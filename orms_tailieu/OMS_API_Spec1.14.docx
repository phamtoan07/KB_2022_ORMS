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07564" w14:textId="77777777" w:rsidR="00B30EE1" w:rsidRPr="00F92DDF" w:rsidRDefault="00B30EE1" w:rsidP="00B30EE1">
      <w:pPr>
        <w:spacing w:before="120" w:after="120" w:line="360" w:lineRule="auto"/>
      </w:pPr>
      <w:r>
        <w:rPr>
          <w:noProof/>
        </w:rPr>
        <mc:AlternateContent>
          <mc:Choice Requires="wpg">
            <w:drawing>
              <wp:anchor distT="0" distB="0" distL="114300" distR="114300" simplePos="0" relativeHeight="251659264" behindDoc="0" locked="0" layoutInCell="0" allowOverlap="1" wp14:anchorId="28ACFC46" wp14:editId="0F56C021">
                <wp:simplePos x="0" y="0"/>
                <wp:positionH relativeFrom="page">
                  <wp:posOffset>3811270</wp:posOffset>
                </wp:positionH>
                <wp:positionV relativeFrom="page">
                  <wp:posOffset>-166370</wp:posOffset>
                </wp:positionV>
                <wp:extent cx="3107690" cy="10053955"/>
                <wp:effectExtent l="2540" t="0" r="444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7690" cy="10053955"/>
                          <a:chOff x="7329" y="0"/>
                          <a:chExt cx="4911" cy="15840"/>
                        </a:xfrm>
                      </wpg:grpSpPr>
                      <wpg:grpSp>
                        <wpg:cNvPr id="11" name="Group 20"/>
                        <wpg:cNvGrpSpPr>
                          <a:grpSpLocks/>
                        </wpg:cNvGrpSpPr>
                        <wpg:grpSpPr bwMode="auto">
                          <a:xfrm>
                            <a:off x="7344" y="0"/>
                            <a:ext cx="4896" cy="15840"/>
                            <a:chOff x="7560" y="0"/>
                            <a:chExt cx="4700" cy="15840"/>
                          </a:xfrm>
                        </wpg:grpSpPr>
                        <wps:wsp>
                          <wps:cNvPr id="12" name="Rectangle 21"/>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4" name="Rectangle 22" descr="Light vertical"/>
                          <wps:cNvSpPr>
                            <a:spLocks noChangeArrowheads="1"/>
                          </wps:cNvSpPr>
                          <wps:spPr bwMode="auto">
                            <a:xfrm>
                              <a:off x="7560" y="8"/>
                              <a:ext cx="195" cy="15825"/>
                            </a:xfrm>
                            <a:prstGeom prst="rect">
                              <a:avLst/>
                            </a:prstGeom>
                            <a:pattFill prst="ltVert">
                              <a:fgClr>
                                <a:srgbClr val="9BBB59">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5" name="Rectangle 23"/>
                        <wps:cNvSpPr>
                          <a:spLocks noChangeArrowheads="1"/>
                        </wps:cNvSpPr>
                        <wps:spPr bwMode="auto">
                          <a:xfrm>
                            <a:off x="7344" y="0"/>
                            <a:ext cx="4896" cy="3958"/>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3C992B05" w14:textId="77777777" w:rsidR="00FD67E7" w:rsidRPr="005C3BC2" w:rsidRDefault="00FD67E7" w:rsidP="00B30EE1">
                              <w:pPr>
                                <w:pStyle w:val="NoSpacing"/>
                                <w:rPr>
                                  <w:rFonts w:ascii="Cambria" w:hAnsi="Cambria"/>
                                  <w:b/>
                                  <w:bCs/>
                                  <w:color w:val="FFFFFF"/>
                                  <w:sz w:val="96"/>
                                  <w:szCs w:val="96"/>
                                </w:rPr>
                              </w:pPr>
                              <w:r>
                                <w:rPr>
                                  <w:rFonts w:ascii="Cambria" w:hAnsi="Cambria"/>
                                  <w:b/>
                                  <w:noProof/>
                                  <w:color w:val="FFFFFF"/>
                                  <w:sz w:val="96"/>
                                  <w:szCs w:val="96"/>
                                </w:rPr>
                                <w:drawing>
                                  <wp:inline distT="0" distB="0" distL="0" distR="0" wp14:anchorId="3A8B9549" wp14:editId="17EAEEE2">
                                    <wp:extent cx="1924050" cy="1076325"/>
                                    <wp:effectExtent l="19050" t="0" r="0" b="0"/>
                                    <wp:docPr id="1" name="Picture 23" descr="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SS"/>
                                            <pic:cNvPicPr>
                                              <a:picLocks noChangeAspect="1" noChangeArrowheads="1"/>
                                            </pic:cNvPicPr>
                                          </pic:nvPicPr>
                                          <pic:blipFill>
                                            <a:blip r:embed="rId8"/>
                                            <a:srcRect/>
                                            <a:stretch>
                                              <a:fillRect/>
                                            </a:stretch>
                                          </pic:blipFill>
                                          <pic:spPr bwMode="auto">
                                            <a:xfrm>
                                              <a:off x="0" y="0"/>
                                              <a:ext cx="1924050" cy="1076325"/>
                                            </a:xfrm>
                                            <a:prstGeom prst="rect">
                                              <a:avLst/>
                                            </a:prstGeom>
                                            <a:noFill/>
                                            <a:ln w="9525">
                                              <a:noFill/>
                                              <a:miter lim="800000"/>
                                              <a:headEnd/>
                                              <a:tailEnd/>
                                            </a:ln>
                                          </pic:spPr>
                                        </pic:pic>
                                      </a:graphicData>
                                    </a:graphic>
                                  </wp:inline>
                                </w:drawing>
                              </w:r>
                            </w:p>
                          </w:txbxContent>
                        </wps:txbx>
                        <wps:bodyPr rot="0" vert="horz" wrap="square" lIns="365760" tIns="182880" rIns="182880" bIns="182880" anchor="b" anchorCtr="0" upright="1">
                          <a:noAutofit/>
                        </wps:bodyPr>
                      </wps:wsp>
                      <wps:wsp>
                        <wps:cNvPr id="16" name="Rectangle 24"/>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322492D3" w14:textId="77777777" w:rsidR="00FD67E7" w:rsidRPr="001F55A7" w:rsidRDefault="00FD67E7" w:rsidP="00B30EE1">
                              <w:pPr>
                                <w:pStyle w:val="NoSpacing"/>
                                <w:spacing w:line="360" w:lineRule="auto"/>
                                <w:rPr>
                                  <w:color w:val="FFFFFF"/>
                                  <w:sz w:val="18"/>
                                  <w:szCs w:val="18"/>
                                </w:rPr>
                              </w:pPr>
                              <w:r w:rsidRPr="001F55A7">
                                <w:rPr>
                                  <w:color w:val="FFFFFF"/>
                                  <w:sz w:val="18"/>
                                  <w:szCs w:val="18"/>
                                </w:rPr>
                                <w:t>Financial Software Solution Jsc.</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8ACFC46" id="Group 10" o:spid="_x0000_s1026" style="position:absolute;left:0;text-align:left;margin-left:300.1pt;margin-top:-13.1pt;width:244.7pt;height:791.65pt;z-index:251659264;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" o:allowincell="f">
                <v:group id="Group 20"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1"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" fillcolor="#9bbb59" stroked="f" strokecolor="#d8d8d8"/>
                  <v:rect id="Rectangle 22"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" fillcolor="#9bbb59" stroked="f" strokecolor="white" strokeweight="1pt">
                    <v:fill r:id="rId9" o:title="" opacity="52428f" o:opacity2="52428f" type="pattern"/>
                    <v:shadow color="#d8d8d8" offset="3pt,3pt"/>
                  </v:rect>
                </v:group>
                <v:rect id="Rectangle 23"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" filled="f" stroked="f" strokecolor="white" strokeweight="1pt">
                  <v:fill opacity="52428f"/>
                  <v:textbox inset="28.8pt,14.4pt,14.4pt,14.4pt">
                    <w:txbxContent>
                      <w:p w14:paraId="3C992B05" w14:textId="77777777" w:rsidR="00FD67E7" w:rsidRPr="005C3BC2" w:rsidRDefault="00FD67E7" w:rsidP="00B30EE1">
                        <w:pPr>
                          <w:pStyle w:val="NoSpacing"/>
                          <w:rPr>
                            <w:rFonts w:ascii="Cambria" w:hAnsi="Cambria"/>
                            <w:b/>
                            <w:bCs/>
                            <w:color w:val="FFFFFF"/>
                            <w:sz w:val="96"/>
                            <w:szCs w:val="96"/>
                          </w:rPr>
                        </w:pPr>
                        <w:r>
                          <w:rPr>
                            <w:rFonts w:ascii="Cambria" w:hAnsi="Cambria"/>
                            <w:b/>
                            <w:noProof/>
                            <w:color w:val="FFFFFF"/>
                            <w:sz w:val="96"/>
                            <w:szCs w:val="96"/>
                          </w:rPr>
                          <w:drawing>
                            <wp:inline distT="0" distB="0" distL="0" distR="0" wp14:anchorId="3A8B9549" wp14:editId="17EAEEE2">
                              <wp:extent cx="1924050" cy="1076325"/>
                              <wp:effectExtent l="19050" t="0" r="0" b="0"/>
                              <wp:docPr id="1" name="Picture 23" descr="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SS"/>
                                      <pic:cNvPicPr>
                                        <a:picLocks noChangeAspect="1" noChangeArrowheads="1"/>
                                      </pic:cNvPicPr>
                                    </pic:nvPicPr>
                                    <pic:blipFill>
                                      <a:blip r:embed="rId8"/>
                                      <a:srcRect/>
                                      <a:stretch>
                                        <a:fillRect/>
                                      </a:stretch>
                                    </pic:blipFill>
                                    <pic:spPr bwMode="auto">
                                      <a:xfrm>
                                        <a:off x="0" y="0"/>
                                        <a:ext cx="1924050" cy="1076325"/>
                                      </a:xfrm>
                                      <a:prstGeom prst="rect">
                                        <a:avLst/>
                                      </a:prstGeom>
                                      <a:noFill/>
                                      <a:ln w="9525">
                                        <a:noFill/>
                                        <a:miter lim="800000"/>
                                        <a:headEnd/>
                                        <a:tailEnd/>
                                      </a:ln>
                                    </pic:spPr>
                                  </pic:pic>
                                </a:graphicData>
                              </a:graphic>
                            </wp:inline>
                          </w:drawing>
                        </w:r>
                      </w:p>
                    </w:txbxContent>
                  </v:textbox>
                </v:rect>
                <v:rect id="Rectangle 24"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" filled="f" stroked="f" strokecolor="white" strokeweight="1pt">
                  <v:fill opacity="52428f"/>
                  <v:textbox inset="28.8pt,14.4pt,14.4pt,14.4pt">
                    <w:txbxContent>
                      <w:p w14:paraId="322492D3" w14:textId="77777777" w:rsidR="00FD67E7" w:rsidRPr="001F55A7" w:rsidRDefault="00FD67E7" w:rsidP="00B30EE1">
                        <w:pPr>
                          <w:pStyle w:val="NoSpacing"/>
                          <w:spacing w:line="360" w:lineRule="auto"/>
                          <w:rPr>
                            <w:color w:val="FFFFFF"/>
                            <w:sz w:val="18"/>
                            <w:szCs w:val="18"/>
                          </w:rPr>
                        </w:pPr>
                        <w:r w:rsidRPr="001F55A7">
                          <w:rPr>
                            <w:color w:val="FFFFFF"/>
                            <w:sz w:val="18"/>
                            <w:szCs w:val="18"/>
                          </w:rPr>
                          <w:t>Financial Software Solution Jsc.</w:t>
                        </w:r>
                      </w:p>
                    </w:txbxContent>
                  </v:textbox>
                </v:rect>
                <w10:wrap anchorx="page" anchory="page"/>
              </v:group>
            </w:pict>
          </mc:Fallback>
        </mc:AlternateContent>
      </w:r>
    </w:p>
    <w:tbl>
      <w:tblPr>
        <w:tblpPr w:leftFromText="180" w:rightFromText="180" w:vertAnchor="text" w:horzAnchor="page" w:tblpX="2173" w:tblpY="9716"/>
        <w:tblW w:w="3748" w:type="dxa"/>
        <w:tblLook w:val="04A0" w:firstRow="1" w:lastRow="0" w:firstColumn="1" w:lastColumn="0" w:noHBand="0" w:noVBand="1"/>
      </w:tblPr>
      <w:tblGrid>
        <w:gridCol w:w="2039"/>
        <w:gridCol w:w="1709"/>
      </w:tblGrid>
      <w:tr w:rsidR="00B30EE1" w:rsidRPr="00F92DDF" w14:paraId="3D14E306" w14:textId="77777777" w:rsidTr="00C7539B">
        <w:trPr>
          <w:trHeight w:val="315"/>
        </w:trPr>
        <w:tc>
          <w:tcPr>
            <w:tcW w:w="203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14725D" w14:textId="77777777" w:rsidR="00B30EE1" w:rsidRPr="00F92DDF" w:rsidRDefault="00B30EE1" w:rsidP="00C7539B">
            <w:pPr>
              <w:spacing w:before="120" w:after="120" w:line="360" w:lineRule="auto"/>
              <w:rPr>
                <w:b/>
                <w:bCs/>
              </w:rPr>
            </w:pPr>
            <w:r w:rsidRPr="00F92DDF">
              <w:rPr>
                <w:b/>
                <w:bCs/>
              </w:rPr>
              <w:t>Mã dự án</w:t>
            </w:r>
          </w:p>
        </w:tc>
        <w:tc>
          <w:tcPr>
            <w:tcW w:w="1709" w:type="dxa"/>
            <w:tcBorders>
              <w:top w:val="single" w:sz="4" w:space="0" w:color="auto"/>
              <w:left w:val="nil"/>
              <w:bottom w:val="single" w:sz="4" w:space="0" w:color="auto"/>
              <w:right w:val="single" w:sz="4" w:space="0" w:color="auto"/>
            </w:tcBorders>
            <w:shd w:val="clear" w:color="000000" w:fill="FFFFFF"/>
            <w:vAlign w:val="bottom"/>
            <w:hideMark/>
          </w:tcPr>
          <w:p w14:paraId="44744F59" w14:textId="77E05907" w:rsidR="00B30EE1" w:rsidRPr="00F92DDF" w:rsidRDefault="00845E76" w:rsidP="001B0E4D">
            <w:pPr>
              <w:spacing w:before="120" w:after="120" w:line="360" w:lineRule="auto"/>
              <w:rPr>
                <w:b/>
                <w:bCs/>
              </w:rPr>
            </w:pPr>
            <w:r>
              <w:rPr>
                <w:b/>
                <w:bCs/>
              </w:rPr>
              <w:t>OMS - VNDS</w:t>
            </w:r>
          </w:p>
        </w:tc>
      </w:tr>
      <w:tr w:rsidR="00B30EE1" w:rsidRPr="00F92DDF" w14:paraId="1FBB6B0E" w14:textId="77777777" w:rsidTr="00C7539B">
        <w:trPr>
          <w:trHeight w:val="315"/>
        </w:trPr>
        <w:tc>
          <w:tcPr>
            <w:tcW w:w="2039" w:type="dxa"/>
            <w:tcBorders>
              <w:top w:val="nil"/>
              <w:left w:val="single" w:sz="4" w:space="0" w:color="auto"/>
              <w:bottom w:val="single" w:sz="4" w:space="0" w:color="auto"/>
              <w:right w:val="single" w:sz="4" w:space="0" w:color="auto"/>
            </w:tcBorders>
            <w:shd w:val="clear" w:color="000000" w:fill="FFFFFF"/>
            <w:vAlign w:val="bottom"/>
            <w:hideMark/>
          </w:tcPr>
          <w:p w14:paraId="655620EA" w14:textId="77777777" w:rsidR="00B30EE1" w:rsidRPr="00F92DDF" w:rsidRDefault="00B30EE1" w:rsidP="00C7539B">
            <w:pPr>
              <w:spacing w:before="120" w:after="120" w:line="360" w:lineRule="auto"/>
              <w:rPr>
                <w:b/>
                <w:bCs/>
              </w:rPr>
            </w:pPr>
            <w:r w:rsidRPr="00F92DDF">
              <w:rPr>
                <w:b/>
                <w:bCs/>
              </w:rPr>
              <w:t>Phiên bản</w:t>
            </w:r>
          </w:p>
        </w:tc>
        <w:tc>
          <w:tcPr>
            <w:tcW w:w="1709" w:type="dxa"/>
            <w:tcBorders>
              <w:top w:val="nil"/>
              <w:left w:val="nil"/>
              <w:bottom w:val="single" w:sz="4" w:space="0" w:color="auto"/>
              <w:right w:val="single" w:sz="4" w:space="0" w:color="auto"/>
            </w:tcBorders>
            <w:shd w:val="clear" w:color="000000" w:fill="FFFFFF"/>
            <w:vAlign w:val="bottom"/>
            <w:hideMark/>
          </w:tcPr>
          <w:p w14:paraId="343992A4" w14:textId="3EF25BCB" w:rsidR="00B30EE1" w:rsidRPr="00F92DDF" w:rsidRDefault="00845E76" w:rsidP="00CA6BAF">
            <w:pPr>
              <w:spacing w:before="120" w:after="120" w:line="360" w:lineRule="auto"/>
              <w:rPr>
                <w:b/>
                <w:bCs/>
              </w:rPr>
            </w:pPr>
            <w:r>
              <w:rPr>
                <w:b/>
                <w:bCs/>
              </w:rPr>
              <w:t>1.0</w:t>
            </w:r>
          </w:p>
        </w:tc>
      </w:tr>
      <w:tr w:rsidR="00B30EE1" w:rsidRPr="00F92DDF" w14:paraId="3B23773C" w14:textId="77777777" w:rsidTr="00C7539B">
        <w:trPr>
          <w:trHeight w:val="315"/>
        </w:trPr>
        <w:tc>
          <w:tcPr>
            <w:tcW w:w="2039" w:type="dxa"/>
            <w:tcBorders>
              <w:top w:val="nil"/>
              <w:left w:val="single" w:sz="4" w:space="0" w:color="auto"/>
              <w:bottom w:val="single" w:sz="4" w:space="0" w:color="auto"/>
              <w:right w:val="single" w:sz="4" w:space="0" w:color="auto"/>
            </w:tcBorders>
            <w:shd w:val="clear" w:color="000000" w:fill="FFFFFF"/>
            <w:vAlign w:val="bottom"/>
            <w:hideMark/>
          </w:tcPr>
          <w:p w14:paraId="7406CAE1" w14:textId="77777777" w:rsidR="00B30EE1" w:rsidRPr="00F92DDF" w:rsidRDefault="00B30EE1" w:rsidP="00C7539B">
            <w:pPr>
              <w:spacing w:before="120" w:after="120" w:line="360" w:lineRule="auto"/>
              <w:rPr>
                <w:b/>
                <w:bCs/>
              </w:rPr>
            </w:pPr>
            <w:r w:rsidRPr="00F92DDF">
              <w:rPr>
                <w:b/>
                <w:bCs/>
              </w:rPr>
              <w:t>Ngày hiệu lực</w:t>
            </w:r>
          </w:p>
        </w:tc>
        <w:tc>
          <w:tcPr>
            <w:tcW w:w="1709" w:type="dxa"/>
            <w:tcBorders>
              <w:top w:val="nil"/>
              <w:left w:val="nil"/>
              <w:bottom w:val="single" w:sz="4" w:space="0" w:color="auto"/>
              <w:right w:val="single" w:sz="4" w:space="0" w:color="auto"/>
            </w:tcBorders>
            <w:shd w:val="clear" w:color="000000" w:fill="FFFFFF"/>
            <w:vAlign w:val="bottom"/>
            <w:hideMark/>
          </w:tcPr>
          <w:p w14:paraId="43A20EED" w14:textId="77777777" w:rsidR="00B30EE1" w:rsidRPr="00F92DDF" w:rsidRDefault="00B30EE1" w:rsidP="00C7539B">
            <w:pPr>
              <w:spacing w:before="120" w:after="120" w:line="360" w:lineRule="auto"/>
              <w:rPr>
                <w:b/>
                <w:bCs/>
              </w:rPr>
            </w:pPr>
            <w:r w:rsidRPr="00F92DDF">
              <w:rPr>
                <w:b/>
                <w:bCs/>
              </w:rPr>
              <w:t> </w:t>
            </w:r>
          </w:p>
        </w:tc>
      </w:tr>
    </w:tbl>
    <w:p w14:paraId="5AA20A2B" w14:textId="77777777" w:rsidR="00B30EE1" w:rsidRDefault="00B30EE1" w:rsidP="00B30EE1">
      <w:pPr>
        <w:spacing w:before="120" w:after="120" w:line="360" w:lineRule="auto"/>
        <w:rPr>
          <w:b/>
          <w:sz w:val="32"/>
        </w:rPr>
      </w:pPr>
      <w:r>
        <w:rPr>
          <w:noProof/>
        </w:rPr>
        <mc:AlternateContent>
          <mc:Choice Requires="wps">
            <w:drawing>
              <wp:anchor distT="0" distB="0" distL="114300" distR="114300" simplePos="0" relativeHeight="251660288" behindDoc="0" locked="0" layoutInCell="0" allowOverlap="1" wp14:anchorId="0E157C65" wp14:editId="6951F054">
                <wp:simplePos x="0" y="0"/>
                <wp:positionH relativeFrom="page">
                  <wp:posOffset>-61595</wp:posOffset>
                </wp:positionH>
                <wp:positionV relativeFrom="page">
                  <wp:posOffset>2529840</wp:posOffset>
                </wp:positionV>
                <wp:extent cx="6970395" cy="878205"/>
                <wp:effectExtent l="0" t="0" r="15240" b="171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878205"/>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3EFCF6" w14:textId="0AAF461D" w:rsidR="00FD67E7" w:rsidRPr="005C3BC2" w:rsidRDefault="00FD67E7" w:rsidP="00B30EE1">
                            <w:pPr>
                              <w:pStyle w:val="NoSpacing"/>
                              <w:jc w:val="center"/>
                              <w:rPr>
                                <w:rFonts w:ascii="Cambria" w:hAnsi="Cambria"/>
                                <w:color w:val="FFFFFF"/>
                                <w:sz w:val="64"/>
                                <w:szCs w:val="64"/>
                              </w:rPr>
                            </w:pPr>
                            <w:r>
                              <w:rPr>
                                <w:rFonts w:ascii="Cambria" w:hAnsi="Cambria"/>
                                <w:color w:val="FFFFFF"/>
                                <w:sz w:val="52"/>
                                <w:szCs w:val="52"/>
                              </w:rPr>
                              <w:t>Tài liệu Đặc tả API hệ thống OMS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E157C65" id="Rectangle 8" o:spid="_x0000_s1032" style="position:absolute;left:0;text-align:left;margin-left:-4.85pt;margin-top:199.2pt;width:548.85pt;height:69.15pt;z-index:25166028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" o:allowincell="f" fillcolor="#4f81bd" strokecolor="white" strokeweight="1pt">
                <v:shadow color="#d8d8d8" offset="3pt,3pt"/>
                <v:textbox style="mso-fit-shape-to-text:t" inset="14.4pt,,14.4pt">
                  <w:txbxContent>
                    <w:p w14:paraId="5F3EFCF6" w14:textId="0AAF461D" w:rsidR="00FD67E7" w:rsidRPr="005C3BC2" w:rsidRDefault="00FD67E7" w:rsidP="00B30EE1">
                      <w:pPr>
                        <w:pStyle w:val="NoSpacing"/>
                        <w:jc w:val="center"/>
                        <w:rPr>
                          <w:rFonts w:ascii="Cambria" w:hAnsi="Cambria"/>
                          <w:color w:val="FFFFFF"/>
                          <w:sz w:val="64"/>
                          <w:szCs w:val="64"/>
                        </w:rPr>
                      </w:pPr>
                      <w:r>
                        <w:rPr>
                          <w:rFonts w:ascii="Cambria" w:hAnsi="Cambria"/>
                          <w:color w:val="FFFFFF"/>
                          <w:sz w:val="52"/>
                          <w:szCs w:val="52"/>
                        </w:rPr>
                        <w:t>Tài liệu Đặc tả API hệ thống OMS</w:t>
                      </w:r>
                    </w:p>
                  </w:txbxContent>
                </v:textbox>
                <w10:wrap anchorx="page" anchory="page"/>
              </v:rect>
            </w:pict>
          </mc:Fallback>
        </mc:AlternateContent>
      </w:r>
      <w:r w:rsidRPr="00F92DDF">
        <w:rPr>
          <w:noProof/>
        </w:rPr>
        <w:drawing>
          <wp:anchor distT="0" distB="0" distL="114300" distR="114300" simplePos="0" relativeHeight="251661312" behindDoc="0" locked="0" layoutInCell="1" allowOverlap="1" wp14:anchorId="077DA4DB" wp14:editId="7A2A0CF8">
            <wp:simplePos x="0" y="0"/>
            <wp:positionH relativeFrom="column">
              <wp:posOffset>-443230</wp:posOffset>
            </wp:positionH>
            <wp:positionV relativeFrom="paragraph">
              <wp:posOffset>2479040</wp:posOffset>
            </wp:positionV>
            <wp:extent cx="4236720" cy="2540000"/>
            <wp:effectExtent l="19050" t="0" r="0" b="0"/>
            <wp:wrapNone/>
            <wp:docPr id="37" name="irc_mi" descr="http://static.guim.co.uk/sys-images/GUARDIAN/Pix/pictures/2012/12/9/1355075515151/Deutsche-Bank-London-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uim.co.uk/sys-images/GUARDIAN/Pix/pictures/2012/12/9/1355075515151/Deutsche-Bank-London-008.jpg"/>
                    <pic:cNvPicPr>
                      <a:picLocks noChangeAspect="1" noChangeArrowheads="1"/>
                    </pic:cNvPicPr>
                  </pic:nvPicPr>
                  <pic:blipFill>
                    <a:blip r:embed="rId10" r:link="rId11"/>
                    <a:srcRect/>
                    <a:stretch>
                      <a:fillRect/>
                    </a:stretch>
                  </pic:blipFill>
                  <pic:spPr bwMode="auto">
                    <a:xfrm>
                      <a:off x="0" y="0"/>
                      <a:ext cx="4236720" cy="2540000"/>
                    </a:xfrm>
                    <a:prstGeom prst="rect">
                      <a:avLst/>
                    </a:prstGeom>
                    <a:noFill/>
                    <a:ln w="9525">
                      <a:noFill/>
                      <a:miter lim="800000"/>
                      <a:headEnd/>
                      <a:tailEnd/>
                    </a:ln>
                  </pic:spPr>
                </pic:pic>
              </a:graphicData>
            </a:graphic>
          </wp:anchor>
        </w:drawing>
      </w:r>
      <w:r w:rsidRPr="00F92DDF">
        <w:rPr>
          <w:color w:val="669900"/>
          <w:sz w:val="24"/>
        </w:rPr>
        <w:br w:type="page"/>
      </w:r>
      <w:r w:rsidRPr="00F92DDF">
        <w:rPr>
          <w:b/>
          <w:sz w:val="28"/>
          <w:szCs w:val="28"/>
        </w:rPr>
        <w:lastRenderedPageBreak/>
        <w:t>Bảng ghi nhận thay đổi tài liệu</w:t>
      </w:r>
    </w:p>
    <w:tbl>
      <w:tblPr>
        <w:tblW w:w="935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1260"/>
        <w:gridCol w:w="3127"/>
        <w:gridCol w:w="1080"/>
        <w:gridCol w:w="2897"/>
        <w:gridCol w:w="992"/>
      </w:tblGrid>
      <w:tr w:rsidR="00B30EE1" w:rsidRPr="00F92DDF" w14:paraId="735178B5" w14:textId="77777777" w:rsidTr="00891B12">
        <w:trPr>
          <w:tblHeader/>
        </w:trPr>
        <w:tc>
          <w:tcPr>
            <w:tcW w:w="1260" w:type="dxa"/>
            <w:shd w:val="clear" w:color="auto" w:fill="96BE5A"/>
          </w:tcPr>
          <w:p w14:paraId="156CF781" w14:textId="77777777" w:rsidR="00B30EE1" w:rsidRPr="00F92DDF" w:rsidRDefault="00B30EE1" w:rsidP="00C7539B">
            <w:pPr>
              <w:spacing w:before="120" w:after="120" w:line="360" w:lineRule="auto"/>
              <w:ind w:right="-46"/>
              <w:rPr>
                <w:b/>
              </w:rPr>
            </w:pPr>
            <w:r w:rsidRPr="00F92DDF">
              <w:rPr>
                <w:b/>
              </w:rPr>
              <w:t>Ngày thay đổi</w:t>
            </w:r>
          </w:p>
        </w:tc>
        <w:tc>
          <w:tcPr>
            <w:tcW w:w="3127" w:type="dxa"/>
            <w:shd w:val="clear" w:color="auto" w:fill="96BE5A"/>
          </w:tcPr>
          <w:p w14:paraId="105FC836" w14:textId="77777777" w:rsidR="00B30EE1" w:rsidRDefault="00B30EE1" w:rsidP="00C7539B">
            <w:pPr>
              <w:spacing w:before="120" w:after="120" w:line="360" w:lineRule="auto"/>
              <w:ind w:right="-46"/>
              <w:rPr>
                <w:b/>
              </w:rPr>
            </w:pPr>
            <w:r w:rsidRPr="00F92DDF">
              <w:rPr>
                <w:b/>
              </w:rPr>
              <w:t>Mục thay đổi</w:t>
            </w:r>
          </w:p>
        </w:tc>
        <w:tc>
          <w:tcPr>
            <w:tcW w:w="1080" w:type="dxa"/>
            <w:shd w:val="clear" w:color="auto" w:fill="96BE5A"/>
          </w:tcPr>
          <w:p w14:paraId="459089DF" w14:textId="77777777" w:rsidR="00B30EE1" w:rsidRDefault="00B30EE1" w:rsidP="00C7539B">
            <w:pPr>
              <w:spacing w:before="120" w:after="120" w:line="360" w:lineRule="auto"/>
              <w:ind w:right="-46"/>
              <w:rPr>
                <w:b/>
              </w:rPr>
            </w:pPr>
            <w:r w:rsidRPr="00F92DDF">
              <w:rPr>
                <w:b/>
              </w:rPr>
              <w:t>Lý do</w:t>
            </w:r>
          </w:p>
        </w:tc>
        <w:tc>
          <w:tcPr>
            <w:tcW w:w="2897" w:type="dxa"/>
            <w:shd w:val="clear" w:color="auto" w:fill="96BE5A"/>
          </w:tcPr>
          <w:p w14:paraId="55060A13" w14:textId="77777777" w:rsidR="00B30EE1" w:rsidRDefault="00B30EE1" w:rsidP="00C7539B">
            <w:pPr>
              <w:spacing w:before="120" w:after="120" w:line="360" w:lineRule="auto"/>
              <w:ind w:right="-46"/>
              <w:rPr>
                <w:b/>
              </w:rPr>
            </w:pPr>
            <w:r w:rsidRPr="00F92DDF">
              <w:rPr>
                <w:b/>
              </w:rPr>
              <w:t>Mô tả thay đổi</w:t>
            </w:r>
          </w:p>
        </w:tc>
        <w:tc>
          <w:tcPr>
            <w:tcW w:w="992" w:type="dxa"/>
            <w:shd w:val="clear" w:color="auto" w:fill="96BE5A"/>
          </w:tcPr>
          <w:p w14:paraId="63BD617A" w14:textId="77777777" w:rsidR="00B30EE1" w:rsidRDefault="00B30EE1" w:rsidP="00C7539B">
            <w:pPr>
              <w:spacing w:before="120" w:after="120" w:line="360" w:lineRule="auto"/>
              <w:ind w:right="-46"/>
              <w:rPr>
                <w:b/>
              </w:rPr>
            </w:pPr>
            <w:r w:rsidRPr="00F92DDF">
              <w:rPr>
                <w:b/>
              </w:rPr>
              <w:t>Phiên bản</w:t>
            </w:r>
          </w:p>
        </w:tc>
      </w:tr>
      <w:tr w:rsidR="00B30EE1" w:rsidRPr="00F92DDF" w14:paraId="21A86F4A" w14:textId="77777777" w:rsidTr="00891B12">
        <w:tc>
          <w:tcPr>
            <w:tcW w:w="1260" w:type="dxa"/>
          </w:tcPr>
          <w:p w14:paraId="1790AD78" w14:textId="2D154371" w:rsidR="00B30EE1" w:rsidRPr="00F92DDF" w:rsidRDefault="00C23D1A" w:rsidP="001B0E4D">
            <w:pPr>
              <w:spacing w:before="120" w:after="120" w:line="360" w:lineRule="auto"/>
              <w:ind w:right="-46"/>
            </w:pPr>
            <w:r>
              <w:t>21/05/2021</w:t>
            </w:r>
          </w:p>
        </w:tc>
        <w:tc>
          <w:tcPr>
            <w:tcW w:w="3127" w:type="dxa"/>
          </w:tcPr>
          <w:p w14:paraId="245B95DC" w14:textId="7E9887BF" w:rsidR="00B30EE1" w:rsidRDefault="00B30EE1" w:rsidP="00C7539B">
            <w:pPr>
              <w:spacing w:before="120" w:after="120" w:line="360" w:lineRule="auto"/>
              <w:ind w:right="-46"/>
              <w:rPr>
                <w:rFonts w:eastAsia="Times New Roman"/>
                <w:b/>
                <w:bCs/>
                <w:i/>
                <w:lang w:val="en-GB"/>
              </w:rPr>
            </w:pPr>
          </w:p>
        </w:tc>
        <w:tc>
          <w:tcPr>
            <w:tcW w:w="1080" w:type="dxa"/>
          </w:tcPr>
          <w:p w14:paraId="6890D46A" w14:textId="6824DEC8" w:rsidR="00B30EE1" w:rsidRDefault="00800FC4" w:rsidP="00C7539B">
            <w:pPr>
              <w:spacing w:before="120" w:after="120" w:line="360" w:lineRule="auto"/>
              <w:ind w:right="-46"/>
              <w:rPr>
                <w:rFonts w:eastAsia="Times New Roman"/>
                <w:b/>
                <w:bCs/>
                <w:i/>
                <w:lang w:val="en-GB"/>
              </w:rPr>
            </w:pPr>
            <w:r>
              <w:rPr>
                <w:rFonts w:eastAsia="Times New Roman"/>
                <w:b/>
                <w:bCs/>
                <w:i/>
                <w:lang w:val="en-GB"/>
              </w:rPr>
              <w:t>Tạo mới</w:t>
            </w:r>
          </w:p>
        </w:tc>
        <w:tc>
          <w:tcPr>
            <w:tcW w:w="2897" w:type="dxa"/>
          </w:tcPr>
          <w:p w14:paraId="1731C8E4" w14:textId="77777777" w:rsidR="00B30EE1" w:rsidRDefault="00B30EE1" w:rsidP="001B0E4D">
            <w:pPr>
              <w:spacing w:before="120" w:after="120" w:line="360" w:lineRule="auto"/>
              <w:ind w:right="-46"/>
            </w:pPr>
          </w:p>
        </w:tc>
        <w:tc>
          <w:tcPr>
            <w:tcW w:w="992" w:type="dxa"/>
          </w:tcPr>
          <w:p w14:paraId="6BF49942" w14:textId="2C6391EF" w:rsidR="00B30EE1" w:rsidRDefault="00402C13" w:rsidP="00C7539B">
            <w:pPr>
              <w:spacing w:before="120" w:after="120" w:line="360" w:lineRule="auto"/>
              <w:ind w:right="-46"/>
            </w:pPr>
            <w:r>
              <w:t>1.0</w:t>
            </w:r>
          </w:p>
        </w:tc>
      </w:tr>
      <w:tr w:rsidR="00B30EE1" w:rsidRPr="00F92DDF" w14:paraId="46556C41" w14:textId="77777777" w:rsidTr="00891B12">
        <w:tc>
          <w:tcPr>
            <w:tcW w:w="1260" w:type="dxa"/>
          </w:tcPr>
          <w:p w14:paraId="55C23C87" w14:textId="77777777" w:rsidR="00B30EE1" w:rsidRPr="00F92DDF" w:rsidRDefault="00B30EE1" w:rsidP="00C7539B">
            <w:pPr>
              <w:spacing w:before="120" w:after="120" w:line="360" w:lineRule="auto"/>
              <w:ind w:right="-46"/>
            </w:pPr>
          </w:p>
        </w:tc>
        <w:tc>
          <w:tcPr>
            <w:tcW w:w="3127" w:type="dxa"/>
          </w:tcPr>
          <w:p w14:paraId="1798EE4C" w14:textId="77777777" w:rsidR="00097CC1" w:rsidRDefault="00097CC1" w:rsidP="00097CC1">
            <w:pPr>
              <w:spacing w:before="120" w:after="120" w:line="360" w:lineRule="auto"/>
              <w:ind w:right="-46"/>
            </w:pPr>
          </w:p>
        </w:tc>
        <w:tc>
          <w:tcPr>
            <w:tcW w:w="1080" w:type="dxa"/>
          </w:tcPr>
          <w:p w14:paraId="60FA989F" w14:textId="77777777" w:rsidR="00B30EE1" w:rsidRPr="00870559" w:rsidRDefault="00B30EE1" w:rsidP="000C56F8">
            <w:pPr>
              <w:tabs>
                <w:tab w:val="left" w:pos="1157"/>
              </w:tabs>
              <w:spacing w:before="120" w:after="120" w:line="360" w:lineRule="auto"/>
              <w:ind w:right="-46"/>
              <w:rPr>
                <w:rFonts w:eastAsia="Times New Roman"/>
                <w:bCs/>
                <w:lang w:val="en-GB"/>
              </w:rPr>
            </w:pPr>
          </w:p>
        </w:tc>
        <w:tc>
          <w:tcPr>
            <w:tcW w:w="2897" w:type="dxa"/>
          </w:tcPr>
          <w:p w14:paraId="08BE02C0" w14:textId="77777777" w:rsidR="00627096" w:rsidRDefault="00627096" w:rsidP="00C23C0C">
            <w:pPr>
              <w:spacing w:before="120" w:after="120" w:line="360" w:lineRule="auto"/>
              <w:ind w:right="-46"/>
            </w:pPr>
          </w:p>
        </w:tc>
        <w:tc>
          <w:tcPr>
            <w:tcW w:w="992" w:type="dxa"/>
          </w:tcPr>
          <w:p w14:paraId="7C7C444E" w14:textId="77777777" w:rsidR="00B30EE1" w:rsidRDefault="00B30EE1" w:rsidP="00C7539B">
            <w:pPr>
              <w:spacing w:before="120" w:after="120" w:line="360" w:lineRule="auto"/>
              <w:ind w:right="-46"/>
            </w:pPr>
          </w:p>
        </w:tc>
      </w:tr>
      <w:tr w:rsidR="00B30EE1" w:rsidRPr="00F92DDF" w14:paraId="35B1CF72" w14:textId="77777777" w:rsidTr="00891B12">
        <w:tc>
          <w:tcPr>
            <w:tcW w:w="1260" w:type="dxa"/>
          </w:tcPr>
          <w:p w14:paraId="5626E6A2" w14:textId="77777777" w:rsidR="00B30EE1" w:rsidRPr="00F92DDF" w:rsidRDefault="00B30EE1" w:rsidP="00C7539B">
            <w:pPr>
              <w:spacing w:before="120" w:after="120" w:line="360" w:lineRule="auto"/>
              <w:ind w:right="-46"/>
            </w:pPr>
          </w:p>
        </w:tc>
        <w:tc>
          <w:tcPr>
            <w:tcW w:w="3127" w:type="dxa"/>
          </w:tcPr>
          <w:p w14:paraId="2D6AB9B5" w14:textId="77777777" w:rsidR="00B30EE1" w:rsidRPr="00FB2956" w:rsidRDefault="00B30EE1" w:rsidP="00C7539B">
            <w:pPr>
              <w:rPr>
                <w:lang w:val="en-GB"/>
              </w:rPr>
            </w:pPr>
          </w:p>
        </w:tc>
        <w:tc>
          <w:tcPr>
            <w:tcW w:w="1080" w:type="dxa"/>
          </w:tcPr>
          <w:p w14:paraId="72631AF5" w14:textId="77777777" w:rsidR="00B30EE1" w:rsidRPr="00FB2956" w:rsidRDefault="00B30EE1" w:rsidP="00C7539B">
            <w:pPr>
              <w:spacing w:before="120" w:after="120" w:line="360" w:lineRule="auto"/>
              <w:ind w:right="-46"/>
              <w:rPr>
                <w:rFonts w:eastAsia="Times New Roman"/>
                <w:bCs/>
                <w:lang w:val="en-GB"/>
              </w:rPr>
            </w:pPr>
          </w:p>
        </w:tc>
        <w:tc>
          <w:tcPr>
            <w:tcW w:w="2897" w:type="dxa"/>
          </w:tcPr>
          <w:p w14:paraId="5F0E30C6" w14:textId="77777777" w:rsidR="00B30EE1" w:rsidRPr="00FB2956" w:rsidRDefault="00B30EE1" w:rsidP="00C7539B">
            <w:pPr>
              <w:spacing w:before="120" w:after="120" w:line="360" w:lineRule="auto"/>
              <w:ind w:right="-46"/>
              <w:rPr>
                <w:rFonts w:eastAsia="Times New Roman"/>
                <w:bCs/>
                <w:lang w:val="en-GB"/>
              </w:rPr>
            </w:pPr>
          </w:p>
        </w:tc>
        <w:tc>
          <w:tcPr>
            <w:tcW w:w="992" w:type="dxa"/>
          </w:tcPr>
          <w:p w14:paraId="3E71FADD" w14:textId="77777777" w:rsidR="00B30EE1" w:rsidRPr="00FB2956" w:rsidRDefault="00B30EE1" w:rsidP="00C7539B">
            <w:pPr>
              <w:spacing w:before="120" w:after="120" w:line="360" w:lineRule="auto"/>
              <w:ind w:right="-46"/>
              <w:rPr>
                <w:rFonts w:eastAsia="Times New Roman"/>
                <w:bCs/>
                <w:lang w:val="en-GB"/>
              </w:rPr>
            </w:pPr>
          </w:p>
        </w:tc>
      </w:tr>
      <w:tr w:rsidR="00B30EE1" w:rsidRPr="00F92DDF" w14:paraId="6BE0599B" w14:textId="77777777" w:rsidTr="00891B12">
        <w:tc>
          <w:tcPr>
            <w:tcW w:w="1260" w:type="dxa"/>
          </w:tcPr>
          <w:p w14:paraId="0170161E" w14:textId="77777777" w:rsidR="00B30EE1" w:rsidRPr="00F92DDF" w:rsidRDefault="00B30EE1" w:rsidP="00C7539B">
            <w:pPr>
              <w:spacing w:before="120" w:after="120" w:line="360" w:lineRule="auto"/>
              <w:ind w:right="-46"/>
            </w:pPr>
          </w:p>
        </w:tc>
        <w:tc>
          <w:tcPr>
            <w:tcW w:w="3127" w:type="dxa"/>
          </w:tcPr>
          <w:p w14:paraId="440D3E3C" w14:textId="77777777" w:rsidR="000D7CF6" w:rsidRPr="0057649F" w:rsidRDefault="000D7CF6" w:rsidP="00C7539B">
            <w:pPr>
              <w:rPr>
                <w:lang w:val="en-GB"/>
              </w:rPr>
            </w:pPr>
          </w:p>
        </w:tc>
        <w:tc>
          <w:tcPr>
            <w:tcW w:w="1080" w:type="dxa"/>
          </w:tcPr>
          <w:p w14:paraId="4B196C9F" w14:textId="77777777" w:rsidR="00B30EE1" w:rsidRPr="0057649F" w:rsidRDefault="00B30EE1" w:rsidP="00C7539B">
            <w:pPr>
              <w:rPr>
                <w:lang w:val="en-GB"/>
              </w:rPr>
            </w:pPr>
          </w:p>
        </w:tc>
        <w:tc>
          <w:tcPr>
            <w:tcW w:w="2897" w:type="dxa"/>
          </w:tcPr>
          <w:p w14:paraId="2968F97D" w14:textId="77777777" w:rsidR="00B30EE1" w:rsidRDefault="00B30EE1" w:rsidP="00C7539B">
            <w:pPr>
              <w:spacing w:before="120" w:after="120" w:line="360" w:lineRule="auto"/>
              <w:ind w:right="-46"/>
              <w:rPr>
                <w:rFonts w:eastAsia="Times New Roman"/>
                <w:b/>
                <w:bCs/>
                <w:i/>
                <w:lang w:val="en-GB"/>
              </w:rPr>
            </w:pPr>
          </w:p>
        </w:tc>
        <w:tc>
          <w:tcPr>
            <w:tcW w:w="992" w:type="dxa"/>
          </w:tcPr>
          <w:p w14:paraId="3B37EF33" w14:textId="77777777" w:rsidR="00B30EE1" w:rsidRPr="0057649F" w:rsidRDefault="00B30EE1" w:rsidP="00C7539B">
            <w:pPr>
              <w:spacing w:before="120" w:after="120" w:line="360" w:lineRule="auto"/>
              <w:ind w:right="-46"/>
              <w:rPr>
                <w:rFonts w:eastAsia="Times New Roman"/>
                <w:bCs/>
                <w:lang w:val="en-GB"/>
              </w:rPr>
            </w:pPr>
          </w:p>
        </w:tc>
      </w:tr>
      <w:tr w:rsidR="00B30EE1" w:rsidRPr="00F92DDF" w14:paraId="0797EB6B" w14:textId="77777777" w:rsidTr="00891B12">
        <w:tc>
          <w:tcPr>
            <w:tcW w:w="1260" w:type="dxa"/>
          </w:tcPr>
          <w:p w14:paraId="18DA8699" w14:textId="77777777" w:rsidR="00B30EE1" w:rsidRPr="00F92DDF" w:rsidRDefault="00B30EE1" w:rsidP="00C7539B">
            <w:pPr>
              <w:spacing w:before="120" w:after="120" w:line="360" w:lineRule="auto"/>
              <w:ind w:right="-46"/>
            </w:pPr>
          </w:p>
        </w:tc>
        <w:tc>
          <w:tcPr>
            <w:tcW w:w="3127" w:type="dxa"/>
          </w:tcPr>
          <w:p w14:paraId="126A55A8" w14:textId="77777777" w:rsidR="00B30EE1" w:rsidRPr="002F5A7B" w:rsidRDefault="00B30EE1" w:rsidP="002F5A7B">
            <w:pPr>
              <w:rPr>
                <w:lang w:val="en-GB"/>
              </w:rPr>
            </w:pPr>
          </w:p>
        </w:tc>
        <w:tc>
          <w:tcPr>
            <w:tcW w:w="1080" w:type="dxa"/>
          </w:tcPr>
          <w:p w14:paraId="1464B8BE" w14:textId="77777777" w:rsidR="00B30EE1" w:rsidRPr="002F5A7B" w:rsidRDefault="00B30EE1" w:rsidP="002F5A7B">
            <w:pPr>
              <w:rPr>
                <w:lang w:val="en-GB"/>
              </w:rPr>
            </w:pPr>
          </w:p>
        </w:tc>
        <w:tc>
          <w:tcPr>
            <w:tcW w:w="2897" w:type="dxa"/>
          </w:tcPr>
          <w:p w14:paraId="77101907" w14:textId="77777777" w:rsidR="00B30EE1" w:rsidRPr="002F5A7B" w:rsidRDefault="00B30EE1" w:rsidP="002F5A7B">
            <w:pPr>
              <w:rPr>
                <w:lang w:val="en-GB"/>
              </w:rPr>
            </w:pPr>
          </w:p>
        </w:tc>
        <w:tc>
          <w:tcPr>
            <w:tcW w:w="992" w:type="dxa"/>
          </w:tcPr>
          <w:p w14:paraId="3F9D10BD" w14:textId="77777777" w:rsidR="00B30EE1" w:rsidRPr="00475B1E" w:rsidRDefault="00B30EE1" w:rsidP="00C7539B">
            <w:pPr>
              <w:spacing w:before="120" w:after="120" w:line="360" w:lineRule="auto"/>
              <w:ind w:right="-46"/>
              <w:rPr>
                <w:rFonts w:eastAsia="Times New Roman"/>
                <w:bCs/>
                <w:lang w:val="en-GB"/>
              </w:rPr>
            </w:pPr>
          </w:p>
        </w:tc>
      </w:tr>
      <w:tr w:rsidR="00B30EE1" w:rsidRPr="00F92DDF" w14:paraId="76D78D87" w14:textId="77777777" w:rsidTr="00891B12">
        <w:tc>
          <w:tcPr>
            <w:tcW w:w="1260" w:type="dxa"/>
          </w:tcPr>
          <w:p w14:paraId="6A2F29A8" w14:textId="77777777" w:rsidR="00B30EE1" w:rsidRDefault="00B30EE1" w:rsidP="00C7539B">
            <w:pPr>
              <w:spacing w:before="120" w:after="120" w:line="360" w:lineRule="auto"/>
              <w:ind w:right="-46"/>
            </w:pPr>
          </w:p>
        </w:tc>
        <w:tc>
          <w:tcPr>
            <w:tcW w:w="3127" w:type="dxa"/>
          </w:tcPr>
          <w:p w14:paraId="2E5DFE4E" w14:textId="77777777" w:rsidR="00B30EE1" w:rsidRPr="00475B1E" w:rsidRDefault="00B30EE1" w:rsidP="00C7539B">
            <w:pPr>
              <w:spacing w:before="120" w:after="120" w:line="360" w:lineRule="auto"/>
              <w:ind w:right="-46"/>
              <w:rPr>
                <w:rFonts w:eastAsia="Times New Roman"/>
                <w:bCs/>
                <w:lang w:val="en-GB"/>
              </w:rPr>
            </w:pPr>
          </w:p>
        </w:tc>
        <w:tc>
          <w:tcPr>
            <w:tcW w:w="1080" w:type="dxa"/>
          </w:tcPr>
          <w:p w14:paraId="66F1BBDE" w14:textId="77777777" w:rsidR="00B30EE1" w:rsidRPr="00475B1E" w:rsidRDefault="00B30EE1" w:rsidP="00C7539B">
            <w:pPr>
              <w:spacing w:before="120" w:after="120" w:line="360" w:lineRule="auto"/>
              <w:ind w:right="-46"/>
              <w:rPr>
                <w:rFonts w:eastAsia="Times New Roman"/>
                <w:bCs/>
                <w:lang w:val="en-GB"/>
              </w:rPr>
            </w:pPr>
          </w:p>
        </w:tc>
        <w:tc>
          <w:tcPr>
            <w:tcW w:w="2897" w:type="dxa"/>
          </w:tcPr>
          <w:p w14:paraId="62C12311" w14:textId="77777777" w:rsidR="00851D0F" w:rsidRPr="00475B1E" w:rsidRDefault="00851D0F" w:rsidP="00851D0F">
            <w:pPr>
              <w:spacing w:before="120" w:after="120" w:line="360" w:lineRule="auto"/>
              <w:ind w:right="-46"/>
              <w:rPr>
                <w:rFonts w:eastAsia="Times New Roman"/>
                <w:bCs/>
                <w:lang w:val="en-GB"/>
              </w:rPr>
            </w:pPr>
          </w:p>
        </w:tc>
        <w:tc>
          <w:tcPr>
            <w:tcW w:w="992" w:type="dxa"/>
          </w:tcPr>
          <w:p w14:paraId="266B20D7" w14:textId="77777777" w:rsidR="00B30EE1" w:rsidRPr="00475B1E" w:rsidRDefault="00B30EE1" w:rsidP="00C7539B">
            <w:pPr>
              <w:spacing w:before="120" w:after="120" w:line="360" w:lineRule="auto"/>
              <w:ind w:right="-46"/>
              <w:rPr>
                <w:rFonts w:eastAsia="Times New Roman"/>
                <w:bCs/>
                <w:lang w:val="en-GB"/>
              </w:rPr>
            </w:pPr>
          </w:p>
        </w:tc>
      </w:tr>
      <w:tr w:rsidR="00B30EE1" w:rsidRPr="00F92DDF" w14:paraId="28D01DAF" w14:textId="77777777" w:rsidTr="00891B12">
        <w:tc>
          <w:tcPr>
            <w:tcW w:w="1260" w:type="dxa"/>
          </w:tcPr>
          <w:p w14:paraId="465D6170" w14:textId="77777777" w:rsidR="00B30EE1" w:rsidRPr="00F92DDF" w:rsidRDefault="00B30EE1" w:rsidP="00C7539B">
            <w:pPr>
              <w:spacing w:before="120" w:after="120" w:line="360" w:lineRule="auto"/>
              <w:ind w:right="-46"/>
            </w:pPr>
          </w:p>
        </w:tc>
        <w:tc>
          <w:tcPr>
            <w:tcW w:w="3127" w:type="dxa"/>
          </w:tcPr>
          <w:p w14:paraId="076FE706" w14:textId="77777777" w:rsidR="00B30EE1" w:rsidRDefault="00B30EE1" w:rsidP="00C7539B">
            <w:pPr>
              <w:spacing w:before="120" w:after="120" w:line="360" w:lineRule="auto"/>
              <w:ind w:right="-46"/>
              <w:rPr>
                <w:rFonts w:eastAsia="Times New Roman"/>
                <w:b/>
                <w:bCs/>
                <w:i/>
                <w:lang w:val="en-GB"/>
              </w:rPr>
            </w:pPr>
          </w:p>
        </w:tc>
        <w:tc>
          <w:tcPr>
            <w:tcW w:w="1080" w:type="dxa"/>
          </w:tcPr>
          <w:p w14:paraId="6AFE82C8" w14:textId="77777777" w:rsidR="00B30EE1" w:rsidRPr="001329DA" w:rsidRDefault="00B30EE1" w:rsidP="00C7539B">
            <w:pPr>
              <w:spacing w:before="120" w:after="120" w:line="360" w:lineRule="auto"/>
              <w:ind w:right="-46"/>
              <w:rPr>
                <w:rFonts w:eastAsia="Times New Roman"/>
                <w:bCs/>
                <w:lang w:val="en-GB"/>
              </w:rPr>
            </w:pPr>
          </w:p>
        </w:tc>
        <w:tc>
          <w:tcPr>
            <w:tcW w:w="2897" w:type="dxa"/>
          </w:tcPr>
          <w:p w14:paraId="40EC15F0" w14:textId="77777777" w:rsidR="00B30EE1" w:rsidRPr="001329DA" w:rsidRDefault="00B30EE1" w:rsidP="00C7539B">
            <w:pPr>
              <w:spacing w:before="120" w:after="120" w:line="360" w:lineRule="auto"/>
              <w:ind w:right="-46"/>
              <w:rPr>
                <w:rFonts w:eastAsia="Times New Roman"/>
                <w:bCs/>
                <w:lang w:val="en-GB"/>
              </w:rPr>
            </w:pPr>
          </w:p>
        </w:tc>
        <w:tc>
          <w:tcPr>
            <w:tcW w:w="992" w:type="dxa"/>
          </w:tcPr>
          <w:p w14:paraId="3C126597" w14:textId="77777777" w:rsidR="00B30EE1" w:rsidRPr="001329DA" w:rsidRDefault="00B30EE1" w:rsidP="00C7539B">
            <w:pPr>
              <w:spacing w:before="120" w:after="120" w:line="360" w:lineRule="auto"/>
              <w:ind w:right="-46"/>
              <w:rPr>
                <w:rFonts w:eastAsia="Times New Roman"/>
                <w:bCs/>
                <w:lang w:val="en-GB"/>
              </w:rPr>
            </w:pPr>
          </w:p>
        </w:tc>
      </w:tr>
      <w:tr w:rsidR="00B30EE1" w:rsidRPr="00F92DDF" w14:paraId="6EF98FBE" w14:textId="77777777" w:rsidTr="00891B12">
        <w:tc>
          <w:tcPr>
            <w:tcW w:w="1260" w:type="dxa"/>
          </w:tcPr>
          <w:p w14:paraId="530F9585" w14:textId="77777777" w:rsidR="00B30EE1" w:rsidRPr="00F92DDF" w:rsidRDefault="00B30EE1" w:rsidP="00C7539B">
            <w:pPr>
              <w:spacing w:before="120" w:after="120" w:line="360" w:lineRule="auto"/>
              <w:ind w:right="-46"/>
            </w:pPr>
          </w:p>
        </w:tc>
        <w:tc>
          <w:tcPr>
            <w:tcW w:w="3127" w:type="dxa"/>
          </w:tcPr>
          <w:p w14:paraId="17E7EC15" w14:textId="77777777" w:rsidR="00B30EE1" w:rsidRPr="00C20A81" w:rsidRDefault="00B30EE1" w:rsidP="00C7539B">
            <w:pPr>
              <w:spacing w:before="120" w:after="120" w:line="360" w:lineRule="auto"/>
              <w:ind w:right="-46"/>
              <w:rPr>
                <w:rFonts w:eastAsia="Times New Roman"/>
                <w:bCs/>
                <w:lang w:val="en-GB"/>
              </w:rPr>
            </w:pPr>
          </w:p>
        </w:tc>
        <w:tc>
          <w:tcPr>
            <w:tcW w:w="1080" w:type="dxa"/>
          </w:tcPr>
          <w:p w14:paraId="37589029" w14:textId="77777777" w:rsidR="00B30EE1" w:rsidRPr="00C20A81" w:rsidRDefault="00B30EE1" w:rsidP="00C7539B">
            <w:pPr>
              <w:spacing w:before="120" w:after="120" w:line="360" w:lineRule="auto"/>
              <w:ind w:right="-46"/>
              <w:rPr>
                <w:rFonts w:eastAsia="Times New Roman"/>
                <w:bCs/>
                <w:lang w:val="en-GB"/>
              </w:rPr>
            </w:pPr>
          </w:p>
        </w:tc>
        <w:tc>
          <w:tcPr>
            <w:tcW w:w="2897" w:type="dxa"/>
          </w:tcPr>
          <w:p w14:paraId="5B9F4704" w14:textId="77777777" w:rsidR="00B30EE1" w:rsidRDefault="00B30EE1" w:rsidP="00C7539B">
            <w:pPr>
              <w:spacing w:before="120" w:after="120" w:line="360" w:lineRule="auto"/>
              <w:ind w:right="-46"/>
              <w:rPr>
                <w:rFonts w:eastAsia="Times New Roman"/>
                <w:b/>
                <w:bCs/>
                <w:i/>
                <w:lang w:val="en-GB"/>
              </w:rPr>
            </w:pPr>
          </w:p>
        </w:tc>
        <w:tc>
          <w:tcPr>
            <w:tcW w:w="992" w:type="dxa"/>
          </w:tcPr>
          <w:p w14:paraId="0874414B" w14:textId="77777777" w:rsidR="00B30EE1" w:rsidRDefault="00B30EE1" w:rsidP="00C7539B">
            <w:pPr>
              <w:spacing w:before="120" w:after="120" w:line="360" w:lineRule="auto"/>
              <w:ind w:right="-46"/>
              <w:rPr>
                <w:rFonts w:eastAsia="Times New Roman"/>
                <w:b/>
                <w:bCs/>
                <w:i/>
                <w:lang w:val="en-GB"/>
              </w:rPr>
            </w:pPr>
          </w:p>
        </w:tc>
      </w:tr>
      <w:tr w:rsidR="00B30EE1" w:rsidRPr="00F92DDF" w14:paraId="57929B0E" w14:textId="77777777" w:rsidTr="00891B12">
        <w:tc>
          <w:tcPr>
            <w:tcW w:w="1260" w:type="dxa"/>
          </w:tcPr>
          <w:p w14:paraId="770C6062" w14:textId="77777777" w:rsidR="00B30EE1" w:rsidRPr="00F92DDF" w:rsidRDefault="00B30EE1" w:rsidP="00C7539B">
            <w:pPr>
              <w:spacing w:before="120" w:after="120" w:line="360" w:lineRule="auto"/>
              <w:ind w:right="-46"/>
            </w:pPr>
          </w:p>
        </w:tc>
        <w:tc>
          <w:tcPr>
            <w:tcW w:w="3127" w:type="dxa"/>
          </w:tcPr>
          <w:p w14:paraId="30DA9340" w14:textId="77777777" w:rsidR="00B30EE1" w:rsidRPr="00BC26F0" w:rsidRDefault="00B30EE1" w:rsidP="00C7539B">
            <w:pPr>
              <w:spacing w:before="120" w:after="120" w:line="360" w:lineRule="auto"/>
              <w:ind w:right="-46"/>
              <w:rPr>
                <w:rFonts w:eastAsia="Times New Roman"/>
                <w:bCs/>
                <w:lang w:val="en-GB"/>
              </w:rPr>
            </w:pPr>
          </w:p>
        </w:tc>
        <w:tc>
          <w:tcPr>
            <w:tcW w:w="1080" w:type="dxa"/>
          </w:tcPr>
          <w:p w14:paraId="4C4FDDA2" w14:textId="77777777" w:rsidR="00B30EE1" w:rsidRPr="00BC26F0" w:rsidRDefault="00B30EE1" w:rsidP="00C7539B">
            <w:pPr>
              <w:spacing w:before="120" w:after="120" w:line="360" w:lineRule="auto"/>
              <w:ind w:right="-46"/>
              <w:rPr>
                <w:rFonts w:eastAsia="Times New Roman"/>
                <w:bCs/>
                <w:lang w:val="en-GB"/>
              </w:rPr>
            </w:pPr>
          </w:p>
        </w:tc>
        <w:tc>
          <w:tcPr>
            <w:tcW w:w="2897" w:type="dxa"/>
          </w:tcPr>
          <w:p w14:paraId="2EF67275" w14:textId="77777777" w:rsidR="00B30EE1" w:rsidRPr="00BC26F0" w:rsidRDefault="00B30EE1" w:rsidP="00C7539B">
            <w:pPr>
              <w:spacing w:before="120" w:after="120" w:line="360" w:lineRule="auto"/>
              <w:ind w:right="-46"/>
              <w:rPr>
                <w:rFonts w:eastAsia="Times New Roman"/>
                <w:bCs/>
                <w:lang w:val="en-GB"/>
              </w:rPr>
            </w:pPr>
          </w:p>
        </w:tc>
        <w:tc>
          <w:tcPr>
            <w:tcW w:w="992" w:type="dxa"/>
          </w:tcPr>
          <w:p w14:paraId="3F91CDD8" w14:textId="77777777" w:rsidR="00B30EE1" w:rsidRPr="00BC26F0" w:rsidRDefault="00B30EE1" w:rsidP="00C7539B">
            <w:pPr>
              <w:spacing w:before="120" w:after="120" w:line="360" w:lineRule="auto"/>
              <w:ind w:right="-46"/>
              <w:rPr>
                <w:rFonts w:eastAsia="Times New Roman"/>
                <w:bCs/>
                <w:lang w:val="en-GB"/>
              </w:rPr>
            </w:pPr>
          </w:p>
        </w:tc>
      </w:tr>
      <w:tr w:rsidR="00B30EE1" w:rsidRPr="00F92DDF" w14:paraId="302E9B17" w14:textId="77777777" w:rsidTr="00891B12">
        <w:tc>
          <w:tcPr>
            <w:tcW w:w="1260" w:type="dxa"/>
          </w:tcPr>
          <w:p w14:paraId="2E533BC8" w14:textId="77777777" w:rsidR="00B30EE1" w:rsidRPr="00F92DDF" w:rsidRDefault="00B30EE1" w:rsidP="00C7539B">
            <w:pPr>
              <w:spacing w:before="120" w:after="120" w:line="360" w:lineRule="auto"/>
              <w:ind w:right="-46"/>
            </w:pPr>
          </w:p>
        </w:tc>
        <w:tc>
          <w:tcPr>
            <w:tcW w:w="3127" w:type="dxa"/>
          </w:tcPr>
          <w:p w14:paraId="4A293D60" w14:textId="77777777" w:rsidR="00B30EE1" w:rsidRDefault="00B30EE1" w:rsidP="00C7539B">
            <w:pPr>
              <w:spacing w:before="120" w:after="120" w:line="360" w:lineRule="auto"/>
              <w:ind w:right="-46"/>
              <w:rPr>
                <w:rFonts w:eastAsia="Times New Roman"/>
                <w:b/>
                <w:bCs/>
                <w:i/>
                <w:lang w:val="en-GB"/>
              </w:rPr>
            </w:pPr>
          </w:p>
        </w:tc>
        <w:tc>
          <w:tcPr>
            <w:tcW w:w="1080" w:type="dxa"/>
          </w:tcPr>
          <w:p w14:paraId="2B245DEC" w14:textId="77777777" w:rsidR="00B30EE1" w:rsidRDefault="00B30EE1" w:rsidP="00C7539B">
            <w:pPr>
              <w:spacing w:before="120" w:after="120" w:line="360" w:lineRule="auto"/>
              <w:ind w:right="-46"/>
              <w:rPr>
                <w:rFonts w:eastAsia="Times New Roman"/>
                <w:b/>
                <w:bCs/>
                <w:i/>
                <w:lang w:val="en-GB"/>
              </w:rPr>
            </w:pPr>
          </w:p>
        </w:tc>
        <w:tc>
          <w:tcPr>
            <w:tcW w:w="2897" w:type="dxa"/>
          </w:tcPr>
          <w:p w14:paraId="2D33FC9B" w14:textId="77777777" w:rsidR="00B30EE1" w:rsidRDefault="00B30EE1" w:rsidP="00C7539B">
            <w:pPr>
              <w:spacing w:before="120" w:after="120" w:line="360" w:lineRule="auto"/>
              <w:ind w:right="-46"/>
              <w:rPr>
                <w:rFonts w:eastAsia="Times New Roman"/>
                <w:b/>
                <w:bCs/>
                <w:i/>
                <w:lang w:val="en-GB"/>
              </w:rPr>
            </w:pPr>
          </w:p>
        </w:tc>
        <w:tc>
          <w:tcPr>
            <w:tcW w:w="992" w:type="dxa"/>
          </w:tcPr>
          <w:p w14:paraId="3E6E7FEE" w14:textId="77777777" w:rsidR="00B30EE1" w:rsidRDefault="00B30EE1" w:rsidP="00C7539B">
            <w:pPr>
              <w:spacing w:before="120" w:after="120" w:line="360" w:lineRule="auto"/>
              <w:ind w:right="-46"/>
              <w:rPr>
                <w:rFonts w:eastAsia="Times New Roman"/>
                <w:b/>
                <w:bCs/>
                <w:i/>
                <w:lang w:val="en-GB"/>
              </w:rPr>
            </w:pPr>
          </w:p>
        </w:tc>
      </w:tr>
    </w:tbl>
    <w:p w14:paraId="07007BBA" w14:textId="77777777" w:rsidR="00B30EE1" w:rsidRPr="00F92DDF" w:rsidRDefault="00B30EE1" w:rsidP="00B30EE1">
      <w:pPr>
        <w:pStyle w:val="MyHeading3"/>
        <w:spacing w:before="120" w:after="120" w:line="360" w:lineRule="auto"/>
        <w:ind w:left="0"/>
        <w:rPr>
          <w:rFonts w:ascii="Times New Roman" w:hAnsi="Times New Roman"/>
        </w:rPr>
      </w:pPr>
      <w:r w:rsidRPr="00F92DDF">
        <w:rPr>
          <w:rFonts w:ascii="Times New Roman" w:hAnsi="Times New Roman"/>
          <w:b w:val="0"/>
          <w:color w:val="002060"/>
          <w:sz w:val="28"/>
          <w:szCs w:val="28"/>
        </w:rPr>
        <w:br w:type="page"/>
      </w:r>
      <w:r w:rsidRPr="00F92DDF">
        <w:rPr>
          <w:rFonts w:ascii="Times New Roman" w:hAnsi="Times New Roman"/>
        </w:rPr>
        <w:lastRenderedPageBreak/>
        <w:t>Mục lục</w:t>
      </w:r>
    </w:p>
    <w:p w14:paraId="6F1B73FA" w14:textId="7FCD35E3" w:rsidR="001A55A8" w:rsidRDefault="00B30EE1">
      <w:pPr>
        <w:pStyle w:val="TOC1"/>
        <w:rPr>
          <w:ins w:id="0" w:author="admin" w:date="2021-08-23T22:04:00Z"/>
          <w:rFonts w:asciiTheme="minorHAnsi" w:eastAsiaTheme="minorEastAsia" w:hAnsiTheme="minorHAnsi" w:cstheme="minorBidi"/>
          <w:noProof/>
          <w:color w:val="auto"/>
        </w:rPr>
      </w:pPr>
      <w:r w:rsidRPr="00F92DDF">
        <w:fldChar w:fldCharType="begin"/>
      </w:r>
      <w:r w:rsidRPr="00F92DDF">
        <w:instrText xml:space="preserve"> TOC \o "1-3" \h \z \u </w:instrText>
      </w:r>
      <w:r w:rsidRPr="00F92DDF">
        <w:fldChar w:fldCharType="separate"/>
      </w:r>
      <w:ins w:id="1" w:author="admin" w:date="2021-08-23T22:04:00Z">
        <w:r w:rsidR="001A55A8" w:rsidRPr="0089206C">
          <w:rPr>
            <w:rStyle w:val="Hyperlink"/>
            <w:noProof/>
          </w:rPr>
          <w:fldChar w:fldCharType="begin"/>
        </w:r>
        <w:r w:rsidR="001A55A8" w:rsidRPr="0089206C">
          <w:rPr>
            <w:rStyle w:val="Hyperlink"/>
            <w:noProof/>
          </w:rPr>
          <w:instrText xml:space="preserve"> </w:instrText>
        </w:r>
        <w:r w:rsidR="001A55A8">
          <w:rPr>
            <w:noProof/>
          </w:rPr>
          <w:instrText>HYPERLINK \l "_Toc80648683"</w:instrText>
        </w:r>
        <w:r w:rsidR="001A55A8" w:rsidRPr="0089206C">
          <w:rPr>
            <w:rStyle w:val="Hyperlink"/>
            <w:noProof/>
          </w:rPr>
          <w:instrText xml:space="preserve"> </w:instrText>
        </w:r>
        <w:r w:rsidR="001A55A8" w:rsidRPr="0089206C">
          <w:rPr>
            <w:rStyle w:val="Hyperlink"/>
            <w:noProof/>
          </w:rPr>
          <w:fldChar w:fldCharType="separate"/>
        </w:r>
        <w:r w:rsidR="001A55A8" w:rsidRPr="0089206C">
          <w:rPr>
            <w:rStyle w:val="Hyperlink"/>
            <w:noProof/>
          </w:rPr>
          <w:t>1.</w:t>
        </w:r>
        <w:r w:rsidR="001A55A8">
          <w:rPr>
            <w:rFonts w:asciiTheme="minorHAnsi" w:eastAsiaTheme="minorEastAsia" w:hAnsiTheme="minorHAnsi" w:cstheme="minorBidi"/>
            <w:noProof/>
            <w:color w:val="auto"/>
          </w:rPr>
          <w:tab/>
        </w:r>
        <w:r w:rsidR="001A55A8" w:rsidRPr="0089206C">
          <w:rPr>
            <w:rStyle w:val="Hyperlink"/>
            <w:noProof/>
          </w:rPr>
          <w:t>GIỚI THIỆU CHUNG</w:t>
        </w:r>
        <w:r w:rsidR="001A55A8">
          <w:rPr>
            <w:noProof/>
            <w:webHidden/>
          </w:rPr>
          <w:tab/>
        </w:r>
        <w:r w:rsidR="001A55A8">
          <w:rPr>
            <w:noProof/>
            <w:webHidden/>
          </w:rPr>
          <w:fldChar w:fldCharType="begin"/>
        </w:r>
        <w:r w:rsidR="001A55A8">
          <w:rPr>
            <w:noProof/>
            <w:webHidden/>
          </w:rPr>
          <w:instrText xml:space="preserve"> PAGEREF _Toc80648683 \h </w:instrText>
        </w:r>
      </w:ins>
      <w:r w:rsidR="001A55A8">
        <w:rPr>
          <w:noProof/>
          <w:webHidden/>
        </w:rPr>
      </w:r>
      <w:r w:rsidR="001A55A8">
        <w:rPr>
          <w:noProof/>
          <w:webHidden/>
        </w:rPr>
        <w:fldChar w:fldCharType="separate"/>
      </w:r>
      <w:ins w:id="2" w:author="admin" w:date="2021-08-23T22:04:00Z">
        <w:r w:rsidR="001A55A8">
          <w:rPr>
            <w:noProof/>
            <w:webHidden/>
          </w:rPr>
          <w:t>5</w:t>
        </w:r>
        <w:r w:rsidR="001A55A8">
          <w:rPr>
            <w:noProof/>
            <w:webHidden/>
          </w:rPr>
          <w:fldChar w:fldCharType="end"/>
        </w:r>
        <w:r w:rsidR="001A55A8" w:rsidRPr="0089206C">
          <w:rPr>
            <w:rStyle w:val="Hyperlink"/>
            <w:noProof/>
          </w:rPr>
          <w:fldChar w:fldCharType="end"/>
        </w:r>
      </w:ins>
    </w:p>
    <w:p w14:paraId="0B3D2380" w14:textId="265FE305" w:rsidR="001A55A8" w:rsidRDefault="001A55A8">
      <w:pPr>
        <w:pStyle w:val="TOC2"/>
        <w:tabs>
          <w:tab w:val="left" w:pos="880"/>
          <w:tab w:val="right" w:leader="dot" w:pos="9350"/>
        </w:tabs>
        <w:rPr>
          <w:ins w:id="3" w:author="admin" w:date="2021-08-23T22:04:00Z"/>
          <w:rFonts w:asciiTheme="minorHAnsi" w:eastAsiaTheme="minorEastAsia" w:hAnsiTheme="minorHAnsi" w:cstheme="minorBidi"/>
          <w:noProof/>
          <w:color w:val="auto"/>
        </w:rPr>
      </w:pPr>
      <w:ins w:id="4"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"_Toc80648684"</w:instrText>
        </w:r>
        <w:r w:rsidRPr="0089206C">
          <w:rPr>
            <w:rStyle w:val="Hyperlink"/>
            <w:noProof/>
          </w:rPr>
          <w:instrText xml:space="preserve"> </w:instrText>
        </w:r>
        <w:r w:rsidRPr="0089206C">
          <w:rPr>
            <w:rStyle w:val="Hyperlink"/>
            <w:noProof/>
          </w:rPr>
          <w:fldChar w:fldCharType="separate"/>
        </w:r>
        <w:r w:rsidRPr="0089206C">
          <w:rPr>
            <w:rStyle w:val="Hyperlink"/>
            <w:noProof/>
          </w:rPr>
          <w:t>1.1</w:t>
        </w:r>
        <w:r>
          <w:rPr>
            <w:rFonts w:asciiTheme="minorHAnsi" w:eastAsiaTheme="minorEastAsia" w:hAnsiTheme="minorHAnsi" w:cstheme="minorBidi"/>
            <w:noProof/>
            <w:color w:val="auto"/>
          </w:rPr>
          <w:tab/>
        </w:r>
        <w:r w:rsidRPr="0089206C">
          <w:rPr>
            <w:rStyle w:val="Hyperlink"/>
            <w:noProof/>
          </w:rPr>
          <w:t>Mục đích tài liệu</w:t>
        </w:r>
        <w:r>
          <w:rPr>
            <w:noProof/>
            <w:webHidden/>
          </w:rPr>
          <w:tab/>
        </w:r>
        <w:r>
          <w:rPr>
            <w:noProof/>
            <w:webHidden/>
          </w:rPr>
          <w:fldChar w:fldCharType="begin"/>
        </w:r>
        <w:r>
          <w:rPr>
            <w:noProof/>
            <w:webHidden/>
          </w:rPr>
          <w:instrText xml:space="preserve"> PAGEREF _Toc80648684 \h </w:instrText>
        </w:r>
      </w:ins>
      <w:r>
        <w:rPr>
          <w:noProof/>
          <w:webHidden/>
        </w:rPr>
      </w:r>
      <w:r>
        <w:rPr>
          <w:noProof/>
          <w:webHidden/>
        </w:rPr>
        <w:fldChar w:fldCharType="separate"/>
      </w:r>
      <w:ins w:id="5" w:author="admin" w:date="2021-08-23T22:04:00Z">
        <w:r>
          <w:rPr>
            <w:noProof/>
            <w:webHidden/>
          </w:rPr>
          <w:t>5</w:t>
        </w:r>
        <w:r>
          <w:rPr>
            <w:noProof/>
            <w:webHidden/>
          </w:rPr>
          <w:fldChar w:fldCharType="end"/>
        </w:r>
        <w:r w:rsidRPr="0089206C">
          <w:rPr>
            <w:rStyle w:val="Hyperlink"/>
            <w:noProof/>
          </w:rPr>
          <w:fldChar w:fldCharType="end"/>
        </w:r>
      </w:ins>
    </w:p>
    <w:p w14:paraId="4387ABB5" w14:textId="682C7A62" w:rsidR="001A55A8" w:rsidRDefault="001A55A8">
      <w:pPr>
        <w:pStyle w:val="TOC2"/>
        <w:tabs>
          <w:tab w:val="left" w:pos="880"/>
          <w:tab w:val="right" w:leader="dot" w:pos="9350"/>
        </w:tabs>
        <w:rPr>
          <w:ins w:id="6" w:author="admin" w:date="2021-08-23T22:04:00Z"/>
          <w:rFonts w:asciiTheme="minorHAnsi" w:eastAsiaTheme="minorEastAsia" w:hAnsiTheme="minorHAnsi" w:cstheme="minorBidi"/>
          <w:noProof/>
          <w:color w:val="auto"/>
        </w:rPr>
      </w:pPr>
      <w:ins w:id="7"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"_Toc80648685"</w:instrText>
        </w:r>
        <w:r w:rsidRPr="0089206C">
          <w:rPr>
            <w:rStyle w:val="Hyperlink"/>
            <w:noProof/>
          </w:rPr>
          <w:instrText xml:space="preserve"> </w:instrText>
        </w:r>
        <w:r w:rsidRPr="0089206C">
          <w:rPr>
            <w:rStyle w:val="Hyperlink"/>
            <w:noProof/>
          </w:rPr>
          <w:fldChar w:fldCharType="separate"/>
        </w:r>
        <w:r w:rsidRPr="0089206C">
          <w:rPr>
            <w:rStyle w:val="Hyperlink"/>
            <w:noProof/>
          </w:rPr>
          <w:t>1.2</w:t>
        </w:r>
        <w:r>
          <w:rPr>
            <w:rFonts w:asciiTheme="minorHAnsi" w:eastAsiaTheme="minorEastAsia" w:hAnsiTheme="minorHAnsi" w:cstheme="minorBidi"/>
            <w:noProof/>
            <w:color w:val="auto"/>
          </w:rPr>
          <w:tab/>
        </w:r>
        <w:r w:rsidRPr="0089206C">
          <w:rPr>
            <w:rStyle w:val="Hyperlink"/>
            <w:noProof/>
          </w:rPr>
          <w:t>Khái niệm và thuật ngữ</w:t>
        </w:r>
        <w:r>
          <w:rPr>
            <w:noProof/>
            <w:webHidden/>
          </w:rPr>
          <w:tab/>
        </w:r>
        <w:r>
          <w:rPr>
            <w:noProof/>
            <w:webHidden/>
          </w:rPr>
          <w:fldChar w:fldCharType="begin"/>
        </w:r>
        <w:r>
          <w:rPr>
            <w:noProof/>
            <w:webHidden/>
          </w:rPr>
          <w:instrText xml:space="preserve"> PAGEREF _Toc80648685 \h </w:instrText>
        </w:r>
      </w:ins>
      <w:r>
        <w:rPr>
          <w:noProof/>
          <w:webHidden/>
        </w:rPr>
      </w:r>
      <w:r>
        <w:rPr>
          <w:noProof/>
          <w:webHidden/>
        </w:rPr>
        <w:fldChar w:fldCharType="separate"/>
      </w:r>
      <w:ins w:id="8" w:author="admin" w:date="2021-08-23T22:04:00Z">
        <w:r>
          <w:rPr>
            <w:noProof/>
            <w:webHidden/>
          </w:rPr>
          <w:t>5</w:t>
        </w:r>
        <w:r>
          <w:rPr>
            <w:noProof/>
            <w:webHidden/>
          </w:rPr>
          <w:fldChar w:fldCharType="end"/>
        </w:r>
        <w:r w:rsidRPr="0089206C">
          <w:rPr>
            <w:rStyle w:val="Hyperlink"/>
            <w:noProof/>
          </w:rPr>
          <w:fldChar w:fldCharType="end"/>
        </w:r>
      </w:ins>
    </w:p>
    <w:p w14:paraId="46D32029" w14:textId="77C77808" w:rsidR="001A55A8" w:rsidRDefault="001A55A8">
      <w:pPr>
        <w:pStyle w:val="TOC2"/>
        <w:tabs>
          <w:tab w:val="left" w:pos="880"/>
          <w:tab w:val="right" w:leader="dot" w:pos="9350"/>
        </w:tabs>
        <w:rPr>
          <w:ins w:id="9" w:author="admin" w:date="2021-08-23T22:04:00Z"/>
          <w:rFonts w:asciiTheme="minorHAnsi" w:eastAsiaTheme="minorEastAsia" w:hAnsiTheme="minorHAnsi" w:cstheme="minorBidi"/>
          <w:noProof/>
          <w:color w:val="auto"/>
        </w:rPr>
      </w:pPr>
      <w:ins w:id="10"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"_Toc80648686"</w:instrText>
        </w:r>
        <w:r w:rsidRPr="0089206C">
          <w:rPr>
            <w:rStyle w:val="Hyperlink"/>
            <w:noProof/>
          </w:rPr>
          <w:instrText xml:space="preserve"> </w:instrText>
        </w:r>
        <w:r w:rsidRPr="0089206C">
          <w:rPr>
            <w:rStyle w:val="Hyperlink"/>
            <w:noProof/>
          </w:rPr>
          <w:fldChar w:fldCharType="separate"/>
        </w:r>
        <w:r w:rsidRPr="0089206C">
          <w:rPr>
            <w:rStyle w:val="Hyperlink"/>
            <w:noProof/>
          </w:rPr>
          <w:t>1.3</w:t>
        </w:r>
        <w:r>
          <w:rPr>
            <w:rFonts w:asciiTheme="minorHAnsi" w:eastAsiaTheme="minorEastAsia" w:hAnsiTheme="minorHAnsi" w:cstheme="minorBidi"/>
            <w:noProof/>
            <w:color w:val="auto"/>
          </w:rPr>
          <w:tab/>
        </w:r>
        <w:r w:rsidRPr="0089206C">
          <w:rPr>
            <w:rStyle w:val="Hyperlink"/>
            <w:noProof/>
          </w:rPr>
          <w:t>Tài liệu tham khảo</w:t>
        </w:r>
        <w:r>
          <w:rPr>
            <w:noProof/>
            <w:webHidden/>
          </w:rPr>
          <w:tab/>
        </w:r>
        <w:r>
          <w:rPr>
            <w:noProof/>
            <w:webHidden/>
          </w:rPr>
          <w:fldChar w:fldCharType="begin"/>
        </w:r>
        <w:r>
          <w:rPr>
            <w:noProof/>
            <w:webHidden/>
          </w:rPr>
          <w:instrText xml:space="preserve"> PAGEREF _Toc80648686 \h </w:instrText>
        </w:r>
      </w:ins>
      <w:r>
        <w:rPr>
          <w:noProof/>
          <w:webHidden/>
        </w:rPr>
      </w:r>
      <w:r>
        <w:rPr>
          <w:noProof/>
          <w:webHidden/>
        </w:rPr>
        <w:fldChar w:fldCharType="separate"/>
      </w:r>
      <w:ins w:id="11" w:author="admin" w:date="2021-08-23T22:04:00Z">
        <w:r>
          <w:rPr>
            <w:noProof/>
            <w:webHidden/>
          </w:rPr>
          <w:t>5</w:t>
        </w:r>
        <w:r>
          <w:rPr>
            <w:noProof/>
            <w:webHidden/>
          </w:rPr>
          <w:fldChar w:fldCharType="end"/>
        </w:r>
        <w:r w:rsidRPr="0089206C">
          <w:rPr>
            <w:rStyle w:val="Hyperlink"/>
            <w:noProof/>
          </w:rPr>
          <w:fldChar w:fldCharType="end"/>
        </w:r>
      </w:ins>
    </w:p>
    <w:p w14:paraId="2C85A3D5" w14:textId="610BB374" w:rsidR="001A55A8" w:rsidRDefault="001A55A8">
      <w:pPr>
        <w:pStyle w:val="TOC1"/>
        <w:rPr>
          <w:ins w:id="12" w:author="admin" w:date="2021-08-23T22:04:00Z"/>
          <w:rFonts w:asciiTheme="minorHAnsi" w:eastAsiaTheme="minorEastAsia" w:hAnsiTheme="minorHAnsi" w:cstheme="minorBidi"/>
          <w:noProof/>
          <w:color w:val="auto"/>
        </w:rPr>
      </w:pPr>
      <w:ins w:id="13"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"_Toc80648687"</w:instrText>
        </w:r>
        <w:r w:rsidRPr="0089206C">
          <w:rPr>
            <w:rStyle w:val="Hyperlink"/>
            <w:noProof/>
          </w:rPr>
          <w:instrText xml:space="preserve"> </w:instrText>
        </w:r>
        <w:r w:rsidRPr="0089206C">
          <w:rPr>
            <w:rStyle w:val="Hyperlink"/>
            <w:noProof/>
          </w:rPr>
          <w:fldChar w:fldCharType="separate"/>
        </w:r>
        <w:r w:rsidRPr="0089206C">
          <w:rPr>
            <w:rStyle w:val="Hyperlink"/>
            <w:noProof/>
          </w:rPr>
          <w:t>2.</w:t>
        </w:r>
        <w:r>
          <w:rPr>
            <w:rFonts w:asciiTheme="minorHAnsi" w:eastAsiaTheme="minorEastAsia" w:hAnsiTheme="minorHAnsi" w:cstheme="minorBidi"/>
            <w:noProof/>
            <w:color w:val="auto"/>
          </w:rPr>
          <w:tab/>
        </w:r>
        <w:r w:rsidRPr="0089206C">
          <w:rPr>
            <w:rStyle w:val="Hyperlink"/>
            <w:noProof/>
          </w:rPr>
          <w:t>MÔ HÌNH KẾT NỐI</w:t>
        </w:r>
        <w:r>
          <w:rPr>
            <w:noProof/>
            <w:webHidden/>
          </w:rPr>
          <w:tab/>
        </w:r>
        <w:r>
          <w:rPr>
            <w:noProof/>
            <w:webHidden/>
          </w:rPr>
          <w:fldChar w:fldCharType="begin"/>
        </w:r>
        <w:r>
          <w:rPr>
            <w:noProof/>
            <w:webHidden/>
          </w:rPr>
          <w:instrText xml:space="preserve"> PAGEREF _Toc80648687 \h </w:instrText>
        </w:r>
      </w:ins>
      <w:r>
        <w:rPr>
          <w:noProof/>
          <w:webHidden/>
        </w:rPr>
      </w:r>
      <w:r>
        <w:rPr>
          <w:noProof/>
          <w:webHidden/>
        </w:rPr>
        <w:fldChar w:fldCharType="separate"/>
      </w:r>
      <w:ins w:id="14" w:author="admin" w:date="2021-08-23T22:04:00Z">
        <w:r>
          <w:rPr>
            <w:noProof/>
            <w:webHidden/>
          </w:rPr>
          <w:t>6</w:t>
        </w:r>
        <w:r>
          <w:rPr>
            <w:noProof/>
            <w:webHidden/>
          </w:rPr>
          <w:fldChar w:fldCharType="end"/>
        </w:r>
        <w:r w:rsidRPr="0089206C">
          <w:rPr>
            <w:rStyle w:val="Hyperlink"/>
            <w:noProof/>
          </w:rPr>
          <w:fldChar w:fldCharType="end"/>
        </w:r>
      </w:ins>
    </w:p>
    <w:p w14:paraId="1DEADB2D" w14:textId="72AC33F1" w:rsidR="001A55A8" w:rsidRDefault="001A55A8">
      <w:pPr>
        <w:pStyle w:val="TOC1"/>
        <w:rPr>
          <w:ins w:id="15" w:author="admin" w:date="2021-08-23T22:04:00Z"/>
          <w:rFonts w:asciiTheme="minorHAnsi" w:eastAsiaTheme="minorEastAsia" w:hAnsiTheme="minorHAnsi" w:cstheme="minorBidi"/>
          <w:noProof/>
          <w:color w:val="auto"/>
        </w:rPr>
      </w:pPr>
      <w:ins w:id="16"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"_Toc80648688"</w:instrText>
        </w:r>
        <w:r w:rsidRPr="0089206C">
          <w:rPr>
            <w:rStyle w:val="Hyperlink"/>
            <w:noProof/>
          </w:rPr>
          <w:instrText xml:space="preserve"> </w:instrText>
        </w:r>
        <w:r w:rsidRPr="0089206C">
          <w:rPr>
            <w:rStyle w:val="Hyperlink"/>
            <w:noProof/>
          </w:rPr>
          <w:fldChar w:fldCharType="separate"/>
        </w:r>
        <w:r w:rsidRPr="0089206C">
          <w:rPr>
            <w:rStyle w:val="Hyperlink"/>
            <w:noProof/>
          </w:rPr>
          <w:t>3.</w:t>
        </w:r>
        <w:r>
          <w:rPr>
            <w:rFonts w:asciiTheme="minorHAnsi" w:eastAsiaTheme="minorEastAsia" w:hAnsiTheme="minorHAnsi" w:cstheme="minorBidi"/>
            <w:noProof/>
            <w:color w:val="auto"/>
          </w:rPr>
          <w:tab/>
        </w:r>
        <w:r w:rsidRPr="0089206C">
          <w:rPr>
            <w:rStyle w:val="Hyperlink"/>
            <w:noProof/>
          </w:rPr>
          <w:t>ĐẶC TẢ API CHI TIẾT</w:t>
        </w:r>
        <w:r>
          <w:rPr>
            <w:noProof/>
            <w:webHidden/>
          </w:rPr>
          <w:tab/>
        </w:r>
        <w:r>
          <w:rPr>
            <w:noProof/>
            <w:webHidden/>
          </w:rPr>
          <w:fldChar w:fldCharType="begin"/>
        </w:r>
        <w:r>
          <w:rPr>
            <w:noProof/>
            <w:webHidden/>
          </w:rPr>
          <w:instrText xml:space="preserve"> PAGEREF _Toc80648688 \h </w:instrText>
        </w:r>
      </w:ins>
      <w:r>
        <w:rPr>
          <w:noProof/>
          <w:webHidden/>
        </w:rPr>
      </w:r>
      <w:r>
        <w:rPr>
          <w:noProof/>
          <w:webHidden/>
        </w:rPr>
        <w:fldChar w:fldCharType="separate"/>
      </w:r>
      <w:ins w:id="17" w:author="admin" w:date="2021-08-23T22:04:00Z">
        <w:r>
          <w:rPr>
            <w:noProof/>
            <w:webHidden/>
          </w:rPr>
          <w:t>7</w:t>
        </w:r>
        <w:r>
          <w:rPr>
            <w:noProof/>
            <w:webHidden/>
          </w:rPr>
          <w:fldChar w:fldCharType="end"/>
        </w:r>
        <w:r w:rsidRPr="0089206C">
          <w:rPr>
            <w:rStyle w:val="Hyperlink"/>
            <w:noProof/>
          </w:rPr>
          <w:fldChar w:fldCharType="end"/>
        </w:r>
      </w:ins>
    </w:p>
    <w:p w14:paraId="55E71B0C" w14:textId="3D596DDE" w:rsidR="001A55A8" w:rsidRDefault="001A55A8">
      <w:pPr>
        <w:pStyle w:val="TOC2"/>
        <w:tabs>
          <w:tab w:val="left" w:pos="880"/>
          <w:tab w:val="right" w:leader="dot" w:pos="9350"/>
        </w:tabs>
        <w:rPr>
          <w:ins w:id="18" w:author="admin" w:date="2021-08-23T22:04:00Z"/>
          <w:rFonts w:asciiTheme="minorHAnsi" w:eastAsiaTheme="minorEastAsia" w:hAnsiTheme="minorHAnsi" w:cstheme="minorBidi"/>
          <w:noProof/>
          <w:color w:val="auto"/>
        </w:rPr>
      </w:pPr>
      <w:ins w:id="19"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"_Toc80648689"</w:instrText>
        </w:r>
        <w:r w:rsidRPr="0089206C">
          <w:rPr>
            <w:rStyle w:val="Hyperlink"/>
            <w:noProof/>
          </w:rPr>
          <w:instrText xml:space="preserve"> </w:instrText>
        </w:r>
        <w:r w:rsidRPr="0089206C">
          <w:rPr>
            <w:rStyle w:val="Hyperlink"/>
            <w:noProof/>
          </w:rPr>
          <w:fldChar w:fldCharType="separate"/>
        </w:r>
        <w:r w:rsidRPr="0089206C">
          <w:rPr>
            <w:rStyle w:val="Hyperlink"/>
            <w:noProof/>
          </w:rPr>
          <w:t>3.1</w:t>
        </w:r>
        <w:r>
          <w:rPr>
            <w:rFonts w:asciiTheme="minorHAnsi" w:eastAsiaTheme="minorEastAsia" w:hAnsiTheme="minorHAnsi" w:cstheme="minorBidi"/>
            <w:noProof/>
            <w:color w:val="auto"/>
          </w:rPr>
          <w:tab/>
        </w:r>
        <w:r w:rsidRPr="0089206C">
          <w:rPr>
            <w:rStyle w:val="Hyperlink"/>
            <w:noProof/>
          </w:rPr>
          <w:t>E-ORS Spec</w:t>
        </w:r>
        <w:r>
          <w:rPr>
            <w:noProof/>
            <w:webHidden/>
          </w:rPr>
          <w:tab/>
        </w:r>
        <w:r>
          <w:rPr>
            <w:noProof/>
            <w:webHidden/>
          </w:rPr>
          <w:fldChar w:fldCharType="begin"/>
        </w:r>
        <w:r>
          <w:rPr>
            <w:noProof/>
            <w:webHidden/>
          </w:rPr>
          <w:instrText xml:space="preserve"> PAGEREF _Toc80648689 \h </w:instrText>
        </w:r>
      </w:ins>
      <w:r>
        <w:rPr>
          <w:noProof/>
          <w:webHidden/>
        </w:rPr>
      </w:r>
      <w:r>
        <w:rPr>
          <w:noProof/>
          <w:webHidden/>
        </w:rPr>
        <w:fldChar w:fldCharType="separate"/>
      </w:r>
      <w:ins w:id="20" w:author="admin" w:date="2021-08-23T22:04:00Z">
        <w:r>
          <w:rPr>
            <w:noProof/>
            <w:webHidden/>
          </w:rPr>
          <w:t>7</w:t>
        </w:r>
        <w:r>
          <w:rPr>
            <w:noProof/>
            <w:webHidden/>
          </w:rPr>
          <w:fldChar w:fldCharType="end"/>
        </w:r>
        <w:r w:rsidRPr="0089206C">
          <w:rPr>
            <w:rStyle w:val="Hyperlink"/>
            <w:noProof/>
          </w:rPr>
          <w:fldChar w:fldCharType="end"/>
        </w:r>
      </w:ins>
    </w:p>
    <w:p w14:paraId="1E058310" w14:textId="511B2A6B" w:rsidR="001A55A8" w:rsidRDefault="001A55A8">
      <w:pPr>
        <w:pStyle w:val="TOC3"/>
        <w:tabs>
          <w:tab w:val="left" w:pos="1320"/>
          <w:tab w:val="right" w:leader="dot" w:pos="9350"/>
        </w:tabs>
        <w:rPr>
          <w:ins w:id="21" w:author="admin" w:date="2021-08-23T22:04:00Z"/>
          <w:rFonts w:asciiTheme="minorHAnsi" w:eastAsiaTheme="minorEastAsia" w:hAnsiTheme="minorHAnsi" w:cstheme="minorBidi"/>
          <w:noProof/>
          <w:color w:val="auto"/>
        </w:rPr>
      </w:pPr>
      <w:ins w:id="22"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"_Toc80648690"</w:instrText>
        </w:r>
        <w:r w:rsidRPr="0089206C">
          <w:rPr>
            <w:rStyle w:val="Hyperlink"/>
            <w:noProof/>
          </w:rPr>
          <w:instrText xml:space="preserve"> </w:instrText>
        </w:r>
        <w:r w:rsidRPr="0089206C">
          <w:rPr>
            <w:rStyle w:val="Hyperlink"/>
            <w:noProof/>
          </w:rPr>
          <w:fldChar w:fldCharType="separate"/>
        </w:r>
        <w:r w:rsidRPr="0089206C">
          <w:rPr>
            <w:rStyle w:val="Hyperlink"/>
            <w:noProof/>
          </w:rPr>
          <w:t>3.1.1</w:t>
        </w:r>
        <w:r>
          <w:rPr>
            <w:rFonts w:asciiTheme="minorHAnsi" w:eastAsiaTheme="minorEastAsia" w:hAnsiTheme="minorHAnsi" w:cstheme="minorBidi"/>
            <w:noProof/>
            <w:color w:val="auto"/>
          </w:rPr>
          <w:tab/>
        </w:r>
        <w:r w:rsidRPr="0089206C">
          <w:rPr>
            <w:rStyle w:val="Hyperlink"/>
            <w:noProof/>
          </w:rPr>
          <w:t>Order Flow</w:t>
        </w:r>
        <w:r>
          <w:rPr>
            <w:noProof/>
            <w:webHidden/>
          </w:rPr>
          <w:tab/>
        </w:r>
        <w:r>
          <w:rPr>
            <w:noProof/>
            <w:webHidden/>
          </w:rPr>
          <w:fldChar w:fldCharType="begin"/>
        </w:r>
        <w:r>
          <w:rPr>
            <w:noProof/>
            <w:webHidden/>
          </w:rPr>
          <w:instrText xml:space="preserve"> PAGEREF _Toc80648690 \h </w:instrText>
        </w:r>
      </w:ins>
      <w:r>
        <w:rPr>
          <w:noProof/>
          <w:webHidden/>
        </w:rPr>
      </w:r>
      <w:r>
        <w:rPr>
          <w:noProof/>
          <w:webHidden/>
        </w:rPr>
        <w:fldChar w:fldCharType="separate"/>
      </w:r>
      <w:ins w:id="23" w:author="admin" w:date="2021-08-23T22:04:00Z">
        <w:r>
          <w:rPr>
            <w:noProof/>
            <w:webHidden/>
          </w:rPr>
          <w:t>8</w:t>
        </w:r>
        <w:r>
          <w:rPr>
            <w:noProof/>
            <w:webHidden/>
          </w:rPr>
          <w:fldChar w:fldCharType="end"/>
        </w:r>
        <w:r w:rsidRPr="0089206C">
          <w:rPr>
            <w:rStyle w:val="Hyperlink"/>
            <w:noProof/>
          </w:rPr>
          <w:fldChar w:fldCharType="end"/>
        </w:r>
      </w:ins>
    </w:p>
    <w:p w14:paraId="5481BF46" w14:textId="6185244D" w:rsidR="001A55A8" w:rsidRDefault="001A55A8">
      <w:pPr>
        <w:pStyle w:val="TOC3"/>
        <w:tabs>
          <w:tab w:val="left" w:pos="1320"/>
          <w:tab w:val="right" w:leader="dot" w:pos="9350"/>
        </w:tabs>
        <w:rPr>
          <w:ins w:id="24" w:author="admin" w:date="2021-08-23T22:04:00Z"/>
          <w:rFonts w:asciiTheme="minorHAnsi" w:eastAsiaTheme="minorEastAsia" w:hAnsiTheme="minorHAnsi" w:cstheme="minorBidi"/>
          <w:noProof/>
          <w:color w:val="auto"/>
        </w:rPr>
      </w:pPr>
      <w:ins w:id="25"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"_Toc80648691"</w:instrText>
        </w:r>
        <w:r w:rsidRPr="0089206C">
          <w:rPr>
            <w:rStyle w:val="Hyperlink"/>
            <w:noProof/>
          </w:rPr>
          <w:instrText xml:space="preserve"> </w:instrText>
        </w:r>
        <w:r w:rsidRPr="0089206C">
          <w:rPr>
            <w:rStyle w:val="Hyperlink"/>
            <w:noProof/>
          </w:rPr>
          <w:fldChar w:fldCharType="separate"/>
        </w:r>
        <w:r w:rsidRPr="0089206C">
          <w:rPr>
            <w:rStyle w:val="Hyperlink"/>
            <w:noProof/>
          </w:rPr>
          <w:t>3.1.2</w:t>
        </w:r>
        <w:r>
          <w:rPr>
            <w:rFonts w:asciiTheme="minorHAnsi" w:eastAsiaTheme="minorEastAsia" w:hAnsiTheme="minorHAnsi" w:cstheme="minorBidi"/>
            <w:noProof/>
            <w:color w:val="auto"/>
          </w:rPr>
          <w:tab/>
        </w:r>
        <w:r w:rsidRPr="0089206C">
          <w:rPr>
            <w:rStyle w:val="Hyperlink"/>
            <w:noProof/>
          </w:rPr>
          <w:t>Cancel Order Flow</w:t>
        </w:r>
        <w:r>
          <w:rPr>
            <w:noProof/>
            <w:webHidden/>
          </w:rPr>
          <w:tab/>
        </w:r>
        <w:r>
          <w:rPr>
            <w:noProof/>
            <w:webHidden/>
          </w:rPr>
          <w:fldChar w:fldCharType="begin"/>
        </w:r>
        <w:r>
          <w:rPr>
            <w:noProof/>
            <w:webHidden/>
          </w:rPr>
          <w:instrText xml:space="preserve"> PAGEREF _Toc80648691 \h </w:instrText>
        </w:r>
      </w:ins>
      <w:r>
        <w:rPr>
          <w:noProof/>
          <w:webHidden/>
        </w:rPr>
      </w:r>
      <w:r>
        <w:rPr>
          <w:noProof/>
          <w:webHidden/>
        </w:rPr>
        <w:fldChar w:fldCharType="separate"/>
      </w:r>
      <w:ins w:id="26" w:author="admin" w:date="2021-08-23T22:04:00Z">
        <w:r>
          <w:rPr>
            <w:noProof/>
            <w:webHidden/>
          </w:rPr>
          <w:t>18</w:t>
        </w:r>
        <w:r>
          <w:rPr>
            <w:noProof/>
            <w:webHidden/>
          </w:rPr>
          <w:fldChar w:fldCharType="end"/>
        </w:r>
        <w:r w:rsidRPr="0089206C">
          <w:rPr>
            <w:rStyle w:val="Hyperlink"/>
            <w:noProof/>
          </w:rPr>
          <w:fldChar w:fldCharType="end"/>
        </w:r>
      </w:ins>
    </w:p>
    <w:p w14:paraId="1093BEB1" w14:textId="71E8C38A" w:rsidR="001A55A8" w:rsidRDefault="001A55A8">
      <w:pPr>
        <w:pStyle w:val="TOC2"/>
        <w:tabs>
          <w:tab w:val="right" w:leader="dot" w:pos="9350"/>
        </w:tabs>
        <w:rPr>
          <w:ins w:id="27" w:author="admin" w:date="2021-08-23T22:04:00Z"/>
          <w:rFonts w:asciiTheme="minorHAnsi" w:eastAsiaTheme="minorEastAsia" w:hAnsiTheme="minorHAnsi" w:cstheme="minorBidi"/>
          <w:noProof/>
          <w:color w:val="auto"/>
        </w:rPr>
      </w:pPr>
      <w:ins w:id="28"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"_Toc80648692"</w:instrText>
        </w:r>
        <w:r w:rsidRPr="0089206C">
          <w:rPr>
            <w:rStyle w:val="Hyperlink"/>
            <w:noProof/>
          </w:rPr>
          <w:instrText xml:space="preserve"> </w:instrText>
        </w:r>
        <w:r w:rsidRPr="0089206C">
          <w:rPr>
            <w:rStyle w:val="Hyperlink"/>
            <w:noProof/>
          </w:rPr>
          <w:fldChar w:fldCharType="separate"/>
        </w:r>
        <w:r w:rsidRPr="0089206C">
          <w:rPr>
            <w:rStyle w:val="Hyperlink"/>
            <w:noProof/>
          </w:rPr>
          <w:t>CxlRejResponseTo</w:t>
        </w:r>
        <w:r>
          <w:rPr>
            <w:noProof/>
            <w:webHidden/>
          </w:rPr>
          <w:tab/>
        </w:r>
        <w:r>
          <w:rPr>
            <w:noProof/>
            <w:webHidden/>
          </w:rPr>
          <w:fldChar w:fldCharType="begin"/>
        </w:r>
        <w:r>
          <w:rPr>
            <w:noProof/>
            <w:webHidden/>
          </w:rPr>
          <w:instrText xml:space="preserve"> PAGEREF _Toc80648692 \h </w:instrText>
        </w:r>
      </w:ins>
      <w:r>
        <w:rPr>
          <w:noProof/>
          <w:webHidden/>
        </w:rPr>
      </w:r>
      <w:r>
        <w:rPr>
          <w:noProof/>
          <w:webHidden/>
        </w:rPr>
        <w:fldChar w:fldCharType="separate"/>
      </w:r>
      <w:ins w:id="29" w:author="admin" w:date="2021-08-23T22:04:00Z">
        <w:r>
          <w:rPr>
            <w:noProof/>
            <w:webHidden/>
          </w:rPr>
          <w:t>21</w:t>
        </w:r>
        <w:r>
          <w:rPr>
            <w:noProof/>
            <w:webHidden/>
          </w:rPr>
          <w:fldChar w:fldCharType="end"/>
        </w:r>
        <w:r w:rsidRPr="0089206C">
          <w:rPr>
            <w:rStyle w:val="Hyperlink"/>
            <w:noProof/>
          </w:rPr>
          <w:fldChar w:fldCharType="end"/>
        </w:r>
      </w:ins>
    </w:p>
    <w:p w14:paraId="0F07531D" w14:textId="1A3F2C8B" w:rsidR="001A55A8" w:rsidRDefault="001A55A8">
      <w:pPr>
        <w:pStyle w:val="TOC3"/>
        <w:tabs>
          <w:tab w:val="left" w:pos="1320"/>
          <w:tab w:val="right" w:leader="dot" w:pos="9350"/>
        </w:tabs>
        <w:rPr>
          <w:ins w:id="30" w:author="admin" w:date="2021-08-23T22:04:00Z"/>
          <w:rFonts w:asciiTheme="minorHAnsi" w:eastAsiaTheme="minorEastAsia" w:hAnsiTheme="minorHAnsi" w:cstheme="minorBidi"/>
          <w:noProof/>
          <w:color w:val="auto"/>
        </w:rPr>
      </w:pPr>
      <w:ins w:id="31"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"_Toc80648693"</w:instrText>
        </w:r>
        <w:r w:rsidRPr="0089206C">
          <w:rPr>
            <w:rStyle w:val="Hyperlink"/>
            <w:noProof/>
          </w:rPr>
          <w:instrText xml:space="preserve"> </w:instrText>
        </w:r>
        <w:r w:rsidRPr="0089206C">
          <w:rPr>
            <w:rStyle w:val="Hyperlink"/>
            <w:noProof/>
          </w:rPr>
          <w:fldChar w:fldCharType="separate"/>
        </w:r>
        <w:r w:rsidRPr="0089206C">
          <w:rPr>
            <w:rStyle w:val="Hyperlink"/>
            <w:noProof/>
          </w:rPr>
          <w:t>3.1.3</w:t>
        </w:r>
        <w:r>
          <w:rPr>
            <w:rFonts w:asciiTheme="minorHAnsi" w:eastAsiaTheme="minorEastAsia" w:hAnsiTheme="minorHAnsi" w:cstheme="minorBidi"/>
            <w:noProof/>
            <w:color w:val="auto"/>
          </w:rPr>
          <w:tab/>
        </w:r>
        <w:r w:rsidRPr="0089206C">
          <w:rPr>
            <w:rStyle w:val="Hyperlink"/>
            <w:noProof/>
          </w:rPr>
          <w:t>Replace Order Flow</w:t>
        </w:r>
        <w:r>
          <w:rPr>
            <w:noProof/>
            <w:webHidden/>
          </w:rPr>
          <w:tab/>
        </w:r>
        <w:r>
          <w:rPr>
            <w:noProof/>
            <w:webHidden/>
          </w:rPr>
          <w:fldChar w:fldCharType="begin"/>
        </w:r>
        <w:r>
          <w:rPr>
            <w:noProof/>
            <w:webHidden/>
          </w:rPr>
          <w:instrText xml:space="preserve"> PAGEREF _Toc80648693 \h </w:instrText>
        </w:r>
      </w:ins>
      <w:r>
        <w:rPr>
          <w:noProof/>
          <w:webHidden/>
        </w:rPr>
      </w:r>
      <w:r>
        <w:rPr>
          <w:noProof/>
          <w:webHidden/>
        </w:rPr>
        <w:fldChar w:fldCharType="separate"/>
      </w:r>
      <w:ins w:id="32" w:author="admin" w:date="2021-08-23T22:04:00Z">
        <w:r>
          <w:rPr>
            <w:noProof/>
            <w:webHidden/>
          </w:rPr>
          <w:t>23</w:t>
        </w:r>
        <w:r>
          <w:rPr>
            <w:noProof/>
            <w:webHidden/>
          </w:rPr>
          <w:fldChar w:fldCharType="end"/>
        </w:r>
        <w:r w:rsidRPr="0089206C">
          <w:rPr>
            <w:rStyle w:val="Hyperlink"/>
            <w:noProof/>
          </w:rPr>
          <w:fldChar w:fldCharType="end"/>
        </w:r>
      </w:ins>
    </w:p>
    <w:p w14:paraId="270C259A" w14:textId="7E05296B" w:rsidR="001A55A8" w:rsidRDefault="001A55A8">
      <w:pPr>
        <w:pStyle w:val="TOC3"/>
        <w:tabs>
          <w:tab w:val="left" w:pos="1320"/>
          <w:tab w:val="right" w:leader="dot" w:pos="9350"/>
        </w:tabs>
        <w:rPr>
          <w:ins w:id="33" w:author="admin" w:date="2021-08-23T22:04:00Z"/>
          <w:rFonts w:asciiTheme="minorHAnsi" w:eastAsiaTheme="minorEastAsia" w:hAnsiTheme="minorHAnsi" w:cstheme="minorBidi"/>
          <w:noProof/>
          <w:color w:val="auto"/>
        </w:rPr>
      </w:pPr>
      <w:ins w:id="34"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"_Toc80648694"</w:instrText>
        </w:r>
        <w:r w:rsidRPr="0089206C">
          <w:rPr>
            <w:rStyle w:val="Hyperlink"/>
            <w:noProof/>
          </w:rPr>
          <w:instrText xml:space="preserve"> </w:instrText>
        </w:r>
        <w:r w:rsidRPr="0089206C">
          <w:rPr>
            <w:rStyle w:val="Hyperlink"/>
            <w:noProof/>
          </w:rPr>
          <w:fldChar w:fldCharType="separate"/>
        </w:r>
        <w:r w:rsidRPr="0089206C">
          <w:rPr>
            <w:rStyle w:val="Hyperlink"/>
            <w:noProof/>
          </w:rPr>
          <w:t>3.1.4</w:t>
        </w:r>
        <w:r>
          <w:rPr>
            <w:rFonts w:asciiTheme="minorHAnsi" w:eastAsiaTheme="minorEastAsia" w:hAnsiTheme="minorHAnsi" w:cstheme="minorBidi"/>
            <w:noProof/>
            <w:color w:val="auto"/>
          </w:rPr>
          <w:tab/>
        </w:r>
        <w:r w:rsidRPr="0089206C">
          <w:rPr>
            <w:rStyle w:val="Hyperlink"/>
            <w:noProof/>
          </w:rPr>
          <w:t>Done for day</w:t>
        </w:r>
        <w:r>
          <w:rPr>
            <w:noProof/>
            <w:webHidden/>
          </w:rPr>
          <w:tab/>
        </w:r>
        <w:r>
          <w:rPr>
            <w:noProof/>
            <w:webHidden/>
          </w:rPr>
          <w:fldChar w:fldCharType="begin"/>
        </w:r>
        <w:r>
          <w:rPr>
            <w:noProof/>
            <w:webHidden/>
          </w:rPr>
          <w:instrText xml:space="preserve"> PAGEREF _Toc80648694 \h </w:instrText>
        </w:r>
      </w:ins>
      <w:r>
        <w:rPr>
          <w:noProof/>
          <w:webHidden/>
        </w:rPr>
      </w:r>
      <w:r>
        <w:rPr>
          <w:noProof/>
          <w:webHidden/>
        </w:rPr>
        <w:fldChar w:fldCharType="separate"/>
      </w:r>
      <w:ins w:id="35" w:author="admin" w:date="2021-08-23T22:04:00Z">
        <w:r>
          <w:rPr>
            <w:noProof/>
            <w:webHidden/>
          </w:rPr>
          <w:t>28</w:t>
        </w:r>
        <w:r>
          <w:rPr>
            <w:noProof/>
            <w:webHidden/>
          </w:rPr>
          <w:fldChar w:fldCharType="end"/>
        </w:r>
        <w:r w:rsidRPr="0089206C">
          <w:rPr>
            <w:rStyle w:val="Hyperlink"/>
            <w:noProof/>
          </w:rPr>
          <w:fldChar w:fldCharType="end"/>
        </w:r>
      </w:ins>
    </w:p>
    <w:p w14:paraId="180B42EA" w14:textId="77B30A1D" w:rsidR="001A55A8" w:rsidRDefault="001A55A8">
      <w:pPr>
        <w:pStyle w:val="TOC3"/>
        <w:tabs>
          <w:tab w:val="left" w:pos="1320"/>
          <w:tab w:val="right" w:leader="dot" w:pos="9350"/>
        </w:tabs>
        <w:rPr>
          <w:ins w:id="36" w:author="admin" w:date="2021-08-23T22:04:00Z"/>
          <w:rFonts w:asciiTheme="minorHAnsi" w:eastAsiaTheme="minorEastAsia" w:hAnsiTheme="minorHAnsi" w:cstheme="minorBidi"/>
          <w:noProof/>
          <w:color w:val="auto"/>
        </w:rPr>
      </w:pPr>
      <w:ins w:id="37"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"_Toc80648695"</w:instrText>
        </w:r>
        <w:r w:rsidRPr="0089206C">
          <w:rPr>
            <w:rStyle w:val="Hyperlink"/>
            <w:noProof/>
          </w:rPr>
          <w:instrText xml:space="preserve"> </w:instrText>
        </w:r>
        <w:r w:rsidRPr="0089206C">
          <w:rPr>
            <w:rStyle w:val="Hyperlink"/>
            <w:noProof/>
          </w:rPr>
          <w:fldChar w:fldCharType="separate"/>
        </w:r>
        <w:r w:rsidRPr="0089206C">
          <w:rPr>
            <w:rStyle w:val="Hyperlink"/>
            <w:noProof/>
          </w:rPr>
          <w:t>3.1.5</w:t>
        </w:r>
        <w:r>
          <w:rPr>
            <w:rFonts w:asciiTheme="minorHAnsi" w:eastAsiaTheme="minorEastAsia" w:hAnsiTheme="minorHAnsi" w:cstheme="minorBidi"/>
            <w:noProof/>
            <w:color w:val="auto"/>
          </w:rPr>
          <w:tab/>
        </w:r>
        <w:r w:rsidRPr="0089206C">
          <w:rPr>
            <w:rStyle w:val="Hyperlink"/>
            <w:noProof/>
          </w:rPr>
          <w:t>Update new order</w:t>
        </w:r>
        <w:r>
          <w:rPr>
            <w:noProof/>
            <w:webHidden/>
          </w:rPr>
          <w:tab/>
        </w:r>
        <w:r>
          <w:rPr>
            <w:noProof/>
            <w:webHidden/>
          </w:rPr>
          <w:fldChar w:fldCharType="begin"/>
        </w:r>
        <w:r>
          <w:rPr>
            <w:noProof/>
            <w:webHidden/>
          </w:rPr>
          <w:instrText xml:space="preserve"> PAGEREF _Toc80648695 \h </w:instrText>
        </w:r>
      </w:ins>
      <w:r>
        <w:rPr>
          <w:noProof/>
          <w:webHidden/>
        </w:rPr>
      </w:r>
      <w:r>
        <w:rPr>
          <w:noProof/>
          <w:webHidden/>
        </w:rPr>
        <w:fldChar w:fldCharType="separate"/>
      </w:r>
      <w:ins w:id="38" w:author="admin" w:date="2021-08-23T22:04:00Z">
        <w:r>
          <w:rPr>
            <w:noProof/>
            <w:webHidden/>
          </w:rPr>
          <w:t>29</w:t>
        </w:r>
        <w:r>
          <w:rPr>
            <w:noProof/>
            <w:webHidden/>
          </w:rPr>
          <w:fldChar w:fldCharType="end"/>
        </w:r>
        <w:r w:rsidRPr="0089206C">
          <w:rPr>
            <w:rStyle w:val="Hyperlink"/>
            <w:noProof/>
          </w:rPr>
          <w:fldChar w:fldCharType="end"/>
        </w:r>
      </w:ins>
    </w:p>
    <w:p w14:paraId="0312C6CE" w14:textId="39AAC6E8" w:rsidR="001A55A8" w:rsidRDefault="001A55A8">
      <w:pPr>
        <w:pStyle w:val="TOC2"/>
        <w:tabs>
          <w:tab w:val="left" w:pos="880"/>
          <w:tab w:val="right" w:leader="dot" w:pos="9350"/>
        </w:tabs>
        <w:rPr>
          <w:ins w:id="39" w:author="admin" w:date="2021-08-23T22:04:00Z"/>
          <w:rFonts w:asciiTheme="minorHAnsi" w:eastAsiaTheme="minorEastAsia" w:hAnsiTheme="minorHAnsi" w:cstheme="minorBidi"/>
          <w:noProof/>
          <w:color w:val="auto"/>
        </w:rPr>
      </w:pPr>
      <w:ins w:id="40"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"_Toc80648696"</w:instrText>
        </w:r>
        <w:r w:rsidRPr="0089206C">
          <w:rPr>
            <w:rStyle w:val="Hyperlink"/>
            <w:noProof/>
          </w:rPr>
          <w:instrText xml:space="preserve"> </w:instrText>
        </w:r>
        <w:r w:rsidRPr="0089206C">
          <w:rPr>
            <w:rStyle w:val="Hyperlink"/>
            <w:noProof/>
          </w:rPr>
          <w:fldChar w:fldCharType="separate"/>
        </w:r>
        <w:r w:rsidRPr="0089206C">
          <w:rPr>
            <w:rStyle w:val="Hyperlink"/>
            <w:noProof/>
          </w:rPr>
          <w:t>3.2</w:t>
        </w:r>
        <w:r>
          <w:rPr>
            <w:rFonts w:asciiTheme="minorHAnsi" w:eastAsiaTheme="minorEastAsia" w:hAnsiTheme="minorHAnsi" w:cstheme="minorBidi"/>
            <w:noProof/>
            <w:color w:val="auto"/>
          </w:rPr>
          <w:tab/>
        </w:r>
        <w:r w:rsidRPr="0089206C">
          <w:rPr>
            <w:rStyle w:val="Hyperlink"/>
            <w:noProof/>
          </w:rPr>
          <w:t>I-ORS Service Spec</w:t>
        </w:r>
        <w:r>
          <w:rPr>
            <w:noProof/>
            <w:webHidden/>
          </w:rPr>
          <w:tab/>
        </w:r>
        <w:r>
          <w:rPr>
            <w:noProof/>
            <w:webHidden/>
          </w:rPr>
          <w:fldChar w:fldCharType="begin"/>
        </w:r>
        <w:r>
          <w:rPr>
            <w:noProof/>
            <w:webHidden/>
          </w:rPr>
          <w:instrText xml:space="preserve"> PAGEREF _Toc80648696 \h </w:instrText>
        </w:r>
      </w:ins>
      <w:r>
        <w:rPr>
          <w:noProof/>
          <w:webHidden/>
        </w:rPr>
      </w:r>
      <w:r>
        <w:rPr>
          <w:noProof/>
          <w:webHidden/>
        </w:rPr>
        <w:fldChar w:fldCharType="separate"/>
      </w:r>
      <w:ins w:id="41" w:author="admin" w:date="2021-08-23T22:04:00Z">
        <w:r>
          <w:rPr>
            <w:noProof/>
            <w:webHidden/>
          </w:rPr>
          <w:t>31</w:t>
        </w:r>
        <w:r>
          <w:rPr>
            <w:noProof/>
            <w:webHidden/>
          </w:rPr>
          <w:fldChar w:fldCharType="end"/>
        </w:r>
        <w:r w:rsidRPr="0089206C">
          <w:rPr>
            <w:rStyle w:val="Hyperlink"/>
            <w:noProof/>
          </w:rPr>
          <w:fldChar w:fldCharType="end"/>
        </w:r>
      </w:ins>
    </w:p>
    <w:p w14:paraId="02617E5E" w14:textId="48C94D2A" w:rsidR="001A55A8" w:rsidRDefault="001A55A8">
      <w:pPr>
        <w:pStyle w:val="TOC3"/>
        <w:tabs>
          <w:tab w:val="left" w:pos="1320"/>
          <w:tab w:val="right" w:leader="dot" w:pos="9350"/>
        </w:tabs>
        <w:rPr>
          <w:ins w:id="42" w:author="admin" w:date="2021-08-23T22:04:00Z"/>
          <w:rFonts w:asciiTheme="minorHAnsi" w:eastAsiaTheme="minorEastAsia" w:hAnsiTheme="minorHAnsi" w:cstheme="minorBidi"/>
          <w:noProof/>
          <w:color w:val="auto"/>
        </w:rPr>
      </w:pPr>
      <w:ins w:id="43"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"_Toc80648697"</w:instrText>
        </w:r>
        <w:r w:rsidRPr="0089206C">
          <w:rPr>
            <w:rStyle w:val="Hyperlink"/>
            <w:noProof/>
          </w:rPr>
          <w:instrText xml:space="preserve"> </w:instrText>
        </w:r>
        <w:r w:rsidRPr="0089206C">
          <w:rPr>
            <w:rStyle w:val="Hyperlink"/>
            <w:noProof/>
          </w:rPr>
          <w:fldChar w:fldCharType="separate"/>
        </w:r>
        <w:r w:rsidRPr="0089206C">
          <w:rPr>
            <w:rStyle w:val="Hyperlink"/>
            <w:noProof/>
          </w:rPr>
          <w:t>3.2.1</w:t>
        </w:r>
        <w:r>
          <w:rPr>
            <w:rFonts w:asciiTheme="minorHAnsi" w:eastAsiaTheme="minorEastAsia" w:hAnsiTheme="minorHAnsi" w:cstheme="minorBidi"/>
            <w:noProof/>
            <w:color w:val="auto"/>
          </w:rPr>
          <w:tab/>
        </w:r>
        <w:r w:rsidRPr="0089206C">
          <w:rPr>
            <w:rStyle w:val="Hyperlink"/>
            <w:noProof/>
          </w:rPr>
          <w:t>Lệnh đặt</w:t>
        </w:r>
        <w:r>
          <w:rPr>
            <w:noProof/>
            <w:webHidden/>
          </w:rPr>
          <w:tab/>
        </w:r>
        <w:r>
          <w:rPr>
            <w:noProof/>
            <w:webHidden/>
          </w:rPr>
          <w:fldChar w:fldCharType="begin"/>
        </w:r>
        <w:r>
          <w:rPr>
            <w:noProof/>
            <w:webHidden/>
          </w:rPr>
          <w:instrText xml:space="preserve"> PAGEREF _Toc80648697 \h </w:instrText>
        </w:r>
      </w:ins>
      <w:r>
        <w:rPr>
          <w:noProof/>
          <w:webHidden/>
        </w:rPr>
      </w:r>
      <w:r>
        <w:rPr>
          <w:noProof/>
          <w:webHidden/>
        </w:rPr>
        <w:fldChar w:fldCharType="separate"/>
      </w:r>
      <w:ins w:id="44" w:author="admin" w:date="2021-08-23T22:04:00Z">
        <w:r>
          <w:rPr>
            <w:noProof/>
            <w:webHidden/>
          </w:rPr>
          <w:t>31</w:t>
        </w:r>
        <w:r>
          <w:rPr>
            <w:noProof/>
            <w:webHidden/>
          </w:rPr>
          <w:fldChar w:fldCharType="end"/>
        </w:r>
        <w:r w:rsidRPr="0089206C">
          <w:rPr>
            <w:rStyle w:val="Hyperlink"/>
            <w:noProof/>
          </w:rPr>
          <w:fldChar w:fldCharType="end"/>
        </w:r>
      </w:ins>
    </w:p>
    <w:p w14:paraId="71399219" w14:textId="5D692881" w:rsidR="001A55A8" w:rsidRDefault="001A55A8">
      <w:pPr>
        <w:pStyle w:val="TOC3"/>
        <w:tabs>
          <w:tab w:val="left" w:pos="1320"/>
          <w:tab w:val="right" w:leader="dot" w:pos="9350"/>
        </w:tabs>
        <w:rPr>
          <w:ins w:id="45" w:author="admin" w:date="2021-08-23T22:04:00Z"/>
          <w:rFonts w:asciiTheme="minorHAnsi" w:eastAsiaTheme="minorEastAsia" w:hAnsiTheme="minorHAnsi" w:cstheme="minorBidi"/>
          <w:noProof/>
          <w:color w:val="auto"/>
        </w:rPr>
      </w:pPr>
      <w:ins w:id="46"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"_Toc80648698"</w:instrText>
        </w:r>
        <w:r w:rsidRPr="0089206C">
          <w:rPr>
            <w:rStyle w:val="Hyperlink"/>
            <w:noProof/>
          </w:rPr>
          <w:instrText xml:space="preserve"> </w:instrText>
        </w:r>
        <w:r w:rsidRPr="0089206C">
          <w:rPr>
            <w:rStyle w:val="Hyperlink"/>
            <w:noProof/>
          </w:rPr>
          <w:fldChar w:fldCharType="separate"/>
        </w:r>
        <w:r w:rsidRPr="0089206C">
          <w:rPr>
            <w:rStyle w:val="Hyperlink"/>
            <w:noProof/>
          </w:rPr>
          <w:t>3.2.2</w:t>
        </w:r>
        <w:r>
          <w:rPr>
            <w:rFonts w:asciiTheme="minorHAnsi" w:eastAsiaTheme="minorEastAsia" w:hAnsiTheme="minorHAnsi" w:cstheme="minorBidi"/>
            <w:noProof/>
            <w:color w:val="auto"/>
          </w:rPr>
          <w:tab/>
        </w:r>
        <w:r w:rsidRPr="0089206C">
          <w:rPr>
            <w:rStyle w:val="Hyperlink"/>
            <w:noProof/>
          </w:rPr>
          <w:t>GateWay phản hồi trạng thái new</w:t>
        </w:r>
        <w:r>
          <w:rPr>
            <w:noProof/>
            <w:webHidden/>
          </w:rPr>
          <w:tab/>
        </w:r>
        <w:r>
          <w:rPr>
            <w:noProof/>
            <w:webHidden/>
          </w:rPr>
          <w:fldChar w:fldCharType="begin"/>
        </w:r>
        <w:r>
          <w:rPr>
            <w:noProof/>
            <w:webHidden/>
          </w:rPr>
          <w:instrText xml:space="preserve"> PAGEREF _Toc80648698 \h </w:instrText>
        </w:r>
      </w:ins>
      <w:r>
        <w:rPr>
          <w:noProof/>
          <w:webHidden/>
        </w:rPr>
      </w:r>
      <w:r>
        <w:rPr>
          <w:noProof/>
          <w:webHidden/>
        </w:rPr>
        <w:fldChar w:fldCharType="separate"/>
      </w:r>
      <w:ins w:id="47" w:author="admin" w:date="2021-08-23T22:04:00Z">
        <w:r>
          <w:rPr>
            <w:noProof/>
            <w:webHidden/>
          </w:rPr>
          <w:t>33</w:t>
        </w:r>
        <w:r>
          <w:rPr>
            <w:noProof/>
            <w:webHidden/>
          </w:rPr>
          <w:fldChar w:fldCharType="end"/>
        </w:r>
        <w:r w:rsidRPr="0089206C">
          <w:rPr>
            <w:rStyle w:val="Hyperlink"/>
            <w:noProof/>
          </w:rPr>
          <w:fldChar w:fldCharType="end"/>
        </w:r>
      </w:ins>
    </w:p>
    <w:p w14:paraId="48A6B187" w14:textId="61A59E9A" w:rsidR="001A55A8" w:rsidRDefault="001A55A8">
      <w:pPr>
        <w:pStyle w:val="TOC3"/>
        <w:tabs>
          <w:tab w:val="left" w:pos="1320"/>
          <w:tab w:val="right" w:leader="dot" w:pos="9350"/>
        </w:tabs>
        <w:rPr>
          <w:ins w:id="48" w:author="admin" w:date="2021-08-23T22:04:00Z"/>
          <w:rFonts w:asciiTheme="minorHAnsi" w:eastAsiaTheme="minorEastAsia" w:hAnsiTheme="minorHAnsi" w:cstheme="minorBidi"/>
          <w:noProof/>
          <w:color w:val="auto"/>
        </w:rPr>
      </w:pPr>
      <w:ins w:id="49"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"_Toc80648699"</w:instrText>
        </w:r>
        <w:r w:rsidRPr="0089206C">
          <w:rPr>
            <w:rStyle w:val="Hyperlink"/>
            <w:noProof/>
          </w:rPr>
          <w:instrText xml:space="preserve"> </w:instrText>
        </w:r>
        <w:r w:rsidRPr="0089206C">
          <w:rPr>
            <w:rStyle w:val="Hyperlink"/>
            <w:noProof/>
          </w:rPr>
          <w:fldChar w:fldCharType="separate"/>
        </w:r>
        <w:r w:rsidRPr="0089206C">
          <w:rPr>
            <w:rStyle w:val="Hyperlink"/>
            <w:noProof/>
          </w:rPr>
          <w:t>3.2.3</w:t>
        </w:r>
        <w:r>
          <w:rPr>
            <w:rFonts w:asciiTheme="minorHAnsi" w:eastAsiaTheme="minorEastAsia" w:hAnsiTheme="minorHAnsi" w:cstheme="minorBidi"/>
            <w:noProof/>
            <w:color w:val="auto"/>
          </w:rPr>
          <w:tab/>
        </w:r>
        <w:r w:rsidRPr="0089206C">
          <w:rPr>
            <w:rStyle w:val="Hyperlink"/>
            <w:noProof/>
          </w:rPr>
          <w:t>Lệnh hủy đẩy lên GateWay</w:t>
        </w:r>
        <w:r>
          <w:rPr>
            <w:noProof/>
            <w:webHidden/>
          </w:rPr>
          <w:tab/>
        </w:r>
        <w:r>
          <w:rPr>
            <w:noProof/>
            <w:webHidden/>
          </w:rPr>
          <w:fldChar w:fldCharType="begin"/>
        </w:r>
        <w:r>
          <w:rPr>
            <w:noProof/>
            <w:webHidden/>
          </w:rPr>
          <w:instrText xml:space="preserve"> PAGEREF _Toc80648699 \h </w:instrText>
        </w:r>
      </w:ins>
      <w:r>
        <w:rPr>
          <w:noProof/>
          <w:webHidden/>
        </w:rPr>
      </w:r>
      <w:r>
        <w:rPr>
          <w:noProof/>
          <w:webHidden/>
        </w:rPr>
        <w:fldChar w:fldCharType="separate"/>
      </w:r>
      <w:ins w:id="50" w:author="admin" w:date="2021-08-23T22:04:00Z">
        <w:r>
          <w:rPr>
            <w:noProof/>
            <w:webHidden/>
          </w:rPr>
          <w:t>34</w:t>
        </w:r>
        <w:r>
          <w:rPr>
            <w:noProof/>
            <w:webHidden/>
          </w:rPr>
          <w:fldChar w:fldCharType="end"/>
        </w:r>
        <w:r w:rsidRPr="0089206C">
          <w:rPr>
            <w:rStyle w:val="Hyperlink"/>
            <w:noProof/>
          </w:rPr>
          <w:fldChar w:fldCharType="end"/>
        </w:r>
      </w:ins>
    </w:p>
    <w:p w14:paraId="3DF56255" w14:textId="2543CE5F" w:rsidR="001A55A8" w:rsidRDefault="001A55A8">
      <w:pPr>
        <w:pStyle w:val="TOC3"/>
        <w:tabs>
          <w:tab w:val="left" w:pos="1320"/>
          <w:tab w:val="right" w:leader="dot" w:pos="9350"/>
        </w:tabs>
        <w:rPr>
          <w:ins w:id="51" w:author="admin" w:date="2021-08-23T22:04:00Z"/>
          <w:rFonts w:asciiTheme="minorHAnsi" w:eastAsiaTheme="minorEastAsia" w:hAnsiTheme="minorHAnsi" w:cstheme="minorBidi"/>
          <w:noProof/>
          <w:color w:val="auto"/>
        </w:rPr>
      </w:pPr>
      <w:ins w:id="52"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"_Toc80648700"</w:instrText>
        </w:r>
        <w:r w:rsidRPr="0089206C">
          <w:rPr>
            <w:rStyle w:val="Hyperlink"/>
            <w:noProof/>
          </w:rPr>
          <w:instrText xml:space="preserve"> </w:instrText>
        </w:r>
        <w:r w:rsidRPr="0089206C">
          <w:rPr>
            <w:rStyle w:val="Hyperlink"/>
            <w:noProof/>
          </w:rPr>
          <w:fldChar w:fldCharType="separate"/>
        </w:r>
        <w:r w:rsidRPr="0089206C">
          <w:rPr>
            <w:rStyle w:val="Hyperlink"/>
            <w:noProof/>
          </w:rPr>
          <w:t>3.2.4</w:t>
        </w:r>
        <w:r>
          <w:rPr>
            <w:rFonts w:asciiTheme="minorHAnsi" w:eastAsiaTheme="minorEastAsia" w:hAnsiTheme="minorHAnsi" w:cstheme="minorBidi"/>
            <w:noProof/>
            <w:color w:val="auto"/>
          </w:rPr>
          <w:tab/>
        </w:r>
        <w:r w:rsidRPr="0089206C">
          <w:rPr>
            <w:rStyle w:val="Hyperlink"/>
            <w:noProof/>
          </w:rPr>
          <w:t>GateWay phản hồi lệnh hủy thành công</w:t>
        </w:r>
        <w:r>
          <w:rPr>
            <w:noProof/>
            <w:webHidden/>
          </w:rPr>
          <w:tab/>
        </w:r>
        <w:r>
          <w:rPr>
            <w:noProof/>
            <w:webHidden/>
          </w:rPr>
          <w:fldChar w:fldCharType="begin"/>
        </w:r>
        <w:r>
          <w:rPr>
            <w:noProof/>
            <w:webHidden/>
          </w:rPr>
          <w:instrText xml:space="preserve"> PAGEREF _Toc80648700 \h </w:instrText>
        </w:r>
      </w:ins>
      <w:r>
        <w:rPr>
          <w:noProof/>
          <w:webHidden/>
        </w:rPr>
      </w:r>
      <w:r>
        <w:rPr>
          <w:noProof/>
          <w:webHidden/>
        </w:rPr>
        <w:fldChar w:fldCharType="separate"/>
      </w:r>
      <w:ins w:id="53" w:author="admin" w:date="2021-08-23T22:04:00Z">
        <w:r>
          <w:rPr>
            <w:noProof/>
            <w:webHidden/>
          </w:rPr>
          <w:t>35</w:t>
        </w:r>
        <w:r>
          <w:rPr>
            <w:noProof/>
            <w:webHidden/>
          </w:rPr>
          <w:fldChar w:fldCharType="end"/>
        </w:r>
        <w:r w:rsidRPr="0089206C">
          <w:rPr>
            <w:rStyle w:val="Hyperlink"/>
            <w:noProof/>
          </w:rPr>
          <w:fldChar w:fldCharType="end"/>
        </w:r>
      </w:ins>
    </w:p>
    <w:p w14:paraId="09CA2C00" w14:textId="28673CE4" w:rsidR="001A55A8" w:rsidRDefault="001A55A8">
      <w:pPr>
        <w:pStyle w:val="TOC3"/>
        <w:tabs>
          <w:tab w:val="left" w:pos="1320"/>
          <w:tab w:val="right" w:leader="dot" w:pos="9350"/>
        </w:tabs>
        <w:rPr>
          <w:ins w:id="54" w:author="admin" w:date="2021-08-23T22:04:00Z"/>
          <w:rFonts w:asciiTheme="minorHAnsi" w:eastAsiaTheme="minorEastAsia" w:hAnsiTheme="minorHAnsi" w:cstheme="minorBidi"/>
          <w:noProof/>
          <w:color w:val="auto"/>
        </w:rPr>
      </w:pPr>
      <w:ins w:id="55"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"_Toc80648701"</w:instrText>
        </w:r>
        <w:r w:rsidRPr="0089206C">
          <w:rPr>
            <w:rStyle w:val="Hyperlink"/>
            <w:noProof/>
          </w:rPr>
          <w:instrText xml:space="preserve"> </w:instrText>
        </w:r>
        <w:r w:rsidRPr="0089206C">
          <w:rPr>
            <w:rStyle w:val="Hyperlink"/>
            <w:noProof/>
          </w:rPr>
          <w:fldChar w:fldCharType="separate"/>
        </w:r>
        <w:r w:rsidRPr="0089206C">
          <w:rPr>
            <w:rStyle w:val="Hyperlink"/>
            <w:noProof/>
          </w:rPr>
          <w:t>3.2.5</w:t>
        </w:r>
        <w:r>
          <w:rPr>
            <w:rFonts w:asciiTheme="minorHAnsi" w:eastAsiaTheme="minorEastAsia" w:hAnsiTheme="minorHAnsi" w:cstheme="minorBidi"/>
            <w:noProof/>
            <w:color w:val="auto"/>
          </w:rPr>
          <w:tab/>
        </w:r>
        <w:r w:rsidRPr="0089206C">
          <w:rPr>
            <w:rStyle w:val="Hyperlink"/>
            <w:noProof/>
          </w:rPr>
          <w:t>Lệnh sửa đẩy lên GateWay</w:t>
        </w:r>
        <w:r>
          <w:rPr>
            <w:noProof/>
            <w:webHidden/>
          </w:rPr>
          <w:tab/>
        </w:r>
        <w:r>
          <w:rPr>
            <w:noProof/>
            <w:webHidden/>
          </w:rPr>
          <w:fldChar w:fldCharType="begin"/>
        </w:r>
        <w:r>
          <w:rPr>
            <w:noProof/>
            <w:webHidden/>
          </w:rPr>
          <w:instrText xml:space="preserve"> PAGEREF _Toc80648701 \h </w:instrText>
        </w:r>
      </w:ins>
      <w:r>
        <w:rPr>
          <w:noProof/>
          <w:webHidden/>
        </w:rPr>
      </w:r>
      <w:r>
        <w:rPr>
          <w:noProof/>
          <w:webHidden/>
        </w:rPr>
        <w:fldChar w:fldCharType="separate"/>
      </w:r>
      <w:ins w:id="56" w:author="admin" w:date="2021-08-23T22:04:00Z">
        <w:r>
          <w:rPr>
            <w:noProof/>
            <w:webHidden/>
          </w:rPr>
          <w:t>36</w:t>
        </w:r>
        <w:r>
          <w:rPr>
            <w:noProof/>
            <w:webHidden/>
          </w:rPr>
          <w:fldChar w:fldCharType="end"/>
        </w:r>
        <w:r w:rsidRPr="0089206C">
          <w:rPr>
            <w:rStyle w:val="Hyperlink"/>
            <w:noProof/>
          </w:rPr>
          <w:fldChar w:fldCharType="end"/>
        </w:r>
      </w:ins>
    </w:p>
    <w:p w14:paraId="2C06BCAA" w14:textId="35268E67" w:rsidR="001A55A8" w:rsidRDefault="001A55A8">
      <w:pPr>
        <w:pStyle w:val="TOC3"/>
        <w:tabs>
          <w:tab w:val="left" w:pos="1320"/>
          <w:tab w:val="right" w:leader="dot" w:pos="9350"/>
        </w:tabs>
        <w:rPr>
          <w:ins w:id="57" w:author="admin" w:date="2021-08-23T22:04:00Z"/>
          <w:rFonts w:asciiTheme="minorHAnsi" w:eastAsiaTheme="minorEastAsia" w:hAnsiTheme="minorHAnsi" w:cstheme="minorBidi"/>
          <w:noProof/>
          <w:color w:val="auto"/>
        </w:rPr>
      </w:pPr>
      <w:ins w:id="58"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"_Toc80648702"</w:instrText>
        </w:r>
        <w:r w:rsidRPr="0089206C">
          <w:rPr>
            <w:rStyle w:val="Hyperlink"/>
            <w:noProof/>
          </w:rPr>
          <w:instrText xml:space="preserve"> </w:instrText>
        </w:r>
        <w:r w:rsidRPr="0089206C">
          <w:rPr>
            <w:rStyle w:val="Hyperlink"/>
            <w:noProof/>
          </w:rPr>
          <w:fldChar w:fldCharType="separate"/>
        </w:r>
        <w:r w:rsidRPr="0089206C">
          <w:rPr>
            <w:rStyle w:val="Hyperlink"/>
            <w:noProof/>
          </w:rPr>
          <w:t>3.2.6</w:t>
        </w:r>
        <w:r>
          <w:rPr>
            <w:rFonts w:asciiTheme="minorHAnsi" w:eastAsiaTheme="minorEastAsia" w:hAnsiTheme="minorHAnsi" w:cstheme="minorBidi"/>
            <w:noProof/>
            <w:color w:val="auto"/>
          </w:rPr>
          <w:tab/>
        </w:r>
        <w:r w:rsidRPr="0089206C">
          <w:rPr>
            <w:rStyle w:val="Hyperlink"/>
            <w:noProof/>
          </w:rPr>
          <w:t>GateWay phản hồi lệnh sửa thành công</w:t>
        </w:r>
        <w:r>
          <w:rPr>
            <w:noProof/>
            <w:webHidden/>
          </w:rPr>
          <w:tab/>
        </w:r>
        <w:r>
          <w:rPr>
            <w:noProof/>
            <w:webHidden/>
          </w:rPr>
          <w:fldChar w:fldCharType="begin"/>
        </w:r>
        <w:r>
          <w:rPr>
            <w:noProof/>
            <w:webHidden/>
          </w:rPr>
          <w:instrText xml:space="preserve"> PAGEREF _Toc80648702 \h </w:instrText>
        </w:r>
      </w:ins>
      <w:r>
        <w:rPr>
          <w:noProof/>
          <w:webHidden/>
        </w:rPr>
      </w:r>
      <w:r>
        <w:rPr>
          <w:noProof/>
          <w:webHidden/>
        </w:rPr>
        <w:fldChar w:fldCharType="separate"/>
      </w:r>
      <w:ins w:id="59" w:author="admin" w:date="2021-08-23T22:04:00Z">
        <w:r>
          <w:rPr>
            <w:noProof/>
            <w:webHidden/>
          </w:rPr>
          <w:t>38</w:t>
        </w:r>
        <w:r>
          <w:rPr>
            <w:noProof/>
            <w:webHidden/>
          </w:rPr>
          <w:fldChar w:fldCharType="end"/>
        </w:r>
        <w:r w:rsidRPr="0089206C">
          <w:rPr>
            <w:rStyle w:val="Hyperlink"/>
            <w:noProof/>
          </w:rPr>
          <w:fldChar w:fldCharType="end"/>
        </w:r>
      </w:ins>
    </w:p>
    <w:p w14:paraId="1980963C" w14:textId="224BEFFD" w:rsidR="001A55A8" w:rsidRDefault="001A55A8">
      <w:pPr>
        <w:pStyle w:val="TOC3"/>
        <w:tabs>
          <w:tab w:val="left" w:pos="1320"/>
          <w:tab w:val="right" w:leader="dot" w:pos="9350"/>
        </w:tabs>
        <w:rPr>
          <w:ins w:id="60" w:author="admin" w:date="2021-08-23T22:04:00Z"/>
          <w:rFonts w:asciiTheme="minorHAnsi" w:eastAsiaTheme="minorEastAsia" w:hAnsiTheme="minorHAnsi" w:cstheme="minorBidi"/>
          <w:noProof/>
          <w:color w:val="auto"/>
        </w:rPr>
      </w:pPr>
      <w:ins w:id="61"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"_Toc80648703"</w:instrText>
        </w:r>
        <w:r w:rsidRPr="0089206C">
          <w:rPr>
            <w:rStyle w:val="Hyperlink"/>
            <w:noProof/>
          </w:rPr>
          <w:instrText xml:space="preserve"> </w:instrText>
        </w:r>
        <w:r w:rsidRPr="0089206C">
          <w:rPr>
            <w:rStyle w:val="Hyperlink"/>
            <w:noProof/>
          </w:rPr>
          <w:fldChar w:fldCharType="separate"/>
        </w:r>
        <w:r w:rsidRPr="0089206C">
          <w:rPr>
            <w:rStyle w:val="Hyperlink"/>
            <w:noProof/>
          </w:rPr>
          <w:t>3.2.7</w:t>
        </w:r>
        <w:r>
          <w:rPr>
            <w:rFonts w:asciiTheme="minorHAnsi" w:eastAsiaTheme="minorEastAsia" w:hAnsiTheme="minorHAnsi" w:cstheme="minorBidi"/>
            <w:noProof/>
            <w:color w:val="auto"/>
          </w:rPr>
          <w:tab/>
        </w:r>
        <w:r w:rsidRPr="0089206C">
          <w:rPr>
            <w:rStyle w:val="Hyperlink"/>
            <w:noProof/>
          </w:rPr>
          <w:t>GateWay phản hồi lệnh khớp một phần</w:t>
        </w:r>
        <w:r>
          <w:rPr>
            <w:noProof/>
            <w:webHidden/>
          </w:rPr>
          <w:tab/>
        </w:r>
        <w:r>
          <w:rPr>
            <w:noProof/>
            <w:webHidden/>
          </w:rPr>
          <w:fldChar w:fldCharType="begin"/>
        </w:r>
        <w:r>
          <w:rPr>
            <w:noProof/>
            <w:webHidden/>
          </w:rPr>
          <w:instrText xml:space="preserve"> PAGEREF _Toc80648703 \h </w:instrText>
        </w:r>
      </w:ins>
      <w:r>
        <w:rPr>
          <w:noProof/>
          <w:webHidden/>
        </w:rPr>
      </w:r>
      <w:r>
        <w:rPr>
          <w:noProof/>
          <w:webHidden/>
        </w:rPr>
        <w:fldChar w:fldCharType="separate"/>
      </w:r>
      <w:ins w:id="62" w:author="admin" w:date="2021-08-23T22:04:00Z">
        <w:r>
          <w:rPr>
            <w:noProof/>
            <w:webHidden/>
          </w:rPr>
          <w:t>39</w:t>
        </w:r>
        <w:r>
          <w:rPr>
            <w:noProof/>
            <w:webHidden/>
          </w:rPr>
          <w:fldChar w:fldCharType="end"/>
        </w:r>
        <w:r w:rsidRPr="0089206C">
          <w:rPr>
            <w:rStyle w:val="Hyperlink"/>
            <w:noProof/>
          </w:rPr>
          <w:fldChar w:fldCharType="end"/>
        </w:r>
      </w:ins>
    </w:p>
    <w:p w14:paraId="7510326B" w14:textId="5F7C66A3" w:rsidR="001A55A8" w:rsidRDefault="001A55A8">
      <w:pPr>
        <w:pStyle w:val="TOC3"/>
        <w:tabs>
          <w:tab w:val="left" w:pos="1320"/>
          <w:tab w:val="right" w:leader="dot" w:pos="9350"/>
        </w:tabs>
        <w:rPr>
          <w:ins w:id="63" w:author="admin" w:date="2021-08-23T22:04:00Z"/>
          <w:rFonts w:asciiTheme="minorHAnsi" w:eastAsiaTheme="minorEastAsia" w:hAnsiTheme="minorHAnsi" w:cstheme="minorBidi"/>
          <w:noProof/>
          <w:color w:val="auto"/>
        </w:rPr>
      </w:pPr>
      <w:ins w:id="64"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"_Toc80648704"</w:instrText>
        </w:r>
        <w:r w:rsidRPr="0089206C">
          <w:rPr>
            <w:rStyle w:val="Hyperlink"/>
            <w:noProof/>
          </w:rPr>
          <w:instrText xml:space="preserve"> </w:instrText>
        </w:r>
        <w:r w:rsidRPr="0089206C">
          <w:rPr>
            <w:rStyle w:val="Hyperlink"/>
            <w:noProof/>
          </w:rPr>
          <w:fldChar w:fldCharType="separate"/>
        </w:r>
        <w:r w:rsidRPr="0089206C">
          <w:rPr>
            <w:rStyle w:val="Hyperlink"/>
            <w:noProof/>
          </w:rPr>
          <w:t>3.2.8</w:t>
        </w:r>
        <w:r>
          <w:rPr>
            <w:rFonts w:asciiTheme="minorHAnsi" w:eastAsiaTheme="minorEastAsia" w:hAnsiTheme="minorHAnsi" w:cstheme="minorBidi"/>
            <w:noProof/>
            <w:color w:val="auto"/>
          </w:rPr>
          <w:tab/>
        </w:r>
        <w:r w:rsidRPr="0089206C">
          <w:rPr>
            <w:rStyle w:val="Hyperlink"/>
            <w:noProof/>
          </w:rPr>
          <w:t>GateWay phản hồi lệnh khớp hết</w:t>
        </w:r>
        <w:r>
          <w:rPr>
            <w:noProof/>
            <w:webHidden/>
          </w:rPr>
          <w:tab/>
        </w:r>
        <w:r>
          <w:rPr>
            <w:noProof/>
            <w:webHidden/>
          </w:rPr>
          <w:fldChar w:fldCharType="begin"/>
        </w:r>
        <w:r>
          <w:rPr>
            <w:noProof/>
            <w:webHidden/>
          </w:rPr>
          <w:instrText xml:space="preserve"> PAGEREF _Toc80648704 \h </w:instrText>
        </w:r>
      </w:ins>
      <w:r>
        <w:rPr>
          <w:noProof/>
          <w:webHidden/>
        </w:rPr>
      </w:r>
      <w:r>
        <w:rPr>
          <w:noProof/>
          <w:webHidden/>
        </w:rPr>
        <w:fldChar w:fldCharType="separate"/>
      </w:r>
      <w:ins w:id="65" w:author="admin" w:date="2021-08-23T22:04:00Z">
        <w:r>
          <w:rPr>
            <w:noProof/>
            <w:webHidden/>
          </w:rPr>
          <w:t>41</w:t>
        </w:r>
        <w:r>
          <w:rPr>
            <w:noProof/>
            <w:webHidden/>
          </w:rPr>
          <w:fldChar w:fldCharType="end"/>
        </w:r>
        <w:r w:rsidRPr="0089206C">
          <w:rPr>
            <w:rStyle w:val="Hyperlink"/>
            <w:noProof/>
          </w:rPr>
          <w:fldChar w:fldCharType="end"/>
        </w:r>
      </w:ins>
    </w:p>
    <w:p w14:paraId="096B1CAC" w14:textId="045246B8" w:rsidR="001A55A8" w:rsidRDefault="001A55A8">
      <w:pPr>
        <w:pStyle w:val="TOC3"/>
        <w:tabs>
          <w:tab w:val="left" w:pos="1320"/>
          <w:tab w:val="right" w:leader="dot" w:pos="9350"/>
        </w:tabs>
        <w:rPr>
          <w:ins w:id="66" w:author="admin" w:date="2021-08-23T22:04:00Z"/>
          <w:rFonts w:asciiTheme="minorHAnsi" w:eastAsiaTheme="minorEastAsia" w:hAnsiTheme="minorHAnsi" w:cstheme="minorBidi"/>
          <w:noProof/>
          <w:color w:val="auto"/>
        </w:rPr>
      </w:pPr>
      <w:ins w:id="67"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"_Toc80648705"</w:instrText>
        </w:r>
        <w:r w:rsidRPr="0089206C">
          <w:rPr>
            <w:rStyle w:val="Hyperlink"/>
            <w:noProof/>
          </w:rPr>
          <w:instrText xml:space="preserve"> </w:instrText>
        </w:r>
        <w:r w:rsidRPr="0089206C">
          <w:rPr>
            <w:rStyle w:val="Hyperlink"/>
            <w:noProof/>
          </w:rPr>
          <w:fldChar w:fldCharType="separate"/>
        </w:r>
        <w:r w:rsidRPr="0089206C">
          <w:rPr>
            <w:rStyle w:val="Hyperlink"/>
            <w:noProof/>
          </w:rPr>
          <w:t>3.2.9</w:t>
        </w:r>
        <w:r>
          <w:rPr>
            <w:rFonts w:asciiTheme="minorHAnsi" w:eastAsiaTheme="minorEastAsia" w:hAnsiTheme="minorHAnsi" w:cstheme="minorBidi"/>
            <w:noProof/>
            <w:color w:val="auto"/>
          </w:rPr>
          <w:tab/>
        </w:r>
        <w:r w:rsidRPr="0089206C">
          <w:rPr>
            <w:rStyle w:val="Hyperlink"/>
            <w:noProof/>
          </w:rPr>
          <w:t>GateWay phản hồi lệnh Rejected</w:t>
        </w:r>
        <w:r>
          <w:rPr>
            <w:noProof/>
            <w:webHidden/>
          </w:rPr>
          <w:tab/>
        </w:r>
        <w:r>
          <w:rPr>
            <w:noProof/>
            <w:webHidden/>
          </w:rPr>
          <w:fldChar w:fldCharType="begin"/>
        </w:r>
        <w:r>
          <w:rPr>
            <w:noProof/>
            <w:webHidden/>
          </w:rPr>
          <w:instrText xml:space="preserve"> PAGEREF _Toc80648705 \h </w:instrText>
        </w:r>
      </w:ins>
      <w:r>
        <w:rPr>
          <w:noProof/>
          <w:webHidden/>
        </w:rPr>
      </w:r>
      <w:r>
        <w:rPr>
          <w:noProof/>
          <w:webHidden/>
        </w:rPr>
        <w:fldChar w:fldCharType="separate"/>
      </w:r>
      <w:ins w:id="68" w:author="admin" w:date="2021-08-23T22:04:00Z">
        <w:r>
          <w:rPr>
            <w:noProof/>
            <w:webHidden/>
          </w:rPr>
          <w:t>42</w:t>
        </w:r>
        <w:r>
          <w:rPr>
            <w:noProof/>
            <w:webHidden/>
          </w:rPr>
          <w:fldChar w:fldCharType="end"/>
        </w:r>
        <w:r w:rsidRPr="0089206C">
          <w:rPr>
            <w:rStyle w:val="Hyperlink"/>
            <w:noProof/>
          </w:rPr>
          <w:fldChar w:fldCharType="end"/>
        </w:r>
      </w:ins>
    </w:p>
    <w:p w14:paraId="6D37B83D" w14:textId="6DDBFD49" w:rsidR="001A55A8" w:rsidRDefault="001A55A8">
      <w:pPr>
        <w:pStyle w:val="TOC3"/>
        <w:tabs>
          <w:tab w:val="left" w:pos="1320"/>
          <w:tab w:val="right" w:leader="dot" w:pos="9350"/>
        </w:tabs>
        <w:rPr>
          <w:ins w:id="69" w:author="admin" w:date="2021-08-23T22:04:00Z"/>
          <w:rFonts w:asciiTheme="minorHAnsi" w:eastAsiaTheme="minorEastAsia" w:hAnsiTheme="minorHAnsi" w:cstheme="minorBidi"/>
          <w:noProof/>
          <w:color w:val="auto"/>
        </w:rPr>
      </w:pPr>
      <w:ins w:id="70"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"_Toc80648706"</w:instrText>
        </w:r>
        <w:r w:rsidRPr="0089206C">
          <w:rPr>
            <w:rStyle w:val="Hyperlink"/>
            <w:noProof/>
          </w:rPr>
          <w:instrText xml:space="preserve"> </w:instrText>
        </w:r>
        <w:r w:rsidRPr="0089206C">
          <w:rPr>
            <w:rStyle w:val="Hyperlink"/>
            <w:noProof/>
          </w:rPr>
          <w:fldChar w:fldCharType="separate"/>
        </w:r>
        <w:r w:rsidRPr="0089206C">
          <w:rPr>
            <w:rStyle w:val="Hyperlink"/>
            <w:noProof/>
          </w:rPr>
          <w:t>3.2.10</w:t>
        </w:r>
        <w:r>
          <w:rPr>
            <w:rFonts w:asciiTheme="minorHAnsi" w:eastAsiaTheme="minorEastAsia" w:hAnsiTheme="minorHAnsi" w:cstheme="minorBidi"/>
            <w:noProof/>
            <w:color w:val="auto"/>
          </w:rPr>
          <w:tab/>
        </w:r>
        <w:r w:rsidRPr="0089206C">
          <w:rPr>
            <w:rStyle w:val="Hyperlink"/>
            <w:noProof/>
          </w:rPr>
          <w:t>GateWay phản hồi lệnh Expired</w:t>
        </w:r>
        <w:r>
          <w:rPr>
            <w:noProof/>
            <w:webHidden/>
          </w:rPr>
          <w:tab/>
        </w:r>
        <w:r>
          <w:rPr>
            <w:noProof/>
            <w:webHidden/>
          </w:rPr>
          <w:fldChar w:fldCharType="begin"/>
        </w:r>
        <w:r>
          <w:rPr>
            <w:noProof/>
            <w:webHidden/>
          </w:rPr>
          <w:instrText xml:space="preserve"> PAGEREF _Toc80648706 \h </w:instrText>
        </w:r>
      </w:ins>
      <w:r>
        <w:rPr>
          <w:noProof/>
          <w:webHidden/>
        </w:rPr>
      </w:r>
      <w:r>
        <w:rPr>
          <w:noProof/>
          <w:webHidden/>
        </w:rPr>
        <w:fldChar w:fldCharType="separate"/>
      </w:r>
      <w:ins w:id="71" w:author="admin" w:date="2021-08-23T22:04:00Z">
        <w:r>
          <w:rPr>
            <w:noProof/>
            <w:webHidden/>
          </w:rPr>
          <w:t>43</w:t>
        </w:r>
        <w:r>
          <w:rPr>
            <w:noProof/>
            <w:webHidden/>
          </w:rPr>
          <w:fldChar w:fldCharType="end"/>
        </w:r>
        <w:r w:rsidRPr="0089206C">
          <w:rPr>
            <w:rStyle w:val="Hyperlink"/>
            <w:noProof/>
          </w:rPr>
          <w:fldChar w:fldCharType="end"/>
        </w:r>
      </w:ins>
    </w:p>
    <w:p w14:paraId="0DA4007D" w14:textId="0F1B1928" w:rsidR="001A55A8" w:rsidRDefault="001A55A8">
      <w:pPr>
        <w:pStyle w:val="TOC2"/>
        <w:tabs>
          <w:tab w:val="left" w:pos="880"/>
          <w:tab w:val="right" w:leader="dot" w:pos="9350"/>
        </w:tabs>
        <w:rPr>
          <w:ins w:id="72" w:author="admin" w:date="2021-08-23T22:04:00Z"/>
          <w:rFonts w:asciiTheme="minorHAnsi" w:eastAsiaTheme="minorEastAsia" w:hAnsiTheme="minorHAnsi" w:cstheme="minorBidi"/>
          <w:noProof/>
          <w:color w:val="auto"/>
        </w:rPr>
      </w:pPr>
      <w:ins w:id="73"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"_Toc80648707"</w:instrText>
        </w:r>
        <w:r w:rsidRPr="0089206C">
          <w:rPr>
            <w:rStyle w:val="Hyperlink"/>
            <w:noProof/>
          </w:rPr>
          <w:instrText xml:space="preserve"> </w:instrText>
        </w:r>
        <w:r w:rsidRPr="0089206C">
          <w:rPr>
            <w:rStyle w:val="Hyperlink"/>
            <w:noProof/>
          </w:rPr>
          <w:fldChar w:fldCharType="separate"/>
        </w:r>
        <w:r w:rsidRPr="0089206C">
          <w:rPr>
            <w:rStyle w:val="Hyperlink"/>
            <w:noProof/>
          </w:rPr>
          <w:t>3.3</w:t>
        </w:r>
        <w:r>
          <w:rPr>
            <w:rFonts w:asciiTheme="minorHAnsi" w:eastAsiaTheme="minorEastAsia" w:hAnsiTheme="minorHAnsi" w:cstheme="minorBidi"/>
            <w:noProof/>
            <w:color w:val="auto"/>
          </w:rPr>
          <w:tab/>
        </w:r>
        <w:r w:rsidRPr="0089206C">
          <w:rPr>
            <w:rStyle w:val="Hyperlink"/>
            <w:noProof/>
          </w:rPr>
          <w:t>ORS Service Spec</w:t>
        </w:r>
        <w:r>
          <w:rPr>
            <w:noProof/>
            <w:webHidden/>
          </w:rPr>
          <w:tab/>
        </w:r>
        <w:r>
          <w:rPr>
            <w:noProof/>
            <w:webHidden/>
          </w:rPr>
          <w:fldChar w:fldCharType="begin"/>
        </w:r>
        <w:r>
          <w:rPr>
            <w:noProof/>
            <w:webHidden/>
          </w:rPr>
          <w:instrText xml:space="preserve"> PAGEREF _Toc80648707 \h </w:instrText>
        </w:r>
      </w:ins>
      <w:r>
        <w:rPr>
          <w:noProof/>
          <w:webHidden/>
        </w:rPr>
      </w:r>
      <w:r>
        <w:rPr>
          <w:noProof/>
          <w:webHidden/>
        </w:rPr>
        <w:fldChar w:fldCharType="separate"/>
      </w:r>
      <w:ins w:id="74" w:author="admin" w:date="2021-08-23T22:04:00Z">
        <w:r>
          <w:rPr>
            <w:noProof/>
            <w:webHidden/>
          </w:rPr>
          <w:t>45</w:t>
        </w:r>
        <w:r>
          <w:rPr>
            <w:noProof/>
            <w:webHidden/>
          </w:rPr>
          <w:fldChar w:fldCharType="end"/>
        </w:r>
        <w:r w:rsidRPr="0089206C">
          <w:rPr>
            <w:rStyle w:val="Hyperlink"/>
            <w:noProof/>
          </w:rPr>
          <w:fldChar w:fldCharType="end"/>
        </w:r>
      </w:ins>
    </w:p>
    <w:p w14:paraId="67B3667E" w14:textId="5804309E" w:rsidR="001A55A8" w:rsidRDefault="001A55A8">
      <w:pPr>
        <w:pStyle w:val="TOC3"/>
        <w:tabs>
          <w:tab w:val="left" w:pos="1320"/>
          <w:tab w:val="right" w:leader="dot" w:pos="9350"/>
        </w:tabs>
        <w:rPr>
          <w:ins w:id="75" w:author="admin" w:date="2021-08-23T22:04:00Z"/>
          <w:rFonts w:asciiTheme="minorHAnsi" w:eastAsiaTheme="minorEastAsia" w:hAnsiTheme="minorHAnsi" w:cstheme="minorBidi"/>
          <w:noProof/>
          <w:color w:val="auto"/>
        </w:rPr>
      </w:pPr>
      <w:ins w:id="76"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"_Toc80648708"</w:instrText>
        </w:r>
        <w:r w:rsidRPr="0089206C">
          <w:rPr>
            <w:rStyle w:val="Hyperlink"/>
            <w:noProof/>
          </w:rPr>
          <w:instrText xml:space="preserve"> </w:instrText>
        </w:r>
        <w:r w:rsidRPr="0089206C">
          <w:rPr>
            <w:rStyle w:val="Hyperlink"/>
            <w:noProof/>
          </w:rPr>
          <w:fldChar w:fldCharType="separate"/>
        </w:r>
        <w:r w:rsidRPr="0089206C">
          <w:rPr>
            <w:rStyle w:val="Hyperlink"/>
            <w:noProof/>
          </w:rPr>
          <w:t>3.3.1</w:t>
        </w:r>
        <w:r>
          <w:rPr>
            <w:rFonts w:asciiTheme="minorHAnsi" w:eastAsiaTheme="minorEastAsia" w:hAnsiTheme="minorHAnsi" w:cstheme="minorBidi"/>
            <w:noProof/>
            <w:color w:val="auto"/>
          </w:rPr>
          <w:tab/>
        </w:r>
        <w:r w:rsidRPr="0089206C">
          <w:rPr>
            <w:rStyle w:val="Hyperlink"/>
            <w:noProof/>
          </w:rPr>
          <w:t>Đồng bộ đầu ngày</w:t>
        </w:r>
        <w:r>
          <w:rPr>
            <w:noProof/>
            <w:webHidden/>
          </w:rPr>
          <w:tab/>
        </w:r>
        <w:r>
          <w:rPr>
            <w:noProof/>
            <w:webHidden/>
          </w:rPr>
          <w:fldChar w:fldCharType="begin"/>
        </w:r>
        <w:r>
          <w:rPr>
            <w:noProof/>
            <w:webHidden/>
          </w:rPr>
          <w:instrText xml:space="preserve"> PAGEREF _Toc80648708 \h </w:instrText>
        </w:r>
      </w:ins>
      <w:r>
        <w:rPr>
          <w:noProof/>
          <w:webHidden/>
        </w:rPr>
      </w:r>
      <w:r>
        <w:rPr>
          <w:noProof/>
          <w:webHidden/>
        </w:rPr>
        <w:fldChar w:fldCharType="separate"/>
      </w:r>
      <w:ins w:id="77" w:author="admin" w:date="2021-08-23T22:04:00Z">
        <w:r>
          <w:rPr>
            <w:noProof/>
            <w:webHidden/>
          </w:rPr>
          <w:t>45</w:t>
        </w:r>
        <w:r>
          <w:rPr>
            <w:noProof/>
            <w:webHidden/>
          </w:rPr>
          <w:fldChar w:fldCharType="end"/>
        </w:r>
        <w:r w:rsidRPr="0089206C">
          <w:rPr>
            <w:rStyle w:val="Hyperlink"/>
            <w:noProof/>
          </w:rPr>
          <w:fldChar w:fldCharType="end"/>
        </w:r>
      </w:ins>
    </w:p>
    <w:p w14:paraId="686FDA9E" w14:textId="18D5CEAC" w:rsidR="001A55A8" w:rsidRDefault="001A55A8">
      <w:pPr>
        <w:pStyle w:val="TOC3"/>
        <w:tabs>
          <w:tab w:val="left" w:pos="1320"/>
          <w:tab w:val="right" w:leader="dot" w:pos="9350"/>
        </w:tabs>
        <w:rPr>
          <w:ins w:id="78" w:author="admin" w:date="2021-08-23T22:04:00Z"/>
          <w:rFonts w:asciiTheme="minorHAnsi" w:eastAsiaTheme="minorEastAsia" w:hAnsiTheme="minorHAnsi" w:cstheme="minorBidi"/>
          <w:noProof/>
          <w:color w:val="auto"/>
        </w:rPr>
      </w:pPr>
      <w:ins w:id="79"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"_Toc80648709"</w:instrText>
        </w:r>
        <w:r w:rsidRPr="0089206C">
          <w:rPr>
            <w:rStyle w:val="Hyperlink"/>
            <w:noProof/>
          </w:rPr>
          <w:instrText xml:space="preserve"> </w:instrText>
        </w:r>
        <w:r w:rsidRPr="0089206C">
          <w:rPr>
            <w:rStyle w:val="Hyperlink"/>
            <w:noProof/>
          </w:rPr>
          <w:fldChar w:fldCharType="separate"/>
        </w:r>
        <w:r w:rsidRPr="0089206C">
          <w:rPr>
            <w:rStyle w:val="Hyperlink"/>
            <w:noProof/>
          </w:rPr>
          <w:t>3.3.2</w:t>
        </w:r>
        <w:r>
          <w:rPr>
            <w:rFonts w:asciiTheme="minorHAnsi" w:eastAsiaTheme="minorEastAsia" w:hAnsiTheme="minorHAnsi" w:cstheme="minorBidi"/>
            <w:noProof/>
            <w:color w:val="auto"/>
          </w:rPr>
          <w:tab/>
        </w:r>
        <w:r w:rsidRPr="0089206C">
          <w:rPr>
            <w:rStyle w:val="Hyperlink"/>
            <w:noProof/>
          </w:rPr>
          <w:t>Giao dịch trong ngày</w:t>
        </w:r>
        <w:r>
          <w:rPr>
            <w:noProof/>
            <w:webHidden/>
          </w:rPr>
          <w:tab/>
        </w:r>
        <w:r>
          <w:rPr>
            <w:noProof/>
            <w:webHidden/>
          </w:rPr>
          <w:fldChar w:fldCharType="begin"/>
        </w:r>
        <w:r>
          <w:rPr>
            <w:noProof/>
            <w:webHidden/>
          </w:rPr>
          <w:instrText xml:space="preserve"> PAGEREF _Toc80648709 \h </w:instrText>
        </w:r>
      </w:ins>
      <w:r>
        <w:rPr>
          <w:noProof/>
          <w:webHidden/>
        </w:rPr>
      </w:r>
      <w:r>
        <w:rPr>
          <w:noProof/>
          <w:webHidden/>
        </w:rPr>
        <w:fldChar w:fldCharType="separate"/>
      </w:r>
      <w:ins w:id="80" w:author="admin" w:date="2021-08-23T22:04:00Z">
        <w:r>
          <w:rPr>
            <w:noProof/>
            <w:webHidden/>
          </w:rPr>
          <w:t>46</w:t>
        </w:r>
        <w:r>
          <w:rPr>
            <w:noProof/>
            <w:webHidden/>
          </w:rPr>
          <w:fldChar w:fldCharType="end"/>
        </w:r>
        <w:r w:rsidRPr="0089206C">
          <w:rPr>
            <w:rStyle w:val="Hyperlink"/>
            <w:noProof/>
          </w:rPr>
          <w:fldChar w:fldCharType="end"/>
        </w:r>
      </w:ins>
    </w:p>
    <w:p w14:paraId="2622E05A" w14:textId="36CD5C2F" w:rsidR="001A55A8" w:rsidRDefault="001A55A8">
      <w:pPr>
        <w:pStyle w:val="TOC3"/>
        <w:tabs>
          <w:tab w:val="left" w:pos="1320"/>
          <w:tab w:val="right" w:leader="dot" w:pos="9350"/>
        </w:tabs>
        <w:rPr>
          <w:ins w:id="81" w:author="admin" w:date="2021-08-23T22:04:00Z"/>
          <w:rFonts w:asciiTheme="minorHAnsi" w:eastAsiaTheme="minorEastAsia" w:hAnsiTheme="minorHAnsi" w:cstheme="minorBidi"/>
          <w:noProof/>
          <w:color w:val="auto"/>
        </w:rPr>
      </w:pPr>
      <w:ins w:id="82"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"_Toc80648710"</w:instrText>
        </w:r>
        <w:r w:rsidRPr="0089206C">
          <w:rPr>
            <w:rStyle w:val="Hyperlink"/>
            <w:noProof/>
          </w:rPr>
          <w:instrText xml:space="preserve"> </w:instrText>
        </w:r>
        <w:r w:rsidRPr="0089206C">
          <w:rPr>
            <w:rStyle w:val="Hyperlink"/>
            <w:noProof/>
          </w:rPr>
          <w:fldChar w:fldCharType="separate"/>
        </w:r>
        <w:r w:rsidRPr="0089206C">
          <w:rPr>
            <w:rStyle w:val="Hyperlink"/>
            <w:noProof/>
          </w:rPr>
          <w:t>3.3.3</w:t>
        </w:r>
        <w:r>
          <w:rPr>
            <w:rFonts w:asciiTheme="minorHAnsi" w:eastAsiaTheme="minorEastAsia" w:hAnsiTheme="minorHAnsi" w:cstheme="minorBidi"/>
            <w:noProof/>
            <w:color w:val="auto"/>
          </w:rPr>
          <w:tab/>
        </w:r>
        <w:r w:rsidRPr="0089206C">
          <w:rPr>
            <w:rStyle w:val="Hyperlink"/>
            <w:noProof/>
          </w:rPr>
          <w:t>Tra cứu</w:t>
        </w:r>
        <w:r>
          <w:rPr>
            <w:noProof/>
            <w:webHidden/>
          </w:rPr>
          <w:tab/>
        </w:r>
        <w:r>
          <w:rPr>
            <w:noProof/>
            <w:webHidden/>
          </w:rPr>
          <w:fldChar w:fldCharType="begin"/>
        </w:r>
        <w:r>
          <w:rPr>
            <w:noProof/>
            <w:webHidden/>
          </w:rPr>
          <w:instrText xml:space="preserve"> PAGEREF _Toc80648710 \h </w:instrText>
        </w:r>
      </w:ins>
      <w:r>
        <w:rPr>
          <w:noProof/>
          <w:webHidden/>
        </w:rPr>
      </w:r>
      <w:r>
        <w:rPr>
          <w:noProof/>
          <w:webHidden/>
        </w:rPr>
        <w:fldChar w:fldCharType="separate"/>
      </w:r>
      <w:ins w:id="83" w:author="admin" w:date="2021-08-23T22:04:00Z">
        <w:r>
          <w:rPr>
            <w:noProof/>
            <w:webHidden/>
          </w:rPr>
          <w:t>54</w:t>
        </w:r>
        <w:r>
          <w:rPr>
            <w:noProof/>
            <w:webHidden/>
          </w:rPr>
          <w:fldChar w:fldCharType="end"/>
        </w:r>
        <w:r w:rsidRPr="0089206C">
          <w:rPr>
            <w:rStyle w:val="Hyperlink"/>
            <w:noProof/>
          </w:rPr>
          <w:fldChar w:fldCharType="end"/>
        </w:r>
      </w:ins>
    </w:p>
    <w:p w14:paraId="2305A753" w14:textId="060FE941" w:rsidR="001A55A8" w:rsidRDefault="001A55A8">
      <w:pPr>
        <w:pStyle w:val="TOC2"/>
        <w:tabs>
          <w:tab w:val="left" w:pos="880"/>
          <w:tab w:val="right" w:leader="dot" w:pos="9350"/>
        </w:tabs>
        <w:rPr>
          <w:ins w:id="84" w:author="admin" w:date="2021-08-23T22:04:00Z"/>
          <w:rFonts w:asciiTheme="minorHAnsi" w:eastAsiaTheme="minorEastAsia" w:hAnsiTheme="minorHAnsi" w:cstheme="minorBidi"/>
          <w:noProof/>
          <w:color w:val="auto"/>
        </w:rPr>
      </w:pPr>
      <w:ins w:id="85"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"_Toc80648711"</w:instrText>
        </w:r>
        <w:r w:rsidRPr="0089206C">
          <w:rPr>
            <w:rStyle w:val="Hyperlink"/>
            <w:noProof/>
          </w:rPr>
          <w:instrText xml:space="preserve"> </w:instrText>
        </w:r>
        <w:r w:rsidRPr="0089206C">
          <w:rPr>
            <w:rStyle w:val="Hyperlink"/>
            <w:noProof/>
          </w:rPr>
          <w:fldChar w:fldCharType="separate"/>
        </w:r>
        <w:r w:rsidRPr="0089206C">
          <w:rPr>
            <w:rStyle w:val="Hyperlink"/>
            <w:noProof/>
          </w:rPr>
          <w:t>3.4</w:t>
        </w:r>
        <w:r>
          <w:rPr>
            <w:rFonts w:asciiTheme="minorHAnsi" w:eastAsiaTheme="minorEastAsia" w:hAnsiTheme="minorHAnsi" w:cstheme="minorBidi"/>
            <w:noProof/>
            <w:color w:val="auto"/>
          </w:rPr>
          <w:tab/>
        </w:r>
        <w:r w:rsidRPr="0089206C">
          <w:rPr>
            <w:rStyle w:val="Hyperlink"/>
            <w:noProof/>
          </w:rPr>
          <w:t>Kafka Spec</w:t>
        </w:r>
        <w:r>
          <w:rPr>
            <w:noProof/>
            <w:webHidden/>
          </w:rPr>
          <w:tab/>
        </w:r>
        <w:r>
          <w:rPr>
            <w:noProof/>
            <w:webHidden/>
          </w:rPr>
          <w:fldChar w:fldCharType="begin"/>
        </w:r>
        <w:r>
          <w:rPr>
            <w:noProof/>
            <w:webHidden/>
          </w:rPr>
          <w:instrText xml:space="preserve"> PAGEREF _Toc80648711 \h </w:instrText>
        </w:r>
      </w:ins>
      <w:r>
        <w:rPr>
          <w:noProof/>
          <w:webHidden/>
        </w:rPr>
      </w:r>
      <w:r>
        <w:rPr>
          <w:noProof/>
          <w:webHidden/>
        </w:rPr>
        <w:fldChar w:fldCharType="separate"/>
      </w:r>
      <w:ins w:id="86" w:author="admin" w:date="2021-08-23T22:04:00Z">
        <w:r>
          <w:rPr>
            <w:noProof/>
            <w:webHidden/>
          </w:rPr>
          <w:t>58</w:t>
        </w:r>
        <w:r>
          <w:rPr>
            <w:noProof/>
            <w:webHidden/>
          </w:rPr>
          <w:fldChar w:fldCharType="end"/>
        </w:r>
        <w:r w:rsidRPr="0089206C">
          <w:rPr>
            <w:rStyle w:val="Hyperlink"/>
            <w:noProof/>
          </w:rPr>
          <w:fldChar w:fldCharType="end"/>
        </w:r>
      </w:ins>
    </w:p>
    <w:p w14:paraId="2AF0F1B2" w14:textId="4F3CE105" w:rsidR="001A55A8" w:rsidRDefault="001A55A8">
      <w:pPr>
        <w:pStyle w:val="TOC3"/>
        <w:tabs>
          <w:tab w:val="left" w:pos="1320"/>
          <w:tab w:val="right" w:leader="dot" w:pos="9350"/>
        </w:tabs>
        <w:rPr>
          <w:ins w:id="87" w:author="admin" w:date="2021-08-23T22:04:00Z"/>
          <w:rFonts w:asciiTheme="minorHAnsi" w:eastAsiaTheme="minorEastAsia" w:hAnsiTheme="minorHAnsi" w:cstheme="minorBidi"/>
          <w:noProof/>
          <w:color w:val="auto"/>
        </w:rPr>
      </w:pPr>
      <w:ins w:id="88" w:author="admin" w:date="2021-08-23T22:04:00Z">
        <w:r w:rsidRPr="0089206C">
          <w:rPr>
            <w:rStyle w:val="Hyperlink"/>
            <w:noProof/>
          </w:rPr>
          <w:fldChar w:fldCharType="begin"/>
        </w:r>
        <w:r w:rsidRPr="0089206C">
          <w:rPr>
            <w:rStyle w:val="Hyperlink"/>
            <w:noProof/>
          </w:rPr>
          <w:instrText xml:space="preserve"> </w:instrText>
        </w:r>
        <w:r>
          <w:rPr>
            <w:noProof/>
          </w:rPr>
          <w:instrText>HYPERLINK \l "_Toc80648712"</w:instrText>
        </w:r>
        <w:r w:rsidRPr="0089206C">
          <w:rPr>
            <w:rStyle w:val="Hyperlink"/>
            <w:noProof/>
          </w:rPr>
          <w:instrText xml:space="preserve"> </w:instrText>
        </w:r>
        <w:r w:rsidRPr="0089206C">
          <w:rPr>
            <w:rStyle w:val="Hyperlink"/>
            <w:noProof/>
          </w:rPr>
          <w:fldChar w:fldCharType="separate"/>
        </w:r>
        <w:r w:rsidRPr="0089206C">
          <w:rPr>
            <w:rStyle w:val="Hyperlink"/>
            <w:noProof/>
          </w:rPr>
          <w:t>3.4.1</w:t>
        </w:r>
        <w:r>
          <w:rPr>
            <w:rFonts w:asciiTheme="minorHAnsi" w:eastAsiaTheme="minorEastAsia" w:hAnsiTheme="minorHAnsi" w:cstheme="minorBidi"/>
            <w:noProof/>
            <w:color w:val="auto"/>
          </w:rPr>
          <w:tab/>
        </w:r>
        <w:r w:rsidRPr="0089206C">
          <w:rPr>
            <w:rStyle w:val="Hyperlink"/>
            <w:noProof/>
          </w:rPr>
          <w:t>OMS nhận từ Kafka</w:t>
        </w:r>
        <w:r>
          <w:rPr>
            <w:noProof/>
            <w:webHidden/>
          </w:rPr>
          <w:tab/>
        </w:r>
        <w:r>
          <w:rPr>
            <w:noProof/>
            <w:webHidden/>
          </w:rPr>
          <w:fldChar w:fldCharType="begin"/>
        </w:r>
        <w:r>
          <w:rPr>
            <w:noProof/>
            <w:webHidden/>
          </w:rPr>
          <w:instrText xml:space="preserve"> PAGEREF _Toc80648712 \h </w:instrText>
        </w:r>
      </w:ins>
      <w:r>
        <w:rPr>
          <w:noProof/>
          <w:webHidden/>
        </w:rPr>
      </w:r>
      <w:r>
        <w:rPr>
          <w:noProof/>
          <w:webHidden/>
        </w:rPr>
        <w:fldChar w:fldCharType="separate"/>
      </w:r>
      <w:ins w:id="89" w:author="admin" w:date="2021-08-23T22:04:00Z">
        <w:r>
          <w:rPr>
            <w:noProof/>
            <w:webHidden/>
          </w:rPr>
          <w:t>58</w:t>
        </w:r>
        <w:r>
          <w:rPr>
            <w:noProof/>
            <w:webHidden/>
          </w:rPr>
          <w:fldChar w:fldCharType="end"/>
        </w:r>
        <w:r w:rsidRPr="0089206C">
          <w:rPr>
            <w:rStyle w:val="Hyperlink"/>
            <w:noProof/>
          </w:rPr>
          <w:fldChar w:fldCharType="end"/>
        </w:r>
      </w:ins>
    </w:p>
    <w:p w14:paraId="78750BA2" w14:textId="07CD710B" w:rsidR="001A55A8" w:rsidRDefault="001A55A8">
      <w:pPr>
        <w:pStyle w:val="TOC3"/>
        <w:tabs>
          <w:tab w:val="left" w:pos="1320"/>
          <w:tab w:val="right" w:leader="dot" w:pos="9350"/>
        </w:tabs>
        <w:rPr>
          <w:ins w:id="90" w:author="admin" w:date="2021-08-23T22:04:00Z"/>
          <w:rFonts w:asciiTheme="minorHAnsi" w:eastAsiaTheme="minorEastAsia" w:hAnsiTheme="minorHAnsi" w:cstheme="minorBidi"/>
          <w:noProof/>
          <w:color w:val="auto"/>
        </w:rPr>
      </w:pPr>
      <w:ins w:id="91" w:author="admin" w:date="2021-08-23T22:04:00Z">
        <w:r w:rsidRPr="0089206C">
          <w:rPr>
            <w:rStyle w:val="Hyperlink"/>
            <w:noProof/>
          </w:rPr>
          <w:lastRenderedPageBreak/>
          <w:fldChar w:fldCharType="begin"/>
        </w:r>
        <w:r w:rsidRPr="0089206C">
          <w:rPr>
            <w:rStyle w:val="Hyperlink"/>
            <w:noProof/>
          </w:rPr>
          <w:instrText xml:space="preserve"> </w:instrText>
        </w:r>
        <w:r>
          <w:rPr>
            <w:noProof/>
          </w:rPr>
          <w:instrText>HYPERLINK \l "_Toc80648713"</w:instrText>
        </w:r>
        <w:r w:rsidRPr="0089206C">
          <w:rPr>
            <w:rStyle w:val="Hyperlink"/>
            <w:noProof/>
          </w:rPr>
          <w:instrText xml:space="preserve"> </w:instrText>
        </w:r>
        <w:r w:rsidRPr="0089206C">
          <w:rPr>
            <w:rStyle w:val="Hyperlink"/>
            <w:noProof/>
          </w:rPr>
          <w:fldChar w:fldCharType="separate"/>
        </w:r>
        <w:r w:rsidRPr="0089206C">
          <w:rPr>
            <w:rStyle w:val="Hyperlink"/>
            <w:noProof/>
          </w:rPr>
          <w:t>3.4.2</w:t>
        </w:r>
        <w:r>
          <w:rPr>
            <w:rFonts w:asciiTheme="minorHAnsi" w:eastAsiaTheme="minorEastAsia" w:hAnsiTheme="minorHAnsi" w:cstheme="minorBidi"/>
            <w:noProof/>
            <w:color w:val="auto"/>
          </w:rPr>
          <w:tab/>
        </w:r>
        <w:r w:rsidRPr="0089206C">
          <w:rPr>
            <w:rStyle w:val="Hyperlink"/>
            <w:noProof/>
          </w:rPr>
          <w:t>OMS đẩy vào Kafka</w:t>
        </w:r>
        <w:r>
          <w:rPr>
            <w:noProof/>
            <w:webHidden/>
          </w:rPr>
          <w:tab/>
        </w:r>
        <w:r>
          <w:rPr>
            <w:noProof/>
            <w:webHidden/>
          </w:rPr>
          <w:fldChar w:fldCharType="begin"/>
        </w:r>
        <w:r>
          <w:rPr>
            <w:noProof/>
            <w:webHidden/>
          </w:rPr>
          <w:instrText xml:space="preserve"> PAGEREF _Toc80648713 \h </w:instrText>
        </w:r>
      </w:ins>
      <w:r>
        <w:rPr>
          <w:noProof/>
          <w:webHidden/>
        </w:rPr>
      </w:r>
      <w:r>
        <w:rPr>
          <w:noProof/>
          <w:webHidden/>
        </w:rPr>
        <w:fldChar w:fldCharType="separate"/>
      </w:r>
      <w:ins w:id="92" w:author="admin" w:date="2021-08-23T22:04:00Z">
        <w:r>
          <w:rPr>
            <w:noProof/>
            <w:webHidden/>
          </w:rPr>
          <w:t>85</w:t>
        </w:r>
        <w:r>
          <w:rPr>
            <w:noProof/>
            <w:webHidden/>
          </w:rPr>
          <w:fldChar w:fldCharType="end"/>
        </w:r>
        <w:r w:rsidRPr="0089206C">
          <w:rPr>
            <w:rStyle w:val="Hyperlink"/>
            <w:noProof/>
          </w:rPr>
          <w:fldChar w:fldCharType="end"/>
        </w:r>
      </w:ins>
    </w:p>
    <w:p w14:paraId="539A546B" w14:textId="6BADDE9B" w:rsidR="00B30EE1" w:rsidRPr="00F92DDF" w:rsidRDefault="00B30EE1" w:rsidP="00B30EE1">
      <w:pPr>
        <w:spacing w:before="120" w:after="120" w:line="360" w:lineRule="auto"/>
      </w:pPr>
      <w:r w:rsidRPr="00F92DDF">
        <w:fldChar w:fldCharType="end"/>
      </w:r>
    </w:p>
    <w:p w14:paraId="62A561C3" w14:textId="77777777" w:rsidR="00B30EE1" w:rsidRPr="00F92DDF" w:rsidRDefault="00B30EE1" w:rsidP="00B30EE1">
      <w:pPr>
        <w:pStyle w:val="Heading1"/>
        <w:spacing w:before="120" w:after="120" w:line="360" w:lineRule="auto"/>
      </w:pPr>
      <w:r w:rsidRPr="00F92DDF">
        <w:br w:type="page"/>
      </w:r>
      <w:bookmarkStart w:id="93" w:name="_Toc80648683"/>
      <w:r w:rsidRPr="00F92DDF">
        <w:lastRenderedPageBreak/>
        <w:t>GIỚI THIỆU CHUNG</w:t>
      </w:r>
      <w:bookmarkEnd w:id="93"/>
    </w:p>
    <w:p w14:paraId="7DA46E52" w14:textId="77777777" w:rsidR="00B30EE1" w:rsidRDefault="00B30EE1" w:rsidP="00B30EE1">
      <w:pPr>
        <w:pStyle w:val="Heading2"/>
        <w:spacing w:before="120" w:after="120" w:line="360" w:lineRule="auto"/>
      </w:pPr>
      <w:bookmarkStart w:id="94" w:name="_Toc80648684"/>
      <w:r w:rsidRPr="00F92DDF">
        <w:t>Mục đích tài liệu</w:t>
      </w:r>
      <w:bookmarkEnd w:id="94"/>
    </w:p>
    <w:p w14:paraId="282942FE" w14:textId="77777777" w:rsidR="00B30EE1" w:rsidRDefault="00B30EE1" w:rsidP="00B30EE1">
      <w:pPr>
        <w:spacing w:before="120" w:after="120" w:line="360" w:lineRule="auto"/>
        <w:rPr>
          <w:lang w:val="en-GB"/>
        </w:rPr>
      </w:pPr>
      <w:r w:rsidRPr="00F92DDF">
        <w:rPr>
          <w:lang w:val="en-GB"/>
        </w:rPr>
        <w:t xml:space="preserve">Tài liệu này mô tả: </w:t>
      </w:r>
    </w:p>
    <w:p w14:paraId="51FBBFD9" w14:textId="06A4C663" w:rsidR="00A12377" w:rsidRDefault="005D6BD4" w:rsidP="00A12377">
      <w:pPr>
        <w:numPr>
          <w:ilvl w:val="0"/>
          <w:numId w:val="2"/>
        </w:numPr>
        <w:spacing w:before="120" w:after="120" w:line="360" w:lineRule="auto"/>
      </w:pPr>
      <w:r>
        <w:t xml:space="preserve">Các đặc tả API </w:t>
      </w:r>
      <w:r w:rsidR="00D90DC2">
        <w:t xml:space="preserve">kết nối </w:t>
      </w:r>
      <w:r w:rsidR="00DF4EBE">
        <w:t xml:space="preserve">với </w:t>
      </w:r>
      <w:r w:rsidR="00D90DC2">
        <w:t>hệ thố</w:t>
      </w:r>
      <w:r w:rsidR="004A644D">
        <w:t xml:space="preserve">ng </w:t>
      </w:r>
      <w:r w:rsidR="00922A3A">
        <w:t>OMS</w:t>
      </w:r>
    </w:p>
    <w:p w14:paraId="41FBBCCD" w14:textId="13AAB218" w:rsidR="00B30EE1" w:rsidRDefault="00B30EE1" w:rsidP="00B30EE1">
      <w:pPr>
        <w:numPr>
          <w:ilvl w:val="0"/>
          <w:numId w:val="2"/>
        </w:numPr>
        <w:spacing w:before="120" w:after="120" w:line="360" w:lineRule="auto"/>
        <w:rPr>
          <w:lang w:val="en-GB"/>
        </w:rPr>
      </w:pPr>
      <w:r w:rsidRPr="00F92DDF">
        <w:rPr>
          <w:lang w:val="en-GB"/>
        </w:rPr>
        <w:t xml:space="preserve">Tài liệu này là cơ sở để FSS tiến hành phát triển hệ thống và </w:t>
      </w:r>
      <w:r w:rsidR="0034292D">
        <w:rPr>
          <w:lang w:val="en-GB"/>
        </w:rPr>
        <w:t>VNDS</w:t>
      </w:r>
      <w:r w:rsidR="00AC187F">
        <w:rPr>
          <w:lang w:val="en-GB"/>
        </w:rPr>
        <w:t xml:space="preserve"> </w:t>
      </w:r>
      <w:r w:rsidRPr="00F92DDF">
        <w:rPr>
          <w:lang w:val="en-GB"/>
        </w:rPr>
        <w:t>tiến hành nghiệm thu sản phẩ</w:t>
      </w:r>
      <w:r>
        <w:rPr>
          <w:lang w:val="en-GB"/>
        </w:rPr>
        <w:t>m</w:t>
      </w:r>
    </w:p>
    <w:p w14:paraId="7186DD8F" w14:textId="77777777" w:rsidR="00B30EE1" w:rsidRDefault="00B30EE1" w:rsidP="00B30EE1">
      <w:pPr>
        <w:pStyle w:val="Heading2"/>
        <w:spacing w:before="120" w:after="120" w:line="360" w:lineRule="auto"/>
      </w:pPr>
      <w:bookmarkStart w:id="95" w:name="_Toc80648685"/>
      <w:r w:rsidRPr="00F92DDF">
        <w:t>Khái niệm và thuật ngữ</w:t>
      </w:r>
      <w:bookmarkEnd w:id="95"/>
    </w:p>
    <w:tbl>
      <w:tblPr>
        <w:tblW w:w="935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10"/>
        <w:gridCol w:w="6946"/>
      </w:tblGrid>
      <w:tr w:rsidR="00B30EE1" w:rsidRPr="00F92DDF" w14:paraId="4672F123" w14:textId="77777777" w:rsidTr="00C7539B">
        <w:tc>
          <w:tcPr>
            <w:tcW w:w="2410" w:type="dxa"/>
            <w:tcBorders>
              <w:top w:val="dotted" w:sz="4" w:space="0" w:color="auto"/>
              <w:left w:val="dotted" w:sz="4" w:space="0" w:color="auto"/>
              <w:bottom w:val="dotted" w:sz="4" w:space="0" w:color="auto"/>
              <w:right w:val="dotted" w:sz="4" w:space="0" w:color="auto"/>
            </w:tcBorders>
            <w:shd w:val="clear" w:color="auto" w:fill="92D050"/>
          </w:tcPr>
          <w:p w14:paraId="5DEEB607" w14:textId="77777777" w:rsidR="00B30EE1" w:rsidRDefault="00B30EE1" w:rsidP="00C7539B">
            <w:pPr>
              <w:spacing w:before="120" w:after="120" w:line="360" w:lineRule="auto"/>
              <w:rPr>
                <w:b/>
                <w:color w:val="FFFFFF"/>
                <w:lang w:val="en-GB"/>
              </w:rPr>
            </w:pPr>
            <w:r w:rsidRPr="00F92DDF">
              <w:rPr>
                <w:b/>
                <w:color w:val="FFFFFF"/>
                <w:lang w:val="en-GB"/>
              </w:rPr>
              <w:t>NỘI DUNG</w:t>
            </w:r>
          </w:p>
        </w:tc>
        <w:tc>
          <w:tcPr>
            <w:tcW w:w="6946" w:type="dxa"/>
            <w:tcBorders>
              <w:top w:val="dotted" w:sz="4" w:space="0" w:color="auto"/>
              <w:left w:val="dotted" w:sz="4" w:space="0" w:color="auto"/>
              <w:bottom w:val="dotted" w:sz="4" w:space="0" w:color="auto"/>
              <w:right w:val="dotted" w:sz="4" w:space="0" w:color="auto"/>
            </w:tcBorders>
            <w:shd w:val="clear" w:color="auto" w:fill="92D050"/>
          </w:tcPr>
          <w:p w14:paraId="29CA06C8" w14:textId="77777777" w:rsidR="00B30EE1" w:rsidRDefault="00B30EE1" w:rsidP="00C7539B">
            <w:pPr>
              <w:spacing w:before="120" w:after="120" w:line="360" w:lineRule="auto"/>
              <w:rPr>
                <w:b/>
                <w:color w:val="FFFFFF"/>
                <w:lang w:val="en-GB"/>
              </w:rPr>
            </w:pPr>
            <w:r w:rsidRPr="00F92DDF">
              <w:rPr>
                <w:b/>
                <w:color w:val="FFFFFF"/>
                <w:lang w:val="en-GB"/>
              </w:rPr>
              <w:t>DIỄN GIẢI</w:t>
            </w:r>
          </w:p>
        </w:tc>
      </w:tr>
      <w:tr w:rsidR="00291C11" w:rsidRPr="00F92DDF" w14:paraId="47603C83" w14:textId="77777777" w:rsidTr="00C7539B">
        <w:tc>
          <w:tcPr>
            <w:tcW w:w="2410" w:type="dxa"/>
            <w:tcBorders>
              <w:top w:val="dotted" w:sz="4" w:space="0" w:color="auto"/>
              <w:left w:val="dotted" w:sz="4" w:space="0" w:color="auto"/>
              <w:bottom w:val="dotted" w:sz="4" w:space="0" w:color="auto"/>
              <w:right w:val="dotted" w:sz="4" w:space="0" w:color="auto"/>
            </w:tcBorders>
          </w:tcPr>
          <w:p w14:paraId="42999452" w14:textId="3B4743A5" w:rsidR="00291C11" w:rsidRPr="00F92DDF" w:rsidRDefault="00291C11" w:rsidP="00291C11">
            <w:pPr>
              <w:spacing w:before="120" w:after="120" w:line="360" w:lineRule="auto"/>
              <w:rPr>
                <w:lang w:val="en-GB"/>
              </w:rPr>
            </w:pPr>
            <w:r w:rsidRPr="001542F1">
              <w:rPr>
                <w:sz w:val="24"/>
                <w:szCs w:val="24"/>
              </w:rPr>
              <w:t>VND</w:t>
            </w:r>
          </w:p>
        </w:tc>
        <w:tc>
          <w:tcPr>
            <w:tcW w:w="6946" w:type="dxa"/>
            <w:tcBorders>
              <w:top w:val="dotted" w:sz="4" w:space="0" w:color="auto"/>
              <w:left w:val="dotted" w:sz="4" w:space="0" w:color="auto"/>
              <w:bottom w:val="dotted" w:sz="4" w:space="0" w:color="auto"/>
              <w:right w:val="dotted" w:sz="4" w:space="0" w:color="auto"/>
            </w:tcBorders>
          </w:tcPr>
          <w:p w14:paraId="18DBE801" w14:textId="31A5F9F7" w:rsidR="00291C11" w:rsidRDefault="00291C11" w:rsidP="00291C11">
            <w:pPr>
              <w:spacing w:before="120" w:after="120" w:line="360" w:lineRule="auto"/>
              <w:rPr>
                <w:lang w:val="en-GB"/>
              </w:rPr>
            </w:pPr>
            <w:r w:rsidRPr="001542F1">
              <w:rPr>
                <w:sz w:val="24"/>
                <w:szCs w:val="24"/>
              </w:rPr>
              <w:t>Công ty chứng khoản VNDirect</w:t>
            </w:r>
          </w:p>
        </w:tc>
      </w:tr>
      <w:tr w:rsidR="00441A46" w:rsidRPr="00F92DDF" w14:paraId="245B3EAA" w14:textId="77777777" w:rsidTr="00C7539B">
        <w:tc>
          <w:tcPr>
            <w:tcW w:w="2410" w:type="dxa"/>
            <w:tcBorders>
              <w:top w:val="dotted" w:sz="4" w:space="0" w:color="auto"/>
              <w:left w:val="dotted" w:sz="4" w:space="0" w:color="auto"/>
              <w:bottom w:val="dotted" w:sz="4" w:space="0" w:color="auto"/>
              <w:right w:val="dotted" w:sz="4" w:space="0" w:color="auto"/>
            </w:tcBorders>
          </w:tcPr>
          <w:p w14:paraId="5EBEAB45" w14:textId="517BFCC4" w:rsidR="00441A46" w:rsidRPr="001542F1" w:rsidRDefault="00441A46" w:rsidP="00291C11">
            <w:pPr>
              <w:spacing w:before="120" w:after="120" w:line="360" w:lineRule="auto"/>
              <w:rPr>
                <w:sz w:val="24"/>
                <w:szCs w:val="24"/>
              </w:rPr>
            </w:pPr>
            <w:r>
              <w:rPr>
                <w:sz w:val="24"/>
                <w:szCs w:val="24"/>
              </w:rPr>
              <w:t>FSS</w:t>
            </w:r>
          </w:p>
        </w:tc>
        <w:tc>
          <w:tcPr>
            <w:tcW w:w="6946" w:type="dxa"/>
            <w:tcBorders>
              <w:top w:val="dotted" w:sz="4" w:space="0" w:color="auto"/>
              <w:left w:val="dotted" w:sz="4" w:space="0" w:color="auto"/>
              <w:bottom w:val="dotted" w:sz="4" w:space="0" w:color="auto"/>
              <w:right w:val="dotted" w:sz="4" w:space="0" w:color="auto"/>
            </w:tcBorders>
          </w:tcPr>
          <w:p w14:paraId="53BD6868" w14:textId="0C21B1EF" w:rsidR="00441A46" w:rsidRPr="001542F1" w:rsidRDefault="00441A46" w:rsidP="00291C11">
            <w:pPr>
              <w:spacing w:before="120" w:after="120" w:line="360" w:lineRule="auto"/>
              <w:rPr>
                <w:sz w:val="24"/>
                <w:szCs w:val="24"/>
              </w:rPr>
            </w:pPr>
            <w:r>
              <w:rPr>
                <w:sz w:val="24"/>
                <w:szCs w:val="24"/>
              </w:rPr>
              <w:t>Công ty cổ phần phần mềm Tài chính</w:t>
            </w:r>
          </w:p>
        </w:tc>
      </w:tr>
      <w:tr w:rsidR="00291C11" w:rsidRPr="00F92DDF" w14:paraId="63D264FB" w14:textId="77777777" w:rsidTr="00C753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0" w:type="dxa"/>
            <w:tcBorders>
              <w:top w:val="dotted" w:sz="4" w:space="0" w:color="auto"/>
              <w:left w:val="dotted" w:sz="4" w:space="0" w:color="auto"/>
              <w:bottom w:val="dotted" w:sz="4" w:space="0" w:color="auto"/>
              <w:right w:val="dotted" w:sz="4" w:space="0" w:color="auto"/>
            </w:tcBorders>
          </w:tcPr>
          <w:p w14:paraId="51FE58BD" w14:textId="092AF821" w:rsidR="00291C11" w:rsidRPr="00F92DDF" w:rsidRDefault="00291C11" w:rsidP="00291C11">
            <w:pPr>
              <w:spacing w:before="120" w:after="120" w:line="360" w:lineRule="auto"/>
              <w:rPr>
                <w:lang w:val="en-GB"/>
              </w:rPr>
            </w:pPr>
            <w:r>
              <w:rPr>
                <w:lang w:val="en-GB"/>
              </w:rPr>
              <w:t>OMS</w:t>
            </w:r>
          </w:p>
        </w:tc>
        <w:tc>
          <w:tcPr>
            <w:tcW w:w="6946" w:type="dxa"/>
            <w:tcBorders>
              <w:top w:val="dotted" w:sz="4" w:space="0" w:color="auto"/>
              <w:left w:val="dotted" w:sz="4" w:space="0" w:color="auto"/>
              <w:bottom w:val="dotted" w:sz="4" w:space="0" w:color="auto"/>
              <w:right w:val="dotted" w:sz="4" w:space="0" w:color="auto"/>
            </w:tcBorders>
          </w:tcPr>
          <w:p w14:paraId="259F1AC3" w14:textId="79BB4CDF" w:rsidR="00291C11" w:rsidRDefault="00291C11" w:rsidP="00291C11">
            <w:pPr>
              <w:spacing w:before="120" w:after="120" w:line="360" w:lineRule="auto"/>
              <w:rPr>
                <w:lang w:val="en-GB"/>
              </w:rPr>
            </w:pPr>
            <w:r w:rsidRPr="001542F1">
              <w:rPr>
                <w:sz w:val="24"/>
                <w:szCs w:val="24"/>
              </w:rPr>
              <w:t>Hệ thống đặt lệnh</w:t>
            </w:r>
          </w:p>
        </w:tc>
      </w:tr>
      <w:tr w:rsidR="00441A46" w:rsidRPr="00F92DDF" w14:paraId="51433D3A" w14:textId="77777777" w:rsidTr="00C7539B">
        <w:tc>
          <w:tcPr>
            <w:tcW w:w="2410" w:type="dxa"/>
            <w:tcBorders>
              <w:top w:val="dotted" w:sz="4" w:space="0" w:color="auto"/>
              <w:left w:val="dotted" w:sz="4" w:space="0" w:color="auto"/>
              <w:bottom w:val="dotted" w:sz="4" w:space="0" w:color="auto"/>
              <w:right w:val="dotted" w:sz="4" w:space="0" w:color="auto"/>
            </w:tcBorders>
          </w:tcPr>
          <w:p w14:paraId="1978EF97" w14:textId="1A136226" w:rsidR="00441A46" w:rsidRPr="00F92DDF" w:rsidRDefault="00CB76EC" w:rsidP="00441A46">
            <w:pPr>
              <w:spacing w:before="120" w:after="120" w:line="360" w:lineRule="auto"/>
              <w:rPr>
                <w:lang w:val="en-GB"/>
              </w:rPr>
            </w:pPr>
            <w:r>
              <w:rPr>
                <w:lang w:val="en-GB"/>
              </w:rPr>
              <w:t>BO</w:t>
            </w:r>
          </w:p>
        </w:tc>
        <w:tc>
          <w:tcPr>
            <w:tcW w:w="6946" w:type="dxa"/>
            <w:tcBorders>
              <w:top w:val="dotted" w:sz="4" w:space="0" w:color="auto"/>
              <w:left w:val="dotted" w:sz="4" w:space="0" w:color="auto"/>
              <w:bottom w:val="dotted" w:sz="4" w:space="0" w:color="auto"/>
              <w:right w:val="dotted" w:sz="4" w:space="0" w:color="auto"/>
            </w:tcBorders>
          </w:tcPr>
          <w:p w14:paraId="4F8C37BD" w14:textId="10C0A04B" w:rsidR="00441A46" w:rsidRDefault="00CB76EC" w:rsidP="00441A46">
            <w:pPr>
              <w:spacing w:before="120" w:after="120" w:line="360" w:lineRule="auto"/>
              <w:rPr>
                <w:lang w:val="en-GB"/>
              </w:rPr>
            </w:pPr>
            <w:r>
              <w:rPr>
                <w:lang w:val="en-GB"/>
              </w:rPr>
              <w:t>Hệ thống BO@</w:t>
            </w:r>
          </w:p>
        </w:tc>
      </w:tr>
      <w:tr w:rsidR="00441A46" w:rsidRPr="00F92DDF" w14:paraId="2E4BDBE7" w14:textId="77777777" w:rsidTr="00C7539B">
        <w:tc>
          <w:tcPr>
            <w:tcW w:w="2410" w:type="dxa"/>
            <w:tcBorders>
              <w:top w:val="dotted" w:sz="4" w:space="0" w:color="auto"/>
              <w:left w:val="dotted" w:sz="4" w:space="0" w:color="auto"/>
              <w:bottom w:val="dotted" w:sz="4" w:space="0" w:color="auto"/>
              <w:right w:val="dotted" w:sz="4" w:space="0" w:color="auto"/>
            </w:tcBorders>
          </w:tcPr>
          <w:p w14:paraId="1B90C5AB" w14:textId="2D02EE88" w:rsidR="00441A46" w:rsidRPr="00F92DDF" w:rsidRDefault="00441A46" w:rsidP="00441A46">
            <w:pPr>
              <w:spacing w:before="120" w:after="120" w:line="360" w:lineRule="auto"/>
              <w:rPr>
                <w:lang w:val="en-GB"/>
              </w:rPr>
            </w:pPr>
          </w:p>
        </w:tc>
        <w:tc>
          <w:tcPr>
            <w:tcW w:w="6946" w:type="dxa"/>
            <w:tcBorders>
              <w:top w:val="dotted" w:sz="4" w:space="0" w:color="auto"/>
              <w:left w:val="dotted" w:sz="4" w:space="0" w:color="auto"/>
              <w:bottom w:val="dotted" w:sz="4" w:space="0" w:color="auto"/>
              <w:right w:val="dotted" w:sz="4" w:space="0" w:color="auto"/>
            </w:tcBorders>
          </w:tcPr>
          <w:p w14:paraId="1BFC04AB" w14:textId="25F429AD" w:rsidR="00441A46" w:rsidRDefault="00441A46" w:rsidP="00441A46">
            <w:pPr>
              <w:spacing w:before="120" w:after="120" w:line="360" w:lineRule="auto"/>
              <w:rPr>
                <w:lang w:val="en-GB"/>
              </w:rPr>
            </w:pPr>
          </w:p>
        </w:tc>
      </w:tr>
      <w:tr w:rsidR="00441A46" w:rsidRPr="00F92DDF" w14:paraId="1E7B908A" w14:textId="77777777" w:rsidTr="00C7539B">
        <w:tc>
          <w:tcPr>
            <w:tcW w:w="2410" w:type="dxa"/>
            <w:tcBorders>
              <w:top w:val="dotted" w:sz="4" w:space="0" w:color="auto"/>
              <w:left w:val="dotted" w:sz="4" w:space="0" w:color="auto"/>
              <w:bottom w:val="dotted" w:sz="4" w:space="0" w:color="auto"/>
              <w:right w:val="dotted" w:sz="4" w:space="0" w:color="auto"/>
            </w:tcBorders>
          </w:tcPr>
          <w:p w14:paraId="2F400735" w14:textId="7F44F64E" w:rsidR="00441A46" w:rsidRDefault="00441A46" w:rsidP="00441A46">
            <w:pPr>
              <w:spacing w:before="120" w:after="120" w:line="360" w:lineRule="auto"/>
              <w:rPr>
                <w:lang w:val="en-GB"/>
              </w:rPr>
            </w:pPr>
          </w:p>
        </w:tc>
        <w:tc>
          <w:tcPr>
            <w:tcW w:w="6946" w:type="dxa"/>
            <w:tcBorders>
              <w:top w:val="dotted" w:sz="4" w:space="0" w:color="auto"/>
              <w:left w:val="dotted" w:sz="4" w:space="0" w:color="auto"/>
              <w:bottom w:val="dotted" w:sz="4" w:space="0" w:color="auto"/>
              <w:right w:val="dotted" w:sz="4" w:space="0" w:color="auto"/>
            </w:tcBorders>
          </w:tcPr>
          <w:p w14:paraId="4661515F" w14:textId="5E585F18" w:rsidR="00441A46" w:rsidRDefault="00441A46" w:rsidP="00441A46">
            <w:pPr>
              <w:spacing w:before="120" w:after="120" w:line="360" w:lineRule="auto"/>
              <w:rPr>
                <w:lang w:val="en-GB"/>
              </w:rPr>
            </w:pPr>
          </w:p>
        </w:tc>
      </w:tr>
    </w:tbl>
    <w:p w14:paraId="61B7C9D4" w14:textId="77777777" w:rsidR="00B30EE1" w:rsidRPr="00F92DDF" w:rsidRDefault="00B30EE1" w:rsidP="00B30EE1">
      <w:pPr>
        <w:pStyle w:val="Heading2"/>
        <w:spacing w:before="120" w:after="120" w:line="360" w:lineRule="auto"/>
      </w:pPr>
      <w:bookmarkStart w:id="96" w:name="_Toc80648686"/>
      <w:r w:rsidRPr="00F92DDF">
        <w:t>Tài liệu tham khảo</w:t>
      </w:r>
      <w:bookmarkEnd w:id="96"/>
    </w:p>
    <w:tbl>
      <w:tblPr>
        <w:tblW w:w="935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420"/>
        <w:gridCol w:w="1843"/>
        <w:gridCol w:w="2058"/>
        <w:gridCol w:w="2035"/>
      </w:tblGrid>
      <w:tr w:rsidR="00B30EE1" w:rsidRPr="00F92DDF" w14:paraId="26E95070" w14:textId="77777777" w:rsidTr="00C7539B">
        <w:tc>
          <w:tcPr>
            <w:tcW w:w="3420" w:type="dxa"/>
            <w:shd w:val="clear" w:color="auto" w:fill="96BE5A"/>
            <w:vAlign w:val="center"/>
          </w:tcPr>
          <w:p w14:paraId="62C6C532" w14:textId="77777777" w:rsidR="00B30EE1" w:rsidRDefault="00B30EE1" w:rsidP="00C7539B">
            <w:pPr>
              <w:spacing w:before="120" w:after="120" w:line="360" w:lineRule="auto"/>
              <w:rPr>
                <w:lang w:val="en-GB"/>
              </w:rPr>
            </w:pPr>
            <w:r w:rsidRPr="00F92DDF">
              <w:rPr>
                <w:lang w:val="en-GB"/>
              </w:rPr>
              <w:t>Tên tài liệu</w:t>
            </w:r>
          </w:p>
        </w:tc>
        <w:tc>
          <w:tcPr>
            <w:tcW w:w="1843" w:type="dxa"/>
            <w:shd w:val="clear" w:color="auto" w:fill="96BE5A"/>
            <w:vAlign w:val="center"/>
          </w:tcPr>
          <w:p w14:paraId="7E8800AD" w14:textId="77777777" w:rsidR="00B30EE1" w:rsidRDefault="00B30EE1" w:rsidP="00C7539B">
            <w:pPr>
              <w:spacing w:before="120" w:after="120" w:line="360" w:lineRule="auto"/>
              <w:rPr>
                <w:lang w:val="en-GB"/>
              </w:rPr>
            </w:pPr>
            <w:r w:rsidRPr="00F92DDF">
              <w:rPr>
                <w:lang w:val="en-GB"/>
              </w:rPr>
              <w:t>Ngày phát hành</w:t>
            </w:r>
          </w:p>
        </w:tc>
        <w:tc>
          <w:tcPr>
            <w:tcW w:w="2058" w:type="dxa"/>
            <w:shd w:val="clear" w:color="auto" w:fill="96BE5A"/>
            <w:vAlign w:val="center"/>
          </w:tcPr>
          <w:p w14:paraId="428EF42B" w14:textId="77777777" w:rsidR="00B30EE1" w:rsidRDefault="00B30EE1" w:rsidP="00C7539B">
            <w:pPr>
              <w:spacing w:before="120" w:after="120" w:line="360" w:lineRule="auto"/>
              <w:rPr>
                <w:lang w:val="en-GB"/>
              </w:rPr>
            </w:pPr>
            <w:r w:rsidRPr="00F92DDF">
              <w:rPr>
                <w:lang w:val="en-GB"/>
              </w:rPr>
              <w:t>Nguồn</w:t>
            </w:r>
          </w:p>
        </w:tc>
        <w:tc>
          <w:tcPr>
            <w:tcW w:w="2035" w:type="dxa"/>
            <w:shd w:val="clear" w:color="auto" w:fill="96BE5A"/>
            <w:vAlign w:val="center"/>
          </w:tcPr>
          <w:p w14:paraId="0139F143" w14:textId="77777777" w:rsidR="00B30EE1" w:rsidRDefault="00B30EE1" w:rsidP="00C7539B">
            <w:pPr>
              <w:spacing w:before="120" w:after="120" w:line="360" w:lineRule="auto"/>
              <w:rPr>
                <w:lang w:val="en-GB"/>
              </w:rPr>
            </w:pPr>
            <w:r w:rsidRPr="00F92DDF">
              <w:rPr>
                <w:lang w:val="en-GB"/>
              </w:rPr>
              <w:t>Ghi chú</w:t>
            </w:r>
          </w:p>
        </w:tc>
      </w:tr>
      <w:tr w:rsidR="00B30EE1" w:rsidRPr="00F92DDF" w14:paraId="5A6A30A7" w14:textId="77777777" w:rsidTr="00C7539B">
        <w:tc>
          <w:tcPr>
            <w:tcW w:w="3420" w:type="dxa"/>
          </w:tcPr>
          <w:p w14:paraId="5FBF9BE6" w14:textId="239EA351" w:rsidR="00B30EE1" w:rsidRPr="00F92DDF" w:rsidRDefault="0073685F" w:rsidP="00C7539B">
            <w:pPr>
              <w:spacing w:before="120" w:after="120" w:line="360" w:lineRule="auto"/>
              <w:rPr>
                <w:lang w:val="en-GB"/>
              </w:rPr>
            </w:pPr>
            <w:r>
              <w:rPr>
                <w:lang w:val="en-GB"/>
              </w:rPr>
              <w:t>Tài liệu kiến trúc hệ thống OMS</w:t>
            </w:r>
          </w:p>
        </w:tc>
        <w:tc>
          <w:tcPr>
            <w:tcW w:w="1843" w:type="dxa"/>
          </w:tcPr>
          <w:p w14:paraId="54CCA946" w14:textId="77777777" w:rsidR="00B30EE1" w:rsidRDefault="00B30EE1" w:rsidP="00C7539B">
            <w:pPr>
              <w:spacing w:before="120" w:after="120" w:line="360" w:lineRule="auto"/>
              <w:rPr>
                <w:rFonts w:eastAsia="Times New Roman"/>
                <w:b/>
                <w:bCs/>
                <w:i/>
                <w:lang w:val="en-GB"/>
              </w:rPr>
            </w:pPr>
          </w:p>
        </w:tc>
        <w:tc>
          <w:tcPr>
            <w:tcW w:w="2058" w:type="dxa"/>
          </w:tcPr>
          <w:p w14:paraId="4A86B500" w14:textId="57547641" w:rsidR="00B30EE1" w:rsidRDefault="0073685F" w:rsidP="00C7539B">
            <w:pPr>
              <w:spacing w:before="120" w:after="120" w:line="360" w:lineRule="auto"/>
              <w:rPr>
                <w:lang w:val="en-GB"/>
              </w:rPr>
            </w:pPr>
            <w:r>
              <w:rPr>
                <w:lang w:val="en-GB"/>
              </w:rPr>
              <w:t>FSS</w:t>
            </w:r>
          </w:p>
        </w:tc>
        <w:tc>
          <w:tcPr>
            <w:tcW w:w="2035" w:type="dxa"/>
          </w:tcPr>
          <w:p w14:paraId="2CDAA149" w14:textId="77777777" w:rsidR="00B30EE1" w:rsidRDefault="00B30EE1" w:rsidP="00C7539B">
            <w:pPr>
              <w:spacing w:before="120" w:after="120" w:line="360" w:lineRule="auto"/>
              <w:rPr>
                <w:rFonts w:eastAsia="Times New Roman"/>
                <w:b/>
                <w:bCs/>
                <w:i/>
                <w:lang w:val="en-GB"/>
              </w:rPr>
            </w:pPr>
          </w:p>
        </w:tc>
      </w:tr>
      <w:tr w:rsidR="00B30EE1" w:rsidRPr="00F92DDF" w14:paraId="49A66486" w14:textId="77777777" w:rsidTr="0073685F">
        <w:tc>
          <w:tcPr>
            <w:tcW w:w="3420" w:type="dxa"/>
          </w:tcPr>
          <w:p w14:paraId="36D96D48" w14:textId="7F6137D1" w:rsidR="00B30EE1" w:rsidRPr="00F92DDF" w:rsidRDefault="0073685F" w:rsidP="00C7539B">
            <w:pPr>
              <w:spacing w:before="120" w:after="120" w:line="360" w:lineRule="auto"/>
              <w:rPr>
                <w:lang w:val="en-GB"/>
              </w:rPr>
            </w:pPr>
            <w:r>
              <w:rPr>
                <w:lang w:val="en-GB"/>
              </w:rPr>
              <w:t xml:space="preserve">Tài liệu </w:t>
            </w:r>
            <w:r w:rsidR="00002B0D">
              <w:rPr>
                <w:lang w:val="en-GB"/>
              </w:rPr>
              <w:t xml:space="preserve">Fix 4.2, </w:t>
            </w:r>
            <w:r w:rsidR="007474F6">
              <w:rPr>
                <w:lang w:val="en-GB"/>
              </w:rPr>
              <w:t>Fix</w:t>
            </w:r>
            <w:r w:rsidR="00002B0D">
              <w:rPr>
                <w:lang w:val="en-GB"/>
              </w:rPr>
              <w:t>4.4</w:t>
            </w:r>
          </w:p>
        </w:tc>
        <w:tc>
          <w:tcPr>
            <w:tcW w:w="1843" w:type="dxa"/>
          </w:tcPr>
          <w:p w14:paraId="4E422B3D" w14:textId="77777777" w:rsidR="00B30EE1" w:rsidRDefault="00B30EE1" w:rsidP="00C7539B">
            <w:pPr>
              <w:spacing w:before="120" w:after="120" w:line="360" w:lineRule="auto"/>
              <w:rPr>
                <w:rFonts w:eastAsia="Times New Roman"/>
                <w:b/>
                <w:bCs/>
                <w:i/>
                <w:lang w:val="en-GB"/>
              </w:rPr>
            </w:pPr>
          </w:p>
        </w:tc>
        <w:tc>
          <w:tcPr>
            <w:tcW w:w="2058" w:type="dxa"/>
          </w:tcPr>
          <w:p w14:paraId="5B8192F5" w14:textId="77777777" w:rsidR="00B30EE1" w:rsidRDefault="00B30EE1" w:rsidP="00C7539B">
            <w:pPr>
              <w:spacing w:before="120" w:after="120" w:line="360" w:lineRule="auto"/>
              <w:rPr>
                <w:lang w:val="en-GB"/>
              </w:rPr>
            </w:pPr>
          </w:p>
        </w:tc>
        <w:tc>
          <w:tcPr>
            <w:tcW w:w="2035" w:type="dxa"/>
          </w:tcPr>
          <w:p w14:paraId="14EFAC01" w14:textId="77777777" w:rsidR="00B30EE1" w:rsidRDefault="00B30EE1" w:rsidP="00C7539B">
            <w:pPr>
              <w:spacing w:before="120" w:after="120" w:line="360" w:lineRule="auto"/>
              <w:rPr>
                <w:rFonts w:eastAsia="Times New Roman"/>
                <w:b/>
                <w:bCs/>
                <w:i/>
                <w:lang w:val="en-GB"/>
              </w:rPr>
            </w:pPr>
          </w:p>
        </w:tc>
      </w:tr>
      <w:tr w:rsidR="0073685F" w:rsidRPr="00F92DDF" w14:paraId="7204D1B7" w14:textId="77777777" w:rsidTr="00C7539B">
        <w:tc>
          <w:tcPr>
            <w:tcW w:w="3420" w:type="dxa"/>
            <w:tcBorders>
              <w:bottom w:val="dotted" w:sz="4" w:space="0" w:color="auto"/>
            </w:tcBorders>
          </w:tcPr>
          <w:p w14:paraId="26CA4449" w14:textId="77777777" w:rsidR="0073685F" w:rsidRPr="00F92DDF" w:rsidRDefault="0073685F" w:rsidP="00C7539B">
            <w:pPr>
              <w:spacing w:before="120" w:after="120" w:line="360" w:lineRule="auto"/>
              <w:rPr>
                <w:lang w:val="en-GB"/>
              </w:rPr>
            </w:pPr>
          </w:p>
        </w:tc>
        <w:tc>
          <w:tcPr>
            <w:tcW w:w="1843" w:type="dxa"/>
            <w:tcBorders>
              <w:bottom w:val="dotted" w:sz="4" w:space="0" w:color="auto"/>
            </w:tcBorders>
          </w:tcPr>
          <w:p w14:paraId="38AA6C00" w14:textId="77777777" w:rsidR="0073685F" w:rsidRDefault="0073685F" w:rsidP="00C7539B">
            <w:pPr>
              <w:spacing w:before="120" w:after="120" w:line="360" w:lineRule="auto"/>
              <w:rPr>
                <w:rFonts w:eastAsia="Times New Roman"/>
                <w:b/>
                <w:bCs/>
                <w:i/>
                <w:lang w:val="en-GB"/>
              </w:rPr>
            </w:pPr>
          </w:p>
        </w:tc>
        <w:tc>
          <w:tcPr>
            <w:tcW w:w="2058" w:type="dxa"/>
            <w:tcBorders>
              <w:bottom w:val="dotted" w:sz="4" w:space="0" w:color="auto"/>
            </w:tcBorders>
          </w:tcPr>
          <w:p w14:paraId="7CFE20C6" w14:textId="77777777" w:rsidR="0073685F" w:rsidRDefault="0073685F" w:rsidP="00C7539B">
            <w:pPr>
              <w:spacing w:before="120" w:after="120" w:line="360" w:lineRule="auto"/>
              <w:rPr>
                <w:lang w:val="en-GB"/>
              </w:rPr>
            </w:pPr>
          </w:p>
        </w:tc>
        <w:tc>
          <w:tcPr>
            <w:tcW w:w="2035" w:type="dxa"/>
            <w:tcBorders>
              <w:bottom w:val="dotted" w:sz="4" w:space="0" w:color="auto"/>
            </w:tcBorders>
          </w:tcPr>
          <w:p w14:paraId="3C3C57E5" w14:textId="77777777" w:rsidR="0073685F" w:rsidRDefault="0073685F" w:rsidP="00C7539B">
            <w:pPr>
              <w:spacing w:before="120" w:after="120" w:line="360" w:lineRule="auto"/>
              <w:rPr>
                <w:rFonts w:eastAsia="Times New Roman"/>
                <w:b/>
                <w:bCs/>
                <w:i/>
                <w:lang w:val="en-GB"/>
              </w:rPr>
            </w:pPr>
          </w:p>
        </w:tc>
      </w:tr>
    </w:tbl>
    <w:p w14:paraId="0F6B516F" w14:textId="1CBEADED" w:rsidR="00B30EE1" w:rsidRDefault="004022C1" w:rsidP="00B30EE1">
      <w:pPr>
        <w:pStyle w:val="Heading1"/>
        <w:spacing w:before="120" w:after="120" w:line="360" w:lineRule="auto"/>
      </w:pPr>
      <w:bookmarkStart w:id="97" w:name="_Toc80648687"/>
      <w:r>
        <w:lastRenderedPageBreak/>
        <w:t>MÔ HÌNH KẾT NỐI</w:t>
      </w:r>
      <w:bookmarkEnd w:id="97"/>
    </w:p>
    <w:p w14:paraId="6426D63D" w14:textId="4F36078D" w:rsidR="008738EC" w:rsidRDefault="00A81B02" w:rsidP="00A81B02">
      <w:r>
        <w:object w:dxaOrig="11311" w:dyaOrig="8296" w14:anchorId="4295A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42.6pt" o:ole="">
            <v:imagedata r:id="rId12" o:title=""/>
          </v:shape>
          <o:OLEObject Type="Embed" ProgID="Visio.Drawing.15" ShapeID="_x0000_i1025" DrawAspect="Content" ObjectID="_1695622533" r:id="rId13"/>
        </w:object>
      </w:r>
    </w:p>
    <w:p w14:paraId="66CC829D" w14:textId="66F005FA" w:rsidR="008738EC" w:rsidRDefault="008738EC" w:rsidP="00A81B02">
      <w:r>
        <w:t>Các kết nối chính</w:t>
      </w:r>
      <w:r w:rsidR="0061789A">
        <w:t xml:space="preserve"> đến OMS</w:t>
      </w:r>
    </w:p>
    <w:tbl>
      <w:tblPr>
        <w:tblStyle w:val="TableGrid"/>
        <w:tblW w:w="9895" w:type="dxa"/>
        <w:tblLook w:val="04A0" w:firstRow="1" w:lastRow="0" w:firstColumn="1" w:lastColumn="0" w:noHBand="0" w:noVBand="1"/>
      </w:tblPr>
      <w:tblGrid>
        <w:gridCol w:w="537"/>
        <w:gridCol w:w="1890"/>
        <w:gridCol w:w="1260"/>
        <w:gridCol w:w="6208"/>
      </w:tblGrid>
      <w:tr w:rsidR="008738EC" w:rsidRPr="001542F1" w14:paraId="365664EB" w14:textId="77777777" w:rsidTr="00E84233">
        <w:tc>
          <w:tcPr>
            <w:tcW w:w="537" w:type="dxa"/>
          </w:tcPr>
          <w:p w14:paraId="2101D9FF" w14:textId="77777777" w:rsidR="008738EC" w:rsidRPr="001542F1" w:rsidRDefault="008738EC" w:rsidP="00E84233">
            <w:pPr>
              <w:rPr>
                <w:rFonts w:eastAsiaTheme="minorHAnsi"/>
                <w:b/>
                <w:sz w:val="24"/>
                <w:szCs w:val="24"/>
              </w:rPr>
            </w:pPr>
            <w:r w:rsidRPr="001542F1">
              <w:rPr>
                <w:b/>
                <w:sz w:val="24"/>
                <w:szCs w:val="24"/>
              </w:rPr>
              <w:t>TT</w:t>
            </w:r>
          </w:p>
        </w:tc>
        <w:tc>
          <w:tcPr>
            <w:tcW w:w="1890" w:type="dxa"/>
          </w:tcPr>
          <w:p w14:paraId="5F14D8E3" w14:textId="77777777" w:rsidR="008738EC" w:rsidRPr="001542F1" w:rsidRDefault="008738EC" w:rsidP="00E84233">
            <w:pPr>
              <w:rPr>
                <w:rFonts w:eastAsiaTheme="minorHAnsi"/>
                <w:b/>
                <w:sz w:val="24"/>
                <w:szCs w:val="24"/>
              </w:rPr>
            </w:pPr>
            <w:r w:rsidRPr="001542F1">
              <w:rPr>
                <w:b/>
                <w:sz w:val="24"/>
                <w:szCs w:val="24"/>
              </w:rPr>
              <w:t>Thành phần</w:t>
            </w:r>
          </w:p>
        </w:tc>
        <w:tc>
          <w:tcPr>
            <w:tcW w:w="1260" w:type="dxa"/>
          </w:tcPr>
          <w:p w14:paraId="3DD160B8" w14:textId="63CC1367" w:rsidR="008738EC" w:rsidRPr="001542F1" w:rsidRDefault="005D4D5C" w:rsidP="00E84233">
            <w:pPr>
              <w:rPr>
                <w:rFonts w:eastAsiaTheme="minorHAnsi"/>
                <w:b/>
                <w:sz w:val="24"/>
                <w:szCs w:val="24"/>
              </w:rPr>
            </w:pPr>
            <w:r>
              <w:rPr>
                <w:b/>
                <w:sz w:val="24"/>
                <w:szCs w:val="24"/>
              </w:rPr>
              <w:t>Chuẩn</w:t>
            </w:r>
            <w:r w:rsidR="0011687E">
              <w:rPr>
                <w:b/>
                <w:sz w:val="24"/>
                <w:szCs w:val="24"/>
              </w:rPr>
              <w:t xml:space="preserve"> kết nối</w:t>
            </w:r>
          </w:p>
        </w:tc>
        <w:tc>
          <w:tcPr>
            <w:tcW w:w="6208" w:type="dxa"/>
          </w:tcPr>
          <w:p w14:paraId="24784E09" w14:textId="77777777" w:rsidR="008738EC" w:rsidRPr="001542F1" w:rsidRDefault="008738EC" w:rsidP="00E84233">
            <w:pPr>
              <w:rPr>
                <w:rFonts w:eastAsiaTheme="minorHAnsi"/>
                <w:b/>
                <w:sz w:val="24"/>
                <w:szCs w:val="24"/>
              </w:rPr>
            </w:pPr>
            <w:r w:rsidRPr="001542F1">
              <w:rPr>
                <w:b/>
                <w:sz w:val="24"/>
                <w:szCs w:val="24"/>
              </w:rPr>
              <w:t>Mô tả</w:t>
            </w:r>
          </w:p>
        </w:tc>
      </w:tr>
      <w:tr w:rsidR="008738EC" w:rsidRPr="001542F1" w14:paraId="1D12A161" w14:textId="77777777" w:rsidTr="00E84233">
        <w:tc>
          <w:tcPr>
            <w:tcW w:w="537" w:type="dxa"/>
          </w:tcPr>
          <w:p w14:paraId="2B6A674F" w14:textId="77777777" w:rsidR="008738EC" w:rsidRPr="001542F1" w:rsidRDefault="008738EC" w:rsidP="00E84233">
            <w:pPr>
              <w:jc w:val="center"/>
              <w:rPr>
                <w:rFonts w:eastAsiaTheme="minorHAnsi"/>
                <w:sz w:val="24"/>
                <w:szCs w:val="24"/>
              </w:rPr>
            </w:pPr>
            <w:r w:rsidRPr="001542F1">
              <w:rPr>
                <w:sz w:val="24"/>
                <w:szCs w:val="24"/>
              </w:rPr>
              <w:t>1</w:t>
            </w:r>
          </w:p>
        </w:tc>
        <w:tc>
          <w:tcPr>
            <w:tcW w:w="1890" w:type="dxa"/>
          </w:tcPr>
          <w:p w14:paraId="2C0A16AB" w14:textId="79420256" w:rsidR="008738EC" w:rsidRPr="001542F1" w:rsidRDefault="005D4D5C" w:rsidP="00E84233">
            <w:pPr>
              <w:rPr>
                <w:rFonts w:eastAsiaTheme="minorHAnsi"/>
                <w:sz w:val="24"/>
                <w:szCs w:val="24"/>
              </w:rPr>
            </w:pPr>
            <w:r>
              <w:rPr>
                <w:sz w:val="24"/>
                <w:szCs w:val="24"/>
              </w:rPr>
              <w:t>E-ORS</w:t>
            </w:r>
          </w:p>
        </w:tc>
        <w:tc>
          <w:tcPr>
            <w:tcW w:w="1260" w:type="dxa"/>
          </w:tcPr>
          <w:p w14:paraId="1A147737" w14:textId="7D6DBB9F" w:rsidR="008738EC" w:rsidRPr="001542F1" w:rsidRDefault="00C371A2" w:rsidP="00E84233">
            <w:pPr>
              <w:rPr>
                <w:rFonts w:eastAsiaTheme="minorHAnsi"/>
                <w:sz w:val="24"/>
                <w:szCs w:val="24"/>
              </w:rPr>
            </w:pPr>
            <w:r>
              <w:rPr>
                <w:sz w:val="24"/>
                <w:szCs w:val="24"/>
              </w:rPr>
              <w:t>FIX</w:t>
            </w:r>
            <w:r w:rsidR="00E96548">
              <w:rPr>
                <w:sz w:val="24"/>
                <w:szCs w:val="24"/>
              </w:rPr>
              <w:t xml:space="preserve"> 4.</w:t>
            </w:r>
            <w:r w:rsidR="001F384B">
              <w:rPr>
                <w:sz w:val="24"/>
                <w:szCs w:val="24"/>
              </w:rPr>
              <w:t>4</w:t>
            </w:r>
          </w:p>
        </w:tc>
        <w:tc>
          <w:tcPr>
            <w:tcW w:w="6208" w:type="dxa"/>
          </w:tcPr>
          <w:p w14:paraId="6C41381D" w14:textId="3F66D618" w:rsidR="008738EC" w:rsidRPr="001542F1" w:rsidRDefault="00E11F3D" w:rsidP="00E84233">
            <w:pPr>
              <w:rPr>
                <w:rFonts w:eastAsiaTheme="minorHAnsi"/>
                <w:sz w:val="24"/>
                <w:szCs w:val="24"/>
              </w:rPr>
            </w:pPr>
            <w:r>
              <w:rPr>
                <w:rFonts w:eastAsiaTheme="minorHAnsi"/>
                <w:sz w:val="24"/>
                <w:szCs w:val="24"/>
              </w:rPr>
              <w:t>Cổng nhận lệnh từ các hệ thống bên ngoài vào</w:t>
            </w:r>
            <w:r w:rsidR="00A861F7">
              <w:rPr>
                <w:rFonts w:eastAsiaTheme="minorHAnsi"/>
                <w:sz w:val="24"/>
                <w:szCs w:val="24"/>
              </w:rPr>
              <w:t xml:space="preserve"> </w:t>
            </w:r>
            <w:r w:rsidR="00A5263D">
              <w:rPr>
                <w:rFonts w:eastAsiaTheme="minorHAnsi"/>
                <w:sz w:val="24"/>
                <w:szCs w:val="24"/>
              </w:rPr>
              <w:t>như</w:t>
            </w:r>
            <w:r w:rsidR="00213B77">
              <w:rPr>
                <w:rFonts w:eastAsiaTheme="minorHAnsi"/>
                <w:sz w:val="24"/>
                <w:szCs w:val="24"/>
              </w:rPr>
              <w:t xml:space="preserve"> </w:t>
            </w:r>
            <w:r w:rsidR="00A861F7">
              <w:rPr>
                <w:rFonts w:eastAsiaTheme="minorHAnsi"/>
                <w:sz w:val="24"/>
                <w:szCs w:val="24"/>
              </w:rPr>
              <w:t>TradeApi, Fix Gateway,</w:t>
            </w:r>
            <w:r w:rsidR="00452D65">
              <w:rPr>
                <w:rFonts w:eastAsiaTheme="minorHAnsi"/>
                <w:sz w:val="24"/>
                <w:szCs w:val="24"/>
              </w:rPr>
              <w:t xml:space="preserve"> </w:t>
            </w:r>
            <w:r w:rsidR="00A861F7">
              <w:rPr>
                <w:rFonts w:eastAsiaTheme="minorHAnsi"/>
                <w:sz w:val="24"/>
                <w:szCs w:val="24"/>
              </w:rPr>
              <w:t>…</w:t>
            </w:r>
          </w:p>
        </w:tc>
      </w:tr>
      <w:tr w:rsidR="008738EC" w:rsidRPr="001542F1" w14:paraId="28382142" w14:textId="77777777" w:rsidTr="00E84233">
        <w:tc>
          <w:tcPr>
            <w:tcW w:w="537" w:type="dxa"/>
          </w:tcPr>
          <w:p w14:paraId="6EC5CEFE" w14:textId="77777777" w:rsidR="008738EC" w:rsidRPr="001542F1" w:rsidRDefault="008738EC" w:rsidP="00E84233">
            <w:pPr>
              <w:jc w:val="center"/>
              <w:rPr>
                <w:rFonts w:eastAsiaTheme="minorHAnsi"/>
                <w:sz w:val="24"/>
                <w:szCs w:val="24"/>
              </w:rPr>
            </w:pPr>
            <w:r w:rsidRPr="001542F1">
              <w:rPr>
                <w:sz w:val="24"/>
                <w:szCs w:val="24"/>
              </w:rPr>
              <w:t>2</w:t>
            </w:r>
          </w:p>
        </w:tc>
        <w:tc>
          <w:tcPr>
            <w:tcW w:w="1890" w:type="dxa"/>
          </w:tcPr>
          <w:p w14:paraId="35A2CE6D" w14:textId="7FAA5F47" w:rsidR="008738EC" w:rsidRPr="001542F1" w:rsidRDefault="00456455" w:rsidP="00E84233">
            <w:pPr>
              <w:rPr>
                <w:rFonts w:eastAsiaTheme="minorHAnsi"/>
                <w:sz w:val="24"/>
                <w:szCs w:val="24"/>
              </w:rPr>
            </w:pPr>
            <w:r>
              <w:rPr>
                <w:sz w:val="24"/>
                <w:szCs w:val="24"/>
              </w:rPr>
              <w:t>I</w:t>
            </w:r>
            <w:r w:rsidR="008738EC" w:rsidRPr="001542F1">
              <w:rPr>
                <w:sz w:val="24"/>
                <w:szCs w:val="24"/>
              </w:rPr>
              <w:t>-ORS</w:t>
            </w:r>
          </w:p>
        </w:tc>
        <w:tc>
          <w:tcPr>
            <w:tcW w:w="1260" w:type="dxa"/>
          </w:tcPr>
          <w:p w14:paraId="41D5F1A8" w14:textId="17B50336" w:rsidR="008738EC" w:rsidRPr="001542F1" w:rsidRDefault="00456455" w:rsidP="00E84233">
            <w:pPr>
              <w:rPr>
                <w:rFonts w:eastAsiaTheme="minorHAnsi"/>
                <w:sz w:val="24"/>
                <w:szCs w:val="24"/>
              </w:rPr>
            </w:pPr>
            <w:r>
              <w:rPr>
                <w:sz w:val="24"/>
                <w:szCs w:val="24"/>
              </w:rPr>
              <w:t>FIX</w:t>
            </w:r>
            <w:r w:rsidR="00542C73">
              <w:rPr>
                <w:sz w:val="24"/>
                <w:szCs w:val="24"/>
              </w:rPr>
              <w:t xml:space="preserve"> 4.</w:t>
            </w:r>
            <w:r w:rsidR="00C67448">
              <w:rPr>
                <w:sz w:val="24"/>
                <w:szCs w:val="24"/>
              </w:rPr>
              <w:t>4</w:t>
            </w:r>
          </w:p>
        </w:tc>
        <w:tc>
          <w:tcPr>
            <w:tcW w:w="6208" w:type="dxa"/>
          </w:tcPr>
          <w:p w14:paraId="0ED54EAE" w14:textId="6B3FF849" w:rsidR="008738EC" w:rsidRPr="001542F1" w:rsidRDefault="00595994" w:rsidP="00595994">
            <w:pPr>
              <w:rPr>
                <w:rFonts w:eastAsiaTheme="minorHAnsi"/>
                <w:sz w:val="24"/>
                <w:szCs w:val="24"/>
              </w:rPr>
            </w:pPr>
            <w:r>
              <w:rPr>
                <w:sz w:val="24"/>
                <w:szCs w:val="24"/>
              </w:rPr>
              <w:t>Cổng nhận các message từ hai sở trả về thồng qua Gateway và cập nhật vào OMS</w:t>
            </w:r>
          </w:p>
        </w:tc>
      </w:tr>
      <w:tr w:rsidR="008738EC" w:rsidRPr="001542F1" w14:paraId="2F7CE826" w14:textId="77777777" w:rsidTr="00E84233">
        <w:tc>
          <w:tcPr>
            <w:tcW w:w="537" w:type="dxa"/>
          </w:tcPr>
          <w:p w14:paraId="0C60B5B9" w14:textId="77777777" w:rsidR="008738EC" w:rsidRPr="001542F1" w:rsidRDefault="008738EC" w:rsidP="00E84233">
            <w:pPr>
              <w:jc w:val="center"/>
              <w:rPr>
                <w:rFonts w:eastAsiaTheme="minorHAnsi"/>
                <w:sz w:val="24"/>
                <w:szCs w:val="24"/>
              </w:rPr>
            </w:pPr>
            <w:r w:rsidRPr="001542F1">
              <w:rPr>
                <w:sz w:val="24"/>
                <w:szCs w:val="24"/>
              </w:rPr>
              <w:t>3</w:t>
            </w:r>
          </w:p>
        </w:tc>
        <w:tc>
          <w:tcPr>
            <w:tcW w:w="1890" w:type="dxa"/>
          </w:tcPr>
          <w:p w14:paraId="75283E64" w14:textId="4EF234C7" w:rsidR="008738EC" w:rsidRPr="001542F1" w:rsidRDefault="008738EC" w:rsidP="00E84233">
            <w:pPr>
              <w:rPr>
                <w:rFonts w:eastAsiaTheme="minorHAnsi"/>
                <w:sz w:val="24"/>
                <w:szCs w:val="24"/>
              </w:rPr>
            </w:pPr>
            <w:r w:rsidRPr="001542F1">
              <w:rPr>
                <w:sz w:val="24"/>
                <w:szCs w:val="24"/>
              </w:rPr>
              <w:t>ORS</w:t>
            </w:r>
            <w:r w:rsidR="00456455">
              <w:rPr>
                <w:sz w:val="24"/>
                <w:szCs w:val="24"/>
              </w:rPr>
              <w:t xml:space="preserve"> Service</w:t>
            </w:r>
          </w:p>
        </w:tc>
        <w:tc>
          <w:tcPr>
            <w:tcW w:w="1260" w:type="dxa"/>
          </w:tcPr>
          <w:p w14:paraId="23EE6769" w14:textId="7A2AFD57" w:rsidR="008738EC" w:rsidRPr="001542F1" w:rsidRDefault="00456455" w:rsidP="00E84233">
            <w:pPr>
              <w:rPr>
                <w:rFonts w:eastAsiaTheme="minorHAnsi"/>
                <w:sz w:val="24"/>
                <w:szCs w:val="24"/>
              </w:rPr>
            </w:pPr>
            <w:r>
              <w:rPr>
                <w:sz w:val="24"/>
                <w:szCs w:val="24"/>
              </w:rPr>
              <w:t>Restful</w:t>
            </w:r>
          </w:p>
        </w:tc>
        <w:tc>
          <w:tcPr>
            <w:tcW w:w="6208" w:type="dxa"/>
          </w:tcPr>
          <w:p w14:paraId="649C89A7" w14:textId="043E16C9" w:rsidR="0005544E" w:rsidRDefault="00B84BA0" w:rsidP="0005544E">
            <w:pPr>
              <w:rPr>
                <w:sz w:val="24"/>
                <w:szCs w:val="24"/>
              </w:rPr>
            </w:pPr>
            <w:r w:rsidRPr="001542F1">
              <w:rPr>
                <w:sz w:val="24"/>
                <w:szCs w:val="24"/>
              </w:rPr>
              <w:t xml:space="preserve">Service </w:t>
            </w:r>
            <w:r w:rsidR="0005544E">
              <w:rPr>
                <w:sz w:val="24"/>
                <w:szCs w:val="24"/>
              </w:rPr>
              <w:t>trung gian xử lý các nghiệp vụ khác lệnh để các hệ thống khác kết nối vào OMS. Các nghiệp vụ chỉnh như:</w:t>
            </w:r>
          </w:p>
          <w:p w14:paraId="5CFCD2E4" w14:textId="48ED5695" w:rsidR="0005544E" w:rsidRDefault="0005544E" w:rsidP="00D6569E">
            <w:pPr>
              <w:pStyle w:val="ListParagraph"/>
              <w:numPr>
                <w:ilvl w:val="0"/>
                <w:numId w:val="7"/>
              </w:numPr>
              <w:rPr>
                <w:rFonts w:eastAsiaTheme="minorHAnsi"/>
                <w:sz w:val="24"/>
                <w:szCs w:val="24"/>
              </w:rPr>
            </w:pPr>
            <w:r>
              <w:rPr>
                <w:rFonts w:eastAsiaTheme="minorHAnsi"/>
                <w:sz w:val="24"/>
                <w:szCs w:val="24"/>
              </w:rPr>
              <w:t>Tăng giảm tiền</w:t>
            </w:r>
          </w:p>
          <w:p w14:paraId="541F667F" w14:textId="44A40912" w:rsidR="0005544E" w:rsidRDefault="0005544E" w:rsidP="00D6569E">
            <w:pPr>
              <w:pStyle w:val="ListParagraph"/>
              <w:numPr>
                <w:ilvl w:val="0"/>
                <w:numId w:val="7"/>
              </w:numPr>
              <w:rPr>
                <w:rFonts w:eastAsiaTheme="minorHAnsi"/>
                <w:sz w:val="24"/>
                <w:szCs w:val="24"/>
              </w:rPr>
            </w:pPr>
            <w:r>
              <w:rPr>
                <w:rFonts w:eastAsiaTheme="minorHAnsi"/>
                <w:sz w:val="24"/>
                <w:szCs w:val="24"/>
              </w:rPr>
              <w:t>Tăng giảm chứng khoản</w:t>
            </w:r>
          </w:p>
          <w:p w14:paraId="23F8416C" w14:textId="23ECB1E6" w:rsidR="0005544E" w:rsidRDefault="0005544E" w:rsidP="00D6569E">
            <w:pPr>
              <w:pStyle w:val="ListParagraph"/>
              <w:numPr>
                <w:ilvl w:val="0"/>
                <w:numId w:val="7"/>
              </w:numPr>
              <w:rPr>
                <w:rFonts w:eastAsiaTheme="minorHAnsi"/>
                <w:sz w:val="24"/>
                <w:szCs w:val="24"/>
              </w:rPr>
            </w:pPr>
            <w:r>
              <w:rPr>
                <w:rFonts w:eastAsiaTheme="minorHAnsi"/>
                <w:sz w:val="24"/>
                <w:szCs w:val="24"/>
              </w:rPr>
              <w:lastRenderedPageBreak/>
              <w:t>Cập nhật pool/room</w:t>
            </w:r>
          </w:p>
          <w:p w14:paraId="656D5C5A" w14:textId="3BB168AB" w:rsidR="008738EC" w:rsidRPr="001542F1" w:rsidRDefault="00006FBB" w:rsidP="00D6569E">
            <w:pPr>
              <w:pStyle w:val="ListParagraph"/>
              <w:numPr>
                <w:ilvl w:val="0"/>
                <w:numId w:val="7"/>
              </w:numPr>
              <w:rPr>
                <w:rFonts w:eastAsiaTheme="minorHAnsi"/>
                <w:sz w:val="24"/>
                <w:szCs w:val="24"/>
              </w:rPr>
            </w:pPr>
            <w:r w:rsidRPr="00006FBB">
              <w:rPr>
                <w:rFonts w:eastAsiaTheme="minorHAnsi"/>
                <w:sz w:val="24"/>
                <w:szCs w:val="24"/>
              </w:rPr>
              <w:t>Tra cứu sổ lệnh, sức mua, …</w:t>
            </w:r>
          </w:p>
        </w:tc>
      </w:tr>
      <w:tr w:rsidR="007E1F1B" w:rsidRPr="001542F1" w14:paraId="53E5E7C8" w14:textId="77777777" w:rsidTr="00E84233">
        <w:tc>
          <w:tcPr>
            <w:tcW w:w="537" w:type="dxa"/>
          </w:tcPr>
          <w:p w14:paraId="6967BE86" w14:textId="35F9D001" w:rsidR="007E1F1B" w:rsidRPr="001542F1" w:rsidRDefault="007E1F1B" w:rsidP="00E84233">
            <w:pPr>
              <w:jc w:val="center"/>
              <w:rPr>
                <w:sz w:val="24"/>
                <w:szCs w:val="24"/>
              </w:rPr>
            </w:pPr>
            <w:r>
              <w:rPr>
                <w:sz w:val="24"/>
                <w:szCs w:val="24"/>
              </w:rPr>
              <w:lastRenderedPageBreak/>
              <w:t>4</w:t>
            </w:r>
          </w:p>
        </w:tc>
        <w:tc>
          <w:tcPr>
            <w:tcW w:w="1890" w:type="dxa"/>
          </w:tcPr>
          <w:p w14:paraId="4C04F98A" w14:textId="5A824395" w:rsidR="007E1F1B" w:rsidRPr="001542F1" w:rsidRDefault="007E1F1B" w:rsidP="00E84233">
            <w:pPr>
              <w:rPr>
                <w:sz w:val="24"/>
                <w:szCs w:val="24"/>
              </w:rPr>
            </w:pPr>
            <w:r>
              <w:rPr>
                <w:sz w:val="24"/>
                <w:szCs w:val="24"/>
              </w:rPr>
              <w:t>Kafka</w:t>
            </w:r>
          </w:p>
        </w:tc>
        <w:tc>
          <w:tcPr>
            <w:tcW w:w="1260" w:type="dxa"/>
          </w:tcPr>
          <w:p w14:paraId="75E5FB52" w14:textId="3990B0F2" w:rsidR="007E1F1B" w:rsidRDefault="00C42F0F" w:rsidP="00E84233">
            <w:pPr>
              <w:rPr>
                <w:sz w:val="24"/>
                <w:szCs w:val="24"/>
              </w:rPr>
            </w:pPr>
            <w:r>
              <w:rPr>
                <w:sz w:val="24"/>
                <w:szCs w:val="24"/>
              </w:rPr>
              <w:t>Message Queue</w:t>
            </w:r>
          </w:p>
        </w:tc>
        <w:tc>
          <w:tcPr>
            <w:tcW w:w="6208" w:type="dxa"/>
          </w:tcPr>
          <w:p w14:paraId="72392EFF" w14:textId="77777777" w:rsidR="007E1F1B" w:rsidRDefault="00CD412E" w:rsidP="0005544E">
            <w:pPr>
              <w:rPr>
                <w:sz w:val="24"/>
                <w:szCs w:val="24"/>
              </w:rPr>
            </w:pPr>
            <w:r>
              <w:rPr>
                <w:sz w:val="24"/>
                <w:szCs w:val="24"/>
              </w:rPr>
              <w:t>Kênh truyền và nhận dữ liệu giữa các hệ thống</w:t>
            </w:r>
          </w:p>
          <w:p w14:paraId="2C15C540" w14:textId="77777777" w:rsidR="009B17E2" w:rsidRDefault="009B17E2" w:rsidP="00D6569E">
            <w:pPr>
              <w:pStyle w:val="ListParagraph"/>
              <w:numPr>
                <w:ilvl w:val="0"/>
                <w:numId w:val="10"/>
              </w:numPr>
              <w:rPr>
                <w:sz w:val="24"/>
                <w:szCs w:val="24"/>
              </w:rPr>
            </w:pPr>
            <w:r>
              <w:rPr>
                <w:sz w:val="24"/>
                <w:szCs w:val="24"/>
              </w:rPr>
              <w:t>Dữ liệu OMS đẩy vào kafka</w:t>
            </w:r>
          </w:p>
          <w:p w14:paraId="12E770FA" w14:textId="0A2F2780" w:rsidR="009B17E2" w:rsidRPr="009B17E2" w:rsidRDefault="009B17E2" w:rsidP="00D6569E">
            <w:pPr>
              <w:pStyle w:val="ListParagraph"/>
              <w:numPr>
                <w:ilvl w:val="0"/>
                <w:numId w:val="10"/>
              </w:numPr>
              <w:rPr>
                <w:sz w:val="24"/>
                <w:szCs w:val="24"/>
              </w:rPr>
            </w:pPr>
            <w:r>
              <w:rPr>
                <w:sz w:val="24"/>
                <w:szCs w:val="24"/>
              </w:rPr>
              <w:t>Dữ liệu OMS nhận từ kafka</w:t>
            </w:r>
          </w:p>
        </w:tc>
      </w:tr>
    </w:tbl>
    <w:p w14:paraId="5013B1D1" w14:textId="5A3CE7CA" w:rsidR="00F77126" w:rsidRDefault="00F77126" w:rsidP="00A81B02">
      <w:pPr>
        <w:rPr>
          <w:lang w:val="en-GB"/>
        </w:rPr>
      </w:pPr>
    </w:p>
    <w:p w14:paraId="6D3BE04F" w14:textId="77777777" w:rsidR="00DD1002" w:rsidRPr="00A81B02" w:rsidRDefault="00DD1002" w:rsidP="00A81B02">
      <w:pPr>
        <w:rPr>
          <w:lang w:val="en-GB"/>
        </w:rPr>
      </w:pPr>
    </w:p>
    <w:p w14:paraId="2A25F5F5" w14:textId="77777777" w:rsidR="004022C1" w:rsidRDefault="004022C1" w:rsidP="004022C1">
      <w:pPr>
        <w:pStyle w:val="Heading1"/>
        <w:spacing w:before="120" w:after="120" w:line="360" w:lineRule="auto"/>
      </w:pPr>
      <w:bookmarkStart w:id="98" w:name="_Toc80648688"/>
      <w:r>
        <w:t>ĐẶC TẢ API CHI TIẾT</w:t>
      </w:r>
      <w:bookmarkEnd w:id="98"/>
    </w:p>
    <w:p w14:paraId="66995F65" w14:textId="0434E025" w:rsidR="005C4E09" w:rsidRDefault="00920E6C" w:rsidP="005C4E09">
      <w:pPr>
        <w:pStyle w:val="Heading2"/>
      </w:pPr>
      <w:bookmarkStart w:id="99" w:name="_Toc80648689"/>
      <w:r>
        <w:t>E-ORS Spec</w:t>
      </w:r>
      <w:bookmarkEnd w:id="99"/>
      <w:r w:rsidR="005C4E09">
        <w:t xml:space="preserve"> </w:t>
      </w:r>
    </w:p>
    <w:p w14:paraId="1DD14492" w14:textId="77777777" w:rsidR="00893EBE" w:rsidRPr="00BD7B80" w:rsidRDefault="00893EBE" w:rsidP="00893EBE">
      <w:pPr>
        <w:rPr>
          <w:b/>
          <w:i/>
        </w:rPr>
      </w:pPr>
      <w:r w:rsidRPr="00BD7B80">
        <w:rPr>
          <w:b/>
          <w:i/>
        </w:rPr>
        <w:t xml:space="preserve">Chú ý:  </w:t>
      </w:r>
    </w:p>
    <w:p w14:paraId="0040539C" w14:textId="77777777" w:rsidR="00893EBE" w:rsidRPr="00D94BEC" w:rsidRDefault="00893EBE" w:rsidP="00893EBE">
      <w:pPr>
        <w:pStyle w:val="ListParagraph"/>
        <w:numPr>
          <w:ilvl w:val="0"/>
          <w:numId w:val="11"/>
        </w:numPr>
        <w:rPr>
          <w:i/>
          <w:lang w:val="en-GB"/>
        </w:rPr>
      </w:pPr>
      <w:r w:rsidRPr="00D94BEC">
        <w:rPr>
          <w:i/>
        </w:rPr>
        <w:t xml:space="preserve">Đối với lệnh đặt lên thì client sẽ gửi message FIX vào E-ORS. </w:t>
      </w:r>
      <w:r>
        <w:rPr>
          <w:i/>
        </w:rPr>
        <w:t>Nếu lệnh đặt thành công thì E-ORS sẽ đẩy message pending new về.</w:t>
      </w:r>
    </w:p>
    <w:p w14:paraId="3ED42E7C" w14:textId="77777777" w:rsidR="00893EBE" w:rsidRPr="00D94BEC" w:rsidRDefault="00893EBE" w:rsidP="00893EBE">
      <w:pPr>
        <w:pStyle w:val="ListParagraph"/>
        <w:numPr>
          <w:ilvl w:val="0"/>
          <w:numId w:val="11"/>
        </w:numPr>
        <w:rPr>
          <w:i/>
          <w:lang w:val="en-GB"/>
        </w:rPr>
      </w:pPr>
      <w:r w:rsidRPr="00D94BEC">
        <w:rPr>
          <w:i/>
        </w:rPr>
        <w:t>Đối với message phản hồi</w:t>
      </w:r>
      <w:r>
        <w:rPr>
          <w:i/>
        </w:rPr>
        <w:t xml:space="preserve"> từ sở</w:t>
      </w:r>
      <w:r w:rsidRPr="00D94BEC">
        <w:rPr>
          <w:i/>
        </w:rPr>
        <w:t xml:space="preserve"> thì OMS sẽ phản hồi message FIX thông qua hệ thống Kafka</w:t>
      </w:r>
    </w:p>
    <w:p w14:paraId="6D082855" w14:textId="14A663C9" w:rsidR="00893EBE" w:rsidRPr="002367F3" w:rsidRDefault="00893EBE" w:rsidP="00893EBE">
      <w:pPr>
        <w:pStyle w:val="ListParagraph"/>
        <w:numPr>
          <w:ilvl w:val="0"/>
          <w:numId w:val="11"/>
        </w:numPr>
        <w:rPr>
          <w:i/>
          <w:highlight w:val="yellow"/>
          <w:lang w:val="en-GB"/>
        </w:rPr>
      </w:pPr>
      <w:r w:rsidRPr="00D94BEC">
        <w:rPr>
          <w:i/>
          <w:highlight w:val="yellow"/>
        </w:rPr>
        <w:t>Đối với kênh Bloomberg thì có thể đẩy vòng lại E-ORS.</w:t>
      </w:r>
      <w:r w:rsidR="003D07AC">
        <w:rPr>
          <w:i/>
          <w:highlight w:val="yellow"/>
        </w:rPr>
        <w:t xml:space="preserve"> &lt;kêt nối gián tiếp fix proxy&gt;</w:t>
      </w:r>
      <w:r w:rsidR="007938C6">
        <w:rPr>
          <w:i/>
          <w:highlight w:val="yellow"/>
        </w:rPr>
        <w:t>. Vẫn đẩy msg FIX ra E-ORS.</w:t>
      </w:r>
    </w:p>
    <w:p w14:paraId="4E4ED123" w14:textId="72710C94" w:rsidR="002367F3" w:rsidRPr="00D94BEC" w:rsidRDefault="002367F3" w:rsidP="00893EBE">
      <w:pPr>
        <w:pStyle w:val="ListParagraph"/>
        <w:numPr>
          <w:ilvl w:val="0"/>
          <w:numId w:val="11"/>
        </w:numPr>
        <w:rPr>
          <w:i/>
          <w:highlight w:val="yellow"/>
          <w:lang w:val="en-GB"/>
        </w:rPr>
      </w:pPr>
      <w:r>
        <w:rPr>
          <w:i/>
          <w:highlight w:val="yellow"/>
        </w:rPr>
        <w:t>Quản lý được lệnh MM (market maker) . Config theo traderid</w:t>
      </w:r>
      <w:r w:rsidR="00210760">
        <w:rPr>
          <w:i/>
          <w:highlight w:val="yellow"/>
        </w:rPr>
        <w:t xml:space="preserve"> riêng</w:t>
      </w:r>
      <w:r w:rsidR="00D73430">
        <w:rPr>
          <w:i/>
          <w:highlight w:val="yellow"/>
        </w:rPr>
        <w:t xml:space="preserve"> theo fix session</w:t>
      </w:r>
      <w:r w:rsidR="00E30AA8">
        <w:rPr>
          <w:i/>
          <w:highlight w:val="yellow"/>
        </w:rPr>
        <w:t>.</w:t>
      </w:r>
      <w:r w:rsidR="005C1055">
        <w:rPr>
          <w:i/>
          <w:highlight w:val="yellow"/>
        </w:rPr>
        <w:t xml:space="preserve"> Trên OMS cũng phải quản lý được thông tin này.</w:t>
      </w:r>
    </w:p>
    <w:p w14:paraId="7B87A4FC" w14:textId="743A5157" w:rsidR="00893EBE" w:rsidRPr="00893EBE" w:rsidRDefault="003D07AC" w:rsidP="00893EBE">
      <w:pPr>
        <w:rPr>
          <w:lang w:val="en-GB"/>
        </w:rPr>
      </w:pPr>
      <w:r>
        <w:rPr>
          <w:lang w:val="en-GB"/>
        </w:rPr>
        <w:t xml:space="preserve"> </w:t>
      </w:r>
    </w:p>
    <w:p w14:paraId="0A281FAD" w14:textId="4CF62F88" w:rsidR="00920E6C" w:rsidRDefault="000E032C" w:rsidP="00920E6C">
      <w:pPr>
        <w:pStyle w:val="Heading3"/>
      </w:pPr>
      <w:bookmarkStart w:id="100" w:name="_Toc421178857"/>
      <w:bookmarkStart w:id="101" w:name="_Toc80648690"/>
      <w:r>
        <w:lastRenderedPageBreak/>
        <w:t>Order Flow</w:t>
      </w:r>
      <w:bookmarkEnd w:id="100"/>
      <w:bookmarkEnd w:id="101"/>
      <w:r w:rsidR="00920E6C">
        <w:t xml:space="preserve"> </w:t>
      </w:r>
    </w:p>
    <w:p w14:paraId="1B8A46CB" w14:textId="386A3122" w:rsidR="000E032C" w:rsidRDefault="00C32D7B" w:rsidP="000E032C">
      <w:pPr>
        <w:ind w:left="1080"/>
      </w:pPr>
      <w:r>
        <w:object w:dxaOrig="7800" w:dyaOrig="5445" w14:anchorId="361A0F41">
          <v:shape id="_x0000_i1026" type="#_x0000_t75" style="width:390pt;height:272.25pt" o:ole="">
            <v:imagedata r:id="rId14" o:title=""/>
          </v:shape>
          <o:OLEObject Type="Embed" ProgID="Visio.Drawing.15" ShapeID="_x0000_i1026" DrawAspect="Content" ObjectID="_1695622534" r:id="rId15"/>
        </w:object>
      </w:r>
    </w:p>
    <w:p w14:paraId="03CD60F8" w14:textId="67996742" w:rsidR="00F57B86" w:rsidRDefault="00F57B86" w:rsidP="0005600E">
      <w:pPr>
        <w:pStyle w:val="Heading4"/>
        <w:ind w:left="1710" w:hanging="900"/>
      </w:pPr>
      <w:r>
        <w:t>New Order Single</w:t>
      </w:r>
    </w:p>
    <w:p w14:paraId="05B4E732" w14:textId="3D38E4AA" w:rsidR="007C7C85" w:rsidRPr="008028C5" w:rsidRDefault="007C7C85" w:rsidP="008028C5">
      <w:pPr>
        <w:rPr>
          <w:lang w:val="en-GB"/>
        </w:rPr>
      </w:pPr>
      <w:r w:rsidRPr="008028C5">
        <w:rPr>
          <w:lang w:val="en-GB"/>
        </w:rPr>
        <w:t xml:space="preserve">Message gửi lệnh đặt vào </w:t>
      </w:r>
      <w:r w:rsidR="0018686A" w:rsidRPr="008028C5">
        <w:rPr>
          <w:lang w:val="en-GB"/>
        </w:rPr>
        <w:t>OMS</w:t>
      </w:r>
    </w:p>
    <w:tbl>
      <w:tblPr>
        <w:tblW w:w="9378" w:type="dxa"/>
        <w:tblLook w:val="04A0" w:firstRow="1" w:lastRow="0" w:firstColumn="1" w:lastColumn="0" w:noHBand="0" w:noVBand="1"/>
      </w:tblPr>
      <w:tblGrid>
        <w:gridCol w:w="1008"/>
        <w:gridCol w:w="1980"/>
        <w:gridCol w:w="3150"/>
        <w:gridCol w:w="3240"/>
      </w:tblGrid>
      <w:tr w:rsidR="007C7C85" w:rsidRPr="00522F50" w14:paraId="4FB780B5" w14:textId="77777777" w:rsidTr="00E84233">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hideMark/>
          </w:tcPr>
          <w:p w14:paraId="08162C4E" w14:textId="77777777" w:rsidR="007C7C85" w:rsidRPr="008673F4" w:rsidRDefault="007C7C85" w:rsidP="00E84233">
            <w:pPr>
              <w:spacing w:after="0"/>
              <w:rPr>
                <w:rFonts w:eastAsia="Times New Roman"/>
                <w:b/>
              </w:rPr>
            </w:pPr>
            <w:r w:rsidRPr="008673F4">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55AE5638" w14:textId="77777777" w:rsidR="007C7C85" w:rsidRPr="008673F4" w:rsidRDefault="007C7C85" w:rsidP="00E84233">
            <w:pPr>
              <w:spacing w:after="0"/>
              <w:rPr>
                <w:rFonts w:eastAsia="Times New Roman"/>
                <w:b/>
              </w:rPr>
            </w:pPr>
            <w:r w:rsidRPr="008673F4">
              <w:rPr>
                <w:rFonts w:eastAsia="Times New Roman"/>
                <w:b/>
              </w:rPr>
              <w:t>Field name</w:t>
            </w:r>
          </w:p>
        </w:tc>
        <w:tc>
          <w:tcPr>
            <w:tcW w:w="315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1C2E90CA" w14:textId="77777777" w:rsidR="007C7C85" w:rsidRPr="008673F4" w:rsidRDefault="007C7C85" w:rsidP="00E84233">
            <w:pPr>
              <w:spacing w:after="0"/>
              <w:rPr>
                <w:rFonts w:eastAsia="Times New Roman"/>
                <w:b/>
              </w:rPr>
            </w:pPr>
            <w:r w:rsidRPr="008673F4">
              <w:rPr>
                <w:rFonts w:eastAsia="Times New Roman"/>
                <w:b/>
              </w:rPr>
              <w:t>Value</w:t>
            </w:r>
          </w:p>
        </w:tc>
        <w:tc>
          <w:tcPr>
            <w:tcW w:w="324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4175652F" w14:textId="77777777" w:rsidR="007C7C85" w:rsidRPr="008673F4" w:rsidRDefault="007C7C85" w:rsidP="00E84233">
            <w:pPr>
              <w:spacing w:after="0"/>
              <w:rPr>
                <w:rFonts w:eastAsia="Times New Roman"/>
                <w:b/>
              </w:rPr>
            </w:pPr>
            <w:r w:rsidRPr="008673F4">
              <w:rPr>
                <w:rFonts w:eastAsia="Times New Roman"/>
                <w:b/>
              </w:rPr>
              <w:t>Comment</w:t>
            </w:r>
          </w:p>
        </w:tc>
      </w:tr>
      <w:tr w:rsidR="00B71771" w:rsidRPr="00522F50" w14:paraId="7A2EAE3A" w14:textId="77777777" w:rsidTr="00E84233">
        <w:trPr>
          <w:trHeight w:val="300"/>
          <w:ins w:id="102" w:author="admin" w:date="2021-08-23T16:54:00Z"/>
        </w:trPr>
        <w:tc>
          <w:tcPr>
            <w:tcW w:w="1008" w:type="dxa"/>
            <w:tcBorders>
              <w:top w:val="nil"/>
              <w:left w:val="single" w:sz="4" w:space="0" w:color="auto"/>
              <w:bottom w:val="single" w:sz="4" w:space="0" w:color="auto"/>
              <w:right w:val="single" w:sz="4" w:space="0" w:color="auto"/>
            </w:tcBorders>
            <w:shd w:val="clear" w:color="auto" w:fill="auto"/>
            <w:noWrap/>
          </w:tcPr>
          <w:p w14:paraId="2626ED3A" w14:textId="6143CD9B" w:rsidR="00B71771" w:rsidRPr="00522F50" w:rsidRDefault="00007D82" w:rsidP="00E84233">
            <w:pPr>
              <w:spacing w:before="120" w:after="0"/>
              <w:rPr>
                <w:ins w:id="103" w:author="admin" w:date="2021-08-23T16:54:00Z"/>
                <w:rFonts w:eastAsia="Times New Roman"/>
              </w:rPr>
            </w:pPr>
            <w:ins w:id="104" w:author="admin" w:date="2021-08-23T16:54: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
          <w:p w14:paraId="3E67A09D" w14:textId="77777777" w:rsidR="00B71771" w:rsidRPr="00522F50" w:rsidRDefault="00B71771" w:rsidP="00E84233">
            <w:pPr>
              <w:spacing w:before="120" w:after="0"/>
              <w:rPr>
                <w:ins w:id="105" w:author="admin" w:date="2021-08-23T16:54:00Z"/>
                <w:rFonts w:eastAsia="Times New Roman"/>
              </w:rPr>
            </w:pPr>
          </w:p>
        </w:tc>
        <w:tc>
          <w:tcPr>
            <w:tcW w:w="3150" w:type="dxa"/>
            <w:tcBorders>
              <w:top w:val="nil"/>
              <w:left w:val="nil"/>
              <w:bottom w:val="single" w:sz="4" w:space="0" w:color="auto"/>
              <w:right w:val="single" w:sz="4" w:space="0" w:color="auto"/>
            </w:tcBorders>
            <w:shd w:val="clear" w:color="auto" w:fill="auto"/>
            <w:noWrap/>
          </w:tcPr>
          <w:p w14:paraId="28897902" w14:textId="3E99AF6A" w:rsidR="00B71771" w:rsidRPr="00522F50" w:rsidRDefault="00007D82" w:rsidP="00E84233">
            <w:pPr>
              <w:spacing w:before="120" w:after="0"/>
              <w:rPr>
                <w:ins w:id="106" w:author="admin" w:date="2021-08-23T16:54:00Z"/>
                <w:rFonts w:eastAsia="Times New Roman"/>
              </w:rPr>
            </w:pPr>
            <w:ins w:id="107" w:author="admin" w:date="2021-08-23T16:55:00Z">
              <w:r w:rsidRPr="00007D82">
                <w:rPr>
                  <w:rFonts w:eastAsia="Times New Roman"/>
                </w:rPr>
                <w:t>FIX.4.4</w:t>
              </w:r>
            </w:ins>
          </w:p>
        </w:tc>
        <w:tc>
          <w:tcPr>
            <w:tcW w:w="3240" w:type="dxa"/>
            <w:tcBorders>
              <w:top w:val="nil"/>
              <w:left w:val="nil"/>
              <w:bottom w:val="single" w:sz="4" w:space="0" w:color="auto"/>
              <w:right w:val="single" w:sz="4" w:space="0" w:color="auto"/>
            </w:tcBorders>
            <w:shd w:val="clear" w:color="auto" w:fill="auto"/>
            <w:noWrap/>
          </w:tcPr>
          <w:p w14:paraId="3CF410A0" w14:textId="77777777" w:rsidR="00B71771" w:rsidRPr="00522F50" w:rsidRDefault="00B71771" w:rsidP="00E84233">
            <w:pPr>
              <w:spacing w:before="120" w:after="0"/>
              <w:rPr>
                <w:ins w:id="108" w:author="admin" w:date="2021-08-23T16:54:00Z"/>
                <w:rFonts w:eastAsia="Times New Roman"/>
              </w:rPr>
            </w:pPr>
          </w:p>
        </w:tc>
      </w:tr>
      <w:tr w:rsidR="00B71771" w:rsidRPr="00522F50" w14:paraId="214411CC" w14:textId="77777777" w:rsidTr="00E84233">
        <w:trPr>
          <w:trHeight w:val="300"/>
          <w:ins w:id="109" w:author="admin" w:date="2021-08-23T16:54:00Z"/>
        </w:trPr>
        <w:tc>
          <w:tcPr>
            <w:tcW w:w="1008" w:type="dxa"/>
            <w:tcBorders>
              <w:top w:val="nil"/>
              <w:left w:val="single" w:sz="4" w:space="0" w:color="auto"/>
              <w:bottom w:val="single" w:sz="4" w:space="0" w:color="auto"/>
              <w:right w:val="single" w:sz="4" w:space="0" w:color="auto"/>
            </w:tcBorders>
            <w:shd w:val="clear" w:color="auto" w:fill="auto"/>
            <w:noWrap/>
          </w:tcPr>
          <w:p w14:paraId="74FF349D" w14:textId="1BE44D59" w:rsidR="00B71771" w:rsidRPr="00522F50" w:rsidRDefault="00007D82" w:rsidP="00E84233">
            <w:pPr>
              <w:spacing w:before="120" w:after="0"/>
              <w:rPr>
                <w:ins w:id="110" w:author="admin" w:date="2021-08-23T16:54:00Z"/>
                <w:rFonts w:eastAsia="Times New Roman"/>
              </w:rPr>
            </w:pPr>
            <w:ins w:id="111" w:author="admin" w:date="2021-08-23T16:54: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7D926FBB" w14:textId="70FDA576" w:rsidR="00B71771" w:rsidRPr="00522F50" w:rsidRDefault="00007D82" w:rsidP="00E84233">
            <w:pPr>
              <w:spacing w:before="120" w:after="0"/>
              <w:rPr>
                <w:ins w:id="112" w:author="admin" w:date="2021-08-23T16:54:00Z"/>
                <w:rFonts w:eastAsia="Times New Roman"/>
              </w:rPr>
            </w:pPr>
            <w:ins w:id="113" w:author="admin" w:date="2021-08-23T16:55:00Z">
              <w:r w:rsidRPr="007F655C">
                <w:rPr>
                  <w:rFonts w:eastAsia="Times New Roman"/>
                  <w:sz w:val="20"/>
                  <w:szCs w:val="20"/>
                </w:rPr>
                <w:t>BodyLength</w:t>
              </w:r>
            </w:ins>
          </w:p>
        </w:tc>
        <w:tc>
          <w:tcPr>
            <w:tcW w:w="3150" w:type="dxa"/>
            <w:tcBorders>
              <w:top w:val="nil"/>
              <w:left w:val="nil"/>
              <w:bottom w:val="single" w:sz="4" w:space="0" w:color="auto"/>
              <w:right w:val="single" w:sz="4" w:space="0" w:color="auto"/>
            </w:tcBorders>
            <w:shd w:val="clear" w:color="auto" w:fill="auto"/>
            <w:noWrap/>
          </w:tcPr>
          <w:p w14:paraId="75D54D25" w14:textId="77777777" w:rsidR="00B71771" w:rsidRPr="00522F50" w:rsidRDefault="00B71771" w:rsidP="00E84233">
            <w:pPr>
              <w:spacing w:before="120" w:after="0"/>
              <w:rPr>
                <w:ins w:id="114" w:author="admin" w:date="2021-08-23T16:54:00Z"/>
                <w:rFonts w:eastAsia="Times New Roman"/>
              </w:rPr>
            </w:pPr>
          </w:p>
        </w:tc>
        <w:tc>
          <w:tcPr>
            <w:tcW w:w="3240" w:type="dxa"/>
            <w:tcBorders>
              <w:top w:val="nil"/>
              <w:left w:val="nil"/>
              <w:bottom w:val="single" w:sz="4" w:space="0" w:color="auto"/>
              <w:right w:val="single" w:sz="4" w:space="0" w:color="auto"/>
            </w:tcBorders>
            <w:shd w:val="clear" w:color="auto" w:fill="auto"/>
            <w:noWrap/>
          </w:tcPr>
          <w:p w14:paraId="12FD7A28" w14:textId="77777777" w:rsidR="00B71771" w:rsidRPr="00522F50" w:rsidRDefault="00B71771" w:rsidP="00E84233">
            <w:pPr>
              <w:spacing w:before="120" w:after="0"/>
              <w:rPr>
                <w:ins w:id="115" w:author="admin" w:date="2021-08-23T16:54:00Z"/>
                <w:rFonts w:eastAsia="Times New Roman"/>
              </w:rPr>
            </w:pPr>
          </w:p>
        </w:tc>
      </w:tr>
      <w:tr w:rsidR="007C7C85" w:rsidRPr="00522F50" w14:paraId="426C7FFC"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4DD18847" w14:textId="77777777" w:rsidR="007C7C85" w:rsidRPr="00522F50" w:rsidRDefault="007C7C85" w:rsidP="00E84233">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hideMark/>
          </w:tcPr>
          <w:p w14:paraId="7A65F48A" w14:textId="77777777" w:rsidR="007C7C85" w:rsidRPr="00522F50" w:rsidRDefault="007C7C85" w:rsidP="00E84233">
            <w:pPr>
              <w:spacing w:before="120" w:after="0"/>
              <w:rPr>
                <w:rFonts w:eastAsia="Times New Roman"/>
              </w:rPr>
            </w:pPr>
            <w:r w:rsidRPr="00522F50">
              <w:rPr>
                <w:rFonts w:eastAsia="Times New Roman"/>
              </w:rPr>
              <w:t>MsgType</w:t>
            </w:r>
          </w:p>
        </w:tc>
        <w:tc>
          <w:tcPr>
            <w:tcW w:w="3150" w:type="dxa"/>
            <w:tcBorders>
              <w:top w:val="nil"/>
              <w:left w:val="nil"/>
              <w:bottom w:val="single" w:sz="4" w:space="0" w:color="auto"/>
              <w:right w:val="single" w:sz="4" w:space="0" w:color="auto"/>
            </w:tcBorders>
            <w:shd w:val="clear" w:color="auto" w:fill="auto"/>
            <w:noWrap/>
            <w:hideMark/>
          </w:tcPr>
          <w:p w14:paraId="34634FCA" w14:textId="77777777" w:rsidR="007C7C85" w:rsidRPr="00522F50" w:rsidRDefault="007C7C85" w:rsidP="00E84233">
            <w:pPr>
              <w:spacing w:before="120" w:after="0"/>
              <w:rPr>
                <w:rFonts w:eastAsia="Times New Roman"/>
              </w:rPr>
            </w:pPr>
            <w:r w:rsidRPr="00522F50">
              <w:rPr>
                <w:rFonts w:eastAsia="Times New Roman"/>
              </w:rPr>
              <w:t>D</w:t>
            </w:r>
          </w:p>
        </w:tc>
        <w:tc>
          <w:tcPr>
            <w:tcW w:w="3240" w:type="dxa"/>
            <w:tcBorders>
              <w:top w:val="nil"/>
              <w:left w:val="nil"/>
              <w:bottom w:val="single" w:sz="4" w:space="0" w:color="auto"/>
              <w:right w:val="single" w:sz="4" w:space="0" w:color="auto"/>
            </w:tcBorders>
            <w:shd w:val="clear" w:color="auto" w:fill="auto"/>
            <w:noWrap/>
            <w:hideMark/>
          </w:tcPr>
          <w:p w14:paraId="60F8C362" w14:textId="77777777" w:rsidR="007C7C85" w:rsidRPr="00522F50" w:rsidRDefault="007C7C85" w:rsidP="00E84233">
            <w:pPr>
              <w:spacing w:before="120" w:after="0"/>
              <w:rPr>
                <w:rFonts w:eastAsia="Times New Roman"/>
              </w:rPr>
            </w:pPr>
            <w:r w:rsidRPr="00522F50">
              <w:rPr>
                <w:rFonts w:eastAsia="Times New Roman"/>
              </w:rPr>
              <w:t> </w:t>
            </w:r>
            <w:r>
              <w:rPr>
                <w:rFonts w:eastAsia="Times New Roman"/>
              </w:rPr>
              <w:t>Lệnh đặt mới</w:t>
            </w:r>
          </w:p>
        </w:tc>
      </w:tr>
      <w:tr w:rsidR="00007D82" w:rsidRPr="00522F50" w14:paraId="26714F47" w14:textId="77777777" w:rsidTr="00E84233">
        <w:trPr>
          <w:trHeight w:val="300"/>
          <w:ins w:id="116" w:author="admin" w:date="2021-08-23T16:54:00Z"/>
        </w:trPr>
        <w:tc>
          <w:tcPr>
            <w:tcW w:w="1008" w:type="dxa"/>
            <w:tcBorders>
              <w:top w:val="nil"/>
              <w:left w:val="single" w:sz="4" w:space="0" w:color="auto"/>
              <w:bottom w:val="single" w:sz="4" w:space="0" w:color="auto"/>
              <w:right w:val="single" w:sz="4" w:space="0" w:color="auto"/>
            </w:tcBorders>
            <w:shd w:val="clear" w:color="auto" w:fill="auto"/>
            <w:noWrap/>
          </w:tcPr>
          <w:p w14:paraId="4737C2C1" w14:textId="4413CA5B" w:rsidR="00007D82" w:rsidRPr="00522F50" w:rsidRDefault="00007D82" w:rsidP="00007D82">
            <w:pPr>
              <w:spacing w:before="120" w:after="0"/>
              <w:rPr>
                <w:ins w:id="117" w:author="admin" w:date="2021-08-23T16:54:00Z"/>
                <w:rFonts w:eastAsia="Times New Roman"/>
              </w:rPr>
            </w:pPr>
            <w:ins w:id="118" w:author="admin" w:date="2021-08-23T16:54: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
          <w:p w14:paraId="41373B75" w14:textId="015F3A9B" w:rsidR="00007D82" w:rsidRPr="00522F50" w:rsidRDefault="00007D82" w:rsidP="00007D82">
            <w:pPr>
              <w:spacing w:before="120" w:after="0"/>
              <w:rPr>
                <w:ins w:id="119" w:author="admin" w:date="2021-08-23T16:54:00Z"/>
                <w:rFonts w:eastAsia="Times New Roman"/>
              </w:rPr>
            </w:pPr>
            <w:ins w:id="120" w:author="admin" w:date="2021-08-23T16:56:00Z">
              <w:r w:rsidRPr="007F655C">
                <w:rPr>
                  <w:rFonts w:eastAsia="Times New Roman"/>
                  <w:sz w:val="20"/>
                  <w:szCs w:val="20"/>
                </w:rPr>
                <w:t>MsgSeqNum</w:t>
              </w:r>
            </w:ins>
          </w:p>
        </w:tc>
        <w:tc>
          <w:tcPr>
            <w:tcW w:w="3150" w:type="dxa"/>
            <w:tcBorders>
              <w:top w:val="nil"/>
              <w:left w:val="nil"/>
              <w:bottom w:val="single" w:sz="4" w:space="0" w:color="auto"/>
              <w:right w:val="single" w:sz="4" w:space="0" w:color="auto"/>
            </w:tcBorders>
            <w:shd w:val="clear" w:color="auto" w:fill="auto"/>
            <w:noWrap/>
          </w:tcPr>
          <w:p w14:paraId="7EF0CD12" w14:textId="3D57FE49" w:rsidR="00007D82" w:rsidRPr="00522F50" w:rsidRDefault="00007D82" w:rsidP="00007D82">
            <w:pPr>
              <w:spacing w:before="120" w:after="0"/>
              <w:rPr>
                <w:ins w:id="121" w:author="admin" w:date="2021-08-23T16:54:00Z"/>
                <w:rFonts w:eastAsia="Times New Roman"/>
              </w:rPr>
            </w:pPr>
            <w:ins w:id="122" w:author="admin" w:date="2021-08-23T16:56:00Z">
              <w:r w:rsidRPr="00B67379">
                <w:rPr>
                  <w:rFonts w:eastAsia="Times New Roman"/>
                  <w:sz w:val="20"/>
                  <w:szCs w:val="20"/>
                </w:rPr>
                <w:t>số seq tăng dần của msg</w:t>
              </w:r>
            </w:ins>
          </w:p>
        </w:tc>
        <w:tc>
          <w:tcPr>
            <w:tcW w:w="3240" w:type="dxa"/>
            <w:tcBorders>
              <w:top w:val="nil"/>
              <w:left w:val="nil"/>
              <w:bottom w:val="single" w:sz="4" w:space="0" w:color="auto"/>
              <w:right w:val="single" w:sz="4" w:space="0" w:color="auto"/>
            </w:tcBorders>
            <w:shd w:val="clear" w:color="auto" w:fill="auto"/>
            <w:noWrap/>
          </w:tcPr>
          <w:p w14:paraId="76F81602" w14:textId="77777777" w:rsidR="00007D82" w:rsidRPr="00522F50" w:rsidRDefault="00007D82" w:rsidP="00007D82">
            <w:pPr>
              <w:spacing w:before="120" w:after="0"/>
              <w:rPr>
                <w:ins w:id="123" w:author="admin" w:date="2021-08-23T16:54:00Z"/>
                <w:rFonts w:eastAsia="Times New Roman"/>
              </w:rPr>
            </w:pPr>
          </w:p>
        </w:tc>
      </w:tr>
      <w:tr w:rsidR="00007D82" w:rsidRPr="00522F50" w14:paraId="2B58BCAE" w14:textId="77777777" w:rsidTr="00E84233">
        <w:trPr>
          <w:trHeight w:val="300"/>
          <w:ins w:id="124" w:author="admin" w:date="2021-08-23T16:54:00Z"/>
        </w:trPr>
        <w:tc>
          <w:tcPr>
            <w:tcW w:w="1008" w:type="dxa"/>
            <w:tcBorders>
              <w:top w:val="nil"/>
              <w:left w:val="single" w:sz="4" w:space="0" w:color="auto"/>
              <w:bottom w:val="single" w:sz="4" w:space="0" w:color="auto"/>
              <w:right w:val="single" w:sz="4" w:space="0" w:color="auto"/>
            </w:tcBorders>
            <w:shd w:val="clear" w:color="auto" w:fill="auto"/>
            <w:noWrap/>
          </w:tcPr>
          <w:p w14:paraId="58C2E660" w14:textId="15719F7C" w:rsidR="00007D82" w:rsidRPr="00522F50" w:rsidRDefault="00007D82" w:rsidP="00007D82">
            <w:pPr>
              <w:spacing w:before="120" w:after="0"/>
              <w:rPr>
                <w:ins w:id="125" w:author="admin" w:date="2021-08-23T16:54:00Z"/>
                <w:rFonts w:eastAsia="Times New Roman"/>
              </w:rPr>
            </w:pPr>
            <w:ins w:id="126" w:author="admin" w:date="2021-08-23T16:54: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
          <w:p w14:paraId="480CDDBF" w14:textId="73C31647" w:rsidR="00007D82" w:rsidRPr="00522F50" w:rsidRDefault="00007D82" w:rsidP="00007D82">
            <w:pPr>
              <w:spacing w:before="120" w:after="0"/>
              <w:rPr>
                <w:ins w:id="127" w:author="admin" w:date="2021-08-23T16:54:00Z"/>
                <w:rFonts w:eastAsia="Times New Roman"/>
              </w:rPr>
            </w:pPr>
            <w:ins w:id="128" w:author="admin" w:date="2021-08-23T16:56:00Z">
              <w:r w:rsidRPr="007F655C">
                <w:rPr>
                  <w:rFonts w:eastAsia="Times New Roman"/>
                  <w:sz w:val="20"/>
                  <w:szCs w:val="20"/>
                </w:rPr>
                <w:t>SenderCompID</w:t>
              </w:r>
            </w:ins>
          </w:p>
        </w:tc>
        <w:tc>
          <w:tcPr>
            <w:tcW w:w="3150" w:type="dxa"/>
            <w:tcBorders>
              <w:top w:val="nil"/>
              <w:left w:val="nil"/>
              <w:bottom w:val="single" w:sz="4" w:space="0" w:color="auto"/>
              <w:right w:val="single" w:sz="4" w:space="0" w:color="auto"/>
            </w:tcBorders>
            <w:shd w:val="clear" w:color="auto" w:fill="auto"/>
            <w:noWrap/>
          </w:tcPr>
          <w:p w14:paraId="30A3BF4E" w14:textId="4F9A4745" w:rsidR="00007D82" w:rsidRPr="00522F50" w:rsidRDefault="00007D82" w:rsidP="00007D82">
            <w:pPr>
              <w:spacing w:before="120" w:after="0"/>
              <w:rPr>
                <w:ins w:id="129" w:author="admin" w:date="2021-08-23T16:54:00Z"/>
                <w:rFonts w:eastAsia="Times New Roman"/>
              </w:rPr>
            </w:pPr>
            <w:ins w:id="130" w:author="admin" w:date="2021-08-23T16:56:00Z">
              <w:r>
                <w:rPr>
                  <w:rFonts w:eastAsia="Times New Roman"/>
                </w:rPr>
                <w:t>TradeAPI</w:t>
              </w:r>
            </w:ins>
          </w:p>
        </w:tc>
        <w:tc>
          <w:tcPr>
            <w:tcW w:w="3240" w:type="dxa"/>
            <w:tcBorders>
              <w:top w:val="nil"/>
              <w:left w:val="nil"/>
              <w:bottom w:val="single" w:sz="4" w:space="0" w:color="auto"/>
              <w:right w:val="single" w:sz="4" w:space="0" w:color="auto"/>
            </w:tcBorders>
            <w:shd w:val="clear" w:color="auto" w:fill="auto"/>
            <w:noWrap/>
          </w:tcPr>
          <w:p w14:paraId="14EEE1CA" w14:textId="77777777" w:rsidR="00007D82" w:rsidRPr="00522F50" w:rsidRDefault="00007D82" w:rsidP="00007D82">
            <w:pPr>
              <w:spacing w:before="120" w:after="0"/>
              <w:rPr>
                <w:ins w:id="131" w:author="admin" w:date="2021-08-23T16:54:00Z"/>
                <w:rFonts w:eastAsia="Times New Roman"/>
              </w:rPr>
            </w:pPr>
          </w:p>
        </w:tc>
      </w:tr>
      <w:tr w:rsidR="00007D82" w:rsidRPr="00522F50" w14:paraId="57EBAA29" w14:textId="77777777" w:rsidTr="00E84233">
        <w:trPr>
          <w:trHeight w:val="300"/>
          <w:ins w:id="132" w:author="admin" w:date="2021-08-23T16:54:00Z"/>
        </w:trPr>
        <w:tc>
          <w:tcPr>
            <w:tcW w:w="1008" w:type="dxa"/>
            <w:tcBorders>
              <w:top w:val="nil"/>
              <w:left w:val="single" w:sz="4" w:space="0" w:color="auto"/>
              <w:bottom w:val="single" w:sz="4" w:space="0" w:color="auto"/>
              <w:right w:val="single" w:sz="4" w:space="0" w:color="auto"/>
            </w:tcBorders>
            <w:shd w:val="clear" w:color="auto" w:fill="auto"/>
            <w:noWrap/>
          </w:tcPr>
          <w:p w14:paraId="064B1ED4" w14:textId="3494C9D1" w:rsidR="00007D82" w:rsidRPr="00522F50" w:rsidRDefault="00007D82" w:rsidP="00007D82">
            <w:pPr>
              <w:spacing w:before="120" w:after="0"/>
              <w:rPr>
                <w:ins w:id="133" w:author="admin" w:date="2021-08-23T16:54:00Z"/>
                <w:rFonts w:eastAsia="Times New Roman"/>
              </w:rPr>
            </w:pPr>
            <w:ins w:id="134" w:author="admin" w:date="2021-08-23T16:58:00Z">
              <w:r>
                <w:rPr>
                  <w:rFonts w:eastAsia="Times New Roman"/>
                </w:rPr>
                <w:t>50</w:t>
              </w:r>
            </w:ins>
          </w:p>
        </w:tc>
        <w:tc>
          <w:tcPr>
            <w:tcW w:w="1980" w:type="dxa"/>
            <w:tcBorders>
              <w:top w:val="nil"/>
              <w:left w:val="nil"/>
              <w:bottom w:val="single" w:sz="4" w:space="0" w:color="auto"/>
              <w:right w:val="single" w:sz="4" w:space="0" w:color="auto"/>
            </w:tcBorders>
            <w:shd w:val="clear" w:color="auto" w:fill="auto"/>
            <w:noWrap/>
          </w:tcPr>
          <w:p w14:paraId="0AEA66AA" w14:textId="4B0F241A" w:rsidR="00007D82" w:rsidRPr="00522F50" w:rsidRDefault="00007D82" w:rsidP="00007D82">
            <w:pPr>
              <w:spacing w:before="120" w:after="0"/>
              <w:rPr>
                <w:ins w:id="135" w:author="admin" w:date="2021-08-23T16:54:00Z"/>
                <w:rFonts w:eastAsia="Times New Roman"/>
              </w:rPr>
            </w:pPr>
            <w:ins w:id="136" w:author="admin" w:date="2021-08-23T16:58:00Z">
              <w:r>
                <w:rPr>
                  <w:rFonts w:eastAsia="Times New Roman"/>
                </w:rPr>
                <w:t>Maker - Via</w:t>
              </w:r>
            </w:ins>
          </w:p>
        </w:tc>
        <w:tc>
          <w:tcPr>
            <w:tcW w:w="3150" w:type="dxa"/>
            <w:tcBorders>
              <w:top w:val="nil"/>
              <w:left w:val="nil"/>
              <w:bottom w:val="single" w:sz="4" w:space="0" w:color="auto"/>
              <w:right w:val="single" w:sz="4" w:space="0" w:color="auto"/>
            </w:tcBorders>
            <w:shd w:val="clear" w:color="auto" w:fill="auto"/>
            <w:noWrap/>
          </w:tcPr>
          <w:p w14:paraId="5D712B59" w14:textId="1EE8D6BC" w:rsidR="00007D82" w:rsidRPr="00522F50" w:rsidRDefault="00007D82" w:rsidP="00007D82">
            <w:pPr>
              <w:spacing w:before="120" w:after="0"/>
              <w:rPr>
                <w:ins w:id="137" w:author="admin" w:date="2021-08-23T16:54:00Z"/>
                <w:rFonts w:eastAsia="Times New Roman"/>
              </w:rPr>
            </w:pPr>
            <w:ins w:id="138" w:author="admin" w:date="2021-08-23T16:58:00Z">
              <w:r>
                <w:rPr>
                  <w:rFonts w:eastAsia="Times New Roman"/>
                </w:rPr>
                <w:t>Kênh đặt lệnh</w:t>
              </w:r>
            </w:ins>
          </w:p>
        </w:tc>
        <w:tc>
          <w:tcPr>
            <w:tcW w:w="3240" w:type="dxa"/>
            <w:tcBorders>
              <w:top w:val="nil"/>
              <w:left w:val="nil"/>
              <w:bottom w:val="single" w:sz="4" w:space="0" w:color="auto"/>
              <w:right w:val="single" w:sz="4" w:space="0" w:color="auto"/>
            </w:tcBorders>
            <w:shd w:val="clear" w:color="auto" w:fill="auto"/>
            <w:noWrap/>
          </w:tcPr>
          <w:p w14:paraId="5998D9E2" w14:textId="6582A33E" w:rsidR="00007D82" w:rsidRPr="00522F50" w:rsidRDefault="00007D82" w:rsidP="00007D82">
            <w:pPr>
              <w:spacing w:before="120" w:after="0"/>
              <w:rPr>
                <w:ins w:id="139" w:author="admin" w:date="2021-08-23T16:54:00Z"/>
                <w:rFonts w:eastAsia="Times New Roman"/>
              </w:rPr>
            </w:pPr>
            <w:ins w:id="140" w:author="admin" w:date="2021-08-23T16:58:00Z">
              <w:r>
                <w:rPr>
                  <w:rFonts w:eastAsia="Times New Roman"/>
                </w:rPr>
                <w:t>Maker-via</w:t>
              </w:r>
            </w:ins>
          </w:p>
        </w:tc>
      </w:tr>
      <w:tr w:rsidR="00007D82" w:rsidRPr="00522F50" w14:paraId="2186F0D9" w14:textId="77777777" w:rsidTr="00E84233">
        <w:trPr>
          <w:trHeight w:val="300"/>
          <w:ins w:id="141" w:author="admin" w:date="2021-08-23T16:54:00Z"/>
        </w:trPr>
        <w:tc>
          <w:tcPr>
            <w:tcW w:w="1008" w:type="dxa"/>
            <w:tcBorders>
              <w:top w:val="nil"/>
              <w:left w:val="single" w:sz="4" w:space="0" w:color="auto"/>
              <w:bottom w:val="single" w:sz="4" w:space="0" w:color="auto"/>
              <w:right w:val="single" w:sz="4" w:space="0" w:color="auto"/>
            </w:tcBorders>
            <w:shd w:val="clear" w:color="auto" w:fill="auto"/>
            <w:noWrap/>
          </w:tcPr>
          <w:p w14:paraId="23F1761A" w14:textId="11411A7E" w:rsidR="00007D82" w:rsidRDefault="00007D82" w:rsidP="00007D82">
            <w:pPr>
              <w:spacing w:before="120" w:after="0"/>
              <w:rPr>
                <w:ins w:id="142" w:author="admin" w:date="2021-08-23T16:54:00Z"/>
                <w:rFonts w:eastAsia="Times New Roman"/>
              </w:rPr>
            </w:pPr>
            <w:ins w:id="143" w:author="admin" w:date="2021-08-23T16:55:00Z">
              <w:r>
                <w:rPr>
                  <w:rFonts w:eastAsia="Times New Roman"/>
                </w:rPr>
                <w:t>52</w:t>
              </w:r>
            </w:ins>
          </w:p>
        </w:tc>
        <w:tc>
          <w:tcPr>
            <w:tcW w:w="1980" w:type="dxa"/>
            <w:tcBorders>
              <w:top w:val="nil"/>
              <w:left w:val="nil"/>
              <w:bottom w:val="single" w:sz="4" w:space="0" w:color="auto"/>
              <w:right w:val="single" w:sz="4" w:space="0" w:color="auto"/>
            </w:tcBorders>
            <w:shd w:val="clear" w:color="auto" w:fill="auto"/>
            <w:noWrap/>
          </w:tcPr>
          <w:p w14:paraId="014C798C" w14:textId="1292E485" w:rsidR="00007D82" w:rsidRPr="00522F50" w:rsidRDefault="00007D82" w:rsidP="00007D82">
            <w:pPr>
              <w:spacing w:before="120" w:after="0"/>
              <w:rPr>
                <w:ins w:id="144" w:author="admin" w:date="2021-08-23T16:54:00Z"/>
                <w:rFonts w:eastAsia="Times New Roman"/>
              </w:rPr>
            </w:pPr>
            <w:ins w:id="145" w:author="admin" w:date="2021-08-23T16:57:00Z">
              <w:r w:rsidRPr="00C75B3D">
                <w:rPr>
                  <w:sz w:val="20"/>
                  <w:szCs w:val="20"/>
                  <w:highlight w:val="yellow"/>
                </w:rPr>
                <w:t>SendingTime</w:t>
              </w:r>
            </w:ins>
          </w:p>
        </w:tc>
        <w:tc>
          <w:tcPr>
            <w:tcW w:w="3150" w:type="dxa"/>
            <w:tcBorders>
              <w:top w:val="nil"/>
              <w:left w:val="nil"/>
              <w:bottom w:val="single" w:sz="4" w:space="0" w:color="auto"/>
              <w:right w:val="single" w:sz="4" w:space="0" w:color="auto"/>
            </w:tcBorders>
            <w:shd w:val="clear" w:color="auto" w:fill="auto"/>
            <w:noWrap/>
          </w:tcPr>
          <w:p w14:paraId="6DDFA8E1" w14:textId="28557233" w:rsidR="00007D82" w:rsidRPr="00522F50" w:rsidRDefault="00007D82" w:rsidP="00007D82">
            <w:pPr>
              <w:spacing w:before="120" w:after="0"/>
              <w:rPr>
                <w:ins w:id="146" w:author="admin" w:date="2021-08-23T16:54:00Z"/>
                <w:rFonts w:eastAsia="Times New Roman"/>
              </w:rPr>
            </w:pPr>
            <w:ins w:id="147" w:author="admin" w:date="2021-08-23T16:57:00Z">
              <w:r w:rsidRPr="00C75B3D">
                <w:rPr>
                  <w:rFonts w:eastAsia="Times New Roman"/>
                  <w:sz w:val="20"/>
                  <w:szCs w:val="20"/>
                  <w:highlight w:val="yellow"/>
                </w:rPr>
                <w:t>20210504-01:55:50.043</w:t>
              </w:r>
            </w:ins>
          </w:p>
        </w:tc>
        <w:tc>
          <w:tcPr>
            <w:tcW w:w="3240" w:type="dxa"/>
            <w:tcBorders>
              <w:top w:val="nil"/>
              <w:left w:val="nil"/>
              <w:bottom w:val="single" w:sz="4" w:space="0" w:color="auto"/>
              <w:right w:val="single" w:sz="4" w:space="0" w:color="auto"/>
            </w:tcBorders>
            <w:shd w:val="clear" w:color="auto" w:fill="auto"/>
            <w:noWrap/>
          </w:tcPr>
          <w:p w14:paraId="385EA259" w14:textId="710AC49F" w:rsidR="00007D82" w:rsidRPr="00522F50" w:rsidRDefault="00007D82" w:rsidP="00007D82">
            <w:pPr>
              <w:spacing w:before="120" w:after="0"/>
              <w:rPr>
                <w:ins w:id="148" w:author="admin" w:date="2021-08-23T16:54:00Z"/>
                <w:rFonts w:eastAsia="Times New Roman"/>
              </w:rPr>
            </w:pPr>
            <w:ins w:id="149" w:author="admin" w:date="2021-08-23T16:57:00Z">
              <w:r w:rsidRPr="00C75B3D">
                <w:rPr>
                  <w:rFonts w:eastAsia="Times New Roman"/>
                  <w:sz w:val="20"/>
                  <w:szCs w:val="20"/>
                  <w:highlight w:val="yellow"/>
                </w:rPr>
                <w:t>Thời gian I-ORS gửi lệnh</w:t>
              </w:r>
            </w:ins>
          </w:p>
        </w:tc>
      </w:tr>
      <w:tr w:rsidR="00007D82" w:rsidRPr="00522F50" w14:paraId="6A4F8E0D" w14:textId="77777777" w:rsidTr="00E84233">
        <w:trPr>
          <w:trHeight w:val="300"/>
          <w:ins w:id="150" w:author="admin" w:date="2021-08-23T16:55:00Z"/>
        </w:trPr>
        <w:tc>
          <w:tcPr>
            <w:tcW w:w="1008" w:type="dxa"/>
            <w:tcBorders>
              <w:top w:val="nil"/>
              <w:left w:val="single" w:sz="4" w:space="0" w:color="auto"/>
              <w:bottom w:val="single" w:sz="4" w:space="0" w:color="auto"/>
              <w:right w:val="single" w:sz="4" w:space="0" w:color="auto"/>
            </w:tcBorders>
            <w:shd w:val="clear" w:color="auto" w:fill="auto"/>
            <w:noWrap/>
          </w:tcPr>
          <w:p w14:paraId="197FC096" w14:textId="79ED445C" w:rsidR="00007D82" w:rsidRDefault="00007D82" w:rsidP="00007D82">
            <w:pPr>
              <w:spacing w:before="120" w:after="0"/>
              <w:rPr>
                <w:ins w:id="151" w:author="admin" w:date="2021-08-23T16:55:00Z"/>
                <w:rFonts w:eastAsia="Times New Roman"/>
              </w:rPr>
            </w:pPr>
            <w:ins w:id="152" w:author="admin" w:date="2021-08-23T16:55: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
          <w:p w14:paraId="550BFE74" w14:textId="45260D82" w:rsidR="00007D82" w:rsidRPr="00522F50" w:rsidRDefault="00007D82" w:rsidP="00007D82">
            <w:pPr>
              <w:spacing w:before="120" w:after="0"/>
              <w:rPr>
                <w:ins w:id="153" w:author="admin" w:date="2021-08-23T16:55:00Z"/>
                <w:rFonts w:eastAsia="Times New Roman"/>
              </w:rPr>
            </w:pPr>
            <w:ins w:id="154" w:author="admin" w:date="2021-08-23T16:57:00Z">
              <w:r w:rsidRPr="007F655C">
                <w:rPr>
                  <w:sz w:val="20"/>
                  <w:szCs w:val="20"/>
                </w:rPr>
                <w:t>TargetCompID</w:t>
              </w:r>
            </w:ins>
          </w:p>
        </w:tc>
        <w:tc>
          <w:tcPr>
            <w:tcW w:w="3150" w:type="dxa"/>
            <w:tcBorders>
              <w:top w:val="nil"/>
              <w:left w:val="nil"/>
              <w:bottom w:val="single" w:sz="4" w:space="0" w:color="auto"/>
              <w:right w:val="single" w:sz="4" w:space="0" w:color="auto"/>
            </w:tcBorders>
            <w:shd w:val="clear" w:color="auto" w:fill="auto"/>
            <w:noWrap/>
          </w:tcPr>
          <w:p w14:paraId="37252127" w14:textId="24BE00E7" w:rsidR="00007D82" w:rsidRDefault="00007D82" w:rsidP="00007D82">
            <w:pPr>
              <w:spacing w:before="120" w:after="0"/>
              <w:rPr>
                <w:ins w:id="155" w:author="admin" w:date="2021-08-23T16:58:00Z"/>
                <w:rFonts w:eastAsia="Times New Roman"/>
              </w:rPr>
            </w:pPr>
            <w:ins w:id="156" w:author="admin" w:date="2021-08-23T16:57:00Z">
              <w:r>
                <w:rPr>
                  <w:rFonts w:eastAsia="Times New Roman"/>
                </w:rPr>
                <w:t>EORS</w:t>
              </w:r>
            </w:ins>
            <w:ins w:id="157" w:author="admin" w:date="2021-08-23T16:58:00Z">
              <w:r>
                <w:rPr>
                  <w:rFonts w:eastAsia="Times New Roman"/>
                </w:rPr>
                <w:t>.01</w:t>
              </w:r>
            </w:ins>
          </w:p>
          <w:p w14:paraId="482D7850" w14:textId="1B5BB144" w:rsidR="00007D82" w:rsidRPr="00522F50" w:rsidRDefault="00007D82" w:rsidP="00007D82">
            <w:pPr>
              <w:spacing w:before="120" w:after="0"/>
              <w:rPr>
                <w:ins w:id="158" w:author="admin" w:date="2021-08-23T16:55:00Z"/>
                <w:rFonts w:eastAsia="Times New Roman"/>
              </w:rPr>
            </w:pPr>
            <w:ins w:id="159" w:author="admin" w:date="2021-08-23T16:58:00Z">
              <w:r>
                <w:rPr>
                  <w:rFonts w:eastAsia="Times New Roman"/>
                </w:rPr>
                <w:t>EORS.02</w:t>
              </w:r>
            </w:ins>
          </w:p>
        </w:tc>
        <w:tc>
          <w:tcPr>
            <w:tcW w:w="3240" w:type="dxa"/>
            <w:tcBorders>
              <w:top w:val="nil"/>
              <w:left w:val="nil"/>
              <w:bottom w:val="single" w:sz="4" w:space="0" w:color="auto"/>
              <w:right w:val="single" w:sz="4" w:space="0" w:color="auto"/>
            </w:tcBorders>
            <w:shd w:val="clear" w:color="auto" w:fill="auto"/>
            <w:noWrap/>
          </w:tcPr>
          <w:p w14:paraId="136D7C8B" w14:textId="0B7CDCF1" w:rsidR="00007D82" w:rsidRPr="00522F50" w:rsidRDefault="00007D82" w:rsidP="00007D82">
            <w:pPr>
              <w:spacing w:before="120" w:after="0"/>
              <w:rPr>
                <w:ins w:id="160" w:author="admin" w:date="2021-08-23T16:55:00Z"/>
                <w:rFonts w:eastAsia="Times New Roman"/>
              </w:rPr>
            </w:pPr>
          </w:p>
        </w:tc>
      </w:tr>
      <w:tr w:rsidR="00007D82" w:rsidRPr="00522F50" w14:paraId="407E583A"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5776CA46" w14:textId="77777777" w:rsidR="00007D82" w:rsidRPr="00522F50" w:rsidRDefault="00007D82" w:rsidP="00007D82">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hideMark/>
          </w:tcPr>
          <w:p w14:paraId="033AD692" w14:textId="77777777" w:rsidR="00007D82" w:rsidRPr="00522F50" w:rsidRDefault="00007D82" w:rsidP="00007D82">
            <w:pPr>
              <w:spacing w:before="120" w:after="0"/>
              <w:rPr>
                <w:rFonts w:eastAsia="Times New Roman"/>
              </w:rPr>
            </w:pPr>
            <w:r w:rsidRPr="00522F50">
              <w:rPr>
                <w:rFonts w:eastAsia="Times New Roman"/>
              </w:rPr>
              <w:t>ClOrdID</w:t>
            </w:r>
          </w:p>
        </w:tc>
        <w:tc>
          <w:tcPr>
            <w:tcW w:w="3150" w:type="dxa"/>
            <w:tcBorders>
              <w:top w:val="nil"/>
              <w:left w:val="nil"/>
              <w:bottom w:val="single" w:sz="4" w:space="0" w:color="auto"/>
              <w:right w:val="single" w:sz="4" w:space="0" w:color="auto"/>
            </w:tcBorders>
            <w:shd w:val="clear" w:color="auto" w:fill="auto"/>
            <w:noWrap/>
            <w:hideMark/>
          </w:tcPr>
          <w:p w14:paraId="03464B2D" w14:textId="77777777" w:rsidR="00007D82" w:rsidRPr="00522F50" w:rsidRDefault="00007D82" w:rsidP="00007D82">
            <w:pPr>
              <w:spacing w:before="120" w:after="0"/>
              <w:rPr>
                <w:rFonts w:eastAsia="Times New Roman"/>
              </w:rPr>
            </w:pPr>
            <w:r w:rsidRPr="00522F50">
              <w:rPr>
                <w:rFonts w:eastAsia="Times New Roman"/>
              </w:rPr>
              <w:t> </w:t>
            </w:r>
            <w:r>
              <w:rPr>
                <w:rFonts w:eastAsia="Times New Roman"/>
              </w:rPr>
              <w:t>Số hiệu lệnh do client sinh</w:t>
            </w:r>
          </w:p>
        </w:tc>
        <w:tc>
          <w:tcPr>
            <w:tcW w:w="3240" w:type="dxa"/>
            <w:tcBorders>
              <w:top w:val="nil"/>
              <w:left w:val="nil"/>
              <w:bottom w:val="single" w:sz="4" w:space="0" w:color="auto"/>
              <w:right w:val="single" w:sz="4" w:space="0" w:color="auto"/>
            </w:tcBorders>
            <w:shd w:val="clear" w:color="auto" w:fill="auto"/>
            <w:noWrap/>
            <w:hideMark/>
          </w:tcPr>
          <w:p w14:paraId="3ABEB04D" w14:textId="77777777" w:rsidR="00007D82" w:rsidRPr="00522F50" w:rsidRDefault="00007D82" w:rsidP="00007D82">
            <w:pPr>
              <w:spacing w:before="120" w:after="0"/>
              <w:rPr>
                <w:rFonts w:eastAsia="Times New Roman"/>
              </w:rPr>
            </w:pPr>
            <w:r w:rsidRPr="00522F50">
              <w:rPr>
                <w:rFonts w:eastAsia="Times New Roman"/>
              </w:rPr>
              <w:t> </w:t>
            </w:r>
          </w:p>
        </w:tc>
      </w:tr>
      <w:tr w:rsidR="00007D82" w:rsidRPr="00522F50" w14:paraId="69092B7B"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4A0B8E99" w14:textId="77777777" w:rsidR="00007D82" w:rsidRPr="00522F50" w:rsidRDefault="00007D82" w:rsidP="00007D82">
            <w:pPr>
              <w:spacing w:before="120" w:after="0"/>
              <w:rPr>
                <w:rFonts w:eastAsia="Times New Roman"/>
              </w:rPr>
            </w:pPr>
            <w:r w:rsidRPr="00522F50">
              <w:rPr>
                <w:rFonts w:eastAsia="Times New Roman"/>
              </w:rPr>
              <w:t>1</w:t>
            </w:r>
          </w:p>
        </w:tc>
        <w:tc>
          <w:tcPr>
            <w:tcW w:w="1980" w:type="dxa"/>
            <w:tcBorders>
              <w:top w:val="nil"/>
              <w:left w:val="nil"/>
              <w:bottom w:val="single" w:sz="4" w:space="0" w:color="auto"/>
              <w:right w:val="single" w:sz="4" w:space="0" w:color="auto"/>
            </w:tcBorders>
            <w:shd w:val="clear" w:color="auto" w:fill="auto"/>
            <w:noWrap/>
            <w:hideMark/>
          </w:tcPr>
          <w:p w14:paraId="386A6224" w14:textId="77777777" w:rsidR="00007D82" w:rsidRPr="00522F50" w:rsidRDefault="00007D82" w:rsidP="00007D82">
            <w:pPr>
              <w:spacing w:before="120" w:after="0"/>
              <w:rPr>
                <w:rFonts w:eastAsia="Times New Roman"/>
              </w:rPr>
            </w:pPr>
            <w:r w:rsidRPr="00522F50">
              <w:rPr>
                <w:rFonts w:eastAsia="Times New Roman"/>
              </w:rPr>
              <w:t>Account</w:t>
            </w:r>
          </w:p>
        </w:tc>
        <w:tc>
          <w:tcPr>
            <w:tcW w:w="3150" w:type="dxa"/>
            <w:tcBorders>
              <w:top w:val="nil"/>
              <w:left w:val="nil"/>
              <w:bottom w:val="single" w:sz="4" w:space="0" w:color="auto"/>
              <w:right w:val="single" w:sz="4" w:space="0" w:color="auto"/>
            </w:tcBorders>
            <w:shd w:val="clear" w:color="auto" w:fill="auto"/>
            <w:noWrap/>
            <w:hideMark/>
          </w:tcPr>
          <w:p w14:paraId="6443E1C2" w14:textId="77777777" w:rsidR="00007D82" w:rsidRPr="00522F50" w:rsidRDefault="00007D82" w:rsidP="00007D82">
            <w:pPr>
              <w:spacing w:before="120" w:after="0"/>
              <w:rPr>
                <w:rFonts w:eastAsia="Times New Roman"/>
              </w:rPr>
            </w:pPr>
            <w:r>
              <w:rPr>
                <w:rFonts w:eastAsia="Times New Roman"/>
              </w:rPr>
              <w:t>Số tài khoản</w:t>
            </w:r>
          </w:p>
        </w:tc>
        <w:tc>
          <w:tcPr>
            <w:tcW w:w="3240" w:type="dxa"/>
            <w:tcBorders>
              <w:top w:val="nil"/>
              <w:left w:val="nil"/>
              <w:bottom w:val="single" w:sz="4" w:space="0" w:color="auto"/>
              <w:right w:val="single" w:sz="4" w:space="0" w:color="auto"/>
            </w:tcBorders>
            <w:shd w:val="clear" w:color="auto" w:fill="auto"/>
            <w:noWrap/>
            <w:hideMark/>
          </w:tcPr>
          <w:p w14:paraId="1B38B1C9" w14:textId="77777777" w:rsidR="00007D82" w:rsidRPr="00522F50" w:rsidRDefault="00007D82" w:rsidP="00007D82">
            <w:pPr>
              <w:spacing w:before="120" w:after="0"/>
              <w:rPr>
                <w:rFonts w:eastAsia="Times New Roman"/>
              </w:rPr>
            </w:pPr>
            <w:r>
              <w:rPr>
                <w:rFonts w:eastAsia="Times New Roman"/>
              </w:rPr>
              <w:t xml:space="preserve">Số hợp đồng </w:t>
            </w:r>
          </w:p>
        </w:tc>
      </w:tr>
      <w:tr w:rsidR="00007D82" w:rsidRPr="00522F50" w14:paraId="4F3808D6" w14:textId="77777777" w:rsidTr="00E84233">
        <w:trPr>
          <w:trHeight w:val="300"/>
          <w:ins w:id="161" w:author="admin" w:date="2021-08-23T16:52:00Z"/>
        </w:trPr>
        <w:tc>
          <w:tcPr>
            <w:tcW w:w="1008" w:type="dxa"/>
            <w:tcBorders>
              <w:top w:val="nil"/>
              <w:left w:val="single" w:sz="4" w:space="0" w:color="auto"/>
              <w:bottom w:val="single" w:sz="4" w:space="0" w:color="auto"/>
              <w:right w:val="single" w:sz="4" w:space="0" w:color="auto"/>
            </w:tcBorders>
            <w:shd w:val="clear" w:color="auto" w:fill="auto"/>
            <w:noWrap/>
          </w:tcPr>
          <w:p w14:paraId="10B605C2" w14:textId="67AD8C0F" w:rsidR="00007D82" w:rsidRPr="00522F50" w:rsidRDefault="00007D82" w:rsidP="00007D82">
            <w:pPr>
              <w:spacing w:before="120" w:after="0"/>
              <w:rPr>
                <w:ins w:id="162" w:author="admin" w:date="2021-08-23T16:52:00Z"/>
                <w:rFonts w:eastAsia="Times New Roman"/>
              </w:rPr>
            </w:pPr>
            <w:ins w:id="163" w:author="admin" w:date="2021-08-23T16:52:00Z">
              <w:r>
                <w:rPr>
                  <w:rFonts w:eastAsia="Times New Roman"/>
                </w:rPr>
                <w:t>21</w:t>
              </w:r>
            </w:ins>
          </w:p>
        </w:tc>
        <w:tc>
          <w:tcPr>
            <w:tcW w:w="1980" w:type="dxa"/>
            <w:tcBorders>
              <w:top w:val="nil"/>
              <w:left w:val="nil"/>
              <w:bottom w:val="single" w:sz="4" w:space="0" w:color="auto"/>
              <w:right w:val="single" w:sz="4" w:space="0" w:color="auto"/>
            </w:tcBorders>
            <w:shd w:val="clear" w:color="000000" w:fill="FFFFFF"/>
            <w:noWrap/>
          </w:tcPr>
          <w:p w14:paraId="3207AC88" w14:textId="4A8B1DC0" w:rsidR="00007D82" w:rsidRDefault="00007D82" w:rsidP="00007D82">
            <w:pPr>
              <w:spacing w:before="120" w:after="0"/>
              <w:rPr>
                <w:ins w:id="164" w:author="admin" w:date="2021-08-23T16:52:00Z"/>
              </w:rPr>
            </w:pPr>
            <w:ins w:id="165" w:author="admin" w:date="2021-08-23T17:01:00Z">
              <w:r>
                <w:t>HandlInt</w:t>
              </w:r>
            </w:ins>
          </w:p>
        </w:tc>
        <w:tc>
          <w:tcPr>
            <w:tcW w:w="3150" w:type="dxa"/>
            <w:tcBorders>
              <w:top w:val="nil"/>
              <w:left w:val="nil"/>
              <w:bottom w:val="single" w:sz="4" w:space="0" w:color="auto"/>
              <w:right w:val="single" w:sz="4" w:space="0" w:color="auto"/>
            </w:tcBorders>
            <w:shd w:val="clear" w:color="auto" w:fill="auto"/>
            <w:noWrap/>
          </w:tcPr>
          <w:p w14:paraId="6B72BB10" w14:textId="6AA0744A" w:rsidR="00007D82" w:rsidRPr="00522F50" w:rsidRDefault="00007D82" w:rsidP="00007D82">
            <w:pPr>
              <w:spacing w:before="120" w:after="0"/>
              <w:rPr>
                <w:ins w:id="166" w:author="admin" w:date="2021-08-23T16:52:00Z"/>
                <w:rFonts w:eastAsia="Times New Roman"/>
              </w:rPr>
            </w:pPr>
            <w:ins w:id="167" w:author="admin" w:date="2021-08-23T17:01:00Z">
              <w:r>
                <w:rPr>
                  <w:rFonts w:eastAsia="Times New Roman"/>
                </w:rPr>
                <w:t>1</w:t>
              </w:r>
            </w:ins>
          </w:p>
        </w:tc>
        <w:tc>
          <w:tcPr>
            <w:tcW w:w="3240" w:type="dxa"/>
            <w:tcBorders>
              <w:top w:val="nil"/>
              <w:left w:val="nil"/>
              <w:bottom w:val="single" w:sz="4" w:space="0" w:color="auto"/>
              <w:right w:val="single" w:sz="4" w:space="0" w:color="auto"/>
            </w:tcBorders>
            <w:shd w:val="clear" w:color="auto" w:fill="auto"/>
            <w:noWrap/>
          </w:tcPr>
          <w:p w14:paraId="2B7F56F7" w14:textId="77777777" w:rsidR="00007D82" w:rsidRPr="00522F50" w:rsidRDefault="00007D82" w:rsidP="00007D82">
            <w:pPr>
              <w:spacing w:before="120" w:after="0"/>
              <w:rPr>
                <w:ins w:id="168" w:author="admin" w:date="2021-08-23T16:52:00Z"/>
                <w:rFonts w:eastAsia="Times New Roman"/>
              </w:rPr>
            </w:pPr>
          </w:p>
        </w:tc>
      </w:tr>
      <w:tr w:rsidR="00007D82" w:rsidRPr="00522F50" w14:paraId="352B32AF"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1FD6081E" w14:textId="77777777" w:rsidR="00007D82" w:rsidRPr="00522F50" w:rsidRDefault="00007D82" w:rsidP="00007D82">
            <w:pPr>
              <w:spacing w:before="120" w:after="0"/>
              <w:rPr>
                <w:rFonts w:eastAsia="Times New Roman"/>
              </w:rPr>
            </w:pPr>
            <w:r w:rsidRPr="00522F50">
              <w:rPr>
                <w:rFonts w:eastAsia="Times New Roman"/>
              </w:rPr>
              <w:lastRenderedPageBreak/>
              <w:t>38</w:t>
            </w:r>
          </w:p>
        </w:tc>
        <w:tc>
          <w:tcPr>
            <w:tcW w:w="1980" w:type="dxa"/>
            <w:tcBorders>
              <w:top w:val="nil"/>
              <w:left w:val="nil"/>
              <w:bottom w:val="single" w:sz="4" w:space="0" w:color="auto"/>
              <w:right w:val="single" w:sz="4" w:space="0" w:color="auto"/>
            </w:tcBorders>
            <w:shd w:val="clear" w:color="000000" w:fill="FFFFFF"/>
            <w:noWrap/>
            <w:hideMark/>
          </w:tcPr>
          <w:p w14:paraId="71023918" w14:textId="77777777" w:rsidR="00007D82" w:rsidRPr="00522F50" w:rsidRDefault="00FD67E7" w:rsidP="00007D82">
            <w:pPr>
              <w:spacing w:before="120" w:after="0"/>
              <w:rPr>
                <w:rFonts w:eastAsia="Times New Roman"/>
              </w:rPr>
            </w:pPr>
            <w:hyperlink r:id="rId16" w:tgtFrame="tagFrame" w:history="1">
              <w:r w:rsidR="00007D82" w:rsidRPr="00522F50">
                <w:rPr>
                  <w:rFonts w:eastAsia="Times New Roman"/>
                </w:rPr>
                <w:t>OrderQty</w:t>
              </w:r>
            </w:hyperlink>
          </w:p>
        </w:tc>
        <w:tc>
          <w:tcPr>
            <w:tcW w:w="3150" w:type="dxa"/>
            <w:tcBorders>
              <w:top w:val="nil"/>
              <w:left w:val="nil"/>
              <w:bottom w:val="single" w:sz="4" w:space="0" w:color="auto"/>
              <w:right w:val="single" w:sz="4" w:space="0" w:color="auto"/>
            </w:tcBorders>
            <w:shd w:val="clear" w:color="auto" w:fill="auto"/>
            <w:noWrap/>
            <w:hideMark/>
          </w:tcPr>
          <w:p w14:paraId="7D553185" w14:textId="77777777" w:rsidR="00007D82" w:rsidRPr="00522F50" w:rsidRDefault="00007D82" w:rsidP="00007D82">
            <w:pPr>
              <w:spacing w:before="120" w:after="0"/>
              <w:rPr>
                <w:rFonts w:eastAsia="Times New Roman"/>
              </w:rPr>
            </w:pPr>
            <w:r w:rsidRPr="00522F50">
              <w:rPr>
                <w:rFonts w:eastAsia="Times New Roman"/>
              </w:rPr>
              <w:t> </w:t>
            </w:r>
            <w:r>
              <w:rPr>
                <w:rFonts w:eastAsia="Times New Roman"/>
              </w:rPr>
              <w:t>Khối lượng đặt lệnh</w:t>
            </w:r>
          </w:p>
        </w:tc>
        <w:tc>
          <w:tcPr>
            <w:tcW w:w="3240" w:type="dxa"/>
            <w:tcBorders>
              <w:top w:val="nil"/>
              <w:left w:val="nil"/>
              <w:bottom w:val="single" w:sz="4" w:space="0" w:color="auto"/>
              <w:right w:val="single" w:sz="4" w:space="0" w:color="auto"/>
            </w:tcBorders>
            <w:shd w:val="clear" w:color="auto" w:fill="auto"/>
            <w:noWrap/>
            <w:hideMark/>
          </w:tcPr>
          <w:p w14:paraId="4859B96C" w14:textId="77777777" w:rsidR="00007D82" w:rsidRPr="00522F50" w:rsidRDefault="00007D82" w:rsidP="00007D82">
            <w:pPr>
              <w:spacing w:before="120" w:after="0"/>
              <w:rPr>
                <w:rFonts w:eastAsia="Times New Roman"/>
              </w:rPr>
            </w:pPr>
            <w:r w:rsidRPr="00522F50">
              <w:rPr>
                <w:rFonts w:eastAsia="Times New Roman"/>
              </w:rPr>
              <w:t> </w:t>
            </w:r>
          </w:p>
        </w:tc>
      </w:tr>
      <w:tr w:rsidR="00007D82" w:rsidRPr="00522F50" w14:paraId="4F08709F"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5544443B" w14:textId="77777777" w:rsidR="00007D82" w:rsidRPr="00522F50" w:rsidRDefault="00007D82" w:rsidP="00007D82">
            <w:pPr>
              <w:spacing w:before="120" w:after="0"/>
              <w:rPr>
                <w:rFonts w:eastAsia="Times New Roman"/>
              </w:rPr>
            </w:pPr>
            <w:r w:rsidRPr="00522F50">
              <w:rPr>
                <w:rFonts w:eastAsia="Times New Roman"/>
              </w:rPr>
              <w:t>40</w:t>
            </w:r>
          </w:p>
        </w:tc>
        <w:tc>
          <w:tcPr>
            <w:tcW w:w="1980" w:type="dxa"/>
            <w:tcBorders>
              <w:top w:val="nil"/>
              <w:left w:val="nil"/>
              <w:bottom w:val="single" w:sz="4" w:space="0" w:color="auto"/>
              <w:right w:val="single" w:sz="4" w:space="0" w:color="auto"/>
            </w:tcBorders>
            <w:shd w:val="clear" w:color="auto" w:fill="auto"/>
            <w:noWrap/>
            <w:hideMark/>
          </w:tcPr>
          <w:p w14:paraId="36FA7169" w14:textId="77777777" w:rsidR="00007D82" w:rsidRPr="00522F50" w:rsidRDefault="00FD67E7" w:rsidP="00007D82">
            <w:pPr>
              <w:spacing w:before="120" w:after="0"/>
              <w:rPr>
                <w:rFonts w:eastAsia="Times New Roman"/>
              </w:rPr>
            </w:pPr>
            <w:hyperlink r:id="rId17" w:tgtFrame="tagFrame" w:history="1">
              <w:r w:rsidR="00007D82" w:rsidRPr="00522F50">
                <w:rPr>
                  <w:rFonts w:eastAsia="Times New Roman"/>
                </w:rPr>
                <w:t>OrdType</w:t>
              </w:r>
            </w:hyperlink>
          </w:p>
        </w:tc>
        <w:tc>
          <w:tcPr>
            <w:tcW w:w="3150" w:type="dxa"/>
            <w:tcBorders>
              <w:top w:val="nil"/>
              <w:left w:val="nil"/>
              <w:bottom w:val="single" w:sz="4" w:space="0" w:color="auto"/>
              <w:right w:val="single" w:sz="4" w:space="0" w:color="auto"/>
            </w:tcBorders>
            <w:shd w:val="clear" w:color="auto" w:fill="auto"/>
            <w:noWrap/>
            <w:hideMark/>
          </w:tcPr>
          <w:p w14:paraId="40DDAB27" w14:textId="77777777" w:rsidR="00007D82" w:rsidRPr="00522F50" w:rsidRDefault="00007D82" w:rsidP="00007D82">
            <w:pPr>
              <w:spacing w:before="120" w:after="0"/>
              <w:rPr>
                <w:rFonts w:eastAsia="Times New Roman"/>
              </w:rPr>
            </w:pPr>
            <w:r w:rsidRPr="00522F50">
              <w:rPr>
                <w:rFonts w:eastAsia="Times New Roman"/>
              </w:rPr>
              <w:t>Market:  40 =1</w:t>
            </w:r>
          </w:p>
          <w:p w14:paraId="59DAC1EC" w14:textId="77777777" w:rsidR="00007D82" w:rsidRDefault="00007D82" w:rsidP="00007D82">
            <w:pPr>
              <w:spacing w:before="120" w:after="0"/>
              <w:rPr>
                <w:rFonts w:eastAsia="Times New Roman"/>
              </w:rPr>
            </w:pPr>
            <w:r w:rsidRPr="00522F50">
              <w:rPr>
                <w:rFonts w:eastAsia="Times New Roman"/>
              </w:rPr>
              <w:t>Limit:      40=2</w:t>
            </w:r>
          </w:p>
          <w:p w14:paraId="12FBC120" w14:textId="19D39396" w:rsidR="00007D82" w:rsidRPr="00522F50" w:rsidRDefault="00007D82" w:rsidP="00007D82">
            <w:pPr>
              <w:spacing w:before="120" w:after="0"/>
              <w:rPr>
                <w:rFonts w:eastAsia="Times New Roman"/>
              </w:rPr>
            </w:pPr>
            <w:r w:rsidRPr="008F27B7">
              <w:rPr>
                <w:rFonts w:eastAsia="Times New Roman"/>
                <w:highlight w:val="yellow"/>
              </w:rPr>
              <w:t>PLO</w:t>
            </w:r>
            <w:r>
              <w:rPr>
                <w:rFonts w:eastAsia="Times New Roman"/>
                <w:highlight w:val="yellow"/>
              </w:rPr>
              <w:t>:</w:t>
            </w:r>
            <w:r w:rsidRPr="008F27B7">
              <w:rPr>
                <w:rFonts w:eastAsia="Times New Roman"/>
                <w:highlight w:val="yellow"/>
              </w:rPr>
              <w:t xml:space="preserve"> </w:t>
            </w:r>
            <w:r>
              <w:rPr>
                <w:rFonts w:eastAsia="Times New Roman"/>
                <w:highlight w:val="yellow"/>
              </w:rPr>
              <w:t xml:space="preserve"> 40 =</w:t>
            </w:r>
            <w:r w:rsidRPr="008F27B7">
              <w:rPr>
                <w:rFonts w:eastAsia="Times New Roman"/>
                <w:highlight w:val="yellow"/>
              </w:rPr>
              <w:t xml:space="preserve"> </w:t>
            </w:r>
            <w:r>
              <w:rPr>
                <w:rFonts w:eastAsia="Times New Roman"/>
              </w:rPr>
              <w:t>J</w:t>
            </w:r>
          </w:p>
        </w:tc>
        <w:tc>
          <w:tcPr>
            <w:tcW w:w="3240" w:type="dxa"/>
            <w:tcBorders>
              <w:top w:val="nil"/>
              <w:left w:val="nil"/>
              <w:bottom w:val="single" w:sz="4" w:space="0" w:color="auto"/>
              <w:right w:val="single" w:sz="4" w:space="0" w:color="auto"/>
            </w:tcBorders>
            <w:shd w:val="clear" w:color="auto" w:fill="auto"/>
            <w:noWrap/>
            <w:hideMark/>
          </w:tcPr>
          <w:p w14:paraId="5F2CA6D0" w14:textId="77777777" w:rsidR="00007D82" w:rsidRPr="00522F50" w:rsidRDefault="00007D82" w:rsidP="00007D82">
            <w:pPr>
              <w:spacing w:before="120" w:after="0"/>
              <w:rPr>
                <w:rFonts w:eastAsia="Times New Roman"/>
              </w:rPr>
            </w:pPr>
            <w:r>
              <w:rPr>
                <w:rFonts w:eastAsia="Times New Roman"/>
              </w:rPr>
              <w:t>Tag 40 + tag 59 tạo thành 1 loại lệnh trong BO hiện nay</w:t>
            </w:r>
          </w:p>
        </w:tc>
      </w:tr>
      <w:tr w:rsidR="00007D82" w:rsidRPr="00522F50" w14:paraId="481CBCF2"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11D575A8" w14:textId="77777777" w:rsidR="00007D82" w:rsidRPr="00522F50" w:rsidRDefault="00007D82" w:rsidP="00007D82">
            <w:pPr>
              <w:spacing w:before="120" w:after="0"/>
              <w:rPr>
                <w:rFonts w:eastAsia="Times New Roman"/>
              </w:rPr>
            </w:pPr>
            <w:r w:rsidRPr="00522F50">
              <w:rPr>
                <w:rFonts w:eastAsia="Times New Roman"/>
              </w:rPr>
              <w:t>44</w:t>
            </w:r>
          </w:p>
        </w:tc>
        <w:tc>
          <w:tcPr>
            <w:tcW w:w="1980" w:type="dxa"/>
            <w:tcBorders>
              <w:top w:val="nil"/>
              <w:left w:val="nil"/>
              <w:bottom w:val="single" w:sz="4" w:space="0" w:color="auto"/>
              <w:right w:val="single" w:sz="4" w:space="0" w:color="auto"/>
            </w:tcBorders>
            <w:shd w:val="clear" w:color="auto" w:fill="auto"/>
            <w:noWrap/>
            <w:hideMark/>
          </w:tcPr>
          <w:p w14:paraId="450F651B" w14:textId="77777777" w:rsidR="00007D82" w:rsidRPr="00522F50" w:rsidRDefault="00FD67E7" w:rsidP="00007D82">
            <w:pPr>
              <w:spacing w:before="120" w:after="0"/>
              <w:rPr>
                <w:rFonts w:eastAsia="Times New Roman"/>
              </w:rPr>
            </w:pPr>
            <w:hyperlink r:id="rId18" w:tgtFrame="tagFrame" w:history="1">
              <w:r w:rsidR="00007D82" w:rsidRPr="00522F50">
                <w:rPr>
                  <w:rFonts w:eastAsia="Times New Roman"/>
                </w:rPr>
                <w:t>Price</w:t>
              </w:r>
            </w:hyperlink>
          </w:p>
        </w:tc>
        <w:tc>
          <w:tcPr>
            <w:tcW w:w="3150" w:type="dxa"/>
            <w:tcBorders>
              <w:top w:val="nil"/>
              <w:left w:val="nil"/>
              <w:bottom w:val="single" w:sz="4" w:space="0" w:color="auto"/>
              <w:right w:val="single" w:sz="4" w:space="0" w:color="auto"/>
            </w:tcBorders>
            <w:shd w:val="clear" w:color="auto" w:fill="auto"/>
            <w:noWrap/>
            <w:hideMark/>
          </w:tcPr>
          <w:p w14:paraId="7AA683B0" w14:textId="77777777" w:rsidR="00007D82" w:rsidRPr="00522F50" w:rsidRDefault="00007D82" w:rsidP="00007D82">
            <w:pPr>
              <w:spacing w:before="120" w:after="0"/>
              <w:rPr>
                <w:rFonts w:eastAsia="Times New Roman"/>
              </w:rPr>
            </w:pPr>
            <w:r w:rsidRPr="00522F50">
              <w:rPr>
                <w:rFonts w:eastAsia="Times New Roman"/>
              </w:rPr>
              <w:t> </w:t>
            </w:r>
            <w:r>
              <w:rPr>
                <w:rFonts w:eastAsia="Times New Roman"/>
              </w:rPr>
              <w:t xml:space="preserve">Giá giới hạn </w:t>
            </w:r>
          </w:p>
        </w:tc>
        <w:tc>
          <w:tcPr>
            <w:tcW w:w="3240" w:type="dxa"/>
            <w:tcBorders>
              <w:top w:val="nil"/>
              <w:left w:val="nil"/>
              <w:bottom w:val="single" w:sz="4" w:space="0" w:color="auto"/>
              <w:right w:val="single" w:sz="4" w:space="0" w:color="auto"/>
            </w:tcBorders>
            <w:shd w:val="clear" w:color="auto" w:fill="auto"/>
            <w:noWrap/>
            <w:hideMark/>
          </w:tcPr>
          <w:p w14:paraId="6116F0B2" w14:textId="77777777" w:rsidR="00007D82" w:rsidRPr="00522F50" w:rsidRDefault="00007D82" w:rsidP="00007D82">
            <w:pPr>
              <w:spacing w:before="120" w:after="0"/>
              <w:rPr>
                <w:rFonts w:eastAsia="Times New Roman"/>
              </w:rPr>
            </w:pPr>
            <w:r w:rsidRPr="00522F50">
              <w:rPr>
                <w:rFonts w:eastAsia="Times New Roman"/>
              </w:rPr>
              <w:t> </w:t>
            </w:r>
            <w:r>
              <w:rPr>
                <w:rFonts w:eastAsia="Times New Roman"/>
              </w:rPr>
              <w:t xml:space="preserve">Required for </w:t>
            </w:r>
            <w:hyperlink r:id="rId19" w:tgtFrame="tagFrame" w:history="1">
              <w:r w:rsidRPr="00522F50">
                <w:rPr>
                  <w:rFonts w:eastAsia="Times New Roman"/>
                </w:rPr>
                <w:t>OrdType</w:t>
              </w:r>
            </w:hyperlink>
            <w:r>
              <w:t xml:space="preserve"> = 2  </w:t>
            </w:r>
            <w:r w:rsidRPr="00830C09">
              <w:rPr>
                <w:rFonts w:eastAsia="Times New Roman"/>
              </w:rPr>
              <w:t>(Limit)</w:t>
            </w:r>
          </w:p>
        </w:tc>
      </w:tr>
      <w:tr w:rsidR="00007D82" w:rsidRPr="00522F50" w14:paraId="5C45F1A7"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1189796B" w14:textId="77777777" w:rsidR="00007D82" w:rsidRPr="00522F50" w:rsidRDefault="00007D82" w:rsidP="00007D82">
            <w:pPr>
              <w:spacing w:before="120" w:after="0"/>
              <w:rPr>
                <w:rFonts w:eastAsia="Times New Roman"/>
              </w:rPr>
            </w:pPr>
            <w:r w:rsidRPr="00522F50">
              <w:rPr>
                <w:rFonts w:eastAsia="Times New Roman"/>
              </w:rPr>
              <w:t>54</w:t>
            </w:r>
          </w:p>
        </w:tc>
        <w:tc>
          <w:tcPr>
            <w:tcW w:w="1980" w:type="dxa"/>
            <w:tcBorders>
              <w:top w:val="nil"/>
              <w:left w:val="nil"/>
              <w:bottom w:val="single" w:sz="4" w:space="0" w:color="auto"/>
              <w:right w:val="single" w:sz="4" w:space="0" w:color="auto"/>
            </w:tcBorders>
            <w:shd w:val="clear" w:color="auto" w:fill="auto"/>
            <w:noWrap/>
            <w:hideMark/>
          </w:tcPr>
          <w:p w14:paraId="6203A7C1" w14:textId="77777777" w:rsidR="00007D82" w:rsidRPr="00522F50" w:rsidRDefault="00007D82" w:rsidP="00007D82">
            <w:pPr>
              <w:spacing w:before="120" w:after="0"/>
              <w:rPr>
                <w:rFonts w:eastAsia="Times New Roman"/>
              </w:rPr>
            </w:pPr>
            <w:r w:rsidRPr="00522F50">
              <w:rPr>
                <w:rFonts w:eastAsia="Times New Roman"/>
              </w:rPr>
              <w:t>Side</w:t>
            </w:r>
          </w:p>
        </w:tc>
        <w:tc>
          <w:tcPr>
            <w:tcW w:w="3150" w:type="dxa"/>
            <w:tcBorders>
              <w:top w:val="nil"/>
              <w:left w:val="nil"/>
              <w:bottom w:val="single" w:sz="4" w:space="0" w:color="auto"/>
              <w:right w:val="single" w:sz="4" w:space="0" w:color="auto"/>
            </w:tcBorders>
            <w:shd w:val="clear" w:color="auto" w:fill="auto"/>
            <w:noWrap/>
            <w:hideMark/>
          </w:tcPr>
          <w:p w14:paraId="4147858F" w14:textId="77777777" w:rsidR="00007D82" w:rsidRDefault="00007D82" w:rsidP="00007D82">
            <w:pPr>
              <w:spacing w:before="120" w:after="0"/>
              <w:rPr>
                <w:rFonts w:eastAsia="Times New Roman"/>
              </w:rPr>
            </w:pPr>
            <w:r>
              <w:rPr>
                <w:rFonts w:eastAsia="Times New Roman"/>
              </w:rPr>
              <w:t>Lệnh Mua/Bán</w:t>
            </w:r>
          </w:p>
          <w:p w14:paraId="6FDB8EBF" w14:textId="77777777" w:rsidR="00007D82" w:rsidRDefault="00007D82" w:rsidP="00007D82">
            <w:pPr>
              <w:spacing w:before="120" w:after="0"/>
              <w:rPr>
                <w:rFonts w:eastAsia="Times New Roman"/>
              </w:rPr>
            </w:pPr>
            <w:r>
              <w:rPr>
                <w:rFonts w:eastAsia="Times New Roman"/>
              </w:rPr>
              <w:t>54= 1: Buy</w:t>
            </w:r>
          </w:p>
          <w:p w14:paraId="55002062" w14:textId="7340B4CB" w:rsidR="00007D82" w:rsidDel="00530E68" w:rsidRDefault="00007D82" w:rsidP="00007D82">
            <w:pPr>
              <w:spacing w:before="120" w:after="0"/>
              <w:rPr>
                <w:del w:id="169" w:author="admin" w:date="2021-10-13T09:22:00Z"/>
                <w:rFonts w:eastAsia="Times New Roman"/>
              </w:rPr>
            </w:pPr>
            <w:r>
              <w:rPr>
                <w:rFonts w:eastAsia="Times New Roman"/>
              </w:rPr>
              <w:t>54 = 2: Sell</w:t>
            </w:r>
          </w:p>
          <w:p w14:paraId="6DA1C603" w14:textId="7118C951" w:rsidR="00007D82" w:rsidRPr="00522F50" w:rsidRDefault="00007D82" w:rsidP="00007D82">
            <w:pPr>
              <w:spacing w:before="120" w:after="0"/>
              <w:rPr>
                <w:rFonts w:eastAsia="Times New Roman"/>
              </w:rPr>
            </w:pPr>
            <w:del w:id="170" w:author="admin" w:date="2021-10-13T09:22:00Z">
              <w:r w:rsidDel="00530E68">
                <w:rPr>
                  <w:rFonts w:eastAsia="Times New Roman"/>
                </w:rPr>
                <w:delText>54 = F: Lệnh MS</w:delText>
              </w:r>
            </w:del>
          </w:p>
        </w:tc>
        <w:tc>
          <w:tcPr>
            <w:tcW w:w="3240" w:type="dxa"/>
            <w:tcBorders>
              <w:top w:val="nil"/>
              <w:left w:val="nil"/>
              <w:bottom w:val="single" w:sz="4" w:space="0" w:color="auto"/>
              <w:right w:val="single" w:sz="4" w:space="0" w:color="auto"/>
            </w:tcBorders>
            <w:shd w:val="clear" w:color="auto" w:fill="auto"/>
            <w:noWrap/>
            <w:hideMark/>
          </w:tcPr>
          <w:p w14:paraId="72364B7C" w14:textId="77777777" w:rsidR="00007D82" w:rsidRPr="00522F50" w:rsidRDefault="00007D82" w:rsidP="00007D82">
            <w:pPr>
              <w:spacing w:before="120" w:after="0"/>
              <w:rPr>
                <w:rFonts w:eastAsia="Times New Roman"/>
              </w:rPr>
            </w:pPr>
            <w:r w:rsidRPr="00522F50">
              <w:rPr>
                <w:rFonts w:eastAsia="Times New Roman"/>
              </w:rPr>
              <w:t> </w:t>
            </w:r>
          </w:p>
          <w:p w14:paraId="27FAD18E" w14:textId="77777777" w:rsidR="00007D82" w:rsidRPr="00522F50" w:rsidRDefault="00007D82" w:rsidP="00007D82">
            <w:pPr>
              <w:spacing w:before="120" w:after="0"/>
              <w:rPr>
                <w:rFonts w:eastAsia="Times New Roman"/>
              </w:rPr>
            </w:pPr>
          </w:p>
        </w:tc>
      </w:tr>
      <w:tr w:rsidR="00007D82" w:rsidRPr="00522F50" w14:paraId="21F65816" w14:textId="77777777" w:rsidTr="00E84233">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02546EEF" w14:textId="77777777" w:rsidR="00007D82" w:rsidRPr="00522F50" w:rsidRDefault="00007D82" w:rsidP="00007D82">
            <w:pPr>
              <w:spacing w:before="120" w:after="0"/>
              <w:rPr>
                <w:rFonts w:eastAsia="Times New Roman"/>
              </w:rPr>
            </w:pPr>
            <w:r w:rsidRPr="00522F50">
              <w:rPr>
                <w:rFonts w:eastAsia="Times New Roman"/>
              </w:rPr>
              <w:t>55</w:t>
            </w:r>
          </w:p>
        </w:tc>
        <w:tc>
          <w:tcPr>
            <w:tcW w:w="1980" w:type="dxa"/>
            <w:tcBorders>
              <w:top w:val="nil"/>
              <w:left w:val="nil"/>
              <w:bottom w:val="single" w:sz="4" w:space="0" w:color="auto"/>
              <w:right w:val="single" w:sz="4" w:space="0" w:color="auto"/>
            </w:tcBorders>
            <w:shd w:val="clear" w:color="auto" w:fill="auto"/>
            <w:noWrap/>
            <w:hideMark/>
          </w:tcPr>
          <w:p w14:paraId="7C308370" w14:textId="77777777" w:rsidR="00007D82" w:rsidRPr="00522F50" w:rsidRDefault="00007D82" w:rsidP="00007D82">
            <w:pPr>
              <w:spacing w:before="120" w:after="0"/>
              <w:rPr>
                <w:rFonts w:eastAsia="Times New Roman"/>
              </w:rPr>
            </w:pPr>
            <w:r w:rsidRPr="00522F50">
              <w:rPr>
                <w:rFonts w:eastAsia="Times New Roman"/>
              </w:rPr>
              <w:t>Symbol</w:t>
            </w:r>
          </w:p>
        </w:tc>
        <w:tc>
          <w:tcPr>
            <w:tcW w:w="3150" w:type="dxa"/>
            <w:tcBorders>
              <w:top w:val="nil"/>
              <w:left w:val="nil"/>
              <w:bottom w:val="single" w:sz="4" w:space="0" w:color="auto"/>
              <w:right w:val="single" w:sz="4" w:space="0" w:color="auto"/>
            </w:tcBorders>
            <w:shd w:val="clear" w:color="auto" w:fill="auto"/>
            <w:noWrap/>
            <w:hideMark/>
          </w:tcPr>
          <w:p w14:paraId="6C2F5DDE" w14:textId="77777777" w:rsidR="00007D82" w:rsidRPr="00522F50" w:rsidRDefault="00007D82" w:rsidP="00007D82">
            <w:pPr>
              <w:spacing w:before="120" w:after="0"/>
              <w:rPr>
                <w:rFonts w:eastAsia="Times New Roman"/>
              </w:rPr>
            </w:pPr>
            <w:r w:rsidRPr="00522F50">
              <w:rPr>
                <w:rFonts w:eastAsia="Times New Roman"/>
              </w:rPr>
              <w:t> </w:t>
            </w:r>
            <w:r>
              <w:rPr>
                <w:rFonts w:eastAsia="Times New Roman"/>
              </w:rPr>
              <w:t xml:space="preserve">Mã chứng khoán </w:t>
            </w:r>
          </w:p>
        </w:tc>
        <w:tc>
          <w:tcPr>
            <w:tcW w:w="3240" w:type="dxa"/>
            <w:tcBorders>
              <w:top w:val="nil"/>
              <w:left w:val="nil"/>
              <w:bottom w:val="single" w:sz="4" w:space="0" w:color="auto"/>
              <w:right w:val="single" w:sz="4" w:space="0" w:color="auto"/>
            </w:tcBorders>
            <w:shd w:val="clear" w:color="auto" w:fill="auto"/>
            <w:noWrap/>
            <w:hideMark/>
          </w:tcPr>
          <w:p w14:paraId="7030FA11" w14:textId="77777777" w:rsidR="00007D82" w:rsidRPr="00522F50" w:rsidRDefault="00007D82" w:rsidP="00007D82">
            <w:pPr>
              <w:spacing w:before="120" w:after="0"/>
              <w:rPr>
                <w:rFonts w:eastAsia="Times New Roman"/>
              </w:rPr>
            </w:pPr>
            <w:r w:rsidRPr="00522F50">
              <w:rPr>
                <w:rFonts w:eastAsia="Times New Roman"/>
              </w:rPr>
              <w:t> </w:t>
            </w:r>
          </w:p>
        </w:tc>
      </w:tr>
      <w:tr w:rsidR="00007D82" w:rsidRPr="00522F50" w14:paraId="6FB9D7C8" w14:textId="77777777" w:rsidTr="00E84233">
        <w:trPr>
          <w:trHeight w:val="300"/>
        </w:trPr>
        <w:tc>
          <w:tcPr>
            <w:tcW w:w="1008" w:type="dxa"/>
            <w:tcBorders>
              <w:top w:val="nil"/>
              <w:left w:val="single" w:sz="4" w:space="0" w:color="auto"/>
              <w:bottom w:val="nil"/>
              <w:right w:val="single" w:sz="4" w:space="0" w:color="auto"/>
            </w:tcBorders>
            <w:shd w:val="clear" w:color="auto" w:fill="auto"/>
            <w:noWrap/>
            <w:hideMark/>
          </w:tcPr>
          <w:p w14:paraId="029E0BDA" w14:textId="77777777" w:rsidR="00007D82" w:rsidRPr="00522F50" w:rsidRDefault="00007D82" w:rsidP="00007D82">
            <w:pPr>
              <w:spacing w:before="120" w:after="0"/>
              <w:rPr>
                <w:rFonts w:eastAsia="Times New Roman"/>
              </w:rPr>
            </w:pPr>
            <w:r w:rsidRPr="00522F50">
              <w:rPr>
                <w:rFonts w:eastAsia="Times New Roman"/>
              </w:rPr>
              <w:t>59</w:t>
            </w:r>
          </w:p>
        </w:tc>
        <w:tc>
          <w:tcPr>
            <w:tcW w:w="1980" w:type="dxa"/>
            <w:tcBorders>
              <w:top w:val="nil"/>
              <w:left w:val="nil"/>
              <w:bottom w:val="nil"/>
              <w:right w:val="single" w:sz="4" w:space="0" w:color="auto"/>
            </w:tcBorders>
            <w:shd w:val="clear" w:color="auto" w:fill="auto"/>
            <w:noWrap/>
            <w:hideMark/>
          </w:tcPr>
          <w:p w14:paraId="04396518" w14:textId="77777777" w:rsidR="00007D82" w:rsidRPr="00522F50" w:rsidRDefault="00007D82" w:rsidP="00007D82">
            <w:pPr>
              <w:spacing w:before="120" w:after="0"/>
              <w:rPr>
                <w:rFonts w:eastAsia="Times New Roman"/>
              </w:rPr>
            </w:pPr>
            <w:r w:rsidRPr="00522F50">
              <w:rPr>
                <w:rFonts w:eastAsia="Times New Roman"/>
              </w:rPr>
              <w:t>TimeInForce</w:t>
            </w:r>
          </w:p>
        </w:tc>
        <w:tc>
          <w:tcPr>
            <w:tcW w:w="3150" w:type="dxa"/>
            <w:tcBorders>
              <w:top w:val="nil"/>
              <w:left w:val="nil"/>
              <w:bottom w:val="nil"/>
              <w:right w:val="single" w:sz="4" w:space="0" w:color="auto"/>
            </w:tcBorders>
            <w:shd w:val="clear" w:color="auto" w:fill="auto"/>
            <w:noWrap/>
            <w:hideMark/>
          </w:tcPr>
          <w:p w14:paraId="28E7F45B" w14:textId="77777777" w:rsidR="00007D82" w:rsidRPr="00522F50" w:rsidRDefault="00007D82" w:rsidP="00007D82">
            <w:pPr>
              <w:spacing w:before="120" w:after="0"/>
              <w:rPr>
                <w:rFonts w:eastAsia="Times New Roman"/>
              </w:rPr>
            </w:pPr>
            <w:r w:rsidRPr="00522F50">
              <w:rPr>
                <w:rFonts w:eastAsia="Times New Roman"/>
              </w:rPr>
              <w:t>ATO: 59=2</w:t>
            </w:r>
          </w:p>
          <w:p w14:paraId="65961F17" w14:textId="77777777" w:rsidR="00007D82" w:rsidRPr="00522F50" w:rsidRDefault="00007D82" w:rsidP="00007D82">
            <w:pPr>
              <w:spacing w:before="120" w:after="0"/>
              <w:rPr>
                <w:rFonts w:eastAsia="Times New Roman"/>
              </w:rPr>
            </w:pPr>
            <w:r w:rsidRPr="00522F50">
              <w:rPr>
                <w:rFonts w:eastAsia="Times New Roman"/>
              </w:rPr>
              <w:t>DAY:  59=0</w:t>
            </w:r>
          </w:p>
          <w:p w14:paraId="4B33905B" w14:textId="77777777" w:rsidR="00007D82" w:rsidRDefault="00007D82" w:rsidP="00007D82">
            <w:pPr>
              <w:spacing w:before="120" w:after="0"/>
              <w:rPr>
                <w:rFonts w:eastAsia="Times New Roman"/>
              </w:rPr>
            </w:pPr>
            <w:r w:rsidRPr="00522F50">
              <w:rPr>
                <w:rFonts w:eastAsia="Times New Roman"/>
              </w:rPr>
              <w:t>ATC:  59=7</w:t>
            </w:r>
          </w:p>
          <w:p w14:paraId="1435D0DF" w14:textId="77777777" w:rsidR="00007D82" w:rsidRDefault="00007D82" w:rsidP="00007D82">
            <w:pPr>
              <w:spacing w:before="120" w:after="0"/>
              <w:rPr>
                <w:rFonts w:eastAsia="Times New Roman"/>
              </w:rPr>
            </w:pPr>
            <w:r>
              <w:rPr>
                <w:rFonts w:eastAsia="Times New Roman"/>
              </w:rPr>
              <w:t>IOC: 3</w:t>
            </w:r>
          </w:p>
          <w:p w14:paraId="6F9ABE5F" w14:textId="5C7E28D1" w:rsidR="00007D82" w:rsidRDefault="00007D82" w:rsidP="00007D82">
            <w:pPr>
              <w:spacing w:before="120" w:after="0"/>
              <w:rPr>
                <w:rFonts w:eastAsia="Times New Roman"/>
              </w:rPr>
            </w:pPr>
            <w:r>
              <w:rPr>
                <w:rFonts w:eastAsia="Times New Roman"/>
              </w:rPr>
              <w:t>FOK:4</w:t>
            </w:r>
          </w:p>
          <w:p w14:paraId="6EF0D22F" w14:textId="28720CA7" w:rsidR="00007D82" w:rsidRPr="008F27B7" w:rsidRDefault="00007D82" w:rsidP="00007D82">
            <w:pPr>
              <w:spacing w:before="120" w:after="0"/>
              <w:rPr>
                <w:rFonts w:eastAsia="Times New Roman"/>
                <w:bCs/>
              </w:rPr>
            </w:pPr>
            <w:r w:rsidRPr="008F27B7">
              <w:rPr>
                <w:rFonts w:eastAsia="Times New Roman"/>
                <w:bCs/>
                <w:highlight w:val="yellow"/>
              </w:rPr>
              <w:t>PLO</w:t>
            </w:r>
            <w:r>
              <w:rPr>
                <w:rFonts w:eastAsia="Times New Roman"/>
                <w:bCs/>
              </w:rPr>
              <w:t>:7</w:t>
            </w:r>
          </w:p>
          <w:p w14:paraId="1E8627AB" w14:textId="77777777" w:rsidR="00007D82" w:rsidRPr="00522F50" w:rsidRDefault="00007D82" w:rsidP="00007D82">
            <w:pPr>
              <w:spacing w:before="120" w:after="0"/>
              <w:rPr>
                <w:rFonts w:eastAsia="Times New Roman"/>
              </w:rPr>
            </w:pPr>
          </w:p>
        </w:tc>
        <w:tc>
          <w:tcPr>
            <w:tcW w:w="3240" w:type="dxa"/>
            <w:tcBorders>
              <w:top w:val="nil"/>
              <w:left w:val="nil"/>
              <w:bottom w:val="nil"/>
              <w:right w:val="single" w:sz="4" w:space="0" w:color="auto"/>
            </w:tcBorders>
            <w:shd w:val="clear" w:color="auto" w:fill="auto"/>
            <w:noWrap/>
            <w:hideMark/>
          </w:tcPr>
          <w:p w14:paraId="1BAC86FE" w14:textId="77777777" w:rsidR="00007D82" w:rsidRDefault="00007D82" w:rsidP="00007D82">
            <w:pPr>
              <w:spacing w:before="120" w:after="0"/>
              <w:rPr>
                <w:rFonts w:eastAsia="Times New Roman"/>
              </w:rPr>
            </w:pPr>
            <w:r>
              <w:rPr>
                <w:rFonts w:eastAsia="Times New Roman"/>
              </w:rPr>
              <w:t xml:space="preserve">Loại lệnh sàn HOSE, HNX </w:t>
            </w:r>
          </w:p>
          <w:p w14:paraId="44C376C5" w14:textId="77777777" w:rsidR="00007D82" w:rsidRDefault="00007D82" w:rsidP="00007D82">
            <w:pPr>
              <w:spacing w:before="120" w:after="0"/>
              <w:rPr>
                <w:rFonts w:eastAsia="Times New Roman"/>
              </w:rPr>
            </w:pPr>
            <w:r>
              <w:rPr>
                <w:rFonts w:eastAsia="Times New Roman"/>
              </w:rPr>
              <w:t>ATO: 59=2, 40=1</w:t>
            </w:r>
          </w:p>
          <w:p w14:paraId="19B03BC2" w14:textId="77777777" w:rsidR="00007D82" w:rsidRDefault="00007D82" w:rsidP="00007D82">
            <w:pPr>
              <w:spacing w:before="120" w:after="0"/>
              <w:rPr>
                <w:rFonts w:eastAsia="Times New Roman"/>
              </w:rPr>
            </w:pPr>
            <w:r>
              <w:rPr>
                <w:rFonts w:eastAsia="Times New Roman"/>
              </w:rPr>
              <w:t>ATC: 59=7, 40=1</w:t>
            </w:r>
          </w:p>
          <w:p w14:paraId="18F1534D" w14:textId="77777777" w:rsidR="00007D82" w:rsidRDefault="00007D82" w:rsidP="00007D82">
            <w:pPr>
              <w:spacing w:before="120" w:after="0"/>
              <w:rPr>
                <w:rFonts w:eastAsia="Times New Roman"/>
              </w:rPr>
            </w:pPr>
            <w:r>
              <w:rPr>
                <w:rFonts w:eastAsia="Times New Roman"/>
              </w:rPr>
              <w:t>MP, MTL: 59=0,40=1</w:t>
            </w:r>
          </w:p>
          <w:p w14:paraId="7D1571EF" w14:textId="77777777" w:rsidR="00007D82" w:rsidRDefault="00007D82" w:rsidP="00007D82">
            <w:pPr>
              <w:spacing w:before="120" w:after="0"/>
              <w:rPr>
                <w:rFonts w:eastAsia="Times New Roman"/>
              </w:rPr>
            </w:pPr>
            <w:r>
              <w:rPr>
                <w:rFonts w:eastAsia="Times New Roman"/>
              </w:rPr>
              <w:t>MOK: 59=4, 40=1</w:t>
            </w:r>
          </w:p>
          <w:p w14:paraId="3AC0CA2C" w14:textId="77777777" w:rsidR="00007D82" w:rsidRDefault="00007D82" w:rsidP="00007D82">
            <w:pPr>
              <w:spacing w:before="120" w:after="0"/>
              <w:rPr>
                <w:rFonts w:eastAsia="Times New Roman"/>
              </w:rPr>
            </w:pPr>
            <w:r>
              <w:rPr>
                <w:rFonts w:eastAsia="Times New Roman"/>
              </w:rPr>
              <w:t>MAK: 59=3, 40=1</w:t>
            </w:r>
          </w:p>
          <w:p w14:paraId="1118C6A4" w14:textId="026EC16E" w:rsidR="00007D82" w:rsidDel="00530E68" w:rsidRDefault="00007D82" w:rsidP="00007D82">
            <w:pPr>
              <w:spacing w:before="120" w:after="0"/>
              <w:rPr>
                <w:del w:id="171" w:author="admin" w:date="2021-08-23T16:52:00Z"/>
                <w:rFonts w:eastAsia="Times New Roman"/>
              </w:rPr>
            </w:pPr>
            <w:r>
              <w:rPr>
                <w:rFonts w:eastAsia="Times New Roman"/>
              </w:rPr>
              <w:t>LO: 59=0, 40=2</w:t>
            </w:r>
          </w:p>
          <w:p w14:paraId="6DFF3FB2" w14:textId="36AEB570" w:rsidR="00530E68" w:rsidRDefault="00530E68" w:rsidP="00007D82">
            <w:pPr>
              <w:spacing w:before="120" w:after="0"/>
              <w:rPr>
                <w:ins w:id="172" w:author="admin" w:date="2021-10-13T09:27:00Z"/>
                <w:rFonts w:eastAsia="Times New Roman"/>
              </w:rPr>
            </w:pPr>
            <w:ins w:id="173" w:author="admin" w:date="2021-10-13T09:27:00Z">
              <w:r>
                <w:rPr>
                  <w:rFonts w:eastAsia="Times New Roman"/>
                </w:rPr>
                <w:t>PLO: 59=7, 40=J</w:t>
              </w:r>
              <w:bookmarkStart w:id="174" w:name="_GoBack"/>
              <w:bookmarkEnd w:id="174"/>
            </w:ins>
          </w:p>
          <w:p w14:paraId="7E892E15" w14:textId="77777777" w:rsidR="00007D82" w:rsidRPr="00522F50" w:rsidRDefault="00007D82" w:rsidP="00007D82">
            <w:pPr>
              <w:spacing w:before="120" w:after="0"/>
              <w:rPr>
                <w:rFonts w:eastAsia="Times New Roman"/>
              </w:rPr>
            </w:pPr>
          </w:p>
        </w:tc>
      </w:tr>
      <w:tr w:rsidR="00007D82" w:rsidRPr="00522F50" w14:paraId="0DFDEFD3" w14:textId="77777777" w:rsidTr="001A55A8">
        <w:trPr>
          <w:trHeight w:val="80"/>
        </w:trPr>
        <w:tc>
          <w:tcPr>
            <w:tcW w:w="1008" w:type="dxa"/>
            <w:tcBorders>
              <w:top w:val="nil"/>
              <w:left w:val="single" w:sz="4" w:space="0" w:color="auto"/>
              <w:bottom w:val="single" w:sz="4" w:space="0" w:color="auto"/>
              <w:right w:val="single" w:sz="4" w:space="0" w:color="auto"/>
            </w:tcBorders>
            <w:shd w:val="clear" w:color="auto" w:fill="auto"/>
            <w:noWrap/>
            <w:hideMark/>
          </w:tcPr>
          <w:p w14:paraId="4798131C" w14:textId="77777777" w:rsidR="00007D82" w:rsidRPr="00522F50" w:rsidRDefault="00007D82" w:rsidP="00007D82">
            <w:pPr>
              <w:spacing w:before="120" w:after="0"/>
              <w:rPr>
                <w:rFonts w:eastAsia="Times New Roman"/>
              </w:rPr>
            </w:pPr>
          </w:p>
        </w:tc>
        <w:tc>
          <w:tcPr>
            <w:tcW w:w="1980" w:type="dxa"/>
            <w:tcBorders>
              <w:top w:val="nil"/>
              <w:left w:val="nil"/>
              <w:bottom w:val="single" w:sz="4" w:space="0" w:color="auto"/>
              <w:right w:val="single" w:sz="4" w:space="0" w:color="auto"/>
            </w:tcBorders>
            <w:shd w:val="clear" w:color="auto" w:fill="auto"/>
            <w:noWrap/>
            <w:hideMark/>
          </w:tcPr>
          <w:p w14:paraId="3021F1F7" w14:textId="77777777" w:rsidR="00007D82" w:rsidRPr="00522F50" w:rsidRDefault="00007D82" w:rsidP="00007D82">
            <w:pPr>
              <w:spacing w:before="120" w:after="0"/>
              <w:rPr>
                <w:rFonts w:eastAsia="Times New Roman"/>
              </w:rPr>
            </w:pPr>
          </w:p>
        </w:tc>
        <w:tc>
          <w:tcPr>
            <w:tcW w:w="3150" w:type="dxa"/>
            <w:tcBorders>
              <w:top w:val="nil"/>
              <w:left w:val="nil"/>
              <w:bottom w:val="single" w:sz="4" w:space="0" w:color="auto"/>
              <w:right w:val="single" w:sz="4" w:space="0" w:color="auto"/>
            </w:tcBorders>
            <w:shd w:val="clear" w:color="auto" w:fill="auto"/>
            <w:noWrap/>
            <w:hideMark/>
          </w:tcPr>
          <w:p w14:paraId="214C4D93" w14:textId="77777777" w:rsidR="00007D82" w:rsidRPr="00522F50" w:rsidRDefault="00007D82" w:rsidP="00007D82">
            <w:pPr>
              <w:spacing w:before="120" w:after="0"/>
              <w:rPr>
                <w:rFonts w:eastAsia="Times New Roman"/>
              </w:rPr>
            </w:pPr>
          </w:p>
        </w:tc>
        <w:tc>
          <w:tcPr>
            <w:tcW w:w="3240" w:type="dxa"/>
            <w:tcBorders>
              <w:top w:val="nil"/>
              <w:left w:val="nil"/>
              <w:bottom w:val="single" w:sz="4" w:space="0" w:color="auto"/>
              <w:right w:val="single" w:sz="4" w:space="0" w:color="auto"/>
            </w:tcBorders>
            <w:shd w:val="clear" w:color="auto" w:fill="auto"/>
            <w:noWrap/>
            <w:hideMark/>
          </w:tcPr>
          <w:p w14:paraId="0748C6C4" w14:textId="77777777" w:rsidR="00007D82" w:rsidRDefault="00007D82" w:rsidP="00007D82">
            <w:pPr>
              <w:spacing w:before="120" w:after="0"/>
              <w:rPr>
                <w:rFonts w:eastAsia="Times New Roman"/>
              </w:rPr>
            </w:pPr>
          </w:p>
        </w:tc>
      </w:tr>
      <w:tr w:rsidR="00007D82" w:rsidDel="00B71771" w14:paraId="5C659024" w14:textId="2B5F385D" w:rsidTr="00E84233">
        <w:trPr>
          <w:trHeight w:val="300"/>
          <w:del w:id="175" w:author="admin" w:date="2021-08-23T16:51:00Z"/>
        </w:trPr>
        <w:tc>
          <w:tcPr>
            <w:tcW w:w="1008" w:type="dxa"/>
            <w:tcBorders>
              <w:top w:val="nil"/>
              <w:left w:val="single" w:sz="4" w:space="0" w:color="auto"/>
              <w:bottom w:val="single" w:sz="4" w:space="0" w:color="auto"/>
              <w:right w:val="single" w:sz="4" w:space="0" w:color="auto"/>
            </w:tcBorders>
            <w:shd w:val="clear" w:color="auto" w:fill="auto"/>
            <w:noWrap/>
            <w:hideMark/>
          </w:tcPr>
          <w:p w14:paraId="61E621FB" w14:textId="309BED7E" w:rsidR="00007D82" w:rsidRPr="00522F50" w:rsidDel="00B71771" w:rsidRDefault="00007D82" w:rsidP="00007D82">
            <w:pPr>
              <w:spacing w:before="120" w:after="0"/>
              <w:rPr>
                <w:del w:id="176" w:author="admin" w:date="2021-08-23T16:51:00Z"/>
                <w:rFonts w:eastAsia="Times New Roman"/>
              </w:rPr>
            </w:pPr>
            <w:del w:id="177" w:author="admin" w:date="2021-08-23T16:51:00Z">
              <w:r w:rsidDel="00B71771">
                <w:rPr>
                  <w:rFonts w:eastAsia="Times New Roman"/>
                </w:rPr>
                <w:delText>50</w:delText>
              </w:r>
            </w:del>
          </w:p>
        </w:tc>
        <w:tc>
          <w:tcPr>
            <w:tcW w:w="1980" w:type="dxa"/>
            <w:tcBorders>
              <w:top w:val="nil"/>
              <w:left w:val="nil"/>
              <w:bottom w:val="single" w:sz="4" w:space="0" w:color="auto"/>
              <w:right w:val="single" w:sz="4" w:space="0" w:color="auto"/>
            </w:tcBorders>
            <w:shd w:val="clear" w:color="auto" w:fill="70AD47" w:themeFill="accent6"/>
            <w:noWrap/>
            <w:hideMark/>
          </w:tcPr>
          <w:p w14:paraId="54B27A17" w14:textId="4443FA31" w:rsidR="00007D82" w:rsidRPr="00522F50" w:rsidDel="00B71771" w:rsidRDefault="00007D82" w:rsidP="00007D82">
            <w:pPr>
              <w:spacing w:before="120" w:after="0"/>
              <w:rPr>
                <w:del w:id="178" w:author="admin" w:date="2021-08-23T16:51:00Z"/>
                <w:rFonts w:eastAsia="Times New Roman"/>
              </w:rPr>
            </w:pPr>
            <w:del w:id="179" w:author="admin" w:date="2021-08-23T16:51:00Z">
              <w:r w:rsidDel="00B71771">
                <w:rPr>
                  <w:rFonts w:eastAsia="Times New Roman"/>
                </w:rPr>
                <w:delText>Maker</w:delText>
              </w:r>
            </w:del>
          </w:p>
        </w:tc>
        <w:tc>
          <w:tcPr>
            <w:tcW w:w="3150" w:type="dxa"/>
            <w:tcBorders>
              <w:top w:val="nil"/>
              <w:left w:val="nil"/>
              <w:bottom w:val="single" w:sz="4" w:space="0" w:color="auto"/>
              <w:right w:val="single" w:sz="4" w:space="0" w:color="auto"/>
            </w:tcBorders>
            <w:shd w:val="clear" w:color="auto" w:fill="auto"/>
            <w:noWrap/>
            <w:hideMark/>
          </w:tcPr>
          <w:p w14:paraId="5E02B160" w14:textId="42759C70" w:rsidR="00007D82" w:rsidRPr="00522F50" w:rsidDel="00B71771" w:rsidRDefault="00007D82" w:rsidP="00007D82">
            <w:pPr>
              <w:spacing w:before="120" w:after="0"/>
              <w:rPr>
                <w:del w:id="180" w:author="admin" w:date="2021-08-23T16:51:00Z"/>
                <w:rFonts w:eastAsia="Times New Roman"/>
              </w:rPr>
            </w:pPr>
            <w:del w:id="181" w:author="admin" w:date="2021-08-23T16:51:00Z">
              <w:r w:rsidDel="00B71771">
                <w:rPr>
                  <w:rFonts w:eastAsia="Times New Roman"/>
                </w:rPr>
                <w:delText>Tài khoản đặt lệnh</w:delText>
              </w:r>
            </w:del>
          </w:p>
        </w:tc>
        <w:tc>
          <w:tcPr>
            <w:tcW w:w="3240" w:type="dxa"/>
            <w:tcBorders>
              <w:top w:val="nil"/>
              <w:left w:val="nil"/>
              <w:bottom w:val="single" w:sz="4" w:space="0" w:color="auto"/>
              <w:right w:val="single" w:sz="4" w:space="0" w:color="auto"/>
            </w:tcBorders>
            <w:shd w:val="clear" w:color="auto" w:fill="auto"/>
            <w:noWrap/>
            <w:hideMark/>
          </w:tcPr>
          <w:p w14:paraId="285B94BB" w14:textId="3EF07FAF" w:rsidR="00007D82" w:rsidDel="00B71771" w:rsidRDefault="00007D82" w:rsidP="00007D82">
            <w:pPr>
              <w:spacing w:before="120" w:after="0"/>
              <w:rPr>
                <w:del w:id="182" w:author="admin" w:date="2021-08-23T16:51:00Z"/>
                <w:rFonts w:eastAsia="Times New Roman"/>
              </w:rPr>
            </w:pPr>
            <w:del w:id="183" w:author="admin" w:date="2021-08-23T16:51:00Z">
              <w:r w:rsidDel="00B71771">
                <w:rPr>
                  <w:rFonts w:eastAsia="Times New Roman"/>
                </w:rPr>
                <w:delText>Maker-via</w:delText>
              </w:r>
            </w:del>
          </w:p>
        </w:tc>
      </w:tr>
      <w:tr w:rsidR="00007D82" w14:paraId="09A581E7"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tcPr>
          <w:p w14:paraId="3F57967C" w14:textId="14692A80" w:rsidR="00007D82" w:rsidRPr="00522F50" w:rsidRDefault="00007D82" w:rsidP="00007D82">
            <w:pPr>
              <w:spacing w:before="120" w:after="0"/>
              <w:rPr>
                <w:rFonts w:eastAsia="Times New Roman"/>
              </w:rPr>
            </w:pPr>
            <w:del w:id="184" w:author="admin" w:date="2021-08-23T16:58:00Z">
              <w:r w:rsidDel="00007D82">
                <w:rPr>
                  <w:rFonts w:eastAsia="Times New Roman"/>
                </w:rPr>
                <w:delText>50</w:delText>
              </w:r>
            </w:del>
          </w:p>
        </w:tc>
        <w:tc>
          <w:tcPr>
            <w:tcW w:w="1980" w:type="dxa"/>
            <w:tcBorders>
              <w:top w:val="nil"/>
              <w:left w:val="nil"/>
              <w:bottom w:val="single" w:sz="4" w:space="0" w:color="auto"/>
              <w:right w:val="single" w:sz="4" w:space="0" w:color="auto"/>
            </w:tcBorders>
            <w:shd w:val="clear" w:color="auto" w:fill="70AD47" w:themeFill="accent6"/>
            <w:noWrap/>
          </w:tcPr>
          <w:p w14:paraId="1E34F1FC" w14:textId="33E5DD57" w:rsidR="00007D82" w:rsidRDefault="00007D82" w:rsidP="00007D82">
            <w:pPr>
              <w:spacing w:before="120" w:after="0"/>
              <w:rPr>
                <w:rFonts w:eastAsia="Times New Roman"/>
              </w:rPr>
            </w:pPr>
            <w:del w:id="185" w:author="admin" w:date="2021-08-23T16:58:00Z">
              <w:r w:rsidDel="00007D82">
                <w:rPr>
                  <w:rFonts w:eastAsia="Times New Roman"/>
                </w:rPr>
                <w:delText>Via</w:delText>
              </w:r>
            </w:del>
          </w:p>
        </w:tc>
        <w:tc>
          <w:tcPr>
            <w:tcW w:w="3150" w:type="dxa"/>
            <w:tcBorders>
              <w:top w:val="nil"/>
              <w:left w:val="nil"/>
              <w:bottom w:val="single" w:sz="4" w:space="0" w:color="auto"/>
              <w:right w:val="single" w:sz="4" w:space="0" w:color="auto"/>
            </w:tcBorders>
            <w:shd w:val="clear" w:color="auto" w:fill="auto"/>
            <w:noWrap/>
          </w:tcPr>
          <w:p w14:paraId="70340957" w14:textId="4B39775D" w:rsidR="00007D82" w:rsidRPr="00522F50" w:rsidRDefault="00007D82" w:rsidP="00007D82">
            <w:pPr>
              <w:spacing w:before="120" w:after="0"/>
              <w:rPr>
                <w:rFonts w:eastAsia="Times New Roman"/>
              </w:rPr>
            </w:pPr>
            <w:del w:id="186" w:author="admin" w:date="2021-08-23T16:58:00Z">
              <w:r w:rsidDel="00007D82">
                <w:rPr>
                  <w:rFonts w:eastAsia="Times New Roman"/>
                </w:rPr>
                <w:delText>Kênh đặt lệnh</w:delText>
              </w:r>
            </w:del>
          </w:p>
        </w:tc>
        <w:tc>
          <w:tcPr>
            <w:tcW w:w="3240" w:type="dxa"/>
            <w:tcBorders>
              <w:top w:val="nil"/>
              <w:left w:val="nil"/>
              <w:bottom w:val="single" w:sz="4" w:space="0" w:color="auto"/>
              <w:right w:val="single" w:sz="4" w:space="0" w:color="auto"/>
            </w:tcBorders>
            <w:shd w:val="clear" w:color="auto" w:fill="auto"/>
            <w:noWrap/>
          </w:tcPr>
          <w:p w14:paraId="175742AC" w14:textId="186DE6BC" w:rsidR="00007D82" w:rsidRDefault="00007D82" w:rsidP="00007D82">
            <w:pPr>
              <w:spacing w:before="120" w:after="0"/>
              <w:rPr>
                <w:rFonts w:eastAsia="Times New Roman"/>
              </w:rPr>
            </w:pPr>
            <w:del w:id="187" w:author="admin" w:date="2021-08-23T16:58:00Z">
              <w:r w:rsidDel="00007D82">
                <w:rPr>
                  <w:rFonts w:eastAsia="Times New Roman"/>
                </w:rPr>
                <w:delText>Maker-via</w:delText>
              </w:r>
            </w:del>
          </w:p>
        </w:tc>
      </w:tr>
      <w:tr w:rsidR="00007D82" w14:paraId="51BC9613" w14:textId="77777777" w:rsidTr="008A761F">
        <w:trPr>
          <w:trHeight w:val="300"/>
          <w:ins w:id="188" w:author="admin" w:date="2021-08-23T16:48: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771BA7F6" w14:textId="082068DD" w:rsidR="00007D82" w:rsidRPr="008A761F" w:rsidRDefault="00007D82" w:rsidP="00007D82">
            <w:pPr>
              <w:spacing w:before="120" w:after="0"/>
              <w:rPr>
                <w:ins w:id="189" w:author="admin" w:date="2021-08-23T16:48:00Z"/>
                <w:rFonts w:eastAsia="Times New Roman"/>
                <w:highlight w:val="yellow"/>
              </w:rPr>
            </w:pPr>
            <w:ins w:id="190" w:author="admin" w:date="2021-08-23T16:48:00Z">
              <w:r>
                <w:rPr>
                  <w:rFonts w:eastAsia="Times New Roman"/>
                  <w:highlight w:val="yellow"/>
                </w:rPr>
                <w:t>60</w:t>
              </w:r>
            </w:ins>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7B0784D2" w14:textId="0FED7982" w:rsidR="00007D82" w:rsidRPr="008A761F" w:rsidRDefault="00007D82" w:rsidP="00007D82">
            <w:pPr>
              <w:spacing w:before="120" w:after="0"/>
              <w:rPr>
                <w:ins w:id="191" w:author="admin" w:date="2021-08-23T16:48:00Z"/>
                <w:rFonts w:eastAsia="Times New Roman"/>
                <w:highlight w:val="yellow"/>
              </w:rPr>
            </w:pPr>
            <w:ins w:id="192" w:author="admin" w:date="2021-08-23T16:51:00Z">
              <w:r>
                <w:rPr>
                  <w:rFonts w:eastAsia="Times New Roman"/>
                  <w:highlight w:val="yellow"/>
                </w:rPr>
                <w:t>TransactTime</w:t>
              </w:r>
            </w:ins>
          </w:p>
        </w:tc>
        <w:tc>
          <w:tcPr>
            <w:tcW w:w="3150" w:type="dxa"/>
            <w:tcBorders>
              <w:top w:val="single" w:sz="4" w:space="0" w:color="auto"/>
              <w:left w:val="nil"/>
              <w:bottom w:val="single" w:sz="4" w:space="0" w:color="auto"/>
              <w:right w:val="single" w:sz="4" w:space="0" w:color="auto"/>
            </w:tcBorders>
            <w:shd w:val="clear" w:color="auto" w:fill="auto"/>
            <w:noWrap/>
          </w:tcPr>
          <w:p w14:paraId="6A7F6140" w14:textId="55B5388F" w:rsidR="00007D82" w:rsidRPr="008A761F" w:rsidRDefault="00007D82" w:rsidP="00007D82">
            <w:pPr>
              <w:spacing w:before="120" w:after="0"/>
              <w:rPr>
                <w:ins w:id="193" w:author="admin" w:date="2021-08-23T16:48:00Z"/>
                <w:rFonts w:eastAsia="Times New Roman"/>
                <w:highlight w:val="yellow"/>
              </w:rPr>
            </w:pPr>
            <w:ins w:id="194" w:author="admin" w:date="2021-08-23T16:49:00Z">
              <w:r>
                <w:rPr>
                  <w:rFonts w:eastAsia="Times New Roman"/>
                </w:rPr>
                <w:t xml:space="preserve">Ví dụ: </w:t>
              </w:r>
              <w:r w:rsidRPr="00B71771">
                <w:rPr>
                  <w:rFonts w:eastAsia="Times New Roman"/>
                </w:rPr>
                <w:t>20210720-04:19:46.527</w:t>
              </w:r>
            </w:ins>
          </w:p>
        </w:tc>
        <w:tc>
          <w:tcPr>
            <w:tcW w:w="3240" w:type="dxa"/>
            <w:tcBorders>
              <w:top w:val="single" w:sz="4" w:space="0" w:color="auto"/>
              <w:left w:val="nil"/>
              <w:bottom w:val="single" w:sz="4" w:space="0" w:color="auto"/>
              <w:right w:val="single" w:sz="4" w:space="0" w:color="auto"/>
            </w:tcBorders>
            <w:shd w:val="clear" w:color="auto" w:fill="auto"/>
            <w:noWrap/>
          </w:tcPr>
          <w:p w14:paraId="33C2C2EC" w14:textId="184A0F70" w:rsidR="00007D82" w:rsidRPr="008A761F" w:rsidRDefault="00007D82" w:rsidP="00007D82">
            <w:pPr>
              <w:spacing w:before="120" w:after="0"/>
              <w:rPr>
                <w:ins w:id="195" w:author="admin" w:date="2021-08-23T16:48:00Z"/>
                <w:rFonts w:eastAsia="Times New Roman"/>
                <w:highlight w:val="yellow"/>
              </w:rPr>
            </w:pPr>
            <w:ins w:id="196" w:author="admin" w:date="2021-08-23T16:49:00Z">
              <w:r>
                <w:rPr>
                  <w:rFonts w:eastAsia="Times New Roman"/>
                  <w:highlight w:val="yellow"/>
                </w:rPr>
                <w:t>Thời gian đặt lệnh</w:t>
              </w:r>
            </w:ins>
          </w:p>
        </w:tc>
      </w:tr>
      <w:tr w:rsidR="00007D82" w14:paraId="4D929FF7" w14:textId="77777777" w:rsidTr="008A761F">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2C7138F4" w14:textId="77777777" w:rsidR="00007D82" w:rsidRPr="008A761F" w:rsidRDefault="00007D82" w:rsidP="00007D82">
            <w:pPr>
              <w:spacing w:before="120" w:after="0"/>
              <w:rPr>
                <w:rFonts w:eastAsia="Times New Roman"/>
                <w:highlight w:val="yellow"/>
              </w:rPr>
            </w:pPr>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0EA2B6A5" w14:textId="3FC96780" w:rsidR="00007D82" w:rsidRPr="008A761F" w:rsidRDefault="00007D82" w:rsidP="00007D82">
            <w:pPr>
              <w:spacing w:before="120" w:after="0"/>
              <w:rPr>
                <w:rFonts w:eastAsia="Times New Roman"/>
                <w:highlight w:val="yellow"/>
              </w:rPr>
            </w:pPr>
            <w:del w:id="197" w:author="admin" w:date="2021-08-23T17:02:00Z">
              <w:r w:rsidRPr="008A761F" w:rsidDel="00007D82">
                <w:rPr>
                  <w:rFonts w:eastAsia="Times New Roman"/>
                  <w:highlight w:val="yellow"/>
                </w:rPr>
                <w:delText>Đóng xử lý</w:delText>
              </w:r>
            </w:del>
          </w:p>
        </w:tc>
        <w:tc>
          <w:tcPr>
            <w:tcW w:w="3150" w:type="dxa"/>
            <w:tcBorders>
              <w:top w:val="single" w:sz="4" w:space="0" w:color="auto"/>
              <w:left w:val="nil"/>
              <w:bottom w:val="single" w:sz="4" w:space="0" w:color="auto"/>
              <w:right w:val="single" w:sz="4" w:space="0" w:color="auto"/>
            </w:tcBorders>
            <w:shd w:val="clear" w:color="auto" w:fill="auto"/>
            <w:noWrap/>
          </w:tcPr>
          <w:p w14:paraId="13458ECB" w14:textId="77777777" w:rsidR="00007D82" w:rsidRPr="008A761F" w:rsidRDefault="00007D82" w:rsidP="00007D82">
            <w:pPr>
              <w:spacing w:before="120" w:after="0"/>
              <w:rPr>
                <w:rFonts w:eastAsia="Times New Roman"/>
                <w:highlight w:val="yellow"/>
              </w:rPr>
            </w:pPr>
          </w:p>
        </w:tc>
        <w:tc>
          <w:tcPr>
            <w:tcW w:w="3240" w:type="dxa"/>
            <w:tcBorders>
              <w:top w:val="single" w:sz="4" w:space="0" w:color="auto"/>
              <w:left w:val="nil"/>
              <w:bottom w:val="single" w:sz="4" w:space="0" w:color="auto"/>
              <w:right w:val="single" w:sz="4" w:space="0" w:color="auto"/>
            </w:tcBorders>
            <w:shd w:val="clear" w:color="auto" w:fill="auto"/>
            <w:noWrap/>
          </w:tcPr>
          <w:p w14:paraId="6E83B3B9" w14:textId="2792A4CF" w:rsidR="00007D82" w:rsidRPr="008A761F" w:rsidRDefault="00007D82" w:rsidP="00007D82">
            <w:pPr>
              <w:spacing w:before="120" w:after="0"/>
              <w:rPr>
                <w:rFonts w:eastAsia="Times New Roman"/>
                <w:highlight w:val="yellow"/>
              </w:rPr>
            </w:pPr>
            <w:del w:id="198" w:author="admin" w:date="2021-08-23T17:02:00Z">
              <w:r w:rsidRPr="008A761F" w:rsidDel="00007D82">
                <w:rPr>
                  <w:rFonts w:eastAsia="Times New Roman"/>
                  <w:highlight w:val="yellow"/>
                </w:rPr>
                <w:delText>Y/N</w:delText>
              </w:r>
            </w:del>
          </w:p>
        </w:tc>
      </w:tr>
      <w:tr w:rsidR="00007D82" w14:paraId="3EFFF9AE" w14:textId="77777777" w:rsidTr="008A761F">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63B77719" w14:textId="44520B92" w:rsidR="00007D82" w:rsidRPr="00FE5C98" w:rsidRDefault="00007D82" w:rsidP="00007D82">
            <w:pPr>
              <w:spacing w:before="120" w:after="0"/>
              <w:rPr>
                <w:rFonts w:eastAsia="Times New Roman"/>
                <w:highlight w:val="yellow"/>
              </w:rPr>
            </w:pPr>
            <w:commentRangeStart w:id="199"/>
            <w:del w:id="200" w:author="admin" w:date="2021-08-23T17:02:00Z">
              <w:r w:rsidRPr="00FE5C98" w:rsidDel="00007D82">
                <w:rPr>
                  <w:rFonts w:eastAsia="Times New Roman"/>
                  <w:highlight w:val="yellow"/>
                </w:rPr>
                <w:delText>376</w:delText>
              </w:r>
            </w:del>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1060E981" w14:textId="77777777" w:rsidR="00007D82" w:rsidRPr="00FE5C98" w:rsidRDefault="00007D82" w:rsidP="00007D82">
            <w:pPr>
              <w:spacing w:before="120" w:after="0"/>
              <w:rPr>
                <w:rFonts w:eastAsia="Times New Roman"/>
                <w:highlight w:val="yellow"/>
              </w:rPr>
            </w:pPr>
          </w:p>
        </w:tc>
        <w:tc>
          <w:tcPr>
            <w:tcW w:w="3150" w:type="dxa"/>
            <w:tcBorders>
              <w:top w:val="single" w:sz="4" w:space="0" w:color="auto"/>
              <w:left w:val="nil"/>
              <w:bottom w:val="single" w:sz="4" w:space="0" w:color="auto"/>
              <w:right w:val="single" w:sz="4" w:space="0" w:color="auto"/>
            </w:tcBorders>
            <w:shd w:val="clear" w:color="auto" w:fill="auto"/>
            <w:noWrap/>
          </w:tcPr>
          <w:p w14:paraId="70EAB128" w14:textId="77777777" w:rsidR="00007D82" w:rsidRPr="00FE5C98" w:rsidRDefault="00007D82" w:rsidP="00007D82">
            <w:pPr>
              <w:spacing w:before="120" w:after="0"/>
              <w:rPr>
                <w:rFonts w:eastAsia="Times New Roman"/>
                <w:highlight w:val="yellow"/>
              </w:rPr>
            </w:pPr>
          </w:p>
        </w:tc>
        <w:tc>
          <w:tcPr>
            <w:tcW w:w="3240" w:type="dxa"/>
            <w:tcBorders>
              <w:top w:val="single" w:sz="4" w:space="0" w:color="auto"/>
              <w:left w:val="nil"/>
              <w:bottom w:val="single" w:sz="4" w:space="0" w:color="auto"/>
              <w:right w:val="single" w:sz="4" w:space="0" w:color="auto"/>
            </w:tcBorders>
            <w:shd w:val="clear" w:color="auto" w:fill="auto"/>
            <w:noWrap/>
          </w:tcPr>
          <w:p w14:paraId="769B4DAE" w14:textId="55088E90" w:rsidR="00007D82" w:rsidRPr="00FE5C98" w:rsidRDefault="00007D82" w:rsidP="00007D82">
            <w:pPr>
              <w:spacing w:before="120" w:after="0"/>
              <w:rPr>
                <w:rFonts w:eastAsia="Times New Roman"/>
                <w:highlight w:val="yellow"/>
              </w:rPr>
            </w:pPr>
            <w:del w:id="201" w:author="admin" w:date="2021-08-23T17:02:00Z">
              <w:r w:rsidRPr="00FE5C98" w:rsidDel="00007D82">
                <w:rPr>
                  <w:rFonts w:eastAsia="Times New Roman"/>
                  <w:highlight w:val="yellow"/>
                </w:rPr>
                <w:delText>Thêm trường này</w:delText>
              </w:r>
              <w:commentRangeEnd w:id="199"/>
              <w:r w:rsidDel="00007D82">
                <w:rPr>
                  <w:rStyle w:val="CommentReference"/>
                </w:rPr>
                <w:commentReference w:id="199"/>
              </w:r>
            </w:del>
          </w:p>
        </w:tc>
      </w:tr>
      <w:tr w:rsidR="00B77105" w14:paraId="24E265EF" w14:textId="77777777" w:rsidTr="008A761F">
        <w:trPr>
          <w:trHeight w:val="300"/>
          <w:ins w:id="202" w:author="admin" w:date="2021-10-13T08:54: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16E84DE5" w14:textId="488E7798" w:rsidR="00B77105" w:rsidRPr="00FE5C98" w:rsidDel="00007D82" w:rsidRDefault="00B77105" w:rsidP="00007D82">
            <w:pPr>
              <w:spacing w:before="120" w:after="0"/>
              <w:rPr>
                <w:ins w:id="203" w:author="admin" w:date="2021-10-13T08:54:00Z"/>
                <w:rFonts w:eastAsia="Times New Roman"/>
                <w:highlight w:val="yellow"/>
              </w:rPr>
            </w:pPr>
            <w:ins w:id="204" w:author="admin" w:date="2021-10-13T09:00:00Z">
              <w:r>
                <w:rPr>
                  <w:rFonts w:eastAsia="Times New Roman"/>
                  <w:highlight w:val="yellow"/>
                </w:rPr>
                <w:t>78</w:t>
              </w:r>
            </w:ins>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690102D6" w14:textId="77777777" w:rsidR="00B77105" w:rsidRPr="00FE5C98" w:rsidRDefault="00B77105" w:rsidP="00007D82">
            <w:pPr>
              <w:spacing w:before="120" w:after="0"/>
              <w:rPr>
                <w:ins w:id="205" w:author="admin" w:date="2021-10-13T08:54:00Z"/>
                <w:rFonts w:eastAsia="Times New Roman"/>
                <w:highlight w:val="yellow"/>
              </w:rPr>
            </w:pPr>
          </w:p>
        </w:tc>
        <w:tc>
          <w:tcPr>
            <w:tcW w:w="3150" w:type="dxa"/>
            <w:tcBorders>
              <w:top w:val="single" w:sz="4" w:space="0" w:color="auto"/>
              <w:left w:val="nil"/>
              <w:bottom w:val="single" w:sz="4" w:space="0" w:color="auto"/>
              <w:right w:val="single" w:sz="4" w:space="0" w:color="auto"/>
            </w:tcBorders>
            <w:shd w:val="clear" w:color="auto" w:fill="auto"/>
            <w:noWrap/>
          </w:tcPr>
          <w:p w14:paraId="66D6B1DE" w14:textId="56B22AB2" w:rsidR="00B77105" w:rsidRPr="00FE5C98" w:rsidRDefault="00B77105" w:rsidP="00007D82">
            <w:pPr>
              <w:spacing w:before="120" w:after="0"/>
              <w:rPr>
                <w:ins w:id="206" w:author="admin" w:date="2021-10-13T08:54:00Z"/>
                <w:rFonts w:eastAsia="Times New Roman"/>
                <w:highlight w:val="yellow"/>
              </w:rPr>
            </w:pPr>
            <w:ins w:id="207" w:author="admin" w:date="2021-10-13T09:01:00Z">
              <w:r>
                <w:rPr>
                  <w:rFonts w:eastAsia="Times New Roman"/>
                  <w:highlight w:val="yellow"/>
                </w:rPr>
                <w:t>1</w:t>
              </w:r>
            </w:ins>
          </w:p>
        </w:tc>
        <w:tc>
          <w:tcPr>
            <w:tcW w:w="3240" w:type="dxa"/>
            <w:tcBorders>
              <w:top w:val="single" w:sz="4" w:space="0" w:color="auto"/>
              <w:left w:val="nil"/>
              <w:bottom w:val="single" w:sz="4" w:space="0" w:color="auto"/>
              <w:right w:val="single" w:sz="4" w:space="0" w:color="auto"/>
            </w:tcBorders>
            <w:shd w:val="clear" w:color="auto" w:fill="auto"/>
            <w:noWrap/>
          </w:tcPr>
          <w:p w14:paraId="55728197" w14:textId="21D77615" w:rsidR="00B77105" w:rsidRPr="00FE5C98" w:rsidDel="00007D82" w:rsidRDefault="00B77105" w:rsidP="00CF705F">
            <w:pPr>
              <w:spacing w:before="120" w:after="0"/>
              <w:rPr>
                <w:ins w:id="208" w:author="admin" w:date="2021-10-13T08:54:00Z"/>
                <w:rFonts w:eastAsia="Times New Roman"/>
                <w:highlight w:val="yellow"/>
              </w:rPr>
            </w:pPr>
            <w:ins w:id="209" w:author="admin" w:date="2021-10-13T09:02:00Z">
              <w:r>
                <w:rPr>
                  <w:rFonts w:eastAsia="Times New Roman"/>
                  <w:highlight w:val="yellow"/>
                </w:rPr>
                <w:t>Groupfix</w:t>
              </w:r>
            </w:ins>
            <w:ins w:id="210" w:author="admin" w:date="2021-10-13T09:03:00Z">
              <w:r>
                <w:rPr>
                  <w:rFonts w:eastAsia="Times New Roman"/>
                  <w:highlight w:val="yellow"/>
                </w:rPr>
                <w:t xml:space="preserve"> 78</w:t>
              </w:r>
            </w:ins>
            <w:ins w:id="211" w:author="admin" w:date="2021-10-13T09:05:00Z">
              <w:r w:rsidR="00CF705F">
                <w:rPr>
                  <w:rFonts w:eastAsia="Times New Roman"/>
                  <w:highlight w:val="yellow"/>
                </w:rPr>
                <w:t xml:space="preserve"> (</w:t>
              </w:r>
            </w:ins>
            <w:ins w:id="212" w:author="admin" w:date="2021-10-13T09:06:00Z">
              <w:r w:rsidR="00CF705F">
                <w:rPr>
                  <w:rFonts w:eastAsia="Times New Roman"/>
                  <w:highlight w:val="yellow"/>
                </w:rPr>
                <w:t>79,80,467)</w:t>
              </w:r>
            </w:ins>
            <w:ins w:id="213" w:author="admin" w:date="2021-10-13T09:03:00Z">
              <w:r>
                <w:rPr>
                  <w:rFonts w:eastAsia="Times New Roman"/>
                  <w:highlight w:val="yellow"/>
                </w:rPr>
                <w:t xml:space="preserve"> chỉ dùng </w:t>
              </w:r>
            </w:ins>
            <w:ins w:id="214" w:author="admin" w:date="2021-10-13T09:06:00Z">
              <w:r w:rsidR="00CF705F">
                <w:rPr>
                  <w:rFonts w:eastAsia="Times New Roman"/>
                  <w:highlight w:val="yellow"/>
                </w:rPr>
                <w:t>khi</w:t>
              </w:r>
            </w:ins>
            <w:ins w:id="215" w:author="admin" w:date="2021-10-13T09:03:00Z">
              <w:r>
                <w:rPr>
                  <w:rFonts w:eastAsia="Times New Roman"/>
                  <w:highlight w:val="yellow"/>
                </w:rPr>
                <w:t xml:space="preserve"> đặt lệnh MS</w:t>
              </w:r>
            </w:ins>
          </w:p>
        </w:tc>
      </w:tr>
      <w:tr w:rsidR="00B77105" w14:paraId="442F8518" w14:textId="77777777" w:rsidTr="008A761F">
        <w:trPr>
          <w:trHeight w:val="300"/>
          <w:ins w:id="216" w:author="admin" w:date="2021-10-13T08:54: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1C6D40C4" w14:textId="3B49F932" w:rsidR="00B77105" w:rsidRPr="00FE5C98" w:rsidDel="00007D82" w:rsidRDefault="00B77105" w:rsidP="00007D82">
            <w:pPr>
              <w:spacing w:before="120" w:after="0"/>
              <w:rPr>
                <w:ins w:id="217" w:author="admin" w:date="2021-10-13T08:54:00Z"/>
                <w:rFonts w:eastAsia="Times New Roman"/>
                <w:highlight w:val="yellow"/>
              </w:rPr>
            </w:pPr>
            <w:ins w:id="218" w:author="admin" w:date="2021-10-13T09:00:00Z">
              <w:r>
                <w:rPr>
                  <w:rFonts w:eastAsia="Times New Roman"/>
                  <w:highlight w:val="yellow"/>
                </w:rPr>
                <w:t>79</w:t>
              </w:r>
            </w:ins>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265A68DC" w14:textId="77777777" w:rsidR="00B77105" w:rsidRPr="00FE5C98" w:rsidRDefault="00B77105" w:rsidP="00007D82">
            <w:pPr>
              <w:spacing w:before="120" w:after="0"/>
              <w:rPr>
                <w:ins w:id="219" w:author="admin" w:date="2021-10-13T08:54:00Z"/>
                <w:rFonts w:eastAsia="Times New Roman"/>
                <w:highlight w:val="yellow"/>
              </w:rPr>
            </w:pPr>
          </w:p>
        </w:tc>
        <w:tc>
          <w:tcPr>
            <w:tcW w:w="3150" w:type="dxa"/>
            <w:tcBorders>
              <w:top w:val="single" w:sz="4" w:space="0" w:color="auto"/>
              <w:left w:val="nil"/>
              <w:bottom w:val="single" w:sz="4" w:space="0" w:color="auto"/>
              <w:right w:val="single" w:sz="4" w:space="0" w:color="auto"/>
            </w:tcBorders>
            <w:shd w:val="clear" w:color="auto" w:fill="auto"/>
            <w:noWrap/>
          </w:tcPr>
          <w:p w14:paraId="75758899" w14:textId="718FDA75" w:rsidR="00B77105" w:rsidRPr="00FE5C98" w:rsidRDefault="00B77105" w:rsidP="00007D82">
            <w:pPr>
              <w:spacing w:before="120" w:after="0"/>
              <w:rPr>
                <w:ins w:id="220" w:author="admin" w:date="2021-10-13T08:54:00Z"/>
                <w:rFonts w:eastAsia="Times New Roman"/>
                <w:highlight w:val="yellow"/>
              </w:rPr>
            </w:pPr>
            <w:ins w:id="221" w:author="admin" w:date="2021-10-13T09:01:00Z">
              <w:r>
                <w:rPr>
                  <w:rFonts w:eastAsia="Times New Roman"/>
                  <w:highlight w:val="yellow"/>
                </w:rPr>
                <w:t>STK đặt lệnh</w:t>
              </w:r>
            </w:ins>
          </w:p>
        </w:tc>
        <w:tc>
          <w:tcPr>
            <w:tcW w:w="3240" w:type="dxa"/>
            <w:tcBorders>
              <w:top w:val="single" w:sz="4" w:space="0" w:color="auto"/>
              <w:left w:val="nil"/>
              <w:bottom w:val="single" w:sz="4" w:space="0" w:color="auto"/>
              <w:right w:val="single" w:sz="4" w:space="0" w:color="auto"/>
            </w:tcBorders>
            <w:shd w:val="clear" w:color="auto" w:fill="auto"/>
            <w:noWrap/>
          </w:tcPr>
          <w:p w14:paraId="39065D21" w14:textId="443C7206" w:rsidR="00B77105" w:rsidRPr="00FE5C98" w:rsidDel="00007D82" w:rsidRDefault="00CF705F" w:rsidP="00007D82">
            <w:pPr>
              <w:spacing w:before="120" w:after="0"/>
              <w:rPr>
                <w:ins w:id="222" w:author="admin" w:date="2021-10-13T08:54:00Z"/>
                <w:rFonts w:eastAsia="Times New Roman"/>
                <w:highlight w:val="yellow"/>
              </w:rPr>
            </w:pPr>
            <w:ins w:id="223" w:author="admin" w:date="2021-10-13T09:22:00Z">
              <w:r>
                <w:rPr>
                  <w:rFonts w:eastAsia="Times New Roman"/>
                  <w:highlight w:val="yellow"/>
                </w:rPr>
                <w:t>Groupfix 78 (79,80,467) chỉ dùng khi đặt lệnh MS</w:t>
              </w:r>
            </w:ins>
          </w:p>
        </w:tc>
      </w:tr>
      <w:tr w:rsidR="00B77105" w14:paraId="752FF4CE" w14:textId="77777777" w:rsidTr="008A761F">
        <w:trPr>
          <w:trHeight w:val="300"/>
          <w:ins w:id="224" w:author="admin" w:date="2021-10-13T08:54: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6E11B5D8" w14:textId="3339C7AD" w:rsidR="00B77105" w:rsidRPr="00FE5C98" w:rsidDel="00007D82" w:rsidRDefault="00B77105" w:rsidP="00007D82">
            <w:pPr>
              <w:spacing w:before="120" w:after="0"/>
              <w:rPr>
                <w:ins w:id="225" w:author="admin" w:date="2021-10-13T08:54:00Z"/>
                <w:rFonts w:eastAsia="Times New Roman"/>
                <w:highlight w:val="yellow"/>
              </w:rPr>
            </w:pPr>
            <w:ins w:id="226" w:author="admin" w:date="2021-10-13T09:00:00Z">
              <w:r>
                <w:rPr>
                  <w:rFonts w:eastAsia="Times New Roman"/>
                  <w:highlight w:val="yellow"/>
                </w:rPr>
                <w:lastRenderedPageBreak/>
                <w:t>80</w:t>
              </w:r>
            </w:ins>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387A0E4A" w14:textId="77777777" w:rsidR="00B77105" w:rsidRPr="00FE5C98" w:rsidRDefault="00B77105" w:rsidP="00007D82">
            <w:pPr>
              <w:spacing w:before="120" w:after="0"/>
              <w:rPr>
                <w:ins w:id="227" w:author="admin" w:date="2021-10-13T08:54:00Z"/>
                <w:rFonts w:eastAsia="Times New Roman"/>
                <w:highlight w:val="yellow"/>
              </w:rPr>
            </w:pPr>
          </w:p>
        </w:tc>
        <w:tc>
          <w:tcPr>
            <w:tcW w:w="3150" w:type="dxa"/>
            <w:tcBorders>
              <w:top w:val="single" w:sz="4" w:space="0" w:color="auto"/>
              <w:left w:val="nil"/>
              <w:bottom w:val="single" w:sz="4" w:space="0" w:color="auto"/>
              <w:right w:val="single" w:sz="4" w:space="0" w:color="auto"/>
            </w:tcBorders>
            <w:shd w:val="clear" w:color="auto" w:fill="auto"/>
            <w:noWrap/>
          </w:tcPr>
          <w:p w14:paraId="3D82F93C" w14:textId="61569B1C" w:rsidR="00B77105" w:rsidRPr="00FE5C98" w:rsidRDefault="00B77105" w:rsidP="00007D82">
            <w:pPr>
              <w:spacing w:before="120" w:after="0"/>
              <w:rPr>
                <w:ins w:id="228" w:author="admin" w:date="2021-10-13T08:54:00Z"/>
                <w:rFonts w:eastAsia="Times New Roman"/>
                <w:highlight w:val="yellow"/>
              </w:rPr>
            </w:pPr>
            <w:ins w:id="229" w:author="admin" w:date="2021-10-13T09:01:00Z">
              <w:r>
                <w:rPr>
                  <w:rFonts w:eastAsia="Times New Roman"/>
                  <w:highlight w:val="yellow"/>
                </w:rPr>
                <w:t>Khối lượng</w:t>
              </w:r>
            </w:ins>
          </w:p>
        </w:tc>
        <w:tc>
          <w:tcPr>
            <w:tcW w:w="3240" w:type="dxa"/>
            <w:tcBorders>
              <w:top w:val="single" w:sz="4" w:space="0" w:color="auto"/>
              <w:left w:val="nil"/>
              <w:bottom w:val="single" w:sz="4" w:space="0" w:color="auto"/>
              <w:right w:val="single" w:sz="4" w:space="0" w:color="auto"/>
            </w:tcBorders>
            <w:shd w:val="clear" w:color="auto" w:fill="auto"/>
            <w:noWrap/>
          </w:tcPr>
          <w:p w14:paraId="64A05028" w14:textId="19359FED" w:rsidR="00B77105" w:rsidRPr="00FE5C98" w:rsidDel="00007D82" w:rsidRDefault="00CF705F" w:rsidP="00007D82">
            <w:pPr>
              <w:spacing w:before="120" w:after="0"/>
              <w:rPr>
                <w:ins w:id="230" w:author="admin" w:date="2021-10-13T08:54:00Z"/>
                <w:rFonts w:eastAsia="Times New Roman"/>
                <w:highlight w:val="yellow"/>
              </w:rPr>
            </w:pPr>
            <w:ins w:id="231" w:author="admin" w:date="2021-10-13T09:22:00Z">
              <w:r>
                <w:rPr>
                  <w:rFonts w:eastAsia="Times New Roman"/>
                  <w:highlight w:val="yellow"/>
                </w:rPr>
                <w:t>Groupfix 78 (79,80,467) chỉ dùng khi đặt lệnh MS</w:t>
              </w:r>
            </w:ins>
          </w:p>
        </w:tc>
      </w:tr>
      <w:tr w:rsidR="00B77105" w14:paraId="0B42FB2B" w14:textId="77777777" w:rsidTr="008A761F">
        <w:trPr>
          <w:trHeight w:val="300"/>
          <w:ins w:id="232" w:author="admin" w:date="2021-10-13T08:54: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4BCF80B7" w14:textId="68D522AB" w:rsidR="00B77105" w:rsidRPr="00FE5C98" w:rsidDel="00007D82" w:rsidRDefault="00B77105" w:rsidP="00B77105">
            <w:pPr>
              <w:spacing w:before="120" w:after="0"/>
              <w:rPr>
                <w:ins w:id="233" w:author="admin" w:date="2021-10-13T08:54:00Z"/>
                <w:rFonts w:eastAsia="Times New Roman"/>
                <w:highlight w:val="yellow"/>
              </w:rPr>
            </w:pPr>
            <w:ins w:id="234" w:author="admin" w:date="2021-10-13T09:00:00Z">
              <w:r>
                <w:rPr>
                  <w:rFonts w:eastAsia="Times New Roman"/>
                  <w:highlight w:val="yellow"/>
                </w:rPr>
                <w:t>467</w:t>
              </w:r>
            </w:ins>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7289CC50" w14:textId="77777777" w:rsidR="00B77105" w:rsidRPr="00FE5C98" w:rsidRDefault="00B77105" w:rsidP="00007D82">
            <w:pPr>
              <w:spacing w:before="120" w:after="0"/>
              <w:rPr>
                <w:ins w:id="235" w:author="admin" w:date="2021-10-13T08:54:00Z"/>
                <w:rFonts w:eastAsia="Times New Roman"/>
                <w:highlight w:val="yellow"/>
              </w:rPr>
            </w:pPr>
          </w:p>
        </w:tc>
        <w:tc>
          <w:tcPr>
            <w:tcW w:w="3150" w:type="dxa"/>
            <w:tcBorders>
              <w:top w:val="single" w:sz="4" w:space="0" w:color="auto"/>
              <w:left w:val="nil"/>
              <w:bottom w:val="single" w:sz="4" w:space="0" w:color="auto"/>
              <w:right w:val="single" w:sz="4" w:space="0" w:color="auto"/>
            </w:tcBorders>
            <w:shd w:val="clear" w:color="auto" w:fill="auto"/>
            <w:noWrap/>
          </w:tcPr>
          <w:p w14:paraId="2B6FFF1E" w14:textId="33C4AC11" w:rsidR="00B77105" w:rsidRPr="00FE5C98" w:rsidRDefault="00B77105" w:rsidP="00007D82">
            <w:pPr>
              <w:spacing w:before="120" w:after="0"/>
              <w:rPr>
                <w:ins w:id="236" w:author="admin" w:date="2021-10-13T08:54:00Z"/>
                <w:rFonts w:eastAsia="Times New Roman"/>
                <w:highlight w:val="yellow"/>
              </w:rPr>
            </w:pPr>
            <w:ins w:id="237" w:author="admin" w:date="2021-10-13T09:01:00Z">
              <w:r>
                <w:rPr>
                  <w:rFonts w:eastAsia="Times New Roman"/>
                  <w:highlight w:val="yellow"/>
                </w:rPr>
                <w:t>6</w:t>
              </w:r>
            </w:ins>
          </w:p>
        </w:tc>
        <w:tc>
          <w:tcPr>
            <w:tcW w:w="3240" w:type="dxa"/>
            <w:tcBorders>
              <w:top w:val="single" w:sz="4" w:space="0" w:color="auto"/>
              <w:left w:val="nil"/>
              <w:bottom w:val="single" w:sz="4" w:space="0" w:color="auto"/>
              <w:right w:val="single" w:sz="4" w:space="0" w:color="auto"/>
            </w:tcBorders>
            <w:shd w:val="clear" w:color="auto" w:fill="auto"/>
            <w:noWrap/>
          </w:tcPr>
          <w:p w14:paraId="029AE4AA" w14:textId="75E74625" w:rsidR="00B77105" w:rsidRPr="00FE5C98" w:rsidDel="00007D82" w:rsidRDefault="00CF705F" w:rsidP="00007D82">
            <w:pPr>
              <w:spacing w:before="120" w:after="0"/>
              <w:rPr>
                <w:ins w:id="238" w:author="admin" w:date="2021-10-13T08:54:00Z"/>
                <w:rFonts w:eastAsia="Times New Roman"/>
                <w:highlight w:val="yellow"/>
              </w:rPr>
            </w:pPr>
            <w:ins w:id="239" w:author="admin" w:date="2021-10-13T09:22:00Z">
              <w:r>
                <w:rPr>
                  <w:rFonts w:eastAsia="Times New Roman"/>
                  <w:highlight w:val="yellow"/>
                </w:rPr>
                <w:t>Groupfix 78 (79,80,467) chỉ dùng khi đặt lệnh MS</w:t>
              </w:r>
            </w:ins>
          </w:p>
        </w:tc>
      </w:tr>
      <w:tr w:rsidR="00B77105" w14:paraId="5B9DDF86" w14:textId="77777777" w:rsidTr="008A761F">
        <w:trPr>
          <w:trHeight w:val="300"/>
          <w:ins w:id="240" w:author="admin" w:date="2021-10-13T08:54: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23AA56F3" w14:textId="75D245A3" w:rsidR="00B77105" w:rsidRPr="00FE5C98" w:rsidDel="00007D82" w:rsidRDefault="00B77105" w:rsidP="00007D82">
            <w:pPr>
              <w:spacing w:before="120" w:after="0"/>
              <w:rPr>
                <w:ins w:id="241" w:author="admin" w:date="2021-10-13T08:54:00Z"/>
                <w:rFonts w:eastAsia="Times New Roman"/>
                <w:highlight w:val="yellow"/>
              </w:rPr>
            </w:pPr>
            <w:ins w:id="242" w:author="admin" w:date="2021-10-13T09:00:00Z">
              <w:r>
                <w:rPr>
                  <w:rFonts w:eastAsia="Times New Roman"/>
                  <w:highlight w:val="yellow"/>
                </w:rPr>
                <w:t>10</w:t>
              </w:r>
            </w:ins>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58D666D5" w14:textId="77777777" w:rsidR="00B77105" w:rsidRPr="00FE5C98" w:rsidRDefault="00B77105" w:rsidP="00007D82">
            <w:pPr>
              <w:spacing w:before="120" w:after="0"/>
              <w:rPr>
                <w:ins w:id="243" w:author="admin" w:date="2021-10-13T08:54:00Z"/>
                <w:rFonts w:eastAsia="Times New Roman"/>
                <w:highlight w:val="yellow"/>
              </w:rPr>
            </w:pPr>
          </w:p>
        </w:tc>
        <w:tc>
          <w:tcPr>
            <w:tcW w:w="3150" w:type="dxa"/>
            <w:tcBorders>
              <w:top w:val="single" w:sz="4" w:space="0" w:color="auto"/>
              <w:left w:val="nil"/>
              <w:bottom w:val="single" w:sz="4" w:space="0" w:color="auto"/>
              <w:right w:val="single" w:sz="4" w:space="0" w:color="auto"/>
            </w:tcBorders>
            <w:shd w:val="clear" w:color="auto" w:fill="auto"/>
            <w:noWrap/>
          </w:tcPr>
          <w:p w14:paraId="3433DDAC" w14:textId="5B4EE976" w:rsidR="00B77105" w:rsidRPr="00FE5C98" w:rsidRDefault="00B77105" w:rsidP="00007D82">
            <w:pPr>
              <w:spacing w:before="120" w:after="0"/>
              <w:rPr>
                <w:ins w:id="244" w:author="admin" w:date="2021-10-13T08:54:00Z"/>
                <w:rFonts w:eastAsia="Times New Roman"/>
                <w:highlight w:val="yellow"/>
              </w:rPr>
            </w:pPr>
            <w:ins w:id="245" w:author="admin" w:date="2021-10-13T09:02:00Z">
              <w:r>
                <w:rPr>
                  <w:rFonts w:eastAsia="Times New Roman"/>
                  <w:highlight w:val="yellow"/>
                </w:rPr>
                <w:t>checksum</w:t>
              </w:r>
            </w:ins>
          </w:p>
        </w:tc>
        <w:tc>
          <w:tcPr>
            <w:tcW w:w="3240" w:type="dxa"/>
            <w:tcBorders>
              <w:top w:val="single" w:sz="4" w:space="0" w:color="auto"/>
              <w:left w:val="nil"/>
              <w:bottom w:val="single" w:sz="4" w:space="0" w:color="auto"/>
              <w:right w:val="single" w:sz="4" w:space="0" w:color="auto"/>
            </w:tcBorders>
            <w:shd w:val="clear" w:color="auto" w:fill="auto"/>
            <w:noWrap/>
          </w:tcPr>
          <w:p w14:paraId="44CBDB03" w14:textId="77777777" w:rsidR="00B77105" w:rsidRPr="00FE5C98" w:rsidDel="00007D82" w:rsidRDefault="00B77105" w:rsidP="00007D82">
            <w:pPr>
              <w:spacing w:before="120" w:after="0"/>
              <w:rPr>
                <w:ins w:id="246" w:author="admin" w:date="2021-10-13T08:54:00Z"/>
                <w:rFonts w:eastAsia="Times New Roman"/>
                <w:highlight w:val="yellow"/>
              </w:rPr>
            </w:pPr>
          </w:p>
        </w:tc>
      </w:tr>
    </w:tbl>
    <w:p w14:paraId="4376BF42" w14:textId="21D6417C" w:rsidR="007C7C85" w:rsidRDefault="007C7C85" w:rsidP="00A21419">
      <w:pPr>
        <w:pStyle w:val="Heading4"/>
        <w:ind w:left="1710" w:hanging="900"/>
      </w:pPr>
      <w:r>
        <w:t xml:space="preserve">Execution </w:t>
      </w:r>
      <w:r w:rsidR="00E76A30">
        <w:t>Ack</w:t>
      </w:r>
    </w:p>
    <w:p w14:paraId="114DC593" w14:textId="6D0B01F4" w:rsidR="0018686A" w:rsidRPr="006B4E34" w:rsidRDefault="0018686A" w:rsidP="008028C5">
      <w:r w:rsidRPr="008028C5">
        <w:rPr>
          <w:lang w:val="en-GB"/>
        </w:rPr>
        <w:t>Message xác nhận lệnh đặt vào hệ thống</w:t>
      </w:r>
    </w:p>
    <w:tbl>
      <w:tblPr>
        <w:tblW w:w="9410" w:type="dxa"/>
        <w:tblLook w:val="04A0" w:firstRow="1" w:lastRow="0" w:firstColumn="1" w:lastColumn="0" w:noHBand="0" w:noVBand="1"/>
      </w:tblPr>
      <w:tblGrid>
        <w:gridCol w:w="1008"/>
        <w:gridCol w:w="2012"/>
        <w:gridCol w:w="3150"/>
        <w:gridCol w:w="3240"/>
      </w:tblGrid>
      <w:tr w:rsidR="0018686A" w:rsidRPr="00522F50" w14:paraId="21AC4743" w14:textId="77777777" w:rsidTr="00792B4A">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hideMark/>
          </w:tcPr>
          <w:p w14:paraId="6FA15D1C" w14:textId="77777777" w:rsidR="0018686A" w:rsidRPr="008673F4" w:rsidRDefault="0018686A" w:rsidP="00E84233">
            <w:pPr>
              <w:spacing w:before="120" w:after="0"/>
              <w:rPr>
                <w:rFonts w:eastAsia="Times New Roman"/>
                <w:b/>
              </w:rPr>
            </w:pPr>
            <w:r w:rsidRPr="008673F4">
              <w:rPr>
                <w:rFonts w:eastAsia="Times New Roman"/>
                <w:b/>
              </w:rPr>
              <w:t>Tag</w:t>
            </w:r>
          </w:p>
        </w:tc>
        <w:tc>
          <w:tcPr>
            <w:tcW w:w="2012"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1C7DEAAB" w14:textId="77777777" w:rsidR="0018686A" w:rsidRPr="008673F4" w:rsidRDefault="0018686A" w:rsidP="00E84233">
            <w:pPr>
              <w:spacing w:before="120" w:after="0"/>
              <w:rPr>
                <w:rFonts w:eastAsia="Times New Roman"/>
                <w:b/>
              </w:rPr>
            </w:pPr>
            <w:r w:rsidRPr="008673F4">
              <w:rPr>
                <w:rFonts w:eastAsia="Times New Roman"/>
                <w:b/>
              </w:rPr>
              <w:t>Field name</w:t>
            </w:r>
          </w:p>
        </w:tc>
        <w:tc>
          <w:tcPr>
            <w:tcW w:w="315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25A06063" w14:textId="77777777" w:rsidR="0018686A" w:rsidRPr="008673F4" w:rsidRDefault="0018686A" w:rsidP="00E84233">
            <w:pPr>
              <w:spacing w:before="120" w:after="0"/>
              <w:rPr>
                <w:rFonts w:eastAsia="Times New Roman"/>
                <w:b/>
              </w:rPr>
            </w:pPr>
            <w:r w:rsidRPr="008673F4">
              <w:rPr>
                <w:rFonts w:eastAsia="Times New Roman"/>
                <w:b/>
              </w:rPr>
              <w:t>Value</w:t>
            </w:r>
          </w:p>
        </w:tc>
        <w:tc>
          <w:tcPr>
            <w:tcW w:w="324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149E8DA2" w14:textId="77777777" w:rsidR="0018686A" w:rsidRPr="008673F4" w:rsidRDefault="0018686A" w:rsidP="00E84233">
            <w:pPr>
              <w:spacing w:before="120" w:after="0"/>
              <w:rPr>
                <w:rFonts w:eastAsia="Times New Roman"/>
                <w:b/>
              </w:rPr>
            </w:pPr>
            <w:r w:rsidRPr="008673F4">
              <w:rPr>
                <w:rFonts w:eastAsia="Times New Roman"/>
                <w:b/>
              </w:rPr>
              <w:t>Comment</w:t>
            </w:r>
          </w:p>
        </w:tc>
      </w:tr>
      <w:tr w:rsidR="00535042" w:rsidRPr="00522F50" w14:paraId="206B4163" w14:textId="77777777" w:rsidTr="00792B4A">
        <w:trPr>
          <w:trHeight w:val="300"/>
          <w:ins w:id="247" w:author="admin" w:date="2021-08-23T17:38:00Z"/>
        </w:trPr>
        <w:tc>
          <w:tcPr>
            <w:tcW w:w="1008" w:type="dxa"/>
            <w:tcBorders>
              <w:top w:val="nil"/>
              <w:left w:val="single" w:sz="4" w:space="0" w:color="auto"/>
              <w:bottom w:val="single" w:sz="4" w:space="0" w:color="auto"/>
              <w:right w:val="single" w:sz="4" w:space="0" w:color="auto"/>
            </w:tcBorders>
            <w:shd w:val="clear" w:color="auto" w:fill="auto"/>
            <w:noWrap/>
          </w:tcPr>
          <w:p w14:paraId="1DE39FDF" w14:textId="5CBC6781" w:rsidR="00535042" w:rsidRPr="00522F50" w:rsidRDefault="00535042" w:rsidP="00535042">
            <w:pPr>
              <w:spacing w:before="120" w:after="0"/>
              <w:rPr>
                <w:ins w:id="248" w:author="admin" w:date="2021-08-23T17:38:00Z"/>
                <w:rFonts w:eastAsia="Times New Roman"/>
              </w:rPr>
            </w:pPr>
            <w:ins w:id="249" w:author="admin" w:date="2021-08-23T17:39:00Z">
              <w:r>
                <w:rPr>
                  <w:rFonts w:eastAsia="Times New Roman"/>
                </w:rPr>
                <w:t>8</w:t>
              </w:r>
            </w:ins>
          </w:p>
        </w:tc>
        <w:tc>
          <w:tcPr>
            <w:tcW w:w="2012" w:type="dxa"/>
            <w:tcBorders>
              <w:top w:val="nil"/>
              <w:left w:val="nil"/>
              <w:bottom w:val="single" w:sz="4" w:space="0" w:color="auto"/>
              <w:right w:val="single" w:sz="4" w:space="0" w:color="auto"/>
            </w:tcBorders>
            <w:shd w:val="clear" w:color="auto" w:fill="auto"/>
            <w:noWrap/>
          </w:tcPr>
          <w:p w14:paraId="4078DDE4" w14:textId="77777777" w:rsidR="00535042" w:rsidRPr="00522F50" w:rsidRDefault="00535042" w:rsidP="00535042">
            <w:pPr>
              <w:spacing w:before="120" w:after="0"/>
              <w:rPr>
                <w:ins w:id="250" w:author="admin" w:date="2021-08-23T17:38:00Z"/>
                <w:rFonts w:eastAsia="Times New Roman"/>
              </w:rPr>
            </w:pPr>
          </w:p>
        </w:tc>
        <w:tc>
          <w:tcPr>
            <w:tcW w:w="3150" w:type="dxa"/>
            <w:tcBorders>
              <w:top w:val="nil"/>
              <w:left w:val="nil"/>
              <w:bottom w:val="single" w:sz="4" w:space="0" w:color="auto"/>
              <w:right w:val="single" w:sz="4" w:space="0" w:color="auto"/>
            </w:tcBorders>
            <w:shd w:val="clear" w:color="auto" w:fill="auto"/>
            <w:noWrap/>
          </w:tcPr>
          <w:p w14:paraId="77E55049" w14:textId="42DB9788" w:rsidR="00535042" w:rsidRPr="00522F50" w:rsidRDefault="00535042" w:rsidP="00535042">
            <w:pPr>
              <w:spacing w:before="120" w:after="0"/>
              <w:rPr>
                <w:ins w:id="251" w:author="admin" w:date="2021-08-23T17:38:00Z"/>
                <w:rFonts w:eastAsia="Times New Roman"/>
              </w:rPr>
            </w:pPr>
            <w:ins w:id="252" w:author="admin" w:date="2021-08-23T17:39:00Z">
              <w:r w:rsidRPr="00007D82">
                <w:rPr>
                  <w:rFonts w:eastAsia="Times New Roman"/>
                </w:rPr>
                <w:t>FIX.4.4</w:t>
              </w:r>
            </w:ins>
          </w:p>
        </w:tc>
        <w:tc>
          <w:tcPr>
            <w:tcW w:w="3240" w:type="dxa"/>
            <w:tcBorders>
              <w:top w:val="nil"/>
              <w:left w:val="nil"/>
              <w:bottom w:val="single" w:sz="4" w:space="0" w:color="auto"/>
              <w:right w:val="single" w:sz="4" w:space="0" w:color="auto"/>
            </w:tcBorders>
            <w:shd w:val="clear" w:color="auto" w:fill="auto"/>
            <w:noWrap/>
          </w:tcPr>
          <w:p w14:paraId="33460645" w14:textId="77777777" w:rsidR="00535042" w:rsidRPr="00522F50" w:rsidRDefault="00535042" w:rsidP="00535042">
            <w:pPr>
              <w:spacing w:before="120" w:after="0"/>
              <w:rPr>
                <w:ins w:id="253" w:author="admin" w:date="2021-08-23T17:38:00Z"/>
                <w:rFonts w:eastAsia="Times New Roman"/>
              </w:rPr>
            </w:pPr>
          </w:p>
        </w:tc>
      </w:tr>
      <w:tr w:rsidR="00535042" w:rsidRPr="00522F50" w14:paraId="59F94D94" w14:textId="77777777" w:rsidTr="00792B4A">
        <w:trPr>
          <w:trHeight w:val="300"/>
          <w:ins w:id="254" w:author="admin" w:date="2021-08-23T17:39:00Z"/>
        </w:trPr>
        <w:tc>
          <w:tcPr>
            <w:tcW w:w="1008" w:type="dxa"/>
            <w:tcBorders>
              <w:top w:val="nil"/>
              <w:left w:val="single" w:sz="4" w:space="0" w:color="auto"/>
              <w:bottom w:val="single" w:sz="4" w:space="0" w:color="auto"/>
              <w:right w:val="single" w:sz="4" w:space="0" w:color="auto"/>
            </w:tcBorders>
            <w:shd w:val="clear" w:color="auto" w:fill="auto"/>
            <w:noWrap/>
          </w:tcPr>
          <w:p w14:paraId="5BD2FC83" w14:textId="280C2060" w:rsidR="00535042" w:rsidRPr="00522F50" w:rsidRDefault="00535042" w:rsidP="00535042">
            <w:pPr>
              <w:spacing w:before="120" w:after="0"/>
              <w:rPr>
                <w:ins w:id="255" w:author="admin" w:date="2021-08-23T17:39:00Z"/>
                <w:rFonts w:eastAsia="Times New Roman"/>
              </w:rPr>
            </w:pPr>
            <w:ins w:id="256" w:author="admin" w:date="2021-08-23T17:39:00Z">
              <w:r>
                <w:rPr>
                  <w:rFonts w:eastAsia="Times New Roman"/>
                </w:rPr>
                <w:t>9</w:t>
              </w:r>
            </w:ins>
          </w:p>
        </w:tc>
        <w:tc>
          <w:tcPr>
            <w:tcW w:w="2012" w:type="dxa"/>
            <w:tcBorders>
              <w:top w:val="nil"/>
              <w:left w:val="nil"/>
              <w:bottom w:val="single" w:sz="4" w:space="0" w:color="auto"/>
              <w:right w:val="single" w:sz="4" w:space="0" w:color="auto"/>
            </w:tcBorders>
            <w:shd w:val="clear" w:color="auto" w:fill="auto"/>
            <w:noWrap/>
          </w:tcPr>
          <w:p w14:paraId="482E1DE8" w14:textId="7442C63C" w:rsidR="00535042" w:rsidRPr="00522F50" w:rsidRDefault="00535042" w:rsidP="00535042">
            <w:pPr>
              <w:spacing w:before="120" w:after="0"/>
              <w:rPr>
                <w:ins w:id="257" w:author="admin" w:date="2021-08-23T17:39:00Z"/>
                <w:rFonts w:eastAsia="Times New Roman"/>
              </w:rPr>
            </w:pPr>
            <w:ins w:id="258" w:author="admin" w:date="2021-08-23T17:39:00Z">
              <w:r w:rsidRPr="007F655C">
                <w:rPr>
                  <w:rFonts w:eastAsia="Times New Roman"/>
                  <w:sz w:val="20"/>
                  <w:szCs w:val="20"/>
                </w:rPr>
                <w:t>BodyLength</w:t>
              </w:r>
            </w:ins>
          </w:p>
        </w:tc>
        <w:tc>
          <w:tcPr>
            <w:tcW w:w="3150" w:type="dxa"/>
            <w:tcBorders>
              <w:top w:val="nil"/>
              <w:left w:val="nil"/>
              <w:bottom w:val="single" w:sz="4" w:space="0" w:color="auto"/>
              <w:right w:val="single" w:sz="4" w:space="0" w:color="auto"/>
            </w:tcBorders>
            <w:shd w:val="clear" w:color="auto" w:fill="auto"/>
            <w:noWrap/>
          </w:tcPr>
          <w:p w14:paraId="2C3E31D6" w14:textId="77777777" w:rsidR="00535042" w:rsidRPr="00522F50" w:rsidRDefault="00535042" w:rsidP="00535042">
            <w:pPr>
              <w:spacing w:before="120" w:after="0"/>
              <w:rPr>
                <w:ins w:id="259" w:author="admin" w:date="2021-08-23T17:39:00Z"/>
                <w:rFonts w:eastAsia="Times New Roman"/>
              </w:rPr>
            </w:pPr>
          </w:p>
        </w:tc>
        <w:tc>
          <w:tcPr>
            <w:tcW w:w="3240" w:type="dxa"/>
            <w:tcBorders>
              <w:top w:val="nil"/>
              <w:left w:val="nil"/>
              <w:bottom w:val="single" w:sz="4" w:space="0" w:color="auto"/>
              <w:right w:val="single" w:sz="4" w:space="0" w:color="auto"/>
            </w:tcBorders>
            <w:shd w:val="clear" w:color="auto" w:fill="auto"/>
            <w:noWrap/>
          </w:tcPr>
          <w:p w14:paraId="690AAF70" w14:textId="77777777" w:rsidR="00535042" w:rsidRPr="00522F50" w:rsidRDefault="00535042" w:rsidP="00535042">
            <w:pPr>
              <w:spacing w:before="120" w:after="0"/>
              <w:rPr>
                <w:ins w:id="260" w:author="admin" w:date="2021-08-23T17:39:00Z"/>
                <w:rFonts w:eastAsia="Times New Roman"/>
              </w:rPr>
            </w:pPr>
          </w:p>
        </w:tc>
      </w:tr>
      <w:tr w:rsidR="00535042" w:rsidRPr="00522F50" w14:paraId="70D86E9F"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69368CC9" w14:textId="77777777" w:rsidR="00535042" w:rsidRPr="00522F50" w:rsidRDefault="00535042" w:rsidP="00535042">
            <w:pPr>
              <w:spacing w:before="120" w:after="0"/>
              <w:rPr>
                <w:rFonts w:eastAsia="Times New Roman"/>
              </w:rPr>
            </w:pPr>
            <w:r w:rsidRPr="00522F50">
              <w:rPr>
                <w:rFonts w:eastAsia="Times New Roman"/>
              </w:rPr>
              <w:t>35</w:t>
            </w:r>
          </w:p>
        </w:tc>
        <w:tc>
          <w:tcPr>
            <w:tcW w:w="2012" w:type="dxa"/>
            <w:tcBorders>
              <w:top w:val="nil"/>
              <w:left w:val="nil"/>
              <w:bottom w:val="single" w:sz="4" w:space="0" w:color="auto"/>
              <w:right w:val="single" w:sz="4" w:space="0" w:color="auto"/>
            </w:tcBorders>
            <w:shd w:val="clear" w:color="auto" w:fill="auto"/>
            <w:noWrap/>
            <w:hideMark/>
          </w:tcPr>
          <w:p w14:paraId="6CC3E4BE" w14:textId="77777777" w:rsidR="00535042" w:rsidRPr="00522F50" w:rsidRDefault="00535042" w:rsidP="00535042">
            <w:pPr>
              <w:spacing w:before="120" w:after="0"/>
              <w:rPr>
                <w:rFonts w:eastAsia="Times New Roman"/>
              </w:rPr>
            </w:pPr>
            <w:r w:rsidRPr="00522F50">
              <w:rPr>
                <w:rFonts w:eastAsia="Times New Roman"/>
              </w:rPr>
              <w:t>MsgType</w:t>
            </w:r>
          </w:p>
        </w:tc>
        <w:tc>
          <w:tcPr>
            <w:tcW w:w="3150" w:type="dxa"/>
            <w:tcBorders>
              <w:top w:val="nil"/>
              <w:left w:val="nil"/>
              <w:bottom w:val="single" w:sz="4" w:space="0" w:color="auto"/>
              <w:right w:val="single" w:sz="4" w:space="0" w:color="auto"/>
            </w:tcBorders>
            <w:shd w:val="clear" w:color="auto" w:fill="auto"/>
            <w:noWrap/>
            <w:hideMark/>
          </w:tcPr>
          <w:p w14:paraId="322B322E" w14:textId="77777777" w:rsidR="00535042" w:rsidRPr="00522F50" w:rsidRDefault="00535042" w:rsidP="00535042">
            <w:pPr>
              <w:spacing w:before="120" w:after="0"/>
              <w:rPr>
                <w:rFonts w:eastAsia="Times New Roman"/>
              </w:rPr>
            </w:pPr>
            <w:r w:rsidRPr="00522F50">
              <w:rPr>
                <w:rFonts w:eastAsia="Times New Roman"/>
              </w:rPr>
              <w:t>8</w:t>
            </w:r>
          </w:p>
        </w:tc>
        <w:tc>
          <w:tcPr>
            <w:tcW w:w="3240" w:type="dxa"/>
            <w:tcBorders>
              <w:top w:val="nil"/>
              <w:left w:val="nil"/>
              <w:bottom w:val="single" w:sz="4" w:space="0" w:color="auto"/>
              <w:right w:val="single" w:sz="4" w:space="0" w:color="auto"/>
            </w:tcBorders>
            <w:shd w:val="clear" w:color="auto" w:fill="auto"/>
            <w:noWrap/>
            <w:hideMark/>
          </w:tcPr>
          <w:p w14:paraId="3E30CA94"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33444624" w14:textId="77777777" w:rsidTr="00792B4A">
        <w:trPr>
          <w:trHeight w:val="300"/>
          <w:ins w:id="261" w:author="admin" w:date="2021-08-23T17:39:00Z"/>
        </w:trPr>
        <w:tc>
          <w:tcPr>
            <w:tcW w:w="1008" w:type="dxa"/>
            <w:tcBorders>
              <w:top w:val="nil"/>
              <w:left w:val="single" w:sz="4" w:space="0" w:color="auto"/>
              <w:bottom w:val="single" w:sz="4" w:space="0" w:color="auto"/>
              <w:right w:val="single" w:sz="4" w:space="0" w:color="auto"/>
            </w:tcBorders>
            <w:shd w:val="clear" w:color="auto" w:fill="auto"/>
            <w:noWrap/>
          </w:tcPr>
          <w:p w14:paraId="2500777C" w14:textId="7FF9C67E" w:rsidR="00535042" w:rsidRDefault="00535042" w:rsidP="00535042">
            <w:pPr>
              <w:spacing w:before="120" w:after="0"/>
              <w:rPr>
                <w:ins w:id="262" w:author="admin" w:date="2021-08-23T17:39:00Z"/>
                <w:rFonts w:eastAsia="Times New Roman"/>
              </w:rPr>
            </w:pPr>
            <w:ins w:id="263" w:author="admin" w:date="2021-08-23T17:39:00Z">
              <w:r>
                <w:rPr>
                  <w:rFonts w:eastAsia="Times New Roman"/>
                </w:rPr>
                <w:t>34</w:t>
              </w:r>
            </w:ins>
          </w:p>
        </w:tc>
        <w:tc>
          <w:tcPr>
            <w:tcW w:w="2012" w:type="dxa"/>
            <w:tcBorders>
              <w:top w:val="nil"/>
              <w:left w:val="nil"/>
              <w:bottom w:val="single" w:sz="4" w:space="0" w:color="auto"/>
              <w:right w:val="single" w:sz="4" w:space="0" w:color="auto"/>
            </w:tcBorders>
            <w:shd w:val="clear" w:color="auto" w:fill="auto"/>
            <w:noWrap/>
          </w:tcPr>
          <w:p w14:paraId="1DF486D2" w14:textId="2C40BF6B" w:rsidR="00535042" w:rsidRDefault="00535042" w:rsidP="00535042">
            <w:pPr>
              <w:spacing w:before="120" w:after="0"/>
              <w:rPr>
                <w:ins w:id="264" w:author="admin" w:date="2021-08-23T17:39:00Z"/>
                <w:rFonts w:eastAsia="Times New Roman"/>
              </w:rPr>
            </w:pPr>
            <w:ins w:id="265" w:author="admin" w:date="2021-08-23T17:39:00Z">
              <w:r w:rsidRPr="007F655C">
                <w:rPr>
                  <w:rFonts w:eastAsia="Times New Roman"/>
                  <w:sz w:val="20"/>
                  <w:szCs w:val="20"/>
                </w:rPr>
                <w:t>MsgSeqNum</w:t>
              </w:r>
            </w:ins>
          </w:p>
        </w:tc>
        <w:tc>
          <w:tcPr>
            <w:tcW w:w="3150" w:type="dxa"/>
            <w:tcBorders>
              <w:top w:val="nil"/>
              <w:left w:val="nil"/>
              <w:bottom w:val="single" w:sz="4" w:space="0" w:color="auto"/>
              <w:right w:val="single" w:sz="4" w:space="0" w:color="auto"/>
            </w:tcBorders>
            <w:shd w:val="clear" w:color="auto" w:fill="auto"/>
            <w:noWrap/>
          </w:tcPr>
          <w:p w14:paraId="48E4F7A9" w14:textId="4AFC3839" w:rsidR="00535042" w:rsidRDefault="00535042" w:rsidP="00535042">
            <w:pPr>
              <w:spacing w:before="120" w:after="0"/>
              <w:rPr>
                <w:ins w:id="266" w:author="admin" w:date="2021-08-23T17:39:00Z"/>
                <w:rFonts w:eastAsia="Times New Roman"/>
              </w:rPr>
            </w:pPr>
            <w:ins w:id="267" w:author="admin" w:date="2021-08-23T17:39:00Z">
              <w:r w:rsidRPr="00B67379">
                <w:rPr>
                  <w:rFonts w:eastAsia="Times New Roman"/>
                  <w:sz w:val="20"/>
                  <w:szCs w:val="20"/>
                </w:rPr>
                <w:t>số seq tăng dần của msg</w:t>
              </w:r>
            </w:ins>
          </w:p>
        </w:tc>
        <w:tc>
          <w:tcPr>
            <w:tcW w:w="3240" w:type="dxa"/>
            <w:tcBorders>
              <w:top w:val="nil"/>
              <w:left w:val="nil"/>
              <w:bottom w:val="single" w:sz="4" w:space="0" w:color="auto"/>
              <w:right w:val="single" w:sz="4" w:space="0" w:color="auto"/>
            </w:tcBorders>
            <w:shd w:val="clear" w:color="auto" w:fill="auto"/>
            <w:noWrap/>
          </w:tcPr>
          <w:p w14:paraId="12FDF247" w14:textId="77777777" w:rsidR="00535042" w:rsidRPr="00522F50" w:rsidRDefault="00535042" w:rsidP="00535042">
            <w:pPr>
              <w:spacing w:before="120" w:after="0"/>
              <w:rPr>
                <w:ins w:id="268" w:author="admin" w:date="2021-08-23T17:39:00Z"/>
                <w:rFonts w:eastAsia="Times New Roman"/>
              </w:rPr>
            </w:pPr>
          </w:p>
        </w:tc>
      </w:tr>
      <w:tr w:rsidR="00535042" w:rsidRPr="00522F50" w14:paraId="37580ACE" w14:textId="77777777" w:rsidTr="00792B4A">
        <w:trPr>
          <w:trHeight w:val="300"/>
          <w:ins w:id="269" w:author="admin" w:date="2021-08-23T17:39:00Z"/>
        </w:trPr>
        <w:tc>
          <w:tcPr>
            <w:tcW w:w="1008" w:type="dxa"/>
            <w:tcBorders>
              <w:top w:val="nil"/>
              <w:left w:val="single" w:sz="4" w:space="0" w:color="auto"/>
              <w:bottom w:val="single" w:sz="4" w:space="0" w:color="auto"/>
              <w:right w:val="single" w:sz="4" w:space="0" w:color="auto"/>
            </w:tcBorders>
            <w:shd w:val="clear" w:color="auto" w:fill="auto"/>
            <w:noWrap/>
          </w:tcPr>
          <w:p w14:paraId="5D439D55" w14:textId="4905C011" w:rsidR="00535042" w:rsidRDefault="00535042" w:rsidP="00535042">
            <w:pPr>
              <w:spacing w:before="120" w:after="0"/>
              <w:rPr>
                <w:ins w:id="270" w:author="admin" w:date="2021-08-23T17:39:00Z"/>
                <w:rFonts w:eastAsia="Times New Roman"/>
              </w:rPr>
            </w:pPr>
            <w:ins w:id="271" w:author="admin" w:date="2021-08-23T17:39:00Z">
              <w:r>
                <w:rPr>
                  <w:rFonts w:eastAsia="Times New Roman"/>
                </w:rPr>
                <w:t>49</w:t>
              </w:r>
            </w:ins>
          </w:p>
        </w:tc>
        <w:tc>
          <w:tcPr>
            <w:tcW w:w="2012" w:type="dxa"/>
            <w:tcBorders>
              <w:top w:val="nil"/>
              <w:left w:val="nil"/>
              <w:bottom w:val="single" w:sz="4" w:space="0" w:color="auto"/>
              <w:right w:val="single" w:sz="4" w:space="0" w:color="auto"/>
            </w:tcBorders>
            <w:shd w:val="clear" w:color="auto" w:fill="auto"/>
            <w:noWrap/>
          </w:tcPr>
          <w:p w14:paraId="05F79FF2" w14:textId="7CA63273" w:rsidR="00535042" w:rsidRDefault="00535042" w:rsidP="00535042">
            <w:pPr>
              <w:spacing w:before="120" w:after="0"/>
              <w:rPr>
                <w:ins w:id="272" w:author="admin" w:date="2021-08-23T17:39:00Z"/>
                <w:rFonts w:eastAsia="Times New Roman"/>
              </w:rPr>
            </w:pPr>
            <w:ins w:id="273" w:author="admin" w:date="2021-08-23T17:39:00Z">
              <w:r w:rsidRPr="007F655C">
                <w:rPr>
                  <w:rFonts w:eastAsia="Times New Roman"/>
                  <w:sz w:val="20"/>
                  <w:szCs w:val="20"/>
                </w:rPr>
                <w:t>SenderCompID</w:t>
              </w:r>
            </w:ins>
          </w:p>
        </w:tc>
        <w:tc>
          <w:tcPr>
            <w:tcW w:w="3150" w:type="dxa"/>
            <w:tcBorders>
              <w:top w:val="nil"/>
              <w:left w:val="nil"/>
              <w:bottom w:val="single" w:sz="4" w:space="0" w:color="auto"/>
              <w:right w:val="single" w:sz="4" w:space="0" w:color="auto"/>
            </w:tcBorders>
            <w:shd w:val="clear" w:color="auto" w:fill="auto"/>
            <w:noWrap/>
          </w:tcPr>
          <w:p w14:paraId="7E35EE05" w14:textId="77777777" w:rsidR="00535042" w:rsidRDefault="00535042" w:rsidP="00535042">
            <w:pPr>
              <w:spacing w:before="120" w:after="0"/>
              <w:rPr>
                <w:ins w:id="274" w:author="admin" w:date="2021-08-23T17:40:00Z"/>
                <w:rFonts w:eastAsia="Times New Roman"/>
              </w:rPr>
            </w:pPr>
            <w:ins w:id="275" w:author="admin" w:date="2021-08-23T17:40:00Z">
              <w:r>
                <w:rPr>
                  <w:rFonts w:eastAsia="Times New Roman"/>
                </w:rPr>
                <w:t>EORS.01</w:t>
              </w:r>
            </w:ins>
          </w:p>
          <w:p w14:paraId="07BFC722" w14:textId="4434016E" w:rsidR="00535042" w:rsidRDefault="00535042" w:rsidP="00535042">
            <w:pPr>
              <w:spacing w:before="120" w:after="0"/>
              <w:rPr>
                <w:ins w:id="276" w:author="admin" w:date="2021-08-23T17:39:00Z"/>
                <w:rFonts w:eastAsia="Times New Roman"/>
              </w:rPr>
            </w:pPr>
            <w:ins w:id="277" w:author="admin" w:date="2021-08-23T17:40:00Z">
              <w:r>
                <w:rPr>
                  <w:rFonts w:eastAsia="Times New Roman"/>
                </w:rPr>
                <w:t>EORS.02</w:t>
              </w:r>
            </w:ins>
          </w:p>
        </w:tc>
        <w:tc>
          <w:tcPr>
            <w:tcW w:w="3240" w:type="dxa"/>
            <w:tcBorders>
              <w:top w:val="nil"/>
              <w:left w:val="nil"/>
              <w:bottom w:val="single" w:sz="4" w:space="0" w:color="auto"/>
              <w:right w:val="single" w:sz="4" w:space="0" w:color="auto"/>
            </w:tcBorders>
            <w:shd w:val="clear" w:color="auto" w:fill="auto"/>
            <w:noWrap/>
          </w:tcPr>
          <w:p w14:paraId="63470A03" w14:textId="77777777" w:rsidR="00535042" w:rsidRPr="00522F50" w:rsidRDefault="00535042" w:rsidP="00535042">
            <w:pPr>
              <w:spacing w:before="120" w:after="0"/>
              <w:rPr>
                <w:ins w:id="278" w:author="admin" w:date="2021-08-23T17:39:00Z"/>
                <w:rFonts w:eastAsia="Times New Roman"/>
              </w:rPr>
            </w:pPr>
          </w:p>
        </w:tc>
      </w:tr>
      <w:tr w:rsidR="00535042" w:rsidRPr="00522F50" w14:paraId="3598289D" w14:textId="77777777" w:rsidTr="00792B4A">
        <w:trPr>
          <w:trHeight w:val="300"/>
          <w:ins w:id="279" w:author="admin" w:date="2021-08-23T17:39:00Z"/>
        </w:trPr>
        <w:tc>
          <w:tcPr>
            <w:tcW w:w="1008" w:type="dxa"/>
            <w:tcBorders>
              <w:top w:val="nil"/>
              <w:left w:val="single" w:sz="4" w:space="0" w:color="auto"/>
              <w:bottom w:val="single" w:sz="4" w:space="0" w:color="auto"/>
              <w:right w:val="single" w:sz="4" w:space="0" w:color="auto"/>
            </w:tcBorders>
            <w:shd w:val="clear" w:color="auto" w:fill="auto"/>
            <w:noWrap/>
          </w:tcPr>
          <w:p w14:paraId="47A34206" w14:textId="50FE03DD" w:rsidR="00535042" w:rsidRDefault="00535042" w:rsidP="00535042">
            <w:pPr>
              <w:spacing w:before="120" w:after="0"/>
              <w:rPr>
                <w:ins w:id="280" w:author="admin" w:date="2021-08-23T17:39:00Z"/>
                <w:rFonts w:eastAsia="Times New Roman"/>
              </w:rPr>
            </w:pPr>
            <w:ins w:id="281" w:author="admin" w:date="2021-08-23T17:39:00Z">
              <w:r>
                <w:rPr>
                  <w:rFonts w:eastAsia="Times New Roman"/>
                </w:rPr>
                <w:t>50</w:t>
              </w:r>
            </w:ins>
          </w:p>
        </w:tc>
        <w:tc>
          <w:tcPr>
            <w:tcW w:w="2012" w:type="dxa"/>
            <w:tcBorders>
              <w:top w:val="nil"/>
              <w:left w:val="nil"/>
              <w:bottom w:val="single" w:sz="4" w:space="0" w:color="auto"/>
              <w:right w:val="single" w:sz="4" w:space="0" w:color="auto"/>
            </w:tcBorders>
            <w:shd w:val="clear" w:color="auto" w:fill="auto"/>
            <w:noWrap/>
          </w:tcPr>
          <w:p w14:paraId="5D28BB11" w14:textId="3BE71B57" w:rsidR="00535042" w:rsidRDefault="00535042" w:rsidP="00535042">
            <w:pPr>
              <w:spacing w:before="120" w:after="0"/>
              <w:rPr>
                <w:ins w:id="282" w:author="admin" w:date="2021-08-23T17:39:00Z"/>
                <w:rFonts w:eastAsia="Times New Roman"/>
              </w:rPr>
            </w:pPr>
            <w:ins w:id="283" w:author="admin" w:date="2021-08-23T17:39:00Z">
              <w:r>
                <w:rPr>
                  <w:rFonts w:eastAsia="Times New Roman"/>
                </w:rPr>
                <w:t>Maker - Via</w:t>
              </w:r>
            </w:ins>
          </w:p>
        </w:tc>
        <w:tc>
          <w:tcPr>
            <w:tcW w:w="3150" w:type="dxa"/>
            <w:tcBorders>
              <w:top w:val="nil"/>
              <w:left w:val="nil"/>
              <w:bottom w:val="single" w:sz="4" w:space="0" w:color="auto"/>
              <w:right w:val="single" w:sz="4" w:space="0" w:color="auto"/>
            </w:tcBorders>
            <w:shd w:val="clear" w:color="auto" w:fill="auto"/>
            <w:noWrap/>
          </w:tcPr>
          <w:p w14:paraId="7E9D61AD" w14:textId="2C109B38" w:rsidR="00535042" w:rsidRDefault="00535042" w:rsidP="00535042">
            <w:pPr>
              <w:spacing w:before="120" w:after="0"/>
              <w:rPr>
                <w:ins w:id="284" w:author="admin" w:date="2021-08-23T17:39:00Z"/>
                <w:rFonts w:eastAsia="Times New Roman"/>
              </w:rPr>
            </w:pPr>
            <w:ins w:id="285" w:author="admin" w:date="2021-08-23T17:39:00Z">
              <w:r>
                <w:rPr>
                  <w:rFonts w:eastAsia="Times New Roman"/>
                </w:rPr>
                <w:t>Kênh đặt lệnh</w:t>
              </w:r>
            </w:ins>
          </w:p>
        </w:tc>
        <w:tc>
          <w:tcPr>
            <w:tcW w:w="3240" w:type="dxa"/>
            <w:tcBorders>
              <w:top w:val="nil"/>
              <w:left w:val="nil"/>
              <w:bottom w:val="single" w:sz="4" w:space="0" w:color="auto"/>
              <w:right w:val="single" w:sz="4" w:space="0" w:color="auto"/>
            </w:tcBorders>
            <w:shd w:val="clear" w:color="auto" w:fill="auto"/>
            <w:noWrap/>
          </w:tcPr>
          <w:p w14:paraId="76B91644" w14:textId="141F792E" w:rsidR="00535042" w:rsidRPr="00522F50" w:rsidRDefault="00535042" w:rsidP="00535042">
            <w:pPr>
              <w:spacing w:before="120" w:after="0"/>
              <w:rPr>
                <w:ins w:id="286" w:author="admin" w:date="2021-08-23T17:39:00Z"/>
                <w:rFonts w:eastAsia="Times New Roman"/>
              </w:rPr>
            </w:pPr>
            <w:ins w:id="287" w:author="admin" w:date="2021-08-23T17:39:00Z">
              <w:r>
                <w:rPr>
                  <w:rFonts w:eastAsia="Times New Roman"/>
                </w:rPr>
                <w:t>Maker-via</w:t>
              </w:r>
            </w:ins>
          </w:p>
        </w:tc>
      </w:tr>
      <w:tr w:rsidR="00535042" w:rsidRPr="00522F50" w14:paraId="21B0D35E" w14:textId="77777777" w:rsidTr="00792B4A">
        <w:trPr>
          <w:trHeight w:val="300"/>
          <w:ins w:id="288" w:author="admin" w:date="2021-08-23T17:41:00Z"/>
        </w:trPr>
        <w:tc>
          <w:tcPr>
            <w:tcW w:w="1008" w:type="dxa"/>
            <w:tcBorders>
              <w:top w:val="nil"/>
              <w:left w:val="single" w:sz="4" w:space="0" w:color="auto"/>
              <w:bottom w:val="single" w:sz="4" w:space="0" w:color="auto"/>
              <w:right w:val="single" w:sz="4" w:space="0" w:color="auto"/>
            </w:tcBorders>
            <w:shd w:val="clear" w:color="auto" w:fill="auto"/>
            <w:noWrap/>
          </w:tcPr>
          <w:p w14:paraId="73C5B7D9" w14:textId="228FFC7A" w:rsidR="00535042" w:rsidRDefault="00535042" w:rsidP="00535042">
            <w:pPr>
              <w:spacing w:before="120" w:after="0"/>
              <w:rPr>
                <w:ins w:id="289" w:author="admin" w:date="2021-08-23T17:41:00Z"/>
                <w:rFonts w:eastAsia="Times New Roman"/>
              </w:rPr>
            </w:pPr>
            <w:ins w:id="290" w:author="admin" w:date="2021-08-23T17:41:00Z">
              <w:r>
                <w:rPr>
                  <w:rFonts w:eastAsia="Times New Roman"/>
                </w:rPr>
                <w:t>52</w:t>
              </w:r>
            </w:ins>
          </w:p>
        </w:tc>
        <w:tc>
          <w:tcPr>
            <w:tcW w:w="2012" w:type="dxa"/>
            <w:tcBorders>
              <w:top w:val="nil"/>
              <w:left w:val="nil"/>
              <w:bottom w:val="single" w:sz="4" w:space="0" w:color="auto"/>
              <w:right w:val="single" w:sz="4" w:space="0" w:color="auto"/>
            </w:tcBorders>
            <w:shd w:val="clear" w:color="auto" w:fill="auto"/>
            <w:noWrap/>
          </w:tcPr>
          <w:p w14:paraId="032AFE6D" w14:textId="08D59D3B" w:rsidR="00535042" w:rsidRDefault="00535042" w:rsidP="00535042">
            <w:pPr>
              <w:spacing w:before="120" w:after="0"/>
              <w:rPr>
                <w:ins w:id="291" w:author="admin" w:date="2021-08-23T17:41:00Z"/>
                <w:rFonts w:eastAsia="Times New Roman"/>
              </w:rPr>
            </w:pPr>
            <w:ins w:id="292" w:author="admin" w:date="2021-08-23T17:41:00Z">
              <w:r w:rsidRPr="00C75B3D">
                <w:rPr>
                  <w:sz w:val="20"/>
                  <w:szCs w:val="20"/>
                  <w:highlight w:val="yellow"/>
                </w:rPr>
                <w:t>SendingTime</w:t>
              </w:r>
            </w:ins>
          </w:p>
        </w:tc>
        <w:tc>
          <w:tcPr>
            <w:tcW w:w="3150" w:type="dxa"/>
            <w:tcBorders>
              <w:top w:val="nil"/>
              <w:left w:val="nil"/>
              <w:bottom w:val="single" w:sz="4" w:space="0" w:color="auto"/>
              <w:right w:val="single" w:sz="4" w:space="0" w:color="auto"/>
            </w:tcBorders>
            <w:shd w:val="clear" w:color="auto" w:fill="auto"/>
            <w:noWrap/>
          </w:tcPr>
          <w:p w14:paraId="236F5DC3" w14:textId="05FD89CC" w:rsidR="00535042" w:rsidRDefault="00535042" w:rsidP="00535042">
            <w:pPr>
              <w:spacing w:before="120" w:after="0"/>
              <w:rPr>
                <w:ins w:id="293" w:author="admin" w:date="2021-08-23T17:41:00Z"/>
                <w:rFonts w:eastAsia="Times New Roman"/>
              </w:rPr>
            </w:pPr>
            <w:ins w:id="294" w:author="admin" w:date="2021-08-23T17:41:00Z">
              <w:r w:rsidRPr="00C75B3D">
                <w:rPr>
                  <w:rFonts w:eastAsia="Times New Roman"/>
                  <w:sz w:val="20"/>
                  <w:szCs w:val="20"/>
                  <w:highlight w:val="yellow"/>
                </w:rPr>
                <w:t>20210504-01:55:50.043</w:t>
              </w:r>
            </w:ins>
          </w:p>
        </w:tc>
        <w:tc>
          <w:tcPr>
            <w:tcW w:w="3240" w:type="dxa"/>
            <w:tcBorders>
              <w:top w:val="nil"/>
              <w:left w:val="nil"/>
              <w:bottom w:val="single" w:sz="4" w:space="0" w:color="auto"/>
              <w:right w:val="single" w:sz="4" w:space="0" w:color="auto"/>
            </w:tcBorders>
            <w:shd w:val="clear" w:color="auto" w:fill="auto"/>
            <w:noWrap/>
          </w:tcPr>
          <w:p w14:paraId="026CC43C" w14:textId="6A9C14C6" w:rsidR="00535042" w:rsidRPr="00522F50" w:rsidRDefault="00535042" w:rsidP="00535042">
            <w:pPr>
              <w:spacing w:before="120" w:after="0"/>
              <w:rPr>
                <w:ins w:id="295" w:author="admin" w:date="2021-08-23T17:41:00Z"/>
                <w:rFonts w:eastAsia="Times New Roman"/>
              </w:rPr>
            </w:pPr>
            <w:ins w:id="296" w:author="admin" w:date="2021-08-23T17:41:00Z">
              <w:r w:rsidRPr="00C75B3D">
                <w:rPr>
                  <w:rFonts w:eastAsia="Times New Roman"/>
                  <w:sz w:val="20"/>
                  <w:szCs w:val="20"/>
                  <w:highlight w:val="yellow"/>
                </w:rPr>
                <w:t>Thời gian I-ORS gửi lệnh</w:t>
              </w:r>
            </w:ins>
          </w:p>
        </w:tc>
      </w:tr>
      <w:tr w:rsidR="00535042" w:rsidRPr="00522F50" w14:paraId="6F1F566B" w14:textId="77777777" w:rsidTr="00792B4A">
        <w:trPr>
          <w:trHeight w:val="300"/>
          <w:ins w:id="297" w:author="admin" w:date="2021-08-23T17:41:00Z"/>
        </w:trPr>
        <w:tc>
          <w:tcPr>
            <w:tcW w:w="1008" w:type="dxa"/>
            <w:tcBorders>
              <w:top w:val="nil"/>
              <w:left w:val="single" w:sz="4" w:space="0" w:color="auto"/>
              <w:bottom w:val="single" w:sz="4" w:space="0" w:color="auto"/>
              <w:right w:val="single" w:sz="4" w:space="0" w:color="auto"/>
            </w:tcBorders>
            <w:shd w:val="clear" w:color="auto" w:fill="auto"/>
            <w:noWrap/>
          </w:tcPr>
          <w:p w14:paraId="17A97F04" w14:textId="00D5DC94" w:rsidR="00535042" w:rsidRDefault="00535042" w:rsidP="00535042">
            <w:pPr>
              <w:spacing w:before="120" w:after="0"/>
              <w:rPr>
                <w:ins w:id="298" w:author="admin" w:date="2021-08-23T17:41:00Z"/>
                <w:rFonts w:eastAsia="Times New Roman"/>
              </w:rPr>
            </w:pPr>
            <w:ins w:id="299" w:author="admin" w:date="2021-08-23T17:41:00Z">
              <w:r>
                <w:rPr>
                  <w:rFonts w:eastAsia="Times New Roman"/>
                </w:rPr>
                <w:t>56</w:t>
              </w:r>
            </w:ins>
          </w:p>
        </w:tc>
        <w:tc>
          <w:tcPr>
            <w:tcW w:w="2012" w:type="dxa"/>
            <w:tcBorders>
              <w:top w:val="nil"/>
              <w:left w:val="nil"/>
              <w:bottom w:val="single" w:sz="4" w:space="0" w:color="auto"/>
              <w:right w:val="single" w:sz="4" w:space="0" w:color="auto"/>
            </w:tcBorders>
            <w:shd w:val="clear" w:color="auto" w:fill="auto"/>
            <w:noWrap/>
          </w:tcPr>
          <w:p w14:paraId="5C7A79F8" w14:textId="277BDBC7" w:rsidR="00535042" w:rsidRDefault="00535042" w:rsidP="00535042">
            <w:pPr>
              <w:spacing w:before="120" w:after="0"/>
              <w:rPr>
                <w:ins w:id="300" w:author="admin" w:date="2021-08-23T17:41:00Z"/>
                <w:rFonts w:eastAsia="Times New Roman"/>
              </w:rPr>
            </w:pPr>
            <w:ins w:id="301" w:author="admin" w:date="2021-08-23T17:41:00Z">
              <w:r w:rsidRPr="007F655C">
                <w:rPr>
                  <w:sz w:val="20"/>
                  <w:szCs w:val="20"/>
                </w:rPr>
                <w:t>TargetCompID</w:t>
              </w:r>
            </w:ins>
          </w:p>
        </w:tc>
        <w:tc>
          <w:tcPr>
            <w:tcW w:w="3150" w:type="dxa"/>
            <w:tcBorders>
              <w:top w:val="nil"/>
              <w:left w:val="nil"/>
              <w:bottom w:val="single" w:sz="4" w:space="0" w:color="auto"/>
              <w:right w:val="single" w:sz="4" w:space="0" w:color="auto"/>
            </w:tcBorders>
            <w:shd w:val="clear" w:color="auto" w:fill="auto"/>
            <w:noWrap/>
          </w:tcPr>
          <w:p w14:paraId="61A5FDCD" w14:textId="76DF3338" w:rsidR="00535042" w:rsidRDefault="00535042" w:rsidP="00535042">
            <w:pPr>
              <w:spacing w:before="120" w:after="0"/>
              <w:rPr>
                <w:ins w:id="302" w:author="admin" w:date="2021-08-23T17:41:00Z"/>
                <w:rFonts w:eastAsia="Times New Roman"/>
              </w:rPr>
            </w:pPr>
            <w:ins w:id="303" w:author="admin" w:date="2021-08-23T17:41:00Z">
              <w:r>
                <w:rPr>
                  <w:rFonts w:eastAsia="Times New Roman"/>
                </w:rPr>
                <w:t>TradeAPI</w:t>
              </w:r>
            </w:ins>
          </w:p>
        </w:tc>
        <w:tc>
          <w:tcPr>
            <w:tcW w:w="3240" w:type="dxa"/>
            <w:tcBorders>
              <w:top w:val="nil"/>
              <w:left w:val="nil"/>
              <w:bottom w:val="single" w:sz="4" w:space="0" w:color="auto"/>
              <w:right w:val="single" w:sz="4" w:space="0" w:color="auto"/>
            </w:tcBorders>
            <w:shd w:val="clear" w:color="auto" w:fill="auto"/>
            <w:noWrap/>
          </w:tcPr>
          <w:p w14:paraId="38069217" w14:textId="77777777" w:rsidR="00535042" w:rsidRPr="00522F50" w:rsidRDefault="00535042" w:rsidP="00535042">
            <w:pPr>
              <w:spacing w:before="120" w:after="0"/>
              <w:rPr>
                <w:ins w:id="304" w:author="admin" w:date="2021-08-23T17:41:00Z"/>
                <w:rFonts w:eastAsia="Times New Roman"/>
              </w:rPr>
            </w:pPr>
          </w:p>
        </w:tc>
      </w:tr>
      <w:tr w:rsidR="00535042" w:rsidRPr="00522F50" w14:paraId="5BAD606F"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3A18C851" w14:textId="77777777" w:rsidR="00535042" w:rsidRPr="00522F50" w:rsidRDefault="00535042" w:rsidP="00535042">
            <w:pPr>
              <w:spacing w:before="120" w:after="0"/>
              <w:rPr>
                <w:rFonts w:eastAsia="Times New Roman"/>
              </w:rPr>
            </w:pPr>
            <w:r>
              <w:rPr>
                <w:rFonts w:eastAsia="Times New Roman"/>
              </w:rPr>
              <w:t>1</w:t>
            </w:r>
          </w:p>
        </w:tc>
        <w:tc>
          <w:tcPr>
            <w:tcW w:w="2012" w:type="dxa"/>
            <w:tcBorders>
              <w:top w:val="nil"/>
              <w:left w:val="nil"/>
              <w:bottom w:val="single" w:sz="4" w:space="0" w:color="auto"/>
              <w:right w:val="single" w:sz="4" w:space="0" w:color="auto"/>
            </w:tcBorders>
            <w:shd w:val="clear" w:color="auto" w:fill="auto"/>
            <w:noWrap/>
            <w:hideMark/>
          </w:tcPr>
          <w:p w14:paraId="63C99D52" w14:textId="77777777" w:rsidR="00535042" w:rsidRPr="00522F50" w:rsidRDefault="00535042" w:rsidP="00535042">
            <w:pPr>
              <w:spacing w:before="120" w:after="0"/>
              <w:rPr>
                <w:rFonts w:eastAsia="Times New Roman"/>
              </w:rPr>
            </w:pPr>
            <w:r>
              <w:rPr>
                <w:rFonts w:eastAsia="Times New Roman"/>
              </w:rPr>
              <w:t>Account</w:t>
            </w:r>
          </w:p>
        </w:tc>
        <w:tc>
          <w:tcPr>
            <w:tcW w:w="3150" w:type="dxa"/>
            <w:tcBorders>
              <w:top w:val="nil"/>
              <w:left w:val="nil"/>
              <w:bottom w:val="single" w:sz="4" w:space="0" w:color="auto"/>
              <w:right w:val="single" w:sz="4" w:space="0" w:color="auto"/>
            </w:tcBorders>
            <w:shd w:val="clear" w:color="auto" w:fill="auto"/>
            <w:noWrap/>
            <w:hideMark/>
          </w:tcPr>
          <w:p w14:paraId="48A54115" w14:textId="77777777" w:rsidR="00535042" w:rsidRPr="00522F50" w:rsidRDefault="00535042" w:rsidP="00535042">
            <w:pPr>
              <w:spacing w:before="120" w:after="0"/>
              <w:rPr>
                <w:rFonts w:eastAsia="Times New Roman"/>
              </w:rPr>
            </w:pPr>
            <w:r>
              <w:rPr>
                <w:rFonts w:eastAsia="Times New Roman"/>
              </w:rPr>
              <w:t>Số tài khoản</w:t>
            </w:r>
          </w:p>
        </w:tc>
        <w:tc>
          <w:tcPr>
            <w:tcW w:w="3240" w:type="dxa"/>
            <w:tcBorders>
              <w:top w:val="nil"/>
              <w:left w:val="nil"/>
              <w:bottom w:val="single" w:sz="4" w:space="0" w:color="auto"/>
              <w:right w:val="single" w:sz="4" w:space="0" w:color="auto"/>
            </w:tcBorders>
            <w:shd w:val="clear" w:color="auto" w:fill="auto"/>
            <w:noWrap/>
            <w:hideMark/>
          </w:tcPr>
          <w:p w14:paraId="06BEAADC" w14:textId="77777777" w:rsidR="00535042" w:rsidRPr="00522F50" w:rsidRDefault="00535042" w:rsidP="00535042">
            <w:pPr>
              <w:spacing w:before="120" w:after="0"/>
              <w:rPr>
                <w:rFonts w:eastAsia="Times New Roman"/>
              </w:rPr>
            </w:pPr>
          </w:p>
        </w:tc>
      </w:tr>
      <w:tr w:rsidR="00535042" w:rsidRPr="00522F50" w14:paraId="22728F61" w14:textId="77777777" w:rsidTr="00792B4A">
        <w:trPr>
          <w:trHeight w:val="300"/>
          <w:ins w:id="305" w:author="admin" w:date="2021-08-23T17:41:00Z"/>
        </w:trPr>
        <w:tc>
          <w:tcPr>
            <w:tcW w:w="1008" w:type="dxa"/>
            <w:tcBorders>
              <w:top w:val="nil"/>
              <w:left w:val="single" w:sz="4" w:space="0" w:color="auto"/>
              <w:bottom w:val="single" w:sz="4" w:space="0" w:color="auto"/>
              <w:right w:val="single" w:sz="4" w:space="0" w:color="auto"/>
            </w:tcBorders>
            <w:shd w:val="clear" w:color="auto" w:fill="auto"/>
            <w:noWrap/>
          </w:tcPr>
          <w:p w14:paraId="0C09BB50" w14:textId="286FB64A" w:rsidR="00535042" w:rsidRPr="00522F50" w:rsidRDefault="00535042" w:rsidP="00535042">
            <w:pPr>
              <w:spacing w:before="120" w:after="0"/>
              <w:rPr>
                <w:ins w:id="306" w:author="admin" w:date="2021-08-23T17:41:00Z"/>
                <w:rFonts w:eastAsia="Times New Roman"/>
              </w:rPr>
            </w:pPr>
            <w:ins w:id="307" w:author="admin" w:date="2021-08-23T17:42:00Z">
              <w:r>
                <w:rPr>
                  <w:rFonts w:eastAsia="Times New Roman"/>
                </w:rPr>
                <w:t>6</w:t>
              </w:r>
            </w:ins>
          </w:p>
        </w:tc>
        <w:tc>
          <w:tcPr>
            <w:tcW w:w="2012" w:type="dxa"/>
            <w:tcBorders>
              <w:top w:val="nil"/>
              <w:left w:val="nil"/>
              <w:bottom w:val="single" w:sz="4" w:space="0" w:color="auto"/>
              <w:right w:val="single" w:sz="4" w:space="0" w:color="auto"/>
            </w:tcBorders>
            <w:shd w:val="clear" w:color="auto" w:fill="auto"/>
            <w:noWrap/>
          </w:tcPr>
          <w:p w14:paraId="6C63A1C9" w14:textId="581739AB" w:rsidR="00535042" w:rsidRPr="00522F50" w:rsidRDefault="00535042" w:rsidP="00535042">
            <w:pPr>
              <w:spacing w:before="120" w:after="0"/>
              <w:rPr>
                <w:ins w:id="308" w:author="admin" w:date="2021-08-23T17:41:00Z"/>
                <w:rFonts w:eastAsia="Times New Roman"/>
              </w:rPr>
            </w:pPr>
            <w:ins w:id="309" w:author="admin" w:date="2021-08-23T17:43:00Z">
              <w:r>
                <w:fldChar w:fldCharType="begin"/>
              </w:r>
              <w:r>
                <w:instrText xml:space="preserve"> HYPERLINK "https://www.onixs.biz/fix-dictionary/4.4/tagNum_6.html" </w:instrText>
              </w:r>
              <w:r>
                <w:fldChar w:fldCharType="separate"/>
              </w:r>
              <w:r w:rsidRPr="00A14173">
                <w:rPr>
                  <w:rFonts w:eastAsia="Times New Roman"/>
                  <w:sz w:val="20"/>
                  <w:szCs w:val="20"/>
                </w:rPr>
                <w:t>AvgPx</w:t>
              </w:r>
              <w:r>
                <w:rPr>
                  <w:rFonts w:eastAsia="Times New Roman"/>
                  <w:sz w:val="20"/>
                  <w:szCs w:val="20"/>
                </w:rPr>
                <w:fldChar w:fldCharType="end"/>
              </w:r>
            </w:ins>
          </w:p>
        </w:tc>
        <w:tc>
          <w:tcPr>
            <w:tcW w:w="3150" w:type="dxa"/>
            <w:tcBorders>
              <w:top w:val="nil"/>
              <w:left w:val="nil"/>
              <w:bottom w:val="single" w:sz="4" w:space="0" w:color="auto"/>
              <w:right w:val="single" w:sz="4" w:space="0" w:color="auto"/>
            </w:tcBorders>
            <w:shd w:val="clear" w:color="auto" w:fill="auto"/>
            <w:noWrap/>
          </w:tcPr>
          <w:p w14:paraId="45427EED" w14:textId="77777777" w:rsidR="00535042" w:rsidRPr="00522F50" w:rsidRDefault="00535042" w:rsidP="00535042">
            <w:pPr>
              <w:spacing w:before="120" w:after="0"/>
              <w:rPr>
                <w:ins w:id="310" w:author="admin" w:date="2021-08-23T17:41:00Z"/>
                <w:rFonts w:eastAsia="Times New Roman"/>
              </w:rPr>
            </w:pPr>
          </w:p>
        </w:tc>
        <w:tc>
          <w:tcPr>
            <w:tcW w:w="3240" w:type="dxa"/>
            <w:tcBorders>
              <w:top w:val="nil"/>
              <w:left w:val="nil"/>
              <w:bottom w:val="single" w:sz="4" w:space="0" w:color="auto"/>
              <w:right w:val="single" w:sz="4" w:space="0" w:color="auto"/>
            </w:tcBorders>
            <w:shd w:val="clear" w:color="auto" w:fill="auto"/>
            <w:noWrap/>
          </w:tcPr>
          <w:p w14:paraId="230C1AF3" w14:textId="0E0C2DEA" w:rsidR="00535042" w:rsidRPr="00522F50" w:rsidRDefault="00535042" w:rsidP="00535042">
            <w:pPr>
              <w:spacing w:before="120" w:after="0"/>
              <w:rPr>
                <w:ins w:id="311" w:author="admin" w:date="2021-08-23T17:41:00Z"/>
                <w:rFonts w:eastAsia="Times New Roman"/>
              </w:rPr>
            </w:pPr>
            <w:ins w:id="312" w:author="admin" w:date="2021-08-23T17:43:00Z">
              <w:r>
                <w:rPr>
                  <w:rFonts w:eastAsia="Times New Roman"/>
                  <w:sz w:val="20"/>
                  <w:szCs w:val="20"/>
                </w:rPr>
                <w:t>Giá khớp trung bình</w:t>
              </w:r>
            </w:ins>
          </w:p>
        </w:tc>
      </w:tr>
      <w:tr w:rsidR="00535042" w:rsidRPr="00522F50" w14:paraId="6D7CCD7D"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5596A1A" w14:textId="77777777" w:rsidR="00535042" w:rsidRPr="00522F50" w:rsidRDefault="00535042" w:rsidP="00535042">
            <w:pPr>
              <w:spacing w:before="120" w:after="0"/>
              <w:rPr>
                <w:rFonts w:eastAsia="Times New Roman"/>
              </w:rPr>
            </w:pPr>
            <w:r w:rsidRPr="00522F50">
              <w:rPr>
                <w:rFonts w:eastAsia="Times New Roman"/>
              </w:rPr>
              <w:t>11</w:t>
            </w:r>
          </w:p>
        </w:tc>
        <w:tc>
          <w:tcPr>
            <w:tcW w:w="2012" w:type="dxa"/>
            <w:tcBorders>
              <w:top w:val="nil"/>
              <w:left w:val="nil"/>
              <w:bottom w:val="single" w:sz="4" w:space="0" w:color="auto"/>
              <w:right w:val="single" w:sz="4" w:space="0" w:color="auto"/>
            </w:tcBorders>
            <w:shd w:val="clear" w:color="auto" w:fill="auto"/>
            <w:noWrap/>
            <w:hideMark/>
          </w:tcPr>
          <w:p w14:paraId="724830DF" w14:textId="77777777" w:rsidR="00535042" w:rsidRPr="00522F50" w:rsidRDefault="00535042" w:rsidP="00535042">
            <w:pPr>
              <w:spacing w:before="120" w:after="0"/>
              <w:rPr>
                <w:rFonts w:eastAsia="Times New Roman"/>
              </w:rPr>
            </w:pPr>
            <w:r w:rsidRPr="00522F50">
              <w:rPr>
                <w:rFonts w:eastAsia="Times New Roman"/>
              </w:rPr>
              <w:t>ClOrdID</w:t>
            </w:r>
          </w:p>
        </w:tc>
        <w:tc>
          <w:tcPr>
            <w:tcW w:w="3150" w:type="dxa"/>
            <w:tcBorders>
              <w:top w:val="nil"/>
              <w:left w:val="nil"/>
              <w:bottom w:val="single" w:sz="4" w:space="0" w:color="auto"/>
              <w:right w:val="single" w:sz="4" w:space="0" w:color="auto"/>
            </w:tcBorders>
            <w:shd w:val="clear" w:color="auto" w:fill="auto"/>
            <w:noWrap/>
            <w:hideMark/>
          </w:tcPr>
          <w:p w14:paraId="5687DB83" w14:textId="77777777" w:rsidR="00535042" w:rsidRPr="00522F50" w:rsidRDefault="00535042" w:rsidP="00535042">
            <w:pPr>
              <w:spacing w:before="120" w:after="0"/>
              <w:rPr>
                <w:rFonts w:eastAsia="Times New Roman"/>
              </w:rPr>
            </w:pPr>
            <w:r w:rsidRPr="00522F50">
              <w:rPr>
                <w:rFonts w:eastAsia="Times New Roman"/>
              </w:rPr>
              <w:t> </w:t>
            </w:r>
            <w:r>
              <w:rPr>
                <w:rFonts w:eastAsia="Times New Roman"/>
              </w:rPr>
              <w:t>Số hiệu lệnh do client sinh</w:t>
            </w:r>
          </w:p>
        </w:tc>
        <w:tc>
          <w:tcPr>
            <w:tcW w:w="3240" w:type="dxa"/>
            <w:tcBorders>
              <w:top w:val="nil"/>
              <w:left w:val="nil"/>
              <w:bottom w:val="single" w:sz="4" w:space="0" w:color="auto"/>
              <w:right w:val="single" w:sz="4" w:space="0" w:color="auto"/>
            </w:tcBorders>
            <w:shd w:val="clear" w:color="auto" w:fill="auto"/>
            <w:noWrap/>
            <w:hideMark/>
          </w:tcPr>
          <w:p w14:paraId="34FD1E36"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74DAE5F7"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67E42660" w14:textId="77777777" w:rsidR="00535042" w:rsidRPr="00522F50" w:rsidRDefault="00535042" w:rsidP="00535042">
            <w:pPr>
              <w:spacing w:before="120" w:after="0"/>
              <w:rPr>
                <w:rFonts w:eastAsia="Times New Roman"/>
              </w:rPr>
            </w:pPr>
            <w:r w:rsidRPr="00522F50">
              <w:rPr>
                <w:rFonts w:eastAsia="Times New Roman"/>
              </w:rPr>
              <w:t>14</w:t>
            </w:r>
          </w:p>
        </w:tc>
        <w:tc>
          <w:tcPr>
            <w:tcW w:w="2012" w:type="dxa"/>
            <w:tcBorders>
              <w:top w:val="nil"/>
              <w:left w:val="nil"/>
              <w:bottom w:val="single" w:sz="4" w:space="0" w:color="auto"/>
              <w:right w:val="single" w:sz="4" w:space="0" w:color="auto"/>
            </w:tcBorders>
            <w:shd w:val="clear" w:color="auto" w:fill="auto"/>
            <w:noWrap/>
            <w:hideMark/>
          </w:tcPr>
          <w:p w14:paraId="36A1155B" w14:textId="77777777" w:rsidR="00535042" w:rsidRPr="00522F50" w:rsidRDefault="00FD67E7" w:rsidP="00535042">
            <w:pPr>
              <w:spacing w:before="120" w:after="0"/>
              <w:rPr>
                <w:rFonts w:eastAsia="Times New Roman"/>
              </w:rPr>
            </w:pPr>
            <w:hyperlink r:id="rId22" w:tgtFrame="tagFrame" w:history="1">
              <w:r w:rsidR="00535042" w:rsidRPr="00522F50">
                <w:rPr>
                  <w:rFonts w:eastAsia="Times New Roman"/>
                </w:rPr>
                <w:t>CumQty</w:t>
              </w:r>
            </w:hyperlink>
          </w:p>
        </w:tc>
        <w:tc>
          <w:tcPr>
            <w:tcW w:w="3150" w:type="dxa"/>
            <w:tcBorders>
              <w:top w:val="nil"/>
              <w:left w:val="nil"/>
              <w:bottom w:val="single" w:sz="4" w:space="0" w:color="auto"/>
              <w:right w:val="single" w:sz="4" w:space="0" w:color="auto"/>
            </w:tcBorders>
            <w:shd w:val="clear" w:color="auto" w:fill="auto"/>
            <w:noWrap/>
            <w:hideMark/>
          </w:tcPr>
          <w:p w14:paraId="5CBD0DC9" w14:textId="77777777" w:rsidR="00535042" w:rsidRPr="00522F50" w:rsidRDefault="00535042" w:rsidP="00535042">
            <w:pPr>
              <w:spacing w:before="120" w:after="0"/>
              <w:rPr>
                <w:rFonts w:eastAsia="Times New Roman"/>
              </w:rPr>
            </w:pPr>
            <w:r w:rsidRPr="00522F50">
              <w:rPr>
                <w:rFonts w:eastAsia="Times New Roman"/>
              </w:rPr>
              <w:t> </w:t>
            </w:r>
            <w:r>
              <w:rPr>
                <w:rFonts w:eastAsia="Times New Roman"/>
              </w:rPr>
              <w:t>Tổng khối lượng khớp của lệnh</w:t>
            </w:r>
          </w:p>
        </w:tc>
        <w:tc>
          <w:tcPr>
            <w:tcW w:w="3240" w:type="dxa"/>
            <w:tcBorders>
              <w:top w:val="nil"/>
              <w:left w:val="nil"/>
              <w:bottom w:val="single" w:sz="4" w:space="0" w:color="auto"/>
              <w:right w:val="single" w:sz="4" w:space="0" w:color="auto"/>
            </w:tcBorders>
            <w:shd w:val="clear" w:color="auto" w:fill="auto"/>
            <w:noWrap/>
            <w:hideMark/>
          </w:tcPr>
          <w:p w14:paraId="5BC6CE08"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13CFB103"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0CB52580" w14:textId="77777777" w:rsidR="00535042" w:rsidRPr="00522F50" w:rsidRDefault="00535042" w:rsidP="00535042">
            <w:pPr>
              <w:spacing w:before="120" w:after="0"/>
              <w:rPr>
                <w:rFonts w:eastAsia="Times New Roman"/>
              </w:rPr>
            </w:pPr>
            <w:r w:rsidRPr="00522F50">
              <w:rPr>
                <w:rFonts w:eastAsia="Times New Roman"/>
              </w:rPr>
              <w:t>17</w:t>
            </w:r>
          </w:p>
        </w:tc>
        <w:tc>
          <w:tcPr>
            <w:tcW w:w="2012" w:type="dxa"/>
            <w:tcBorders>
              <w:top w:val="nil"/>
              <w:left w:val="nil"/>
              <w:bottom w:val="single" w:sz="4" w:space="0" w:color="auto"/>
              <w:right w:val="single" w:sz="4" w:space="0" w:color="auto"/>
            </w:tcBorders>
            <w:shd w:val="clear" w:color="auto" w:fill="auto"/>
            <w:noWrap/>
            <w:hideMark/>
          </w:tcPr>
          <w:p w14:paraId="1C6C6137" w14:textId="77777777" w:rsidR="00535042" w:rsidRPr="00522F50" w:rsidRDefault="00FD67E7" w:rsidP="00535042">
            <w:pPr>
              <w:spacing w:before="120" w:after="0"/>
              <w:rPr>
                <w:rFonts w:eastAsia="Times New Roman"/>
              </w:rPr>
            </w:pPr>
            <w:hyperlink r:id="rId23" w:tgtFrame="tagFrame" w:history="1">
              <w:r w:rsidR="00535042" w:rsidRPr="00522F50">
                <w:rPr>
                  <w:rFonts w:eastAsia="Times New Roman"/>
                </w:rPr>
                <w:t>ExecID</w:t>
              </w:r>
            </w:hyperlink>
          </w:p>
        </w:tc>
        <w:tc>
          <w:tcPr>
            <w:tcW w:w="3150" w:type="dxa"/>
            <w:tcBorders>
              <w:top w:val="nil"/>
              <w:left w:val="nil"/>
              <w:bottom w:val="single" w:sz="4" w:space="0" w:color="auto"/>
              <w:right w:val="single" w:sz="4" w:space="0" w:color="auto"/>
            </w:tcBorders>
            <w:shd w:val="clear" w:color="auto" w:fill="auto"/>
            <w:noWrap/>
            <w:hideMark/>
          </w:tcPr>
          <w:p w14:paraId="04DA39ED" w14:textId="77777777" w:rsidR="00535042" w:rsidRPr="00522F50" w:rsidRDefault="00535042" w:rsidP="00535042">
            <w:pPr>
              <w:spacing w:before="120" w:after="0"/>
              <w:rPr>
                <w:rFonts w:eastAsia="Times New Roman"/>
              </w:rPr>
            </w:pPr>
            <w:r w:rsidRPr="00522F50">
              <w:rPr>
                <w:rFonts w:eastAsia="Times New Roman"/>
              </w:rPr>
              <w:t> </w:t>
            </w:r>
            <w:r>
              <w:rPr>
                <w:rFonts w:eastAsia="Times New Roman"/>
              </w:rPr>
              <w:t>Số hiệu lệnh khớp (do ORS sinh)</w:t>
            </w:r>
          </w:p>
        </w:tc>
        <w:tc>
          <w:tcPr>
            <w:tcW w:w="3240" w:type="dxa"/>
            <w:tcBorders>
              <w:top w:val="nil"/>
              <w:left w:val="nil"/>
              <w:bottom w:val="single" w:sz="4" w:space="0" w:color="auto"/>
              <w:right w:val="single" w:sz="4" w:space="0" w:color="auto"/>
            </w:tcBorders>
            <w:shd w:val="clear" w:color="auto" w:fill="auto"/>
            <w:noWrap/>
            <w:hideMark/>
          </w:tcPr>
          <w:p w14:paraId="42ECDC64"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24AA36B4" w14:textId="77777777" w:rsidTr="00792B4A">
        <w:trPr>
          <w:trHeight w:val="300"/>
          <w:ins w:id="313" w:author="admin" w:date="2021-08-23T17:44:00Z"/>
        </w:trPr>
        <w:tc>
          <w:tcPr>
            <w:tcW w:w="1008" w:type="dxa"/>
            <w:tcBorders>
              <w:top w:val="nil"/>
              <w:left w:val="single" w:sz="4" w:space="0" w:color="auto"/>
              <w:bottom w:val="single" w:sz="4" w:space="0" w:color="auto"/>
              <w:right w:val="single" w:sz="4" w:space="0" w:color="auto"/>
            </w:tcBorders>
            <w:shd w:val="clear" w:color="auto" w:fill="auto"/>
            <w:noWrap/>
          </w:tcPr>
          <w:p w14:paraId="77397E5D" w14:textId="1402C724" w:rsidR="00535042" w:rsidRPr="00522F50" w:rsidRDefault="00535042" w:rsidP="00535042">
            <w:pPr>
              <w:spacing w:before="120" w:after="0"/>
              <w:rPr>
                <w:ins w:id="314" w:author="admin" w:date="2021-08-23T17:44:00Z"/>
                <w:rFonts w:eastAsia="Times New Roman"/>
              </w:rPr>
            </w:pPr>
            <w:ins w:id="315" w:author="admin" w:date="2021-08-23T17:44:00Z">
              <w:r>
                <w:rPr>
                  <w:rFonts w:eastAsia="Times New Roman"/>
                </w:rPr>
                <w:t>19</w:t>
              </w:r>
            </w:ins>
          </w:p>
        </w:tc>
        <w:tc>
          <w:tcPr>
            <w:tcW w:w="2012" w:type="dxa"/>
            <w:tcBorders>
              <w:top w:val="nil"/>
              <w:left w:val="nil"/>
              <w:bottom w:val="single" w:sz="4" w:space="0" w:color="auto"/>
              <w:right w:val="single" w:sz="4" w:space="0" w:color="auto"/>
            </w:tcBorders>
            <w:shd w:val="clear" w:color="auto" w:fill="auto"/>
            <w:noWrap/>
          </w:tcPr>
          <w:p w14:paraId="73B1BDDA" w14:textId="52290233" w:rsidR="00535042" w:rsidRDefault="000165E3" w:rsidP="00535042">
            <w:pPr>
              <w:spacing w:before="120" w:after="0"/>
              <w:rPr>
                <w:ins w:id="316" w:author="admin" w:date="2021-08-23T17:44:00Z"/>
              </w:rPr>
            </w:pPr>
            <w:ins w:id="317" w:author="admin" w:date="2021-08-23T20:51:00Z">
              <w:r>
                <w:t>ExecRefid</w:t>
              </w:r>
            </w:ins>
          </w:p>
        </w:tc>
        <w:tc>
          <w:tcPr>
            <w:tcW w:w="3150" w:type="dxa"/>
            <w:tcBorders>
              <w:top w:val="nil"/>
              <w:left w:val="nil"/>
              <w:bottom w:val="single" w:sz="4" w:space="0" w:color="auto"/>
              <w:right w:val="single" w:sz="4" w:space="0" w:color="auto"/>
            </w:tcBorders>
            <w:shd w:val="clear" w:color="auto" w:fill="auto"/>
            <w:noWrap/>
          </w:tcPr>
          <w:p w14:paraId="04CD4F02" w14:textId="20F00445" w:rsidR="00535042" w:rsidRPr="00522F50" w:rsidRDefault="000165E3" w:rsidP="00535042">
            <w:pPr>
              <w:spacing w:before="120" w:after="0"/>
              <w:rPr>
                <w:ins w:id="318" w:author="admin" w:date="2021-08-23T17:44:00Z"/>
                <w:rFonts w:eastAsia="Times New Roman"/>
              </w:rPr>
            </w:pPr>
            <w:ins w:id="319" w:author="admin" w:date="2021-08-23T20:49:00Z">
              <w:r w:rsidRPr="000165E3">
                <w:rPr>
                  <w:rFonts w:eastAsia="Times New Roman"/>
                </w:rPr>
                <w:t>RefID do Core sinh</w:t>
              </w:r>
            </w:ins>
          </w:p>
        </w:tc>
        <w:tc>
          <w:tcPr>
            <w:tcW w:w="3240" w:type="dxa"/>
            <w:tcBorders>
              <w:top w:val="nil"/>
              <w:left w:val="nil"/>
              <w:bottom w:val="single" w:sz="4" w:space="0" w:color="auto"/>
              <w:right w:val="single" w:sz="4" w:space="0" w:color="auto"/>
            </w:tcBorders>
            <w:shd w:val="clear" w:color="auto" w:fill="auto"/>
            <w:noWrap/>
          </w:tcPr>
          <w:p w14:paraId="535CA81D" w14:textId="397F13D2" w:rsidR="00535042" w:rsidRPr="00522F50" w:rsidRDefault="000165E3" w:rsidP="00535042">
            <w:pPr>
              <w:spacing w:before="120" w:after="0"/>
              <w:rPr>
                <w:ins w:id="320" w:author="admin" w:date="2021-08-23T17:44:00Z"/>
                <w:rFonts w:eastAsia="Times New Roman"/>
              </w:rPr>
            </w:pPr>
            <w:ins w:id="321" w:author="admin" w:date="2021-08-23T20:49:00Z">
              <w:r w:rsidRPr="000165E3">
                <w:rPr>
                  <w:rFonts w:eastAsia="Times New Roman"/>
                </w:rPr>
                <w:t>Giá trị ID dùng giao tiếp giữa GW và Sở</w:t>
              </w:r>
            </w:ins>
          </w:p>
        </w:tc>
      </w:tr>
      <w:tr w:rsidR="00535042" w:rsidRPr="00522F50" w14:paraId="680A713C"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1C67AE9" w14:textId="77777777" w:rsidR="00535042" w:rsidRPr="00522F50" w:rsidRDefault="00535042" w:rsidP="00535042">
            <w:pPr>
              <w:spacing w:before="120" w:after="0"/>
              <w:rPr>
                <w:rFonts w:eastAsia="Times New Roman"/>
              </w:rPr>
            </w:pPr>
            <w:r w:rsidRPr="00522F50">
              <w:rPr>
                <w:rFonts w:eastAsia="Times New Roman"/>
              </w:rPr>
              <w:t>31</w:t>
            </w:r>
          </w:p>
        </w:tc>
        <w:tc>
          <w:tcPr>
            <w:tcW w:w="2012" w:type="dxa"/>
            <w:tcBorders>
              <w:top w:val="nil"/>
              <w:left w:val="nil"/>
              <w:bottom w:val="single" w:sz="4" w:space="0" w:color="auto"/>
              <w:right w:val="single" w:sz="4" w:space="0" w:color="auto"/>
            </w:tcBorders>
            <w:shd w:val="clear" w:color="auto" w:fill="auto"/>
            <w:noWrap/>
            <w:hideMark/>
          </w:tcPr>
          <w:p w14:paraId="566606AC" w14:textId="77777777" w:rsidR="00535042" w:rsidRPr="00522F50" w:rsidRDefault="00FD67E7" w:rsidP="00535042">
            <w:pPr>
              <w:spacing w:before="120" w:after="0"/>
              <w:rPr>
                <w:rFonts w:eastAsia="Times New Roman"/>
              </w:rPr>
            </w:pPr>
            <w:hyperlink r:id="rId24" w:tgtFrame="tagFrame" w:history="1">
              <w:r w:rsidR="00535042" w:rsidRPr="00522F50">
                <w:rPr>
                  <w:rFonts w:eastAsia="Times New Roman"/>
                </w:rPr>
                <w:t>LastPx</w:t>
              </w:r>
            </w:hyperlink>
          </w:p>
        </w:tc>
        <w:tc>
          <w:tcPr>
            <w:tcW w:w="3150" w:type="dxa"/>
            <w:tcBorders>
              <w:top w:val="nil"/>
              <w:left w:val="nil"/>
              <w:bottom w:val="single" w:sz="4" w:space="0" w:color="auto"/>
              <w:right w:val="single" w:sz="4" w:space="0" w:color="auto"/>
            </w:tcBorders>
            <w:shd w:val="clear" w:color="auto" w:fill="auto"/>
            <w:noWrap/>
            <w:hideMark/>
          </w:tcPr>
          <w:p w14:paraId="231AE002" w14:textId="77777777" w:rsidR="00535042" w:rsidRPr="00522F50" w:rsidRDefault="00535042" w:rsidP="00535042">
            <w:pPr>
              <w:spacing w:before="120" w:after="0"/>
              <w:rPr>
                <w:rFonts w:eastAsia="Times New Roman"/>
              </w:rPr>
            </w:pPr>
            <w:r w:rsidRPr="00522F50">
              <w:rPr>
                <w:rFonts w:eastAsia="Times New Roman"/>
              </w:rPr>
              <w:t> </w:t>
            </w:r>
            <w:r>
              <w:rPr>
                <w:rFonts w:eastAsia="Times New Roman"/>
              </w:rPr>
              <w:t>Giá khớp gần nhất</w:t>
            </w:r>
          </w:p>
        </w:tc>
        <w:tc>
          <w:tcPr>
            <w:tcW w:w="3240" w:type="dxa"/>
            <w:tcBorders>
              <w:top w:val="nil"/>
              <w:left w:val="nil"/>
              <w:bottom w:val="single" w:sz="4" w:space="0" w:color="auto"/>
              <w:right w:val="single" w:sz="4" w:space="0" w:color="auto"/>
            </w:tcBorders>
            <w:shd w:val="clear" w:color="auto" w:fill="auto"/>
            <w:noWrap/>
            <w:hideMark/>
          </w:tcPr>
          <w:p w14:paraId="5910794D"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16088AF6"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73A70B12" w14:textId="77777777" w:rsidR="00535042" w:rsidRPr="00522F50" w:rsidRDefault="00535042" w:rsidP="00535042">
            <w:pPr>
              <w:spacing w:before="120" w:after="0"/>
              <w:rPr>
                <w:rFonts w:eastAsia="Times New Roman"/>
              </w:rPr>
            </w:pPr>
            <w:r w:rsidRPr="00522F50">
              <w:rPr>
                <w:rFonts w:eastAsia="Times New Roman"/>
              </w:rPr>
              <w:t>32</w:t>
            </w:r>
          </w:p>
        </w:tc>
        <w:tc>
          <w:tcPr>
            <w:tcW w:w="2012" w:type="dxa"/>
            <w:tcBorders>
              <w:top w:val="nil"/>
              <w:left w:val="nil"/>
              <w:bottom w:val="single" w:sz="4" w:space="0" w:color="auto"/>
              <w:right w:val="single" w:sz="4" w:space="0" w:color="auto"/>
            </w:tcBorders>
            <w:shd w:val="clear" w:color="auto" w:fill="auto"/>
            <w:noWrap/>
            <w:hideMark/>
          </w:tcPr>
          <w:p w14:paraId="6A60B08A" w14:textId="77777777" w:rsidR="00535042" w:rsidRPr="00522F50" w:rsidRDefault="00FD67E7" w:rsidP="00535042">
            <w:pPr>
              <w:spacing w:before="120" w:after="0"/>
              <w:rPr>
                <w:rFonts w:eastAsia="Times New Roman"/>
              </w:rPr>
            </w:pPr>
            <w:hyperlink r:id="rId25" w:tgtFrame="tagFrame" w:history="1">
              <w:r w:rsidR="00535042" w:rsidRPr="00522F50">
                <w:rPr>
                  <w:rFonts w:eastAsia="Times New Roman"/>
                </w:rPr>
                <w:t>LastQty</w:t>
              </w:r>
            </w:hyperlink>
          </w:p>
        </w:tc>
        <w:tc>
          <w:tcPr>
            <w:tcW w:w="3150" w:type="dxa"/>
            <w:tcBorders>
              <w:top w:val="nil"/>
              <w:left w:val="nil"/>
              <w:bottom w:val="single" w:sz="4" w:space="0" w:color="auto"/>
              <w:right w:val="single" w:sz="4" w:space="0" w:color="auto"/>
            </w:tcBorders>
            <w:shd w:val="clear" w:color="auto" w:fill="auto"/>
            <w:noWrap/>
            <w:hideMark/>
          </w:tcPr>
          <w:p w14:paraId="1A6199D8" w14:textId="77777777" w:rsidR="00535042" w:rsidRPr="00522F50" w:rsidRDefault="00535042" w:rsidP="00535042">
            <w:pPr>
              <w:spacing w:before="120" w:after="0"/>
              <w:rPr>
                <w:rFonts w:eastAsia="Times New Roman"/>
              </w:rPr>
            </w:pPr>
            <w:r w:rsidRPr="00522F50">
              <w:rPr>
                <w:rFonts w:eastAsia="Times New Roman"/>
              </w:rPr>
              <w:t> </w:t>
            </w:r>
            <w:r>
              <w:rPr>
                <w:rFonts w:eastAsia="Times New Roman"/>
              </w:rPr>
              <w:t>Khối lượng khớp gần nhất</w:t>
            </w:r>
          </w:p>
        </w:tc>
        <w:tc>
          <w:tcPr>
            <w:tcW w:w="3240" w:type="dxa"/>
            <w:tcBorders>
              <w:top w:val="nil"/>
              <w:left w:val="nil"/>
              <w:bottom w:val="single" w:sz="4" w:space="0" w:color="auto"/>
              <w:right w:val="single" w:sz="4" w:space="0" w:color="auto"/>
            </w:tcBorders>
            <w:shd w:val="clear" w:color="auto" w:fill="auto"/>
            <w:noWrap/>
            <w:hideMark/>
          </w:tcPr>
          <w:p w14:paraId="2D57A2AD"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7D222D25"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60C7B71D" w14:textId="77777777" w:rsidR="00535042" w:rsidRPr="00522F50" w:rsidRDefault="00535042" w:rsidP="00535042">
            <w:pPr>
              <w:spacing w:before="120" w:after="0"/>
              <w:rPr>
                <w:rFonts w:eastAsia="Times New Roman"/>
              </w:rPr>
            </w:pPr>
            <w:r w:rsidRPr="00522F50">
              <w:rPr>
                <w:rFonts w:eastAsia="Times New Roman"/>
              </w:rPr>
              <w:t>37</w:t>
            </w:r>
          </w:p>
        </w:tc>
        <w:tc>
          <w:tcPr>
            <w:tcW w:w="2012" w:type="dxa"/>
            <w:tcBorders>
              <w:top w:val="nil"/>
              <w:left w:val="nil"/>
              <w:bottom w:val="single" w:sz="4" w:space="0" w:color="auto"/>
              <w:right w:val="single" w:sz="4" w:space="0" w:color="auto"/>
            </w:tcBorders>
            <w:shd w:val="clear" w:color="auto" w:fill="auto"/>
            <w:noWrap/>
            <w:hideMark/>
          </w:tcPr>
          <w:p w14:paraId="68C8B2C4" w14:textId="77777777" w:rsidR="00535042" w:rsidRPr="00522F50" w:rsidRDefault="00535042" w:rsidP="00535042">
            <w:pPr>
              <w:spacing w:before="120" w:after="0"/>
              <w:rPr>
                <w:rFonts w:eastAsia="Times New Roman"/>
              </w:rPr>
            </w:pPr>
            <w:r w:rsidRPr="00522F50">
              <w:rPr>
                <w:rFonts w:eastAsia="Times New Roman"/>
              </w:rPr>
              <w:t>OrderID</w:t>
            </w:r>
          </w:p>
        </w:tc>
        <w:tc>
          <w:tcPr>
            <w:tcW w:w="3150" w:type="dxa"/>
            <w:tcBorders>
              <w:top w:val="nil"/>
              <w:left w:val="nil"/>
              <w:bottom w:val="single" w:sz="4" w:space="0" w:color="auto"/>
              <w:right w:val="single" w:sz="4" w:space="0" w:color="auto"/>
            </w:tcBorders>
            <w:shd w:val="clear" w:color="auto" w:fill="auto"/>
            <w:noWrap/>
            <w:hideMark/>
          </w:tcPr>
          <w:p w14:paraId="767F043B" w14:textId="30760634" w:rsidR="00535042" w:rsidRPr="00522F50" w:rsidRDefault="00535042" w:rsidP="00535042">
            <w:pPr>
              <w:spacing w:before="120" w:after="0"/>
              <w:rPr>
                <w:rFonts w:eastAsia="Times New Roman"/>
              </w:rPr>
            </w:pPr>
            <w:r w:rsidRPr="00522F50">
              <w:rPr>
                <w:rFonts w:eastAsia="Times New Roman"/>
              </w:rPr>
              <w:t> </w:t>
            </w:r>
            <w:r>
              <w:rPr>
                <w:rFonts w:eastAsia="Times New Roman"/>
              </w:rPr>
              <w:t>Số hiệu lệnh do O</w:t>
            </w:r>
            <w:ins w:id="322" w:author="admin" w:date="2021-08-23T17:44:00Z">
              <w:r>
                <w:rPr>
                  <w:rFonts w:eastAsia="Times New Roman"/>
                </w:rPr>
                <w:t>M</w:t>
              </w:r>
            </w:ins>
            <w:del w:id="323" w:author="admin" w:date="2021-08-23T17:44:00Z">
              <w:r w:rsidDel="00535042">
                <w:rPr>
                  <w:rFonts w:eastAsia="Times New Roman"/>
                </w:rPr>
                <w:delText>R</w:delText>
              </w:r>
            </w:del>
            <w:r>
              <w:rPr>
                <w:rFonts w:eastAsia="Times New Roman"/>
              </w:rPr>
              <w:t>S sinh</w:t>
            </w:r>
          </w:p>
        </w:tc>
        <w:tc>
          <w:tcPr>
            <w:tcW w:w="3240" w:type="dxa"/>
            <w:tcBorders>
              <w:top w:val="nil"/>
              <w:left w:val="nil"/>
              <w:bottom w:val="single" w:sz="4" w:space="0" w:color="auto"/>
              <w:right w:val="single" w:sz="4" w:space="0" w:color="auto"/>
            </w:tcBorders>
            <w:shd w:val="clear" w:color="auto" w:fill="auto"/>
            <w:noWrap/>
            <w:hideMark/>
          </w:tcPr>
          <w:p w14:paraId="01D25561" w14:textId="02B3C6A3" w:rsidR="00535042" w:rsidRPr="00522F50" w:rsidRDefault="00535042" w:rsidP="00535042">
            <w:pPr>
              <w:spacing w:before="120" w:after="0"/>
              <w:rPr>
                <w:rFonts w:eastAsia="Times New Roman"/>
              </w:rPr>
            </w:pPr>
            <w:r w:rsidRPr="00522F50">
              <w:rPr>
                <w:rFonts w:eastAsia="Times New Roman"/>
              </w:rPr>
              <w:t> </w:t>
            </w:r>
            <w:r>
              <w:rPr>
                <w:rFonts w:eastAsia="Times New Roman"/>
              </w:rPr>
              <w:t>O</w:t>
            </w:r>
            <w:ins w:id="324" w:author="admin" w:date="2021-08-23T17:44:00Z">
              <w:r>
                <w:rPr>
                  <w:rFonts w:eastAsia="Times New Roman"/>
                </w:rPr>
                <w:t>M</w:t>
              </w:r>
            </w:ins>
            <w:del w:id="325" w:author="admin" w:date="2021-08-23T17:44:00Z">
              <w:r w:rsidDel="00535042">
                <w:rPr>
                  <w:rFonts w:eastAsia="Times New Roman"/>
                </w:rPr>
                <w:delText>R</w:delText>
              </w:r>
            </w:del>
            <w:r>
              <w:rPr>
                <w:rFonts w:eastAsia="Times New Roman"/>
              </w:rPr>
              <w:t>S Order</w:t>
            </w:r>
            <w:del w:id="326" w:author="admin" w:date="2021-08-23T17:44:00Z">
              <w:r w:rsidDel="00535042">
                <w:rPr>
                  <w:rFonts w:eastAsia="Times New Roman"/>
                </w:rPr>
                <w:delText xml:space="preserve"> </w:delText>
              </w:r>
            </w:del>
            <w:r>
              <w:rPr>
                <w:rFonts w:eastAsia="Times New Roman"/>
              </w:rPr>
              <w:t>ID</w:t>
            </w:r>
          </w:p>
        </w:tc>
      </w:tr>
      <w:tr w:rsidR="00535042" w:rsidRPr="00522F50" w14:paraId="2740309A"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32AEC84" w14:textId="77777777" w:rsidR="00535042" w:rsidRPr="00522F50" w:rsidRDefault="00535042" w:rsidP="00535042">
            <w:pPr>
              <w:spacing w:before="120" w:after="0"/>
              <w:rPr>
                <w:rFonts w:eastAsia="Times New Roman"/>
              </w:rPr>
            </w:pPr>
            <w:r w:rsidRPr="00522F50">
              <w:rPr>
                <w:rFonts w:eastAsia="Times New Roman"/>
              </w:rPr>
              <w:t>38</w:t>
            </w:r>
          </w:p>
        </w:tc>
        <w:tc>
          <w:tcPr>
            <w:tcW w:w="2012" w:type="dxa"/>
            <w:tcBorders>
              <w:top w:val="nil"/>
              <w:left w:val="nil"/>
              <w:bottom w:val="single" w:sz="4" w:space="0" w:color="auto"/>
              <w:right w:val="single" w:sz="4" w:space="0" w:color="auto"/>
            </w:tcBorders>
            <w:shd w:val="clear" w:color="auto" w:fill="auto"/>
            <w:noWrap/>
            <w:hideMark/>
          </w:tcPr>
          <w:p w14:paraId="40C0491D" w14:textId="77777777" w:rsidR="00535042" w:rsidRPr="00522F50" w:rsidRDefault="00FD67E7" w:rsidP="00535042">
            <w:pPr>
              <w:spacing w:before="120" w:after="0"/>
              <w:rPr>
                <w:rFonts w:eastAsia="Times New Roman"/>
              </w:rPr>
            </w:pPr>
            <w:hyperlink r:id="rId26" w:tgtFrame="tagFrame" w:history="1">
              <w:r w:rsidR="00535042" w:rsidRPr="00522F50">
                <w:rPr>
                  <w:rFonts w:eastAsia="Times New Roman"/>
                </w:rPr>
                <w:t>OrderQty</w:t>
              </w:r>
            </w:hyperlink>
          </w:p>
        </w:tc>
        <w:tc>
          <w:tcPr>
            <w:tcW w:w="3150" w:type="dxa"/>
            <w:tcBorders>
              <w:top w:val="nil"/>
              <w:left w:val="nil"/>
              <w:bottom w:val="single" w:sz="4" w:space="0" w:color="auto"/>
              <w:right w:val="single" w:sz="4" w:space="0" w:color="auto"/>
            </w:tcBorders>
            <w:shd w:val="clear" w:color="auto" w:fill="auto"/>
            <w:noWrap/>
            <w:hideMark/>
          </w:tcPr>
          <w:p w14:paraId="2BC1AA1D" w14:textId="77777777" w:rsidR="00535042" w:rsidRPr="00522F50" w:rsidRDefault="00535042" w:rsidP="00535042">
            <w:pPr>
              <w:spacing w:before="120" w:after="0"/>
              <w:rPr>
                <w:rFonts w:eastAsia="Times New Roman"/>
              </w:rPr>
            </w:pPr>
            <w:r>
              <w:rPr>
                <w:rFonts w:eastAsia="Times New Roman"/>
              </w:rPr>
              <w:t>Khối lượng đặt</w:t>
            </w:r>
          </w:p>
        </w:tc>
        <w:tc>
          <w:tcPr>
            <w:tcW w:w="3240" w:type="dxa"/>
            <w:tcBorders>
              <w:top w:val="nil"/>
              <w:left w:val="nil"/>
              <w:bottom w:val="single" w:sz="4" w:space="0" w:color="auto"/>
              <w:right w:val="single" w:sz="4" w:space="0" w:color="auto"/>
            </w:tcBorders>
            <w:shd w:val="clear" w:color="auto" w:fill="auto"/>
            <w:noWrap/>
            <w:hideMark/>
          </w:tcPr>
          <w:p w14:paraId="3FA7E670" w14:textId="77777777" w:rsidR="00535042" w:rsidRPr="00522F50" w:rsidRDefault="00535042" w:rsidP="00535042">
            <w:pPr>
              <w:spacing w:before="120" w:after="0"/>
              <w:rPr>
                <w:rFonts w:eastAsia="Times New Roman"/>
              </w:rPr>
            </w:pPr>
          </w:p>
        </w:tc>
      </w:tr>
      <w:tr w:rsidR="00535042" w:rsidRPr="00522F50" w14:paraId="0EBD9569"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64955C95" w14:textId="77777777" w:rsidR="00535042" w:rsidRPr="00522F50" w:rsidRDefault="00535042" w:rsidP="00535042">
            <w:pPr>
              <w:spacing w:before="120" w:after="0"/>
              <w:rPr>
                <w:rFonts w:eastAsia="Times New Roman"/>
              </w:rPr>
            </w:pPr>
            <w:r w:rsidRPr="00522F50">
              <w:rPr>
                <w:rFonts w:eastAsia="Times New Roman"/>
              </w:rPr>
              <w:t>39</w:t>
            </w:r>
          </w:p>
        </w:tc>
        <w:tc>
          <w:tcPr>
            <w:tcW w:w="2012" w:type="dxa"/>
            <w:tcBorders>
              <w:top w:val="nil"/>
              <w:left w:val="nil"/>
              <w:bottom w:val="single" w:sz="4" w:space="0" w:color="auto"/>
              <w:right w:val="single" w:sz="4" w:space="0" w:color="auto"/>
            </w:tcBorders>
            <w:shd w:val="clear" w:color="auto" w:fill="auto"/>
            <w:noWrap/>
            <w:hideMark/>
          </w:tcPr>
          <w:p w14:paraId="510DBBC3" w14:textId="77777777" w:rsidR="00535042" w:rsidRPr="00522F50" w:rsidRDefault="00FD67E7" w:rsidP="00535042">
            <w:pPr>
              <w:spacing w:before="120" w:after="0"/>
              <w:rPr>
                <w:rFonts w:eastAsia="Times New Roman"/>
              </w:rPr>
            </w:pPr>
            <w:hyperlink r:id="rId27" w:tgtFrame="tagFrame" w:history="1">
              <w:r w:rsidR="00535042" w:rsidRPr="00522F50">
                <w:rPr>
                  <w:rFonts w:eastAsia="Times New Roman"/>
                </w:rPr>
                <w:t>OrdStatus</w:t>
              </w:r>
            </w:hyperlink>
          </w:p>
        </w:tc>
        <w:tc>
          <w:tcPr>
            <w:tcW w:w="3150" w:type="dxa"/>
            <w:tcBorders>
              <w:top w:val="nil"/>
              <w:left w:val="nil"/>
              <w:bottom w:val="single" w:sz="4" w:space="0" w:color="auto"/>
              <w:right w:val="single" w:sz="4" w:space="0" w:color="auto"/>
            </w:tcBorders>
            <w:shd w:val="clear" w:color="auto" w:fill="auto"/>
            <w:noWrap/>
            <w:hideMark/>
          </w:tcPr>
          <w:p w14:paraId="16E8F671" w14:textId="18B20425" w:rsidR="00535042" w:rsidRDefault="00535042" w:rsidP="00535042">
            <w:pPr>
              <w:spacing w:before="120" w:after="0"/>
              <w:rPr>
                <w:rFonts w:eastAsia="Times New Roman"/>
              </w:rPr>
            </w:pPr>
            <w:r w:rsidRPr="00522F50">
              <w:rPr>
                <w:rFonts w:eastAsia="Times New Roman"/>
              </w:rPr>
              <w:t>A = Pending New</w:t>
            </w:r>
          </w:p>
          <w:p w14:paraId="02431549" w14:textId="7203CAAC" w:rsidR="00535042" w:rsidRPr="00522F50" w:rsidRDefault="00535042" w:rsidP="00535042">
            <w:pPr>
              <w:spacing w:before="120" w:after="0"/>
              <w:rPr>
                <w:rFonts w:eastAsia="Times New Roman"/>
              </w:rPr>
            </w:pPr>
            <w:del w:id="327" w:author="admin" w:date="2021-08-23T17:48:00Z">
              <w:r w:rsidRPr="00522F50" w:rsidDel="00535042">
                <w:rPr>
                  <w:rFonts w:eastAsia="Times New Roman"/>
                </w:rPr>
                <w:lastRenderedPageBreak/>
                <w:delText>0 = New</w:delText>
              </w:r>
            </w:del>
          </w:p>
        </w:tc>
        <w:tc>
          <w:tcPr>
            <w:tcW w:w="3240" w:type="dxa"/>
            <w:tcBorders>
              <w:top w:val="nil"/>
              <w:left w:val="nil"/>
              <w:bottom w:val="single" w:sz="4" w:space="0" w:color="auto"/>
              <w:right w:val="single" w:sz="4" w:space="0" w:color="auto"/>
            </w:tcBorders>
            <w:shd w:val="clear" w:color="auto" w:fill="auto"/>
            <w:noWrap/>
            <w:hideMark/>
          </w:tcPr>
          <w:p w14:paraId="629448E4" w14:textId="77777777" w:rsidR="00535042" w:rsidRDefault="00535042" w:rsidP="00535042">
            <w:pPr>
              <w:spacing w:before="120" w:after="0"/>
              <w:rPr>
                <w:rFonts w:eastAsia="Times New Roman"/>
              </w:rPr>
            </w:pPr>
            <w:r w:rsidRPr="00522F50">
              <w:rPr>
                <w:rFonts w:eastAsia="Times New Roman"/>
              </w:rPr>
              <w:lastRenderedPageBreak/>
              <w:t> </w:t>
            </w:r>
            <w:r>
              <w:rPr>
                <w:rFonts w:eastAsia="Times New Roman"/>
              </w:rPr>
              <w:t>Trạng thái A tương ứng với lệnh vào trong hệ thống</w:t>
            </w:r>
          </w:p>
          <w:p w14:paraId="6DBD3595" w14:textId="77777777" w:rsidR="00535042" w:rsidRPr="00522F50" w:rsidRDefault="00535042" w:rsidP="00535042">
            <w:pPr>
              <w:spacing w:before="120" w:after="0"/>
              <w:rPr>
                <w:rFonts w:eastAsia="Times New Roman"/>
              </w:rPr>
            </w:pPr>
            <w:r>
              <w:rPr>
                <w:rFonts w:eastAsia="Times New Roman"/>
              </w:rPr>
              <w:lastRenderedPageBreak/>
              <w:t>Trạng thái 0 tương ứng với lệnh đã được gửi lên sở.</w:t>
            </w:r>
          </w:p>
        </w:tc>
      </w:tr>
      <w:tr w:rsidR="00535042" w:rsidRPr="00522F50" w14:paraId="19B5E39B"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1A198F6D" w14:textId="77777777" w:rsidR="00535042" w:rsidRPr="00522F50" w:rsidRDefault="00535042" w:rsidP="00535042">
            <w:pPr>
              <w:spacing w:before="120" w:after="0"/>
              <w:rPr>
                <w:rFonts w:eastAsia="Times New Roman"/>
              </w:rPr>
            </w:pPr>
            <w:r w:rsidRPr="00522F50">
              <w:rPr>
                <w:rFonts w:eastAsia="Times New Roman"/>
              </w:rPr>
              <w:lastRenderedPageBreak/>
              <w:t>40</w:t>
            </w:r>
          </w:p>
        </w:tc>
        <w:tc>
          <w:tcPr>
            <w:tcW w:w="2012" w:type="dxa"/>
            <w:tcBorders>
              <w:top w:val="nil"/>
              <w:left w:val="nil"/>
              <w:bottom w:val="single" w:sz="4" w:space="0" w:color="auto"/>
              <w:right w:val="single" w:sz="4" w:space="0" w:color="auto"/>
            </w:tcBorders>
            <w:shd w:val="clear" w:color="auto" w:fill="auto"/>
            <w:noWrap/>
            <w:hideMark/>
          </w:tcPr>
          <w:p w14:paraId="619FF780" w14:textId="77777777" w:rsidR="00535042" w:rsidRPr="00522F50" w:rsidRDefault="00FD67E7" w:rsidP="00535042">
            <w:pPr>
              <w:spacing w:before="120" w:after="0"/>
              <w:rPr>
                <w:rFonts w:eastAsia="Times New Roman"/>
              </w:rPr>
            </w:pPr>
            <w:hyperlink r:id="rId28" w:tgtFrame="tagFrame" w:history="1">
              <w:r w:rsidR="00535042" w:rsidRPr="00522F50">
                <w:rPr>
                  <w:rFonts w:eastAsia="Times New Roman"/>
                </w:rPr>
                <w:t>OrdType</w:t>
              </w:r>
            </w:hyperlink>
          </w:p>
        </w:tc>
        <w:tc>
          <w:tcPr>
            <w:tcW w:w="3150" w:type="dxa"/>
            <w:tcBorders>
              <w:top w:val="nil"/>
              <w:left w:val="nil"/>
              <w:bottom w:val="single" w:sz="4" w:space="0" w:color="auto"/>
              <w:right w:val="single" w:sz="4" w:space="0" w:color="auto"/>
            </w:tcBorders>
            <w:shd w:val="clear" w:color="auto" w:fill="auto"/>
            <w:noWrap/>
            <w:hideMark/>
          </w:tcPr>
          <w:p w14:paraId="50E6DE76" w14:textId="77777777" w:rsidR="00535042" w:rsidRPr="00522F50" w:rsidRDefault="00535042" w:rsidP="00535042">
            <w:pPr>
              <w:spacing w:before="120" w:after="0"/>
              <w:rPr>
                <w:rFonts w:eastAsia="Times New Roman"/>
              </w:rPr>
            </w:pPr>
            <w:r w:rsidRPr="00522F50">
              <w:rPr>
                <w:rFonts w:eastAsia="Times New Roman"/>
              </w:rPr>
              <w:t> </w:t>
            </w:r>
          </w:p>
        </w:tc>
        <w:tc>
          <w:tcPr>
            <w:tcW w:w="3240" w:type="dxa"/>
            <w:tcBorders>
              <w:top w:val="nil"/>
              <w:left w:val="nil"/>
              <w:bottom w:val="single" w:sz="4" w:space="0" w:color="auto"/>
              <w:right w:val="single" w:sz="4" w:space="0" w:color="auto"/>
            </w:tcBorders>
            <w:shd w:val="clear" w:color="auto" w:fill="auto"/>
            <w:noWrap/>
            <w:hideMark/>
          </w:tcPr>
          <w:p w14:paraId="43F14376"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rsidDel="00535042" w14:paraId="6016FC98" w14:textId="3CBF2543" w:rsidTr="00792B4A">
        <w:trPr>
          <w:trHeight w:val="300"/>
          <w:del w:id="328" w:author="admin" w:date="2021-08-23T17:45:00Z"/>
        </w:trPr>
        <w:tc>
          <w:tcPr>
            <w:tcW w:w="1008" w:type="dxa"/>
            <w:tcBorders>
              <w:top w:val="nil"/>
              <w:left w:val="single" w:sz="4" w:space="0" w:color="auto"/>
              <w:bottom w:val="single" w:sz="4" w:space="0" w:color="auto"/>
              <w:right w:val="single" w:sz="4" w:space="0" w:color="auto"/>
            </w:tcBorders>
            <w:shd w:val="clear" w:color="auto" w:fill="auto"/>
            <w:noWrap/>
            <w:hideMark/>
          </w:tcPr>
          <w:p w14:paraId="71E96DB3" w14:textId="0CED169E" w:rsidR="00535042" w:rsidRPr="00522F50" w:rsidDel="00535042" w:rsidRDefault="00535042" w:rsidP="00535042">
            <w:pPr>
              <w:spacing w:before="120" w:after="0"/>
              <w:rPr>
                <w:del w:id="329" w:author="admin" w:date="2021-08-23T17:45:00Z"/>
                <w:rFonts w:eastAsia="Times New Roman"/>
              </w:rPr>
            </w:pPr>
            <w:del w:id="330" w:author="admin" w:date="2021-08-23T17:45:00Z">
              <w:r w:rsidRPr="00522F50" w:rsidDel="00535042">
                <w:rPr>
                  <w:rFonts w:eastAsia="Times New Roman"/>
                </w:rPr>
                <w:delText>41</w:delText>
              </w:r>
            </w:del>
          </w:p>
        </w:tc>
        <w:tc>
          <w:tcPr>
            <w:tcW w:w="2012" w:type="dxa"/>
            <w:tcBorders>
              <w:top w:val="nil"/>
              <w:left w:val="nil"/>
              <w:bottom w:val="single" w:sz="4" w:space="0" w:color="auto"/>
              <w:right w:val="single" w:sz="4" w:space="0" w:color="auto"/>
            </w:tcBorders>
            <w:shd w:val="clear" w:color="auto" w:fill="auto"/>
            <w:noWrap/>
            <w:hideMark/>
          </w:tcPr>
          <w:p w14:paraId="2322554E" w14:textId="6E2CCD0B" w:rsidR="00535042" w:rsidRPr="00522F50" w:rsidDel="00535042" w:rsidRDefault="00535042" w:rsidP="00535042">
            <w:pPr>
              <w:spacing w:before="120" w:after="0"/>
              <w:rPr>
                <w:del w:id="331" w:author="admin" w:date="2021-08-23T17:45:00Z"/>
                <w:rFonts w:eastAsia="Times New Roman"/>
              </w:rPr>
            </w:pPr>
            <w:del w:id="332" w:author="admin" w:date="2021-08-23T17:45:00Z">
              <w:r w:rsidDel="00535042">
                <w:fldChar w:fldCharType="begin"/>
              </w:r>
              <w:r w:rsidDel="00535042">
                <w:delInstrText xml:space="preserve"> HYPERLINK "http://www.fixtradingcommunity.org/FIXimate/FIXimate3.0/en/FIX.4.4/tag41.html" \t "tagFrame" </w:delInstrText>
              </w:r>
              <w:r w:rsidDel="00535042">
                <w:fldChar w:fldCharType="separate"/>
              </w:r>
              <w:r w:rsidRPr="00522F50" w:rsidDel="00535042">
                <w:rPr>
                  <w:rFonts w:eastAsia="Times New Roman"/>
                </w:rPr>
                <w:delText>OrigClOrdID</w:delText>
              </w:r>
              <w:r w:rsidDel="00535042">
                <w:rPr>
                  <w:rFonts w:eastAsia="Times New Roman"/>
                </w:rPr>
                <w:fldChar w:fldCharType="end"/>
              </w:r>
            </w:del>
          </w:p>
        </w:tc>
        <w:tc>
          <w:tcPr>
            <w:tcW w:w="3150" w:type="dxa"/>
            <w:tcBorders>
              <w:top w:val="nil"/>
              <w:left w:val="nil"/>
              <w:bottom w:val="single" w:sz="4" w:space="0" w:color="auto"/>
              <w:right w:val="single" w:sz="4" w:space="0" w:color="auto"/>
            </w:tcBorders>
            <w:shd w:val="clear" w:color="auto" w:fill="auto"/>
            <w:noWrap/>
            <w:hideMark/>
          </w:tcPr>
          <w:p w14:paraId="772F4CC0" w14:textId="56B19F1F" w:rsidR="00535042" w:rsidRPr="00522F50" w:rsidDel="00535042" w:rsidRDefault="00535042" w:rsidP="00535042">
            <w:pPr>
              <w:spacing w:before="120" w:after="0"/>
              <w:rPr>
                <w:del w:id="333" w:author="admin" w:date="2021-08-23T17:45:00Z"/>
                <w:rFonts w:eastAsia="Times New Roman"/>
              </w:rPr>
            </w:pPr>
            <w:del w:id="334" w:author="admin" w:date="2021-08-23T17:45:00Z">
              <w:r w:rsidRPr="00522F50" w:rsidDel="00535042">
                <w:rPr>
                  <w:rFonts w:eastAsia="Times New Roman"/>
                </w:rPr>
                <w:delText> </w:delText>
              </w:r>
              <w:r w:rsidDel="00535042">
                <w:rPr>
                  <w:rFonts w:eastAsia="Times New Roman"/>
                </w:rPr>
                <w:delText>Số hiệu lệnh gốc do Client sinh</w:delText>
              </w:r>
            </w:del>
          </w:p>
        </w:tc>
        <w:tc>
          <w:tcPr>
            <w:tcW w:w="3240" w:type="dxa"/>
            <w:tcBorders>
              <w:top w:val="nil"/>
              <w:left w:val="nil"/>
              <w:bottom w:val="single" w:sz="4" w:space="0" w:color="auto"/>
              <w:right w:val="single" w:sz="4" w:space="0" w:color="auto"/>
            </w:tcBorders>
            <w:shd w:val="clear" w:color="auto" w:fill="auto"/>
            <w:noWrap/>
            <w:hideMark/>
          </w:tcPr>
          <w:p w14:paraId="6CA06386" w14:textId="5F5AE2E4" w:rsidR="00535042" w:rsidRPr="00522F50" w:rsidDel="00535042" w:rsidRDefault="00535042" w:rsidP="00535042">
            <w:pPr>
              <w:spacing w:before="120" w:after="0"/>
              <w:rPr>
                <w:del w:id="335" w:author="admin" w:date="2021-08-23T17:45:00Z"/>
                <w:rFonts w:eastAsia="Times New Roman"/>
              </w:rPr>
            </w:pPr>
            <w:del w:id="336" w:author="admin" w:date="2021-08-23T17:45:00Z">
              <w:r w:rsidDel="00535042">
                <w:rPr>
                  <w:rFonts w:eastAsia="Times New Roman"/>
                </w:rPr>
                <w:delText>(dùng trong trường hợp Hủy/Sửa/khớp)</w:delText>
              </w:r>
            </w:del>
          </w:p>
        </w:tc>
      </w:tr>
      <w:tr w:rsidR="00535042" w:rsidRPr="00522F50" w14:paraId="66B84777"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6CE5493A" w14:textId="77777777" w:rsidR="00535042" w:rsidRPr="00522F50" w:rsidRDefault="00535042" w:rsidP="00535042">
            <w:pPr>
              <w:spacing w:before="120" w:after="0"/>
              <w:rPr>
                <w:rFonts w:eastAsia="Times New Roman"/>
              </w:rPr>
            </w:pPr>
            <w:r w:rsidRPr="00522F50">
              <w:rPr>
                <w:rFonts w:eastAsia="Times New Roman"/>
              </w:rPr>
              <w:t>44</w:t>
            </w:r>
          </w:p>
        </w:tc>
        <w:tc>
          <w:tcPr>
            <w:tcW w:w="2012" w:type="dxa"/>
            <w:tcBorders>
              <w:top w:val="nil"/>
              <w:left w:val="nil"/>
              <w:bottom w:val="single" w:sz="4" w:space="0" w:color="auto"/>
              <w:right w:val="single" w:sz="4" w:space="0" w:color="auto"/>
            </w:tcBorders>
            <w:shd w:val="clear" w:color="auto" w:fill="auto"/>
            <w:noWrap/>
            <w:hideMark/>
          </w:tcPr>
          <w:p w14:paraId="3337397F" w14:textId="77777777" w:rsidR="00535042" w:rsidRPr="00522F50" w:rsidRDefault="00FD67E7" w:rsidP="00535042">
            <w:pPr>
              <w:spacing w:before="120" w:after="0"/>
              <w:rPr>
                <w:rFonts w:eastAsia="Times New Roman"/>
              </w:rPr>
            </w:pPr>
            <w:hyperlink r:id="rId29" w:tgtFrame="tagFrame" w:history="1">
              <w:r w:rsidR="00535042" w:rsidRPr="00522F50">
                <w:rPr>
                  <w:rFonts w:eastAsia="Times New Roman"/>
                </w:rPr>
                <w:t>Price</w:t>
              </w:r>
            </w:hyperlink>
          </w:p>
        </w:tc>
        <w:tc>
          <w:tcPr>
            <w:tcW w:w="3150" w:type="dxa"/>
            <w:tcBorders>
              <w:top w:val="nil"/>
              <w:left w:val="nil"/>
              <w:bottom w:val="single" w:sz="4" w:space="0" w:color="auto"/>
              <w:right w:val="single" w:sz="4" w:space="0" w:color="auto"/>
            </w:tcBorders>
            <w:shd w:val="clear" w:color="auto" w:fill="auto"/>
            <w:noWrap/>
            <w:hideMark/>
          </w:tcPr>
          <w:p w14:paraId="68A587B0" w14:textId="77777777" w:rsidR="00535042" w:rsidRPr="00522F50" w:rsidRDefault="00535042" w:rsidP="00535042">
            <w:pPr>
              <w:spacing w:before="120" w:after="0"/>
              <w:rPr>
                <w:rFonts w:eastAsia="Times New Roman"/>
              </w:rPr>
            </w:pPr>
            <w:r w:rsidRPr="00522F50">
              <w:rPr>
                <w:rFonts w:eastAsia="Times New Roman"/>
              </w:rPr>
              <w:t> </w:t>
            </w:r>
            <w:r>
              <w:rPr>
                <w:rFonts w:eastAsia="Times New Roman"/>
              </w:rPr>
              <w:t>Giá đặt</w:t>
            </w:r>
          </w:p>
        </w:tc>
        <w:tc>
          <w:tcPr>
            <w:tcW w:w="3240" w:type="dxa"/>
            <w:tcBorders>
              <w:top w:val="nil"/>
              <w:left w:val="nil"/>
              <w:bottom w:val="single" w:sz="4" w:space="0" w:color="auto"/>
              <w:right w:val="single" w:sz="4" w:space="0" w:color="auto"/>
            </w:tcBorders>
            <w:shd w:val="clear" w:color="auto" w:fill="auto"/>
            <w:noWrap/>
            <w:hideMark/>
          </w:tcPr>
          <w:p w14:paraId="315360E0"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3F9EE99A"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469A951E" w14:textId="77777777" w:rsidR="00535042" w:rsidRPr="00522F50" w:rsidRDefault="00535042" w:rsidP="00535042">
            <w:pPr>
              <w:spacing w:before="120" w:after="0"/>
              <w:rPr>
                <w:rFonts w:eastAsia="Times New Roman"/>
              </w:rPr>
            </w:pPr>
            <w:r w:rsidRPr="00522F50">
              <w:rPr>
                <w:rFonts w:eastAsia="Times New Roman"/>
              </w:rPr>
              <w:t>54</w:t>
            </w:r>
          </w:p>
        </w:tc>
        <w:tc>
          <w:tcPr>
            <w:tcW w:w="2012" w:type="dxa"/>
            <w:tcBorders>
              <w:top w:val="nil"/>
              <w:left w:val="nil"/>
              <w:bottom w:val="single" w:sz="4" w:space="0" w:color="auto"/>
              <w:right w:val="single" w:sz="4" w:space="0" w:color="auto"/>
            </w:tcBorders>
            <w:shd w:val="clear" w:color="auto" w:fill="auto"/>
            <w:noWrap/>
            <w:hideMark/>
          </w:tcPr>
          <w:p w14:paraId="33578786" w14:textId="77777777" w:rsidR="00535042" w:rsidRPr="00522F50" w:rsidRDefault="00535042" w:rsidP="00535042">
            <w:pPr>
              <w:spacing w:before="120" w:after="0"/>
              <w:rPr>
                <w:rFonts w:eastAsia="Times New Roman"/>
              </w:rPr>
            </w:pPr>
            <w:r w:rsidRPr="00522F50">
              <w:rPr>
                <w:rFonts w:eastAsia="Times New Roman"/>
              </w:rPr>
              <w:t>Side</w:t>
            </w:r>
          </w:p>
        </w:tc>
        <w:tc>
          <w:tcPr>
            <w:tcW w:w="3150" w:type="dxa"/>
            <w:tcBorders>
              <w:top w:val="nil"/>
              <w:left w:val="nil"/>
              <w:bottom w:val="single" w:sz="4" w:space="0" w:color="auto"/>
              <w:right w:val="single" w:sz="4" w:space="0" w:color="auto"/>
            </w:tcBorders>
            <w:shd w:val="clear" w:color="auto" w:fill="auto"/>
            <w:noWrap/>
            <w:hideMark/>
          </w:tcPr>
          <w:p w14:paraId="3FF70189" w14:textId="77777777" w:rsidR="00535042" w:rsidRPr="00522F50" w:rsidRDefault="00535042" w:rsidP="00535042">
            <w:pPr>
              <w:spacing w:before="120" w:after="0"/>
              <w:rPr>
                <w:rFonts w:eastAsia="Times New Roman"/>
              </w:rPr>
            </w:pPr>
            <w:r w:rsidRPr="00522F50">
              <w:rPr>
                <w:rFonts w:eastAsia="Times New Roman"/>
              </w:rPr>
              <w:t> </w:t>
            </w:r>
          </w:p>
        </w:tc>
        <w:tc>
          <w:tcPr>
            <w:tcW w:w="3240" w:type="dxa"/>
            <w:tcBorders>
              <w:top w:val="nil"/>
              <w:left w:val="nil"/>
              <w:bottom w:val="single" w:sz="4" w:space="0" w:color="auto"/>
              <w:right w:val="single" w:sz="4" w:space="0" w:color="auto"/>
            </w:tcBorders>
            <w:shd w:val="clear" w:color="auto" w:fill="auto"/>
            <w:noWrap/>
            <w:hideMark/>
          </w:tcPr>
          <w:p w14:paraId="0202C728"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33C42557"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4E7488E5" w14:textId="77777777" w:rsidR="00535042" w:rsidRPr="00522F50" w:rsidRDefault="00535042" w:rsidP="00535042">
            <w:pPr>
              <w:spacing w:before="120" w:after="0"/>
              <w:rPr>
                <w:rFonts w:eastAsia="Times New Roman"/>
              </w:rPr>
            </w:pPr>
            <w:r w:rsidRPr="00522F50">
              <w:rPr>
                <w:rFonts w:eastAsia="Times New Roman"/>
              </w:rPr>
              <w:t>55</w:t>
            </w:r>
          </w:p>
        </w:tc>
        <w:tc>
          <w:tcPr>
            <w:tcW w:w="2012" w:type="dxa"/>
            <w:tcBorders>
              <w:top w:val="nil"/>
              <w:left w:val="nil"/>
              <w:bottom w:val="single" w:sz="4" w:space="0" w:color="auto"/>
              <w:right w:val="single" w:sz="4" w:space="0" w:color="auto"/>
            </w:tcBorders>
            <w:shd w:val="clear" w:color="auto" w:fill="auto"/>
            <w:noWrap/>
            <w:hideMark/>
          </w:tcPr>
          <w:p w14:paraId="67B4A2C3" w14:textId="77777777" w:rsidR="00535042" w:rsidRPr="00522F50" w:rsidRDefault="00535042" w:rsidP="00535042">
            <w:pPr>
              <w:spacing w:before="120" w:after="0"/>
              <w:rPr>
                <w:rFonts w:eastAsia="Times New Roman"/>
              </w:rPr>
            </w:pPr>
            <w:r w:rsidRPr="00522F50">
              <w:rPr>
                <w:rFonts w:eastAsia="Times New Roman"/>
              </w:rPr>
              <w:t>Symbol</w:t>
            </w:r>
          </w:p>
        </w:tc>
        <w:tc>
          <w:tcPr>
            <w:tcW w:w="3150" w:type="dxa"/>
            <w:tcBorders>
              <w:top w:val="nil"/>
              <w:left w:val="nil"/>
              <w:bottom w:val="single" w:sz="4" w:space="0" w:color="auto"/>
              <w:right w:val="single" w:sz="4" w:space="0" w:color="auto"/>
            </w:tcBorders>
            <w:shd w:val="clear" w:color="auto" w:fill="auto"/>
            <w:noWrap/>
            <w:hideMark/>
          </w:tcPr>
          <w:p w14:paraId="17D5106C" w14:textId="77777777" w:rsidR="00535042" w:rsidRPr="00522F50" w:rsidRDefault="00535042" w:rsidP="00535042">
            <w:pPr>
              <w:spacing w:before="120" w:after="0"/>
              <w:rPr>
                <w:rFonts w:eastAsia="Times New Roman"/>
              </w:rPr>
            </w:pPr>
            <w:r w:rsidRPr="00522F50">
              <w:rPr>
                <w:rFonts w:eastAsia="Times New Roman"/>
              </w:rPr>
              <w:t> </w:t>
            </w:r>
          </w:p>
        </w:tc>
        <w:tc>
          <w:tcPr>
            <w:tcW w:w="3240" w:type="dxa"/>
            <w:tcBorders>
              <w:top w:val="nil"/>
              <w:left w:val="nil"/>
              <w:bottom w:val="single" w:sz="4" w:space="0" w:color="auto"/>
              <w:right w:val="single" w:sz="4" w:space="0" w:color="auto"/>
            </w:tcBorders>
            <w:shd w:val="clear" w:color="auto" w:fill="auto"/>
            <w:noWrap/>
            <w:hideMark/>
          </w:tcPr>
          <w:p w14:paraId="63E3C331"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rsidDel="00535042" w14:paraId="14A67E01" w14:textId="05EE0BA0" w:rsidTr="00792B4A">
        <w:trPr>
          <w:trHeight w:val="300"/>
          <w:del w:id="337" w:author="admin" w:date="2021-08-23T17:46:00Z"/>
        </w:trPr>
        <w:tc>
          <w:tcPr>
            <w:tcW w:w="1008" w:type="dxa"/>
            <w:tcBorders>
              <w:top w:val="nil"/>
              <w:left w:val="single" w:sz="4" w:space="0" w:color="auto"/>
              <w:bottom w:val="single" w:sz="4" w:space="0" w:color="auto"/>
              <w:right w:val="single" w:sz="4" w:space="0" w:color="auto"/>
            </w:tcBorders>
            <w:shd w:val="clear" w:color="auto" w:fill="auto"/>
            <w:noWrap/>
            <w:hideMark/>
          </w:tcPr>
          <w:p w14:paraId="06D93BB9" w14:textId="2938F02E" w:rsidR="00535042" w:rsidRPr="00522F50" w:rsidDel="00535042" w:rsidRDefault="00535042" w:rsidP="00535042">
            <w:pPr>
              <w:spacing w:before="120" w:after="0"/>
              <w:rPr>
                <w:del w:id="338" w:author="admin" w:date="2021-08-23T17:46:00Z"/>
                <w:rFonts w:eastAsia="Times New Roman"/>
              </w:rPr>
            </w:pPr>
            <w:del w:id="339" w:author="admin" w:date="2021-08-23T17:46:00Z">
              <w:r w:rsidRPr="00522F50" w:rsidDel="00535042">
                <w:rPr>
                  <w:rFonts w:eastAsia="Times New Roman"/>
                </w:rPr>
                <w:delText>58</w:delText>
              </w:r>
            </w:del>
          </w:p>
        </w:tc>
        <w:tc>
          <w:tcPr>
            <w:tcW w:w="2012" w:type="dxa"/>
            <w:tcBorders>
              <w:top w:val="nil"/>
              <w:left w:val="nil"/>
              <w:bottom w:val="single" w:sz="4" w:space="0" w:color="auto"/>
              <w:right w:val="single" w:sz="4" w:space="0" w:color="auto"/>
            </w:tcBorders>
            <w:shd w:val="clear" w:color="auto" w:fill="auto"/>
            <w:noWrap/>
            <w:hideMark/>
          </w:tcPr>
          <w:p w14:paraId="56D4D5C3" w14:textId="53304DE1" w:rsidR="00535042" w:rsidRPr="00522F50" w:rsidDel="00535042" w:rsidRDefault="00535042" w:rsidP="00535042">
            <w:pPr>
              <w:spacing w:before="120" w:after="0"/>
              <w:rPr>
                <w:del w:id="340" w:author="admin" w:date="2021-08-23T17:46:00Z"/>
                <w:rFonts w:eastAsia="Times New Roman"/>
              </w:rPr>
            </w:pPr>
            <w:del w:id="341" w:author="admin" w:date="2021-08-23T17:46:00Z">
              <w:r w:rsidRPr="00522F50" w:rsidDel="00535042">
                <w:rPr>
                  <w:rFonts w:eastAsia="Times New Roman"/>
                </w:rPr>
                <w:delText>Text</w:delText>
              </w:r>
            </w:del>
          </w:p>
        </w:tc>
        <w:tc>
          <w:tcPr>
            <w:tcW w:w="3150" w:type="dxa"/>
            <w:tcBorders>
              <w:top w:val="nil"/>
              <w:left w:val="nil"/>
              <w:bottom w:val="single" w:sz="4" w:space="0" w:color="auto"/>
              <w:right w:val="single" w:sz="4" w:space="0" w:color="auto"/>
            </w:tcBorders>
            <w:shd w:val="clear" w:color="auto" w:fill="auto"/>
            <w:noWrap/>
            <w:hideMark/>
          </w:tcPr>
          <w:p w14:paraId="3E198477" w14:textId="2F832F6E" w:rsidR="00535042" w:rsidRPr="00522F50" w:rsidDel="00535042" w:rsidRDefault="00535042" w:rsidP="00535042">
            <w:pPr>
              <w:spacing w:before="120" w:after="0"/>
              <w:rPr>
                <w:del w:id="342" w:author="admin" w:date="2021-08-23T17:46:00Z"/>
                <w:rFonts w:eastAsia="Times New Roman"/>
              </w:rPr>
            </w:pPr>
            <w:del w:id="343" w:author="admin" w:date="2021-08-23T17:46:00Z">
              <w:r w:rsidRPr="00522F50" w:rsidDel="00535042">
                <w:rPr>
                  <w:rFonts w:eastAsia="Times New Roman"/>
                </w:rPr>
                <w:delText> </w:delText>
              </w:r>
              <w:r w:rsidDel="00535042">
                <w:rPr>
                  <w:rFonts w:eastAsia="Times New Roman"/>
                </w:rPr>
                <w:delText>Msg lỗi</w:delText>
              </w:r>
            </w:del>
          </w:p>
        </w:tc>
        <w:tc>
          <w:tcPr>
            <w:tcW w:w="3240" w:type="dxa"/>
            <w:tcBorders>
              <w:top w:val="nil"/>
              <w:left w:val="nil"/>
              <w:bottom w:val="single" w:sz="4" w:space="0" w:color="auto"/>
              <w:right w:val="single" w:sz="4" w:space="0" w:color="auto"/>
            </w:tcBorders>
            <w:shd w:val="clear" w:color="auto" w:fill="auto"/>
            <w:noWrap/>
            <w:hideMark/>
          </w:tcPr>
          <w:p w14:paraId="73FB8EE9" w14:textId="56BF5A0A" w:rsidR="00535042" w:rsidRPr="00522F50" w:rsidDel="00535042" w:rsidRDefault="00535042" w:rsidP="00535042">
            <w:pPr>
              <w:spacing w:before="120" w:after="0"/>
              <w:rPr>
                <w:del w:id="344" w:author="admin" w:date="2021-08-23T17:46:00Z"/>
                <w:rFonts w:eastAsia="Times New Roman"/>
              </w:rPr>
            </w:pPr>
            <w:del w:id="345" w:author="admin" w:date="2021-08-23T17:46:00Z">
              <w:r w:rsidRPr="00522F50" w:rsidDel="00535042">
                <w:rPr>
                  <w:rFonts w:eastAsia="Times New Roman"/>
                </w:rPr>
                <w:delText> </w:delText>
              </w:r>
            </w:del>
          </w:p>
        </w:tc>
      </w:tr>
      <w:tr w:rsidR="00535042" w:rsidRPr="00522F50" w:rsidDel="00535042" w14:paraId="361462B2" w14:textId="129F022E" w:rsidTr="00792B4A">
        <w:trPr>
          <w:trHeight w:val="300"/>
          <w:del w:id="346" w:author="admin" w:date="2021-08-23T17:46:00Z"/>
        </w:trPr>
        <w:tc>
          <w:tcPr>
            <w:tcW w:w="1008" w:type="dxa"/>
            <w:tcBorders>
              <w:top w:val="nil"/>
              <w:left w:val="single" w:sz="4" w:space="0" w:color="auto"/>
              <w:bottom w:val="single" w:sz="4" w:space="0" w:color="auto"/>
              <w:right w:val="single" w:sz="4" w:space="0" w:color="auto"/>
            </w:tcBorders>
            <w:shd w:val="clear" w:color="auto" w:fill="auto"/>
            <w:noWrap/>
            <w:hideMark/>
          </w:tcPr>
          <w:p w14:paraId="523C9B7E" w14:textId="6748790B" w:rsidR="00535042" w:rsidRPr="00522F50" w:rsidDel="00535042" w:rsidRDefault="00535042" w:rsidP="00535042">
            <w:pPr>
              <w:spacing w:before="120" w:after="0"/>
              <w:rPr>
                <w:del w:id="347" w:author="admin" w:date="2021-08-23T17:46:00Z"/>
                <w:rFonts w:eastAsia="Times New Roman"/>
              </w:rPr>
            </w:pPr>
            <w:del w:id="348" w:author="admin" w:date="2021-08-23T17:46:00Z">
              <w:r w:rsidRPr="00522F50" w:rsidDel="00535042">
                <w:rPr>
                  <w:rFonts w:eastAsia="Times New Roman"/>
                </w:rPr>
                <w:delText>103</w:delText>
              </w:r>
            </w:del>
          </w:p>
        </w:tc>
        <w:tc>
          <w:tcPr>
            <w:tcW w:w="2012" w:type="dxa"/>
            <w:tcBorders>
              <w:top w:val="nil"/>
              <w:left w:val="nil"/>
              <w:bottom w:val="single" w:sz="4" w:space="0" w:color="auto"/>
              <w:right w:val="single" w:sz="4" w:space="0" w:color="auto"/>
            </w:tcBorders>
            <w:shd w:val="clear" w:color="auto" w:fill="auto"/>
            <w:noWrap/>
            <w:hideMark/>
          </w:tcPr>
          <w:p w14:paraId="7A261446" w14:textId="3E4501ED" w:rsidR="00535042" w:rsidRPr="00522F50" w:rsidDel="00535042" w:rsidRDefault="00535042" w:rsidP="00535042">
            <w:pPr>
              <w:spacing w:before="120" w:after="0"/>
              <w:rPr>
                <w:del w:id="349" w:author="admin" w:date="2021-08-23T17:46:00Z"/>
                <w:rFonts w:eastAsia="Times New Roman"/>
              </w:rPr>
            </w:pPr>
            <w:del w:id="350" w:author="admin" w:date="2021-08-23T17:46:00Z">
              <w:r w:rsidDel="00535042">
                <w:fldChar w:fldCharType="begin"/>
              </w:r>
              <w:r w:rsidDel="00535042">
                <w:delInstrText xml:space="preserve"> HYPERLINK "http://www.fixtradingcommunity.org/FIXimate/FIXimate3.0/en/FIX.4.4/tag103.html" \t "tagFrame" </w:delInstrText>
              </w:r>
              <w:r w:rsidDel="00535042">
                <w:fldChar w:fldCharType="separate"/>
              </w:r>
              <w:r w:rsidRPr="00522F50" w:rsidDel="00535042">
                <w:rPr>
                  <w:rStyle w:val="Hyperlink"/>
                  <w:color w:val="auto"/>
                </w:rPr>
                <w:delText>OrdRejReason</w:delText>
              </w:r>
              <w:r w:rsidDel="00535042">
                <w:rPr>
                  <w:rStyle w:val="Hyperlink"/>
                  <w:color w:val="auto"/>
                </w:rPr>
                <w:fldChar w:fldCharType="end"/>
              </w:r>
            </w:del>
          </w:p>
        </w:tc>
        <w:tc>
          <w:tcPr>
            <w:tcW w:w="3150" w:type="dxa"/>
            <w:tcBorders>
              <w:top w:val="nil"/>
              <w:left w:val="nil"/>
              <w:bottom w:val="single" w:sz="4" w:space="0" w:color="auto"/>
              <w:right w:val="single" w:sz="4" w:space="0" w:color="auto"/>
            </w:tcBorders>
            <w:shd w:val="clear" w:color="auto" w:fill="auto"/>
            <w:noWrap/>
            <w:hideMark/>
          </w:tcPr>
          <w:p w14:paraId="21E4CA07" w14:textId="3F5E70A5" w:rsidR="00535042" w:rsidRPr="00522F50" w:rsidDel="00535042" w:rsidRDefault="00535042" w:rsidP="00535042">
            <w:pPr>
              <w:spacing w:before="120" w:after="0"/>
              <w:rPr>
                <w:del w:id="351" w:author="admin" w:date="2021-08-23T17:46:00Z"/>
                <w:rFonts w:eastAsia="Times New Roman"/>
              </w:rPr>
            </w:pPr>
            <w:del w:id="352" w:author="admin" w:date="2021-08-23T17:46:00Z">
              <w:r w:rsidDel="00535042">
                <w:rPr>
                  <w:rFonts w:eastAsia="Times New Roman"/>
                </w:rPr>
                <w:delText>Mã lỗi theo FIX</w:delText>
              </w:r>
            </w:del>
          </w:p>
        </w:tc>
        <w:tc>
          <w:tcPr>
            <w:tcW w:w="3240" w:type="dxa"/>
            <w:tcBorders>
              <w:top w:val="nil"/>
              <w:left w:val="nil"/>
              <w:bottom w:val="single" w:sz="4" w:space="0" w:color="auto"/>
              <w:right w:val="single" w:sz="4" w:space="0" w:color="auto"/>
            </w:tcBorders>
            <w:shd w:val="clear" w:color="auto" w:fill="auto"/>
            <w:noWrap/>
            <w:hideMark/>
          </w:tcPr>
          <w:p w14:paraId="6127271D" w14:textId="251430C0" w:rsidR="00535042" w:rsidRPr="00522F50" w:rsidDel="00535042" w:rsidRDefault="00535042" w:rsidP="00535042">
            <w:pPr>
              <w:spacing w:before="120" w:after="0"/>
              <w:rPr>
                <w:del w:id="353" w:author="admin" w:date="2021-08-23T17:46:00Z"/>
                <w:rFonts w:eastAsia="Times New Roman"/>
              </w:rPr>
            </w:pPr>
          </w:p>
        </w:tc>
      </w:tr>
      <w:tr w:rsidR="00535042" w:rsidRPr="00522F50" w14:paraId="1395DB7B"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471B145D" w14:textId="77777777" w:rsidR="00535042" w:rsidRPr="00522F50" w:rsidRDefault="00535042" w:rsidP="00535042">
            <w:pPr>
              <w:spacing w:before="120" w:after="0"/>
              <w:rPr>
                <w:rFonts w:eastAsia="Times New Roman"/>
              </w:rPr>
            </w:pPr>
            <w:r w:rsidRPr="00522F50">
              <w:rPr>
                <w:rFonts w:eastAsia="Times New Roman"/>
              </w:rPr>
              <w:t>150</w:t>
            </w:r>
          </w:p>
        </w:tc>
        <w:tc>
          <w:tcPr>
            <w:tcW w:w="2012" w:type="dxa"/>
            <w:tcBorders>
              <w:top w:val="nil"/>
              <w:left w:val="nil"/>
              <w:bottom w:val="single" w:sz="4" w:space="0" w:color="auto"/>
              <w:right w:val="single" w:sz="4" w:space="0" w:color="auto"/>
            </w:tcBorders>
            <w:shd w:val="clear" w:color="auto" w:fill="auto"/>
            <w:noWrap/>
            <w:hideMark/>
          </w:tcPr>
          <w:p w14:paraId="74E91B7C" w14:textId="77777777" w:rsidR="00535042" w:rsidRPr="00522F50" w:rsidRDefault="00FD67E7" w:rsidP="00535042">
            <w:pPr>
              <w:spacing w:before="120" w:after="0"/>
              <w:rPr>
                <w:rFonts w:eastAsia="Times New Roman"/>
              </w:rPr>
            </w:pPr>
            <w:hyperlink r:id="rId30" w:tgtFrame="tagFrame" w:history="1">
              <w:r w:rsidR="00535042" w:rsidRPr="00522F50">
                <w:rPr>
                  <w:rFonts w:eastAsia="Times New Roman"/>
                </w:rPr>
                <w:t>ExecType</w:t>
              </w:r>
            </w:hyperlink>
          </w:p>
        </w:tc>
        <w:tc>
          <w:tcPr>
            <w:tcW w:w="3150" w:type="dxa"/>
            <w:tcBorders>
              <w:top w:val="nil"/>
              <w:left w:val="nil"/>
              <w:bottom w:val="single" w:sz="4" w:space="0" w:color="auto"/>
              <w:right w:val="single" w:sz="4" w:space="0" w:color="auto"/>
            </w:tcBorders>
            <w:shd w:val="clear" w:color="auto" w:fill="auto"/>
            <w:noWrap/>
            <w:hideMark/>
          </w:tcPr>
          <w:p w14:paraId="2DD04CDF" w14:textId="77777777" w:rsidR="00535042" w:rsidRDefault="00535042" w:rsidP="00535042">
            <w:pPr>
              <w:spacing w:before="120" w:after="0"/>
              <w:rPr>
                <w:rFonts w:eastAsia="Times New Roman"/>
              </w:rPr>
            </w:pPr>
            <w:r w:rsidRPr="00522F50">
              <w:rPr>
                <w:rFonts w:eastAsia="Times New Roman"/>
              </w:rPr>
              <w:t>A = Pending New (for order placed before transaction time</w:t>
            </w:r>
            <w:r>
              <w:rPr>
                <w:rFonts w:eastAsia="Times New Roman"/>
              </w:rPr>
              <w:t xml:space="preserve"> and intermission session</w:t>
            </w:r>
            <w:r w:rsidRPr="00522F50">
              <w:rPr>
                <w:rFonts w:eastAsia="Times New Roman"/>
              </w:rPr>
              <w:t>)</w:t>
            </w:r>
          </w:p>
          <w:p w14:paraId="2B21E559" w14:textId="1E672FD7" w:rsidR="00535042" w:rsidRPr="00522F50" w:rsidRDefault="00535042" w:rsidP="00535042">
            <w:pPr>
              <w:spacing w:before="120" w:after="0"/>
              <w:rPr>
                <w:rFonts w:eastAsia="Times New Roman"/>
              </w:rPr>
            </w:pPr>
            <w:del w:id="354" w:author="admin" w:date="2021-08-23T17:48:00Z">
              <w:r w:rsidRPr="00522F50" w:rsidDel="00535042">
                <w:rPr>
                  <w:rFonts w:eastAsia="Times New Roman"/>
                </w:rPr>
                <w:delText>0 = New (for order placed during the transaction time)</w:delText>
              </w:r>
            </w:del>
          </w:p>
        </w:tc>
        <w:tc>
          <w:tcPr>
            <w:tcW w:w="3240" w:type="dxa"/>
            <w:tcBorders>
              <w:top w:val="nil"/>
              <w:left w:val="nil"/>
              <w:bottom w:val="single" w:sz="4" w:space="0" w:color="auto"/>
              <w:right w:val="single" w:sz="4" w:space="0" w:color="auto"/>
            </w:tcBorders>
            <w:shd w:val="clear" w:color="auto" w:fill="auto"/>
            <w:noWrap/>
            <w:hideMark/>
          </w:tcPr>
          <w:p w14:paraId="4E68551B"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5D33B37D"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7711BC05" w14:textId="77777777" w:rsidR="00535042" w:rsidRPr="00522F50" w:rsidRDefault="00535042" w:rsidP="00535042">
            <w:pPr>
              <w:spacing w:before="120" w:after="0"/>
              <w:rPr>
                <w:rFonts w:eastAsia="Times New Roman"/>
              </w:rPr>
            </w:pPr>
            <w:r w:rsidRPr="00522F50">
              <w:rPr>
                <w:rFonts w:eastAsia="Times New Roman"/>
              </w:rPr>
              <w:t>151</w:t>
            </w:r>
          </w:p>
        </w:tc>
        <w:tc>
          <w:tcPr>
            <w:tcW w:w="2012" w:type="dxa"/>
            <w:tcBorders>
              <w:top w:val="nil"/>
              <w:left w:val="nil"/>
              <w:bottom w:val="single" w:sz="4" w:space="0" w:color="auto"/>
              <w:right w:val="single" w:sz="4" w:space="0" w:color="auto"/>
            </w:tcBorders>
            <w:shd w:val="clear" w:color="auto" w:fill="auto"/>
            <w:noWrap/>
            <w:hideMark/>
          </w:tcPr>
          <w:p w14:paraId="7E6710D0" w14:textId="77777777" w:rsidR="00535042" w:rsidRPr="00522F50" w:rsidRDefault="00FD67E7" w:rsidP="00535042">
            <w:pPr>
              <w:spacing w:before="120" w:after="0"/>
              <w:rPr>
                <w:rFonts w:eastAsia="Times New Roman"/>
              </w:rPr>
            </w:pPr>
            <w:hyperlink r:id="rId31" w:tgtFrame="tagFrame" w:history="1">
              <w:r w:rsidR="00535042" w:rsidRPr="00522F50">
                <w:rPr>
                  <w:rFonts w:eastAsia="Times New Roman"/>
                </w:rPr>
                <w:t>LeavesQty</w:t>
              </w:r>
            </w:hyperlink>
          </w:p>
        </w:tc>
        <w:tc>
          <w:tcPr>
            <w:tcW w:w="3150" w:type="dxa"/>
            <w:tcBorders>
              <w:top w:val="nil"/>
              <w:left w:val="nil"/>
              <w:bottom w:val="single" w:sz="4" w:space="0" w:color="auto"/>
              <w:right w:val="single" w:sz="4" w:space="0" w:color="auto"/>
            </w:tcBorders>
            <w:shd w:val="clear" w:color="auto" w:fill="auto"/>
            <w:noWrap/>
            <w:hideMark/>
          </w:tcPr>
          <w:p w14:paraId="52FCE549" w14:textId="77777777" w:rsidR="00535042" w:rsidRDefault="00535042" w:rsidP="00535042">
            <w:pPr>
              <w:spacing w:before="120" w:after="0"/>
              <w:rPr>
                <w:rFonts w:eastAsia="Times New Roman"/>
              </w:rPr>
            </w:pPr>
            <w:r>
              <w:rPr>
                <w:rFonts w:eastAsia="Times New Roman"/>
              </w:rPr>
              <w:t>Khối lượng còn chờ khớp của lệnh.</w:t>
            </w:r>
            <w:r w:rsidRPr="00522F50">
              <w:rPr>
                <w:rFonts w:eastAsia="Times New Roman"/>
              </w:rPr>
              <w:t> </w:t>
            </w:r>
          </w:p>
          <w:p w14:paraId="4AF506BF" w14:textId="77777777" w:rsidR="00535042" w:rsidRPr="00AA7ED4" w:rsidRDefault="00535042" w:rsidP="00535042">
            <w:pPr>
              <w:spacing w:before="120" w:after="0"/>
            </w:pPr>
            <w:r>
              <w:t xml:space="preserve">Trường hợp lệnh mới đặt, chưa khớp: </w:t>
            </w:r>
            <w:hyperlink r:id="rId32" w:tgtFrame="tagFrame" w:history="1">
              <w:r w:rsidRPr="00522F50">
                <w:rPr>
                  <w:rFonts w:eastAsia="Times New Roman"/>
                </w:rPr>
                <w:t>LeavesQty</w:t>
              </w:r>
            </w:hyperlink>
            <w:r>
              <w:t>&lt;</w:t>
            </w:r>
            <w:r w:rsidRPr="00522F50">
              <w:t xml:space="preserve">151&gt; = </w:t>
            </w:r>
            <w:hyperlink r:id="rId33" w:tgtFrame="tagFrame" w:history="1">
              <w:r w:rsidRPr="00522F50">
                <w:rPr>
                  <w:rFonts w:eastAsia="Times New Roman"/>
                </w:rPr>
                <w:t>OrderQty</w:t>
              </w:r>
            </w:hyperlink>
            <w:r w:rsidRPr="00522F50">
              <w:rPr>
                <w:rFonts w:eastAsia="Times New Roman"/>
              </w:rPr>
              <w:t>&lt;38&gt;</w:t>
            </w:r>
          </w:p>
        </w:tc>
        <w:tc>
          <w:tcPr>
            <w:tcW w:w="3240" w:type="dxa"/>
            <w:tcBorders>
              <w:top w:val="nil"/>
              <w:left w:val="nil"/>
              <w:bottom w:val="single" w:sz="4" w:space="0" w:color="auto"/>
              <w:right w:val="single" w:sz="4" w:space="0" w:color="auto"/>
            </w:tcBorders>
            <w:shd w:val="clear" w:color="auto" w:fill="auto"/>
            <w:noWrap/>
            <w:hideMark/>
          </w:tcPr>
          <w:p w14:paraId="3510B670" w14:textId="77777777" w:rsidR="00535042" w:rsidRPr="00522F50" w:rsidRDefault="00535042" w:rsidP="00535042">
            <w:pPr>
              <w:spacing w:before="120" w:after="0"/>
              <w:rPr>
                <w:rFonts w:eastAsia="Times New Roman"/>
              </w:rPr>
            </w:pPr>
            <w:r w:rsidRPr="00522F50">
              <w:rPr>
                <w:rFonts w:eastAsia="Times New Roman"/>
              </w:rPr>
              <w:t> </w:t>
            </w:r>
          </w:p>
        </w:tc>
      </w:tr>
      <w:tr w:rsidR="00535042" w:rsidRPr="00522F50" w14:paraId="4456EA8E"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379A338" w14:textId="77777777" w:rsidR="00535042" w:rsidRPr="00522F50" w:rsidRDefault="00535042" w:rsidP="00535042">
            <w:pPr>
              <w:spacing w:before="120" w:after="0"/>
              <w:rPr>
                <w:rFonts w:eastAsia="Times New Roman"/>
              </w:rPr>
            </w:pPr>
            <w:r>
              <w:rPr>
                <w:rFonts w:eastAsia="Times New Roman"/>
              </w:rPr>
              <w:t>5</w:t>
            </w:r>
            <w:r w:rsidRPr="00522F50">
              <w:rPr>
                <w:rFonts w:eastAsia="Times New Roman"/>
              </w:rPr>
              <w:t>9</w:t>
            </w:r>
          </w:p>
        </w:tc>
        <w:tc>
          <w:tcPr>
            <w:tcW w:w="2012" w:type="dxa"/>
            <w:tcBorders>
              <w:top w:val="nil"/>
              <w:left w:val="nil"/>
              <w:bottom w:val="single" w:sz="4" w:space="0" w:color="auto"/>
              <w:right w:val="single" w:sz="4" w:space="0" w:color="auto"/>
            </w:tcBorders>
            <w:shd w:val="clear" w:color="auto" w:fill="70AD47" w:themeFill="accent6"/>
            <w:noWrap/>
            <w:hideMark/>
          </w:tcPr>
          <w:p w14:paraId="0C7768E6" w14:textId="77777777" w:rsidR="00535042" w:rsidRPr="00DD4BFC" w:rsidRDefault="00535042" w:rsidP="00535042">
            <w:pPr>
              <w:spacing w:before="120" w:after="0"/>
            </w:pPr>
            <w:r w:rsidRPr="00DD4BFC">
              <w:t>TimeInForce</w:t>
            </w:r>
          </w:p>
        </w:tc>
        <w:tc>
          <w:tcPr>
            <w:tcW w:w="3150" w:type="dxa"/>
            <w:tcBorders>
              <w:top w:val="nil"/>
              <w:left w:val="nil"/>
              <w:bottom w:val="single" w:sz="4" w:space="0" w:color="auto"/>
              <w:right w:val="single" w:sz="4" w:space="0" w:color="auto"/>
            </w:tcBorders>
            <w:shd w:val="clear" w:color="auto" w:fill="auto"/>
            <w:noWrap/>
            <w:hideMark/>
          </w:tcPr>
          <w:p w14:paraId="5BFFF2F4" w14:textId="77777777" w:rsidR="00535042" w:rsidRDefault="00535042" w:rsidP="00535042">
            <w:pPr>
              <w:spacing w:before="120" w:after="0"/>
              <w:rPr>
                <w:rFonts w:eastAsia="Times New Roman"/>
              </w:rPr>
            </w:pPr>
          </w:p>
        </w:tc>
        <w:tc>
          <w:tcPr>
            <w:tcW w:w="3240" w:type="dxa"/>
            <w:tcBorders>
              <w:top w:val="nil"/>
              <w:left w:val="nil"/>
              <w:bottom w:val="single" w:sz="4" w:space="0" w:color="auto"/>
              <w:right w:val="single" w:sz="4" w:space="0" w:color="auto"/>
            </w:tcBorders>
            <w:shd w:val="clear" w:color="auto" w:fill="auto"/>
            <w:noWrap/>
            <w:hideMark/>
          </w:tcPr>
          <w:p w14:paraId="05186BB6" w14:textId="77777777" w:rsidR="00535042" w:rsidRDefault="00535042" w:rsidP="00535042">
            <w:pPr>
              <w:spacing w:before="120" w:after="0"/>
              <w:rPr>
                <w:rFonts w:eastAsia="Times New Roman"/>
              </w:rPr>
            </w:pPr>
            <w:r>
              <w:rPr>
                <w:rFonts w:eastAsia="Times New Roman"/>
              </w:rPr>
              <w:t>Trong trường hợp lệnh từ kênh khác</w:t>
            </w:r>
          </w:p>
          <w:p w14:paraId="14E8DC44" w14:textId="77777777" w:rsidR="00535042" w:rsidRPr="00F46185" w:rsidRDefault="00535042" w:rsidP="00535042">
            <w:pPr>
              <w:pStyle w:val="ListParagraph"/>
              <w:numPr>
                <w:ilvl w:val="0"/>
                <w:numId w:val="8"/>
              </w:numPr>
              <w:spacing w:before="120" w:after="0"/>
              <w:jc w:val="left"/>
              <w:rPr>
                <w:rFonts w:eastAsia="Times New Roman"/>
                <w:color w:val="0070C0"/>
              </w:rPr>
            </w:pPr>
            <w:r w:rsidRPr="00F46185">
              <w:rPr>
                <w:rFonts w:eastAsia="Times New Roman"/>
                <w:color w:val="0070C0"/>
              </w:rPr>
              <w:t>Đi cùng với trường OrdType để quy định loại lệnh</w:t>
            </w:r>
          </w:p>
        </w:tc>
      </w:tr>
      <w:tr w:rsidR="00535042" w14:paraId="6DE0F31B"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557118DC" w14:textId="5A9D5C21" w:rsidR="00535042" w:rsidRPr="00522F50" w:rsidRDefault="00535042" w:rsidP="00535042">
            <w:pPr>
              <w:spacing w:before="120" w:after="0"/>
              <w:rPr>
                <w:rFonts w:eastAsia="Times New Roman"/>
              </w:rPr>
            </w:pPr>
            <w:ins w:id="355" w:author="admin" w:date="2021-08-23T17:47:00Z">
              <w:r>
                <w:rPr>
                  <w:rFonts w:eastAsia="Times New Roman"/>
                  <w:highlight w:val="yellow"/>
                </w:rPr>
                <w:t>60</w:t>
              </w:r>
            </w:ins>
            <w:del w:id="356" w:author="admin" w:date="2021-08-23T17:47:00Z">
              <w:r w:rsidDel="00535042">
                <w:rPr>
                  <w:rFonts w:eastAsia="Times New Roman"/>
                </w:rPr>
                <w:delText>5</w:delText>
              </w:r>
              <w:r w:rsidDel="0087594A">
                <w:rPr>
                  <w:rFonts w:eastAsia="Times New Roman"/>
                </w:rPr>
                <w:delText>0</w:delText>
              </w:r>
            </w:del>
          </w:p>
        </w:tc>
        <w:tc>
          <w:tcPr>
            <w:tcW w:w="2012" w:type="dxa"/>
            <w:tcBorders>
              <w:top w:val="nil"/>
              <w:left w:val="nil"/>
              <w:bottom w:val="single" w:sz="4" w:space="0" w:color="auto"/>
              <w:right w:val="single" w:sz="4" w:space="0" w:color="auto"/>
            </w:tcBorders>
            <w:shd w:val="clear" w:color="auto" w:fill="70AD47" w:themeFill="accent6"/>
            <w:noWrap/>
            <w:hideMark/>
          </w:tcPr>
          <w:p w14:paraId="6ED39080" w14:textId="28E7139C" w:rsidR="00535042" w:rsidRPr="00DD4BFC" w:rsidRDefault="00535042" w:rsidP="00535042">
            <w:pPr>
              <w:spacing w:before="120" w:after="0"/>
            </w:pPr>
            <w:ins w:id="357" w:author="admin" w:date="2021-08-23T17:47:00Z">
              <w:r>
                <w:rPr>
                  <w:rFonts w:eastAsia="Times New Roman"/>
                  <w:highlight w:val="yellow"/>
                </w:rPr>
                <w:t>TransactTime</w:t>
              </w:r>
            </w:ins>
            <w:del w:id="358" w:author="admin" w:date="2021-08-23T17:47:00Z">
              <w:r w:rsidRPr="00DD4BFC" w:rsidDel="0087594A">
                <w:delText>Maker</w:delText>
              </w:r>
              <w:r w:rsidDel="0087594A">
                <w:delText xml:space="preserve"> </w:delText>
              </w:r>
            </w:del>
          </w:p>
        </w:tc>
        <w:tc>
          <w:tcPr>
            <w:tcW w:w="3150" w:type="dxa"/>
            <w:tcBorders>
              <w:top w:val="nil"/>
              <w:left w:val="nil"/>
              <w:bottom w:val="single" w:sz="4" w:space="0" w:color="auto"/>
              <w:right w:val="single" w:sz="4" w:space="0" w:color="auto"/>
            </w:tcBorders>
            <w:shd w:val="clear" w:color="auto" w:fill="auto"/>
            <w:noWrap/>
            <w:hideMark/>
          </w:tcPr>
          <w:p w14:paraId="455B83DF" w14:textId="43E815AC" w:rsidR="00535042" w:rsidRPr="00522F50" w:rsidRDefault="00535042" w:rsidP="00535042">
            <w:pPr>
              <w:spacing w:before="120" w:after="0"/>
              <w:rPr>
                <w:rFonts w:eastAsia="Times New Roman"/>
              </w:rPr>
            </w:pPr>
            <w:ins w:id="359" w:author="admin" w:date="2021-08-23T17:47:00Z">
              <w:r>
                <w:rPr>
                  <w:rFonts w:eastAsia="Times New Roman"/>
                </w:rPr>
                <w:t xml:space="preserve">Ví dụ: </w:t>
              </w:r>
              <w:r w:rsidRPr="00B71771">
                <w:rPr>
                  <w:rFonts w:eastAsia="Times New Roman"/>
                </w:rPr>
                <w:t>20210720-04:19:46.527</w:t>
              </w:r>
            </w:ins>
          </w:p>
        </w:tc>
        <w:tc>
          <w:tcPr>
            <w:tcW w:w="3240" w:type="dxa"/>
            <w:tcBorders>
              <w:top w:val="nil"/>
              <w:left w:val="nil"/>
              <w:bottom w:val="single" w:sz="4" w:space="0" w:color="auto"/>
              <w:right w:val="single" w:sz="4" w:space="0" w:color="auto"/>
            </w:tcBorders>
            <w:shd w:val="clear" w:color="auto" w:fill="auto"/>
            <w:noWrap/>
            <w:hideMark/>
          </w:tcPr>
          <w:p w14:paraId="1C7C76A9" w14:textId="081C3902" w:rsidR="00535042" w:rsidRPr="00417871" w:rsidRDefault="00535042" w:rsidP="00535042">
            <w:pPr>
              <w:spacing w:before="120" w:after="0"/>
              <w:rPr>
                <w:rFonts w:eastAsia="Times New Roman"/>
                <w:color w:val="0070C0"/>
              </w:rPr>
            </w:pPr>
            <w:ins w:id="360" w:author="admin" w:date="2021-08-23T17:47:00Z">
              <w:r>
                <w:rPr>
                  <w:rFonts w:eastAsia="Times New Roman"/>
                  <w:highlight w:val="yellow"/>
                </w:rPr>
                <w:t>Thời gian đặt lệnh</w:t>
              </w:r>
            </w:ins>
            <w:del w:id="361" w:author="admin" w:date="2021-08-23T17:47:00Z">
              <w:r w:rsidRPr="00417871" w:rsidDel="0087594A">
                <w:rPr>
                  <w:rFonts w:eastAsia="Times New Roman"/>
                </w:rPr>
                <w:delText>Maker-via</w:delText>
              </w:r>
            </w:del>
          </w:p>
        </w:tc>
      </w:tr>
      <w:tr w:rsidR="00535042" w:rsidDel="00535042" w14:paraId="16002F5F" w14:textId="47C42082" w:rsidTr="00792B4A">
        <w:trPr>
          <w:trHeight w:val="300"/>
          <w:del w:id="362" w:author="admin" w:date="2021-08-23T17:47:00Z"/>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14:paraId="69DB381C" w14:textId="01D5EBEC" w:rsidR="00535042" w:rsidRPr="00522F50" w:rsidDel="00535042" w:rsidRDefault="00535042" w:rsidP="00535042">
            <w:pPr>
              <w:spacing w:before="120" w:after="0"/>
              <w:rPr>
                <w:del w:id="363" w:author="admin" w:date="2021-08-23T17:47:00Z"/>
                <w:rFonts w:eastAsia="Times New Roman"/>
              </w:rPr>
            </w:pPr>
            <w:del w:id="364" w:author="admin" w:date="2021-08-23T17:47:00Z">
              <w:r w:rsidDel="00535042">
                <w:rPr>
                  <w:rFonts w:eastAsia="Times New Roman"/>
                </w:rPr>
                <w:delText>50</w:delText>
              </w:r>
            </w:del>
          </w:p>
        </w:tc>
        <w:tc>
          <w:tcPr>
            <w:tcW w:w="2012" w:type="dxa"/>
            <w:tcBorders>
              <w:top w:val="single" w:sz="4" w:space="0" w:color="auto"/>
              <w:left w:val="nil"/>
              <w:bottom w:val="single" w:sz="4" w:space="0" w:color="auto"/>
              <w:right w:val="single" w:sz="4" w:space="0" w:color="auto"/>
            </w:tcBorders>
            <w:shd w:val="clear" w:color="auto" w:fill="70AD47" w:themeFill="accent6"/>
            <w:noWrap/>
            <w:hideMark/>
          </w:tcPr>
          <w:p w14:paraId="1A047A31" w14:textId="06C85C35" w:rsidR="00535042" w:rsidRPr="00DD4BFC" w:rsidDel="00535042" w:rsidRDefault="00535042" w:rsidP="00535042">
            <w:pPr>
              <w:spacing w:before="120" w:after="0"/>
              <w:rPr>
                <w:del w:id="365" w:author="admin" w:date="2021-08-23T17:47:00Z"/>
              </w:rPr>
            </w:pPr>
            <w:del w:id="366" w:author="admin" w:date="2021-08-23T17:47:00Z">
              <w:r w:rsidRPr="00DD4BFC" w:rsidDel="00535042">
                <w:delText>Via</w:delText>
              </w:r>
            </w:del>
          </w:p>
        </w:tc>
        <w:tc>
          <w:tcPr>
            <w:tcW w:w="3150" w:type="dxa"/>
            <w:tcBorders>
              <w:top w:val="single" w:sz="4" w:space="0" w:color="auto"/>
              <w:left w:val="nil"/>
              <w:bottom w:val="single" w:sz="4" w:space="0" w:color="auto"/>
              <w:right w:val="single" w:sz="4" w:space="0" w:color="auto"/>
            </w:tcBorders>
            <w:shd w:val="clear" w:color="auto" w:fill="auto"/>
            <w:noWrap/>
            <w:hideMark/>
          </w:tcPr>
          <w:p w14:paraId="38D0727B" w14:textId="4F861BD2" w:rsidR="00535042" w:rsidRPr="00522F50" w:rsidDel="00535042" w:rsidRDefault="00535042" w:rsidP="00535042">
            <w:pPr>
              <w:spacing w:before="120" w:after="0"/>
              <w:rPr>
                <w:del w:id="367" w:author="admin" w:date="2021-08-23T17:47:00Z"/>
                <w:rFonts w:eastAsia="Times New Roman"/>
              </w:rPr>
            </w:pPr>
          </w:p>
        </w:tc>
        <w:tc>
          <w:tcPr>
            <w:tcW w:w="3240" w:type="dxa"/>
            <w:tcBorders>
              <w:top w:val="single" w:sz="4" w:space="0" w:color="auto"/>
              <w:left w:val="nil"/>
              <w:bottom w:val="single" w:sz="4" w:space="0" w:color="auto"/>
              <w:right w:val="single" w:sz="4" w:space="0" w:color="auto"/>
            </w:tcBorders>
            <w:shd w:val="clear" w:color="auto" w:fill="auto"/>
            <w:noWrap/>
            <w:hideMark/>
          </w:tcPr>
          <w:p w14:paraId="291B43AE" w14:textId="271E12CE" w:rsidR="00535042" w:rsidRPr="00417871" w:rsidDel="00535042" w:rsidRDefault="00535042" w:rsidP="00535042">
            <w:pPr>
              <w:spacing w:before="120" w:after="0"/>
              <w:rPr>
                <w:del w:id="368" w:author="admin" w:date="2021-08-23T17:47:00Z"/>
                <w:rFonts w:eastAsia="Times New Roman"/>
              </w:rPr>
            </w:pPr>
            <w:del w:id="369" w:author="admin" w:date="2021-08-23T17:47:00Z">
              <w:r w:rsidRPr="00417871" w:rsidDel="00535042">
                <w:rPr>
                  <w:rFonts w:eastAsia="Times New Roman"/>
                </w:rPr>
                <w:delText>Maker-via</w:delText>
              </w:r>
            </w:del>
          </w:p>
        </w:tc>
      </w:tr>
      <w:tr w:rsidR="00535042" w:rsidDel="00535042" w14:paraId="55B229C1" w14:textId="77777777" w:rsidTr="00792B4A">
        <w:trPr>
          <w:trHeight w:val="300"/>
          <w:ins w:id="370" w:author="admin" w:date="2021-08-23T17:49: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6733B844" w14:textId="2C90FF7A" w:rsidR="00535042" w:rsidDel="00535042" w:rsidRDefault="00535042" w:rsidP="00535042">
            <w:pPr>
              <w:spacing w:before="120" w:after="0"/>
              <w:rPr>
                <w:ins w:id="371" w:author="admin" w:date="2021-08-23T17:49:00Z"/>
                <w:rFonts w:eastAsia="Times New Roman"/>
              </w:rPr>
            </w:pPr>
            <w:ins w:id="372" w:author="admin" w:date="2021-08-23T17:49:00Z">
              <w:r>
                <w:rPr>
                  <w:rFonts w:eastAsia="Times New Roman"/>
                </w:rPr>
                <w:t>336</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46310981" w14:textId="77777777" w:rsidR="00535042" w:rsidRPr="00DD4BFC" w:rsidDel="00535042" w:rsidRDefault="00535042" w:rsidP="00535042">
            <w:pPr>
              <w:spacing w:before="120" w:after="0"/>
              <w:rPr>
                <w:ins w:id="373" w:author="admin" w:date="2021-08-23T17:49:00Z"/>
              </w:rPr>
            </w:pPr>
          </w:p>
        </w:tc>
        <w:tc>
          <w:tcPr>
            <w:tcW w:w="3150" w:type="dxa"/>
            <w:tcBorders>
              <w:top w:val="single" w:sz="4" w:space="0" w:color="auto"/>
              <w:left w:val="nil"/>
              <w:bottom w:val="single" w:sz="4" w:space="0" w:color="auto"/>
              <w:right w:val="single" w:sz="4" w:space="0" w:color="auto"/>
            </w:tcBorders>
            <w:shd w:val="clear" w:color="auto" w:fill="auto"/>
            <w:noWrap/>
          </w:tcPr>
          <w:p w14:paraId="62467CEB" w14:textId="7CF02949" w:rsidR="00535042" w:rsidRPr="00522F50" w:rsidDel="00535042" w:rsidRDefault="00535042" w:rsidP="00535042">
            <w:pPr>
              <w:spacing w:before="120" w:after="0"/>
              <w:rPr>
                <w:ins w:id="374" w:author="admin" w:date="2021-08-23T17:49:00Z"/>
                <w:rFonts w:eastAsia="Times New Roman"/>
              </w:rPr>
            </w:pPr>
            <w:ins w:id="375" w:author="admin" w:date="2021-08-23T17:52:00Z">
              <w:r>
                <w:rPr>
                  <w:rFonts w:eastAsia="Times New Roman"/>
                </w:rPr>
                <w:t>1-HSX, 2-HNX, 3-Upcom</w:t>
              </w:r>
            </w:ins>
          </w:p>
        </w:tc>
        <w:tc>
          <w:tcPr>
            <w:tcW w:w="3240" w:type="dxa"/>
            <w:tcBorders>
              <w:top w:val="single" w:sz="4" w:space="0" w:color="auto"/>
              <w:left w:val="nil"/>
              <w:bottom w:val="single" w:sz="4" w:space="0" w:color="auto"/>
              <w:right w:val="single" w:sz="4" w:space="0" w:color="auto"/>
            </w:tcBorders>
            <w:shd w:val="clear" w:color="auto" w:fill="auto"/>
            <w:noWrap/>
          </w:tcPr>
          <w:p w14:paraId="45332228" w14:textId="2DE0706B" w:rsidR="00535042" w:rsidRPr="00417871" w:rsidDel="00535042" w:rsidRDefault="00535042" w:rsidP="00535042">
            <w:pPr>
              <w:spacing w:before="120" w:after="0"/>
              <w:rPr>
                <w:ins w:id="376" w:author="admin" w:date="2021-08-23T17:49:00Z"/>
                <w:rFonts w:eastAsia="Times New Roman"/>
              </w:rPr>
            </w:pPr>
            <w:ins w:id="377" w:author="admin" w:date="2021-08-23T17:52:00Z">
              <w:r w:rsidRPr="00535042">
                <w:rPr>
                  <w:rFonts w:eastAsia="Times New Roman"/>
                </w:rPr>
                <w:t xml:space="preserve">Phiên giao dịch </w:t>
              </w:r>
            </w:ins>
          </w:p>
        </w:tc>
      </w:tr>
      <w:tr w:rsidR="00535042" w:rsidDel="00535042" w14:paraId="7B0F832A" w14:textId="77777777" w:rsidTr="00535042">
        <w:trPr>
          <w:trHeight w:val="300"/>
          <w:ins w:id="378" w:author="admin" w:date="2021-08-23T17:49: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61E06FC2" w14:textId="6FD37F60" w:rsidR="00535042" w:rsidDel="00535042" w:rsidRDefault="00535042" w:rsidP="00535042">
            <w:pPr>
              <w:spacing w:before="120" w:after="0"/>
              <w:rPr>
                <w:ins w:id="379" w:author="admin" w:date="2021-08-23T17:49:00Z"/>
                <w:rFonts w:eastAsia="Times New Roman"/>
              </w:rPr>
            </w:pPr>
            <w:ins w:id="380" w:author="admin" w:date="2021-08-23T17:49:00Z">
              <w:r>
                <w:rPr>
                  <w:rFonts w:eastAsia="Times New Roman"/>
                </w:rPr>
                <w:t>376</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7A2C4083" w14:textId="77777777" w:rsidR="00535042" w:rsidRPr="00DD4BFC" w:rsidDel="00535042" w:rsidRDefault="00535042" w:rsidP="00535042">
            <w:pPr>
              <w:spacing w:before="120" w:after="0"/>
              <w:rPr>
                <w:ins w:id="381" w:author="admin" w:date="2021-08-23T17:49:00Z"/>
              </w:rPr>
            </w:pPr>
          </w:p>
        </w:tc>
        <w:tc>
          <w:tcPr>
            <w:tcW w:w="3150" w:type="dxa"/>
            <w:tcBorders>
              <w:top w:val="single" w:sz="4" w:space="0" w:color="auto"/>
              <w:left w:val="nil"/>
              <w:bottom w:val="single" w:sz="4" w:space="0" w:color="auto"/>
              <w:right w:val="single" w:sz="4" w:space="0" w:color="auto"/>
            </w:tcBorders>
            <w:shd w:val="clear" w:color="auto" w:fill="auto"/>
            <w:noWrap/>
          </w:tcPr>
          <w:p w14:paraId="0EB3D608" w14:textId="6F10762F" w:rsidR="00535042" w:rsidRPr="00522F50" w:rsidDel="00535042" w:rsidRDefault="00FD2291" w:rsidP="00535042">
            <w:pPr>
              <w:spacing w:before="120" w:after="0"/>
              <w:rPr>
                <w:ins w:id="382" w:author="admin" w:date="2021-08-23T17:49:00Z"/>
                <w:rFonts w:eastAsia="Times New Roman"/>
              </w:rPr>
            </w:pPr>
            <w:ins w:id="383" w:author="admin" w:date="2021-08-23T17:53:00Z">
              <w:r w:rsidRPr="00FD2291">
                <w:rPr>
                  <w:rFonts w:eastAsia="Times New Roman"/>
                </w:rPr>
                <w:t>fomat account,khối lượng đặt,type</w:t>
              </w:r>
            </w:ins>
          </w:p>
        </w:tc>
        <w:tc>
          <w:tcPr>
            <w:tcW w:w="3240" w:type="dxa"/>
            <w:tcBorders>
              <w:top w:val="single" w:sz="4" w:space="0" w:color="auto"/>
              <w:left w:val="nil"/>
              <w:bottom w:val="single" w:sz="4" w:space="0" w:color="auto"/>
              <w:right w:val="single" w:sz="4" w:space="0" w:color="auto"/>
            </w:tcBorders>
            <w:shd w:val="clear" w:color="auto" w:fill="auto"/>
            <w:noWrap/>
          </w:tcPr>
          <w:p w14:paraId="2426AEE0" w14:textId="3B48572A" w:rsidR="00535042" w:rsidRPr="00417871" w:rsidDel="00535042" w:rsidRDefault="00FD2291" w:rsidP="00535042">
            <w:pPr>
              <w:spacing w:before="120" w:after="0"/>
              <w:rPr>
                <w:ins w:id="384" w:author="admin" w:date="2021-08-23T17:49:00Z"/>
                <w:rFonts w:eastAsia="Times New Roman"/>
              </w:rPr>
            </w:pPr>
            <w:ins w:id="385" w:author="admin" w:date="2021-08-23T17:53:00Z">
              <w:r w:rsidRPr="00FD2291">
                <w:rPr>
                  <w:rFonts w:eastAsia="Times New Roman"/>
                </w:rPr>
                <w:t>type = 2 với loại MS - Bán cầm cố, còn lại type = 1</w:t>
              </w:r>
            </w:ins>
          </w:p>
        </w:tc>
      </w:tr>
      <w:tr w:rsidR="00535042" w:rsidDel="00535042" w14:paraId="6AB81BA4" w14:textId="77777777" w:rsidTr="00535042">
        <w:trPr>
          <w:trHeight w:val="300"/>
          <w:ins w:id="386" w:author="admin" w:date="2021-08-23T17:49: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1D27E084" w14:textId="7973E761" w:rsidR="00535042" w:rsidDel="00535042" w:rsidRDefault="00535042" w:rsidP="00535042">
            <w:pPr>
              <w:spacing w:before="120" w:after="0"/>
              <w:rPr>
                <w:ins w:id="387" w:author="admin" w:date="2021-08-23T17:49:00Z"/>
                <w:rFonts w:eastAsia="Times New Roman"/>
              </w:rPr>
            </w:pPr>
            <w:ins w:id="388" w:author="admin" w:date="2021-08-23T17:49:00Z">
              <w:r>
                <w:rPr>
                  <w:rFonts w:eastAsia="Times New Roman"/>
                </w:rPr>
                <w:t>788</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1DDCDDFB" w14:textId="77777777" w:rsidR="00535042" w:rsidRPr="00DD4BFC" w:rsidDel="00535042" w:rsidRDefault="00535042" w:rsidP="00535042">
            <w:pPr>
              <w:spacing w:before="120" w:after="0"/>
              <w:rPr>
                <w:ins w:id="389" w:author="admin" w:date="2021-08-23T17:49:00Z"/>
              </w:rPr>
            </w:pPr>
          </w:p>
        </w:tc>
        <w:tc>
          <w:tcPr>
            <w:tcW w:w="3150" w:type="dxa"/>
            <w:tcBorders>
              <w:top w:val="single" w:sz="4" w:space="0" w:color="auto"/>
              <w:left w:val="nil"/>
              <w:bottom w:val="single" w:sz="4" w:space="0" w:color="auto"/>
              <w:right w:val="single" w:sz="4" w:space="0" w:color="auto"/>
            </w:tcBorders>
            <w:shd w:val="clear" w:color="auto" w:fill="auto"/>
            <w:noWrap/>
          </w:tcPr>
          <w:p w14:paraId="3D3C983C" w14:textId="0B0E3E38" w:rsidR="00535042" w:rsidRPr="00522F50" w:rsidDel="00535042" w:rsidRDefault="00FD2291" w:rsidP="00FD2291">
            <w:pPr>
              <w:spacing w:before="120" w:after="0"/>
              <w:rPr>
                <w:ins w:id="390" w:author="admin" w:date="2021-08-23T17:49:00Z"/>
                <w:rFonts w:eastAsia="Times New Roman"/>
              </w:rPr>
            </w:pPr>
            <w:ins w:id="391" w:author="admin" w:date="2021-08-23T17:53:00Z">
              <w:r w:rsidRPr="00FD2291">
                <w:rPr>
                  <w:rFonts w:eastAsia="Times New Roman"/>
                </w:rPr>
                <w:t>1 = Overnight, 2 = Term, 3 = Flexible, 4 = Open</w:t>
              </w:r>
            </w:ins>
          </w:p>
        </w:tc>
        <w:tc>
          <w:tcPr>
            <w:tcW w:w="3240" w:type="dxa"/>
            <w:tcBorders>
              <w:top w:val="single" w:sz="4" w:space="0" w:color="auto"/>
              <w:left w:val="nil"/>
              <w:bottom w:val="single" w:sz="4" w:space="0" w:color="auto"/>
              <w:right w:val="single" w:sz="4" w:space="0" w:color="auto"/>
            </w:tcBorders>
            <w:shd w:val="clear" w:color="auto" w:fill="auto"/>
            <w:noWrap/>
          </w:tcPr>
          <w:p w14:paraId="58A91C86" w14:textId="44B8D104" w:rsidR="00535042" w:rsidRPr="00417871" w:rsidDel="00535042" w:rsidRDefault="00FD2291" w:rsidP="00FD2291">
            <w:pPr>
              <w:spacing w:before="120" w:after="0"/>
              <w:rPr>
                <w:ins w:id="392" w:author="admin" w:date="2021-08-23T17:49:00Z"/>
                <w:rFonts w:eastAsia="Times New Roman"/>
              </w:rPr>
            </w:pPr>
            <w:ins w:id="393" w:author="admin" w:date="2021-08-23T17:54:00Z">
              <w:r w:rsidRPr="00FD2291">
                <w:rPr>
                  <w:rFonts w:eastAsia="Times New Roman"/>
                </w:rPr>
                <w:t>Loại hình vay, nếu client gửi vào tag 788 thì lấy theo giá trị của client, nếu không mặc định bằng 4</w:t>
              </w:r>
            </w:ins>
          </w:p>
        </w:tc>
      </w:tr>
      <w:tr w:rsidR="00535042" w:rsidDel="00535042" w14:paraId="791BF6C4" w14:textId="77777777" w:rsidTr="00535042">
        <w:trPr>
          <w:trHeight w:val="300"/>
          <w:ins w:id="394" w:author="admin" w:date="2021-08-23T17:49: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24239D43" w14:textId="6D3B76AD" w:rsidR="00535042" w:rsidRDefault="00535042" w:rsidP="00535042">
            <w:pPr>
              <w:spacing w:before="120" w:after="0"/>
              <w:rPr>
                <w:ins w:id="395" w:author="admin" w:date="2021-08-23T17:49:00Z"/>
                <w:rFonts w:eastAsia="Times New Roman"/>
              </w:rPr>
            </w:pPr>
            <w:ins w:id="396" w:author="admin" w:date="2021-08-23T17:49:00Z">
              <w:r>
                <w:rPr>
                  <w:rFonts w:eastAsia="Times New Roman"/>
                </w:rPr>
                <w:lastRenderedPageBreak/>
                <w:t>10</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0554DEDF" w14:textId="7048A7C9" w:rsidR="00535042" w:rsidRPr="00DD4BFC" w:rsidDel="00535042" w:rsidRDefault="00535042" w:rsidP="00535042">
            <w:pPr>
              <w:spacing w:before="120" w:after="0"/>
              <w:rPr>
                <w:ins w:id="397" w:author="admin" w:date="2021-08-23T17:49:00Z"/>
              </w:rPr>
            </w:pPr>
            <w:ins w:id="398" w:author="admin" w:date="2021-08-23T17:50:00Z">
              <w:r>
                <w:t>Checksum</w:t>
              </w:r>
            </w:ins>
          </w:p>
        </w:tc>
        <w:tc>
          <w:tcPr>
            <w:tcW w:w="3150" w:type="dxa"/>
            <w:tcBorders>
              <w:top w:val="single" w:sz="4" w:space="0" w:color="auto"/>
              <w:left w:val="nil"/>
              <w:bottom w:val="single" w:sz="4" w:space="0" w:color="auto"/>
              <w:right w:val="single" w:sz="4" w:space="0" w:color="auto"/>
            </w:tcBorders>
            <w:shd w:val="clear" w:color="auto" w:fill="auto"/>
            <w:noWrap/>
          </w:tcPr>
          <w:p w14:paraId="23F6C816" w14:textId="77777777" w:rsidR="00535042" w:rsidRPr="00522F50" w:rsidDel="00535042" w:rsidRDefault="00535042" w:rsidP="00535042">
            <w:pPr>
              <w:spacing w:before="120" w:after="0"/>
              <w:rPr>
                <w:ins w:id="399" w:author="admin" w:date="2021-08-23T17:49:00Z"/>
                <w:rFonts w:eastAsia="Times New Roman"/>
              </w:rPr>
            </w:pPr>
          </w:p>
        </w:tc>
        <w:tc>
          <w:tcPr>
            <w:tcW w:w="3240" w:type="dxa"/>
            <w:tcBorders>
              <w:top w:val="single" w:sz="4" w:space="0" w:color="auto"/>
              <w:left w:val="nil"/>
              <w:bottom w:val="single" w:sz="4" w:space="0" w:color="auto"/>
              <w:right w:val="single" w:sz="4" w:space="0" w:color="auto"/>
            </w:tcBorders>
            <w:shd w:val="clear" w:color="auto" w:fill="auto"/>
            <w:noWrap/>
          </w:tcPr>
          <w:p w14:paraId="4D66BAE0" w14:textId="77777777" w:rsidR="00535042" w:rsidRPr="00417871" w:rsidDel="00535042" w:rsidRDefault="00535042" w:rsidP="00535042">
            <w:pPr>
              <w:spacing w:before="120" w:after="0"/>
              <w:rPr>
                <w:ins w:id="400" w:author="admin" w:date="2021-08-23T17:49:00Z"/>
                <w:rFonts w:eastAsia="Times New Roman"/>
              </w:rPr>
            </w:pPr>
          </w:p>
        </w:tc>
      </w:tr>
    </w:tbl>
    <w:p w14:paraId="683A1CC8" w14:textId="57E3FB5B" w:rsidR="00D6332B" w:rsidRDefault="00D6332B" w:rsidP="00D6332B">
      <w:pPr>
        <w:rPr>
          <w:lang w:val="en-GB"/>
        </w:rPr>
      </w:pPr>
    </w:p>
    <w:p w14:paraId="7A73FD7D" w14:textId="588975AB" w:rsidR="0005600E" w:rsidRDefault="00E76A30" w:rsidP="00E76A30">
      <w:pPr>
        <w:pStyle w:val="Heading4"/>
        <w:ind w:left="1620" w:hanging="810"/>
      </w:pPr>
      <w:r>
        <w:t>Execution Report f</w:t>
      </w:r>
      <w:del w:id="401" w:author="admin" w:date="2021-08-23T17:55:00Z">
        <w:r w:rsidDel="00FD2291">
          <w:delText>o</w:delText>
        </w:r>
      </w:del>
      <w:r>
        <w:t>or new order</w:t>
      </w:r>
    </w:p>
    <w:p w14:paraId="35B247EC" w14:textId="2EE1DCF7" w:rsidR="0005600E" w:rsidRPr="006B4E34" w:rsidRDefault="0005600E" w:rsidP="0005600E">
      <w:r w:rsidRPr="008028C5">
        <w:rPr>
          <w:lang w:val="en-GB"/>
        </w:rPr>
        <w:t>Message xác nhận lệnh đ</w:t>
      </w:r>
      <w:del w:id="402" w:author="admin" w:date="2021-08-23T17:55:00Z">
        <w:r w:rsidRPr="008028C5" w:rsidDel="00FD2291">
          <w:rPr>
            <w:lang w:val="en-GB"/>
          </w:rPr>
          <w:delText>ặt vào hệ thống</w:delText>
        </w:r>
      </w:del>
      <w:ins w:id="403" w:author="admin" w:date="2021-08-23T17:55:00Z">
        <w:r w:rsidR="00FD2291">
          <w:rPr>
            <w:lang w:val="en-GB"/>
          </w:rPr>
          <w:t>ã được sở xác nhận</w:t>
        </w:r>
      </w:ins>
    </w:p>
    <w:tbl>
      <w:tblPr>
        <w:tblW w:w="9410" w:type="dxa"/>
        <w:tblLook w:val="04A0" w:firstRow="1" w:lastRow="0" w:firstColumn="1" w:lastColumn="0" w:noHBand="0" w:noVBand="1"/>
      </w:tblPr>
      <w:tblGrid>
        <w:gridCol w:w="1008"/>
        <w:gridCol w:w="2012"/>
        <w:gridCol w:w="3150"/>
        <w:gridCol w:w="3240"/>
      </w:tblGrid>
      <w:tr w:rsidR="0005600E" w:rsidRPr="00522F50" w14:paraId="4F83715E" w14:textId="77777777" w:rsidTr="00792B4A">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hideMark/>
          </w:tcPr>
          <w:p w14:paraId="137E031A" w14:textId="77777777" w:rsidR="0005600E" w:rsidRPr="008673F4" w:rsidRDefault="0005600E" w:rsidP="00B71771">
            <w:pPr>
              <w:spacing w:before="120" w:after="0"/>
              <w:rPr>
                <w:rFonts w:eastAsia="Times New Roman"/>
                <w:b/>
              </w:rPr>
            </w:pPr>
            <w:r w:rsidRPr="008673F4">
              <w:rPr>
                <w:rFonts w:eastAsia="Times New Roman"/>
                <w:b/>
              </w:rPr>
              <w:t>Tag</w:t>
            </w:r>
          </w:p>
        </w:tc>
        <w:tc>
          <w:tcPr>
            <w:tcW w:w="2012"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6449B22B" w14:textId="77777777" w:rsidR="0005600E" w:rsidRPr="008673F4" w:rsidRDefault="0005600E" w:rsidP="00B71771">
            <w:pPr>
              <w:spacing w:before="120" w:after="0"/>
              <w:rPr>
                <w:rFonts w:eastAsia="Times New Roman"/>
                <w:b/>
              </w:rPr>
            </w:pPr>
            <w:r w:rsidRPr="008673F4">
              <w:rPr>
                <w:rFonts w:eastAsia="Times New Roman"/>
                <w:b/>
              </w:rPr>
              <w:t>Field name</w:t>
            </w:r>
          </w:p>
        </w:tc>
        <w:tc>
          <w:tcPr>
            <w:tcW w:w="315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7A44FE86" w14:textId="77777777" w:rsidR="0005600E" w:rsidRPr="008673F4" w:rsidRDefault="0005600E" w:rsidP="00B71771">
            <w:pPr>
              <w:spacing w:before="120" w:after="0"/>
              <w:rPr>
                <w:rFonts w:eastAsia="Times New Roman"/>
                <w:b/>
              </w:rPr>
            </w:pPr>
            <w:r w:rsidRPr="008673F4">
              <w:rPr>
                <w:rFonts w:eastAsia="Times New Roman"/>
                <w:b/>
              </w:rPr>
              <w:t>Value</w:t>
            </w:r>
          </w:p>
        </w:tc>
        <w:tc>
          <w:tcPr>
            <w:tcW w:w="324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43E551E4" w14:textId="77777777" w:rsidR="0005600E" w:rsidRPr="008673F4" w:rsidRDefault="0005600E" w:rsidP="00B71771">
            <w:pPr>
              <w:spacing w:before="120" w:after="0"/>
              <w:rPr>
                <w:rFonts w:eastAsia="Times New Roman"/>
                <w:b/>
              </w:rPr>
            </w:pPr>
            <w:r w:rsidRPr="008673F4">
              <w:rPr>
                <w:rFonts w:eastAsia="Times New Roman"/>
                <w:b/>
              </w:rPr>
              <w:t>Comment</w:t>
            </w:r>
          </w:p>
        </w:tc>
      </w:tr>
      <w:tr w:rsidR="00FD2291" w:rsidRPr="00522F50" w14:paraId="7439DE69" w14:textId="77777777" w:rsidTr="00792B4A">
        <w:trPr>
          <w:trHeight w:val="300"/>
          <w:ins w:id="404" w:author="admin" w:date="2021-08-23T17:56:00Z"/>
        </w:trPr>
        <w:tc>
          <w:tcPr>
            <w:tcW w:w="1008" w:type="dxa"/>
            <w:tcBorders>
              <w:top w:val="nil"/>
              <w:left w:val="single" w:sz="4" w:space="0" w:color="auto"/>
              <w:bottom w:val="single" w:sz="4" w:space="0" w:color="auto"/>
              <w:right w:val="single" w:sz="4" w:space="0" w:color="auto"/>
            </w:tcBorders>
            <w:shd w:val="clear" w:color="auto" w:fill="auto"/>
            <w:noWrap/>
          </w:tcPr>
          <w:p w14:paraId="6D043CF6" w14:textId="2792347D" w:rsidR="00FD2291" w:rsidRPr="00522F50" w:rsidRDefault="00FD2291" w:rsidP="00FD2291">
            <w:pPr>
              <w:spacing w:before="120" w:after="0"/>
              <w:rPr>
                <w:ins w:id="405" w:author="admin" w:date="2021-08-23T17:56:00Z"/>
                <w:rFonts w:eastAsia="Times New Roman"/>
              </w:rPr>
            </w:pPr>
            <w:ins w:id="406" w:author="admin" w:date="2021-08-23T17:56:00Z">
              <w:r>
                <w:rPr>
                  <w:rFonts w:eastAsia="Times New Roman"/>
                </w:rPr>
                <w:t>8</w:t>
              </w:r>
            </w:ins>
          </w:p>
        </w:tc>
        <w:tc>
          <w:tcPr>
            <w:tcW w:w="2012" w:type="dxa"/>
            <w:tcBorders>
              <w:top w:val="nil"/>
              <w:left w:val="nil"/>
              <w:bottom w:val="single" w:sz="4" w:space="0" w:color="auto"/>
              <w:right w:val="single" w:sz="4" w:space="0" w:color="auto"/>
            </w:tcBorders>
            <w:shd w:val="clear" w:color="auto" w:fill="auto"/>
            <w:noWrap/>
          </w:tcPr>
          <w:p w14:paraId="56A39B2F" w14:textId="77777777" w:rsidR="00FD2291" w:rsidRPr="00522F50" w:rsidRDefault="00FD2291" w:rsidP="00FD2291">
            <w:pPr>
              <w:spacing w:before="120" w:after="0"/>
              <w:rPr>
                <w:ins w:id="407" w:author="admin" w:date="2021-08-23T17:56:00Z"/>
                <w:rFonts w:eastAsia="Times New Roman"/>
              </w:rPr>
            </w:pPr>
          </w:p>
        </w:tc>
        <w:tc>
          <w:tcPr>
            <w:tcW w:w="3150" w:type="dxa"/>
            <w:tcBorders>
              <w:top w:val="nil"/>
              <w:left w:val="nil"/>
              <w:bottom w:val="single" w:sz="4" w:space="0" w:color="auto"/>
              <w:right w:val="single" w:sz="4" w:space="0" w:color="auto"/>
            </w:tcBorders>
            <w:shd w:val="clear" w:color="auto" w:fill="auto"/>
            <w:noWrap/>
          </w:tcPr>
          <w:p w14:paraId="5D85309D" w14:textId="2EF469BE" w:rsidR="00FD2291" w:rsidRPr="00522F50" w:rsidRDefault="00FD2291" w:rsidP="00FD2291">
            <w:pPr>
              <w:spacing w:before="120" w:after="0"/>
              <w:rPr>
                <w:ins w:id="408" w:author="admin" w:date="2021-08-23T17:56:00Z"/>
                <w:rFonts w:eastAsia="Times New Roman"/>
              </w:rPr>
            </w:pPr>
            <w:ins w:id="409" w:author="admin" w:date="2021-08-23T17:56:00Z">
              <w:r w:rsidRPr="00007D82">
                <w:rPr>
                  <w:rFonts w:eastAsia="Times New Roman"/>
                </w:rPr>
                <w:t>FIX.4.4</w:t>
              </w:r>
            </w:ins>
          </w:p>
        </w:tc>
        <w:tc>
          <w:tcPr>
            <w:tcW w:w="3240" w:type="dxa"/>
            <w:tcBorders>
              <w:top w:val="nil"/>
              <w:left w:val="nil"/>
              <w:bottom w:val="single" w:sz="4" w:space="0" w:color="auto"/>
              <w:right w:val="single" w:sz="4" w:space="0" w:color="auto"/>
            </w:tcBorders>
            <w:shd w:val="clear" w:color="auto" w:fill="auto"/>
            <w:noWrap/>
          </w:tcPr>
          <w:p w14:paraId="59A6EF5E" w14:textId="77777777" w:rsidR="00FD2291" w:rsidRPr="00522F50" w:rsidRDefault="00FD2291" w:rsidP="00FD2291">
            <w:pPr>
              <w:spacing w:before="120" w:after="0"/>
              <w:rPr>
                <w:ins w:id="410" w:author="admin" w:date="2021-08-23T17:56:00Z"/>
                <w:rFonts w:eastAsia="Times New Roman"/>
              </w:rPr>
            </w:pPr>
          </w:p>
        </w:tc>
      </w:tr>
      <w:tr w:rsidR="00FD2291" w:rsidRPr="00522F50" w14:paraId="177756E1" w14:textId="77777777" w:rsidTr="00792B4A">
        <w:trPr>
          <w:trHeight w:val="300"/>
          <w:ins w:id="411" w:author="admin" w:date="2021-08-23T17:56:00Z"/>
        </w:trPr>
        <w:tc>
          <w:tcPr>
            <w:tcW w:w="1008" w:type="dxa"/>
            <w:tcBorders>
              <w:top w:val="nil"/>
              <w:left w:val="single" w:sz="4" w:space="0" w:color="auto"/>
              <w:bottom w:val="single" w:sz="4" w:space="0" w:color="auto"/>
              <w:right w:val="single" w:sz="4" w:space="0" w:color="auto"/>
            </w:tcBorders>
            <w:shd w:val="clear" w:color="auto" w:fill="auto"/>
            <w:noWrap/>
          </w:tcPr>
          <w:p w14:paraId="6B16463F" w14:textId="718958B1" w:rsidR="00FD2291" w:rsidRPr="00522F50" w:rsidRDefault="00FD2291" w:rsidP="00FD2291">
            <w:pPr>
              <w:spacing w:before="120" w:after="0"/>
              <w:rPr>
                <w:ins w:id="412" w:author="admin" w:date="2021-08-23T17:56:00Z"/>
                <w:rFonts w:eastAsia="Times New Roman"/>
              </w:rPr>
            </w:pPr>
            <w:ins w:id="413" w:author="admin" w:date="2021-08-23T17:56:00Z">
              <w:r>
                <w:rPr>
                  <w:rFonts w:eastAsia="Times New Roman"/>
                </w:rPr>
                <w:t>9</w:t>
              </w:r>
            </w:ins>
          </w:p>
        </w:tc>
        <w:tc>
          <w:tcPr>
            <w:tcW w:w="2012" w:type="dxa"/>
            <w:tcBorders>
              <w:top w:val="nil"/>
              <w:left w:val="nil"/>
              <w:bottom w:val="single" w:sz="4" w:space="0" w:color="auto"/>
              <w:right w:val="single" w:sz="4" w:space="0" w:color="auto"/>
            </w:tcBorders>
            <w:shd w:val="clear" w:color="auto" w:fill="auto"/>
            <w:noWrap/>
          </w:tcPr>
          <w:p w14:paraId="5091D280" w14:textId="3D1C60C2" w:rsidR="00FD2291" w:rsidRPr="00522F50" w:rsidRDefault="00FD2291" w:rsidP="00FD2291">
            <w:pPr>
              <w:spacing w:before="120" w:after="0"/>
              <w:rPr>
                <w:ins w:id="414" w:author="admin" w:date="2021-08-23T17:56:00Z"/>
                <w:rFonts w:eastAsia="Times New Roman"/>
              </w:rPr>
            </w:pPr>
            <w:ins w:id="415" w:author="admin" w:date="2021-08-23T17:56:00Z">
              <w:r w:rsidRPr="007F655C">
                <w:rPr>
                  <w:rFonts w:eastAsia="Times New Roman"/>
                  <w:sz w:val="20"/>
                  <w:szCs w:val="20"/>
                </w:rPr>
                <w:t>BodyLength</w:t>
              </w:r>
            </w:ins>
          </w:p>
        </w:tc>
        <w:tc>
          <w:tcPr>
            <w:tcW w:w="3150" w:type="dxa"/>
            <w:tcBorders>
              <w:top w:val="nil"/>
              <w:left w:val="nil"/>
              <w:bottom w:val="single" w:sz="4" w:space="0" w:color="auto"/>
              <w:right w:val="single" w:sz="4" w:space="0" w:color="auto"/>
            </w:tcBorders>
            <w:shd w:val="clear" w:color="auto" w:fill="auto"/>
            <w:noWrap/>
          </w:tcPr>
          <w:p w14:paraId="05455CD5" w14:textId="77777777" w:rsidR="00FD2291" w:rsidRPr="00522F50" w:rsidRDefault="00FD2291" w:rsidP="00FD2291">
            <w:pPr>
              <w:spacing w:before="120" w:after="0"/>
              <w:rPr>
                <w:ins w:id="416" w:author="admin" w:date="2021-08-23T17:56:00Z"/>
                <w:rFonts w:eastAsia="Times New Roman"/>
              </w:rPr>
            </w:pPr>
          </w:p>
        </w:tc>
        <w:tc>
          <w:tcPr>
            <w:tcW w:w="3240" w:type="dxa"/>
            <w:tcBorders>
              <w:top w:val="nil"/>
              <w:left w:val="nil"/>
              <w:bottom w:val="single" w:sz="4" w:space="0" w:color="auto"/>
              <w:right w:val="single" w:sz="4" w:space="0" w:color="auto"/>
            </w:tcBorders>
            <w:shd w:val="clear" w:color="auto" w:fill="auto"/>
            <w:noWrap/>
          </w:tcPr>
          <w:p w14:paraId="5107132C" w14:textId="77777777" w:rsidR="00FD2291" w:rsidRPr="00522F50" w:rsidRDefault="00FD2291" w:rsidP="00FD2291">
            <w:pPr>
              <w:spacing w:before="120" w:after="0"/>
              <w:rPr>
                <w:ins w:id="417" w:author="admin" w:date="2021-08-23T17:56:00Z"/>
                <w:rFonts w:eastAsia="Times New Roman"/>
              </w:rPr>
            </w:pPr>
          </w:p>
        </w:tc>
      </w:tr>
      <w:tr w:rsidR="00FD2291" w:rsidRPr="00522F50" w14:paraId="0EDE84E7"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00A0FF50" w14:textId="77777777" w:rsidR="00FD2291" w:rsidRPr="00522F50" w:rsidRDefault="00FD2291" w:rsidP="00FD2291">
            <w:pPr>
              <w:spacing w:before="120" w:after="0"/>
              <w:rPr>
                <w:rFonts w:eastAsia="Times New Roman"/>
              </w:rPr>
            </w:pPr>
            <w:r w:rsidRPr="00522F50">
              <w:rPr>
                <w:rFonts w:eastAsia="Times New Roman"/>
              </w:rPr>
              <w:t>35</w:t>
            </w:r>
          </w:p>
        </w:tc>
        <w:tc>
          <w:tcPr>
            <w:tcW w:w="2012" w:type="dxa"/>
            <w:tcBorders>
              <w:top w:val="nil"/>
              <w:left w:val="nil"/>
              <w:bottom w:val="single" w:sz="4" w:space="0" w:color="auto"/>
              <w:right w:val="single" w:sz="4" w:space="0" w:color="auto"/>
            </w:tcBorders>
            <w:shd w:val="clear" w:color="auto" w:fill="auto"/>
            <w:noWrap/>
            <w:hideMark/>
          </w:tcPr>
          <w:p w14:paraId="3B6F6393" w14:textId="77777777" w:rsidR="00FD2291" w:rsidRPr="00522F50" w:rsidRDefault="00FD2291" w:rsidP="00FD2291">
            <w:pPr>
              <w:spacing w:before="120" w:after="0"/>
              <w:rPr>
                <w:rFonts w:eastAsia="Times New Roman"/>
              </w:rPr>
            </w:pPr>
            <w:r w:rsidRPr="00522F50">
              <w:rPr>
                <w:rFonts w:eastAsia="Times New Roman"/>
              </w:rPr>
              <w:t>MsgType</w:t>
            </w:r>
          </w:p>
        </w:tc>
        <w:tc>
          <w:tcPr>
            <w:tcW w:w="3150" w:type="dxa"/>
            <w:tcBorders>
              <w:top w:val="nil"/>
              <w:left w:val="nil"/>
              <w:bottom w:val="single" w:sz="4" w:space="0" w:color="auto"/>
              <w:right w:val="single" w:sz="4" w:space="0" w:color="auto"/>
            </w:tcBorders>
            <w:shd w:val="clear" w:color="auto" w:fill="auto"/>
            <w:noWrap/>
            <w:hideMark/>
          </w:tcPr>
          <w:p w14:paraId="3B4BCB21" w14:textId="77777777" w:rsidR="00FD2291" w:rsidRPr="00522F50" w:rsidRDefault="00FD2291" w:rsidP="00FD2291">
            <w:pPr>
              <w:spacing w:before="120" w:after="0"/>
              <w:rPr>
                <w:rFonts w:eastAsia="Times New Roman"/>
              </w:rPr>
            </w:pPr>
            <w:r w:rsidRPr="00522F50">
              <w:rPr>
                <w:rFonts w:eastAsia="Times New Roman"/>
              </w:rPr>
              <w:t>8</w:t>
            </w:r>
          </w:p>
        </w:tc>
        <w:tc>
          <w:tcPr>
            <w:tcW w:w="3240" w:type="dxa"/>
            <w:tcBorders>
              <w:top w:val="nil"/>
              <w:left w:val="nil"/>
              <w:bottom w:val="single" w:sz="4" w:space="0" w:color="auto"/>
              <w:right w:val="single" w:sz="4" w:space="0" w:color="auto"/>
            </w:tcBorders>
            <w:shd w:val="clear" w:color="auto" w:fill="auto"/>
            <w:noWrap/>
            <w:hideMark/>
          </w:tcPr>
          <w:p w14:paraId="65BC964A" w14:textId="77777777" w:rsidR="00FD2291" w:rsidRPr="00522F50" w:rsidRDefault="00FD2291" w:rsidP="00FD2291">
            <w:pPr>
              <w:spacing w:before="120" w:after="0"/>
              <w:rPr>
                <w:rFonts w:eastAsia="Times New Roman"/>
              </w:rPr>
            </w:pPr>
            <w:r w:rsidRPr="00522F50">
              <w:rPr>
                <w:rFonts w:eastAsia="Times New Roman"/>
              </w:rPr>
              <w:t> </w:t>
            </w:r>
          </w:p>
        </w:tc>
      </w:tr>
      <w:tr w:rsidR="00FD2291" w:rsidRPr="00522F50" w14:paraId="44AC629D" w14:textId="77777777" w:rsidTr="00792B4A">
        <w:trPr>
          <w:trHeight w:val="300"/>
          <w:ins w:id="418" w:author="admin" w:date="2021-08-23T17:56:00Z"/>
        </w:trPr>
        <w:tc>
          <w:tcPr>
            <w:tcW w:w="1008" w:type="dxa"/>
            <w:tcBorders>
              <w:top w:val="nil"/>
              <w:left w:val="single" w:sz="4" w:space="0" w:color="auto"/>
              <w:bottom w:val="single" w:sz="4" w:space="0" w:color="auto"/>
              <w:right w:val="single" w:sz="4" w:space="0" w:color="auto"/>
            </w:tcBorders>
            <w:shd w:val="clear" w:color="auto" w:fill="auto"/>
            <w:noWrap/>
          </w:tcPr>
          <w:p w14:paraId="0BFF4D06" w14:textId="207AA38A" w:rsidR="00FD2291" w:rsidRDefault="00FD2291" w:rsidP="00FD2291">
            <w:pPr>
              <w:spacing w:before="120" w:after="0"/>
              <w:rPr>
                <w:ins w:id="419" w:author="admin" w:date="2021-08-23T17:56:00Z"/>
                <w:rFonts w:eastAsia="Times New Roman"/>
              </w:rPr>
            </w:pPr>
            <w:ins w:id="420" w:author="admin" w:date="2021-08-23T18:09:00Z">
              <w:r>
                <w:rPr>
                  <w:rFonts w:eastAsia="Times New Roman"/>
                </w:rPr>
                <w:t>34</w:t>
              </w:r>
            </w:ins>
          </w:p>
        </w:tc>
        <w:tc>
          <w:tcPr>
            <w:tcW w:w="2012" w:type="dxa"/>
            <w:tcBorders>
              <w:top w:val="nil"/>
              <w:left w:val="nil"/>
              <w:bottom w:val="single" w:sz="4" w:space="0" w:color="auto"/>
              <w:right w:val="single" w:sz="4" w:space="0" w:color="auto"/>
            </w:tcBorders>
            <w:shd w:val="clear" w:color="auto" w:fill="auto"/>
            <w:noWrap/>
          </w:tcPr>
          <w:p w14:paraId="5C3A9640" w14:textId="1BE0A19A" w:rsidR="00FD2291" w:rsidRDefault="00FD2291" w:rsidP="00FD2291">
            <w:pPr>
              <w:spacing w:before="120" w:after="0"/>
              <w:rPr>
                <w:ins w:id="421" w:author="admin" w:date="2021-08-23T17:56:00Z"/>
                <w:rFonts w:eastAsia="Times New Roman"/>
              </w:rPr>
            </w:pPr>
            <w:ins w:id="422" w:author="admin" w:date="2021-08-23T18:09:00Z">
              <w:r w:rsidRPr="007F655C">
                <w:rPr>
                  <w:rFonts w:eastAsia="Times New Roman"/>
                  <w:sz w:val="20"/>
                  <w:szCs w:val="20"/>
                </w:rPr>
                <w:t>MsgSeqNum</w:t>
              </w:r>
            </w:ins>
          </w:p>
        </w:tc>
        <w:tc>
          <w:tcPr>
            <w:tcW w:w="3150" w:type="dxa"/>
            <w:tcBorders>
              <w:top w:val="nil"/>
              <w:left w:val="nil"/>
              <w:bottom w:val="single" w:sz="4" w:space="0" w:color="auto"/>
              <w:right w:val="single" w:sz="4" w:space="0" w:color="auto"/>
            </w:tcBorders>
            <w:shd w:val="clear" w:color="auto" w:fill="auto"/>
            <w:noWrap/>
          </w:tcPr>
          <w:p w14:paraId="4EA3027F" w14:textId="13A45AD4" w:rsidR="00FD2291" w:rsidRDefault="00FD2291" w:rsidP="00FD2291">
            <w:pPr>
              <w:spacing w:before="120" w:after="0"/>
              <w:rPr>
                <w:ins w:id="423" w:author="admin" w:date="2021-08-23T17:56:00Z"/>
                <w:rFonts w:eastAsia="Times New Roman"/>
              </w:rPr>
            </w:pPr>
            <w:ins w:id="424" w:author="admin" w:date="2021-08-23T18:09:00Z">
              <w:r w:rsidRPr="00B67379">
                <w:rPr>
                  <w:rFonts w:eastAsia="Times New Roman"/>
                  <w:sz w:val="20"/>
                  <w:szCs w:val="20"/>
                </w:rPr>
                <w:t>số seq tăng dần của msg</w:t>
              </w:r>
            </w:ins>
          </w:p>
        </w:tc>
        <w:tc>
          <w:tcPr>
            <w:tcW w:w="3240" w:type="dxa"/>
            <w:tcBorders>
              <w:top w:val="nil"/>
              <w:left w:val="nil"/>
              <w:bottom w:val="single" w:sz="4" w:space="0" w:color="auto"/>
              <w:right w:val="single" w:sz="4" w:space="0" w:color="auto"/>
            </w:tcBorders>
            <w:shd w:val="clear" w:color="auto" w:fill="auto"/>
            <w:noWrap/>
          </w:tcPr>
          <w:p w14:paraId="5EA39588" w14:textId="77777777" w:rsidR="00FD2291" w:rsidRPr="00522F50" w:rsidRDefault="00FD2291" w:rsidP="00FD2291">
            <w:pPr>
              <w:spacing w:before="120" w:after="0"/>
              <w:rPr>
                <w:ins w:id="425" w:author="admin" w:date="2021-08-23T17:56:00Z"/>
                <w:rFonts w:eastAsia="Times New Roman"/>
              </w:rPr>
            </w:pPr>
          </w:p>
        </w:tc>
      </w:tr>
      <w:tr w:rsidR="00FD2291" w:rsidRPr="00522F50" w14:paraId="4071D660" w14:textId="77777777" w:rsidTr="00792B4A">
        <w:trPr>
          <w:trHeight w:val="300"/>
          <w:ins w:id="426" w:author="admin" w:date="2021-08-23T17:56:00Z"/>
        </w:trPr>
        <w:tc>
          <w:tcPr>
            <w:tcW w:w="1008" w:type="dxa"/>
            <w:tcBorders>
              <w:top w:val="nil"/>
              <w:left w:val="single" w:sz="4" w:space="0" w:color="auto"/>
              <w:bottom w:val="single" w:sz="4" w:space="0" w:color="auto"/>
              <w:right w:val="single" w:sz="4" w:space="0" w:color="auto"/>
            </w:tcBorders>
            <w:shd w:val="clear" w:color="auto" w:fill="auto"/>
            <w:noWrap/>
          </w:tcPr>
          <w:p w14:paraId="24500391" w14:textId="233D2E3D" w:rsidR="00FD2291" w:rsidRDefault="00FD2291" w:rsidP="00FD2291">
            <w:pPr>
              <w:spacing w:before="120" w:after="0"/>
              <w:rPr>
                <w:ins w:id="427" w:author="admin" w:date="2021-08-23T17:56:00Z"/>
                <w:rFonts w:eastAsia="Times New Roman"/>
              </w:rPr>
            </w:pPr>
            <w:ins w:id="428" w:author="admin" w:date="2021-08-23T18:09:00Z">
              <w:r>
                <w:rPr>
                  <w:rFonts w:eastAsia="Times New Roman"/>
                </w:rPr>
                <w:t>49</w:t>
              </w:r>
            </w:ins>
          </w:p>
        </w:tc>
        <w:tc>
          <w:tcPr>
            <w:tcW w:w="2012" w:type="dxa"/>
            <w:tcBorders>
              <w:top w:val="nil"/>
              <w:left w:val="nil"/>
              <w:bottom w:val="single" w:sz="4" w:space="0" w:color="auto"/>
              <w:right w:val="single" w:sz="4" w:space="0" w:color="auto"/>
            </w:tcBorders>
            <w:shd w:val="clear" w:color="auto" w:fill="auto"/>
            <w:noWrap/>
          </w:tcPr>
          <w:p w14:paraId="2CA5A60C" w14:textId="7D23AEFA" w:rsidR="00FD2291" w:rsidRDefault="00FD2291" w:rsidP="00FD2291">
            <w:pPr>
              <w:spacing w:before="120" w:after="0"/>
              <w:rPr>
                <w:ins w:id="429" w:author="admin" w:date="2021-08-23T17:56:00Z"/>
                <w:rFonts w:eastAsia="Times New Roman"/>
              </w:rPr>
            </w:pPr>
            <w:ins w:id="430" w:author="admin" w:date="2021-08-23T18:09:00Z">
              <w:r w:rsidRPr="007F655C">
                <w:rPr>
                  <w:rFonts w:eastAsia="Times New Roman"/>
                  <w:sz w:val="20"/>
                  <w:szCs w:val="20"/>
                </w:rPr>
                <w:t>SenderCompID</w:t>
              </w:r>
            </w:ins>
          </w:p>
        </w:tc>
        <w:tc>
          <w:tcPr>
            <w:tcW w:w="3150" w:type="dxa"/>
            <w:tcBorders>
              <w:top w:val="nil"/>
              <w:left w:val="nil"/>
              <w:bottom w:val="single" w:sz="4" w:space="0" w:color="auto"/>
              <w:right w:val="single" w:sz="4" w:space="0" w:color="auto"/>
            </w:tcBorders>
            <w:shd w:val="clear" w:color="auto" w:fill="auto"/>
            <w:noWrap/>
          </w:tcPr>
          <w:p w14:paraId="5CFC9E56" w14:textId="77777777" w:rsidR="00FD2291" w:rsidRDefault="00FD2291" w:rsidP="00FD2291">
            <w:pPr>
              <w:spacing w:before="120" w:after="0"/>
              <w:rPr>
                <w:ins w:id="431" w:author="admin" w:date="2021-08-23T18:09:00Z"/>
                <w:rFonts w:eastAsia="Times New Roman"/>
              </w:rPr>
            </w:pPr>
            <w:ins w:id="432" w:author="admin" w:date="2021-08-23T18:09:00Z">
              <w:r>
                <w:rPr>
                  <w:rFonts w:eastAsia="Times New Roman"/>
                </w:rPr>
                <w:t>EORS.01</w:t>
              </w:r>
            </w:ins>
          </w:p>
          <w:p w14:paraId="69DFE210" w14:textId="62532A46" w:rsidR="00FD2291" w:rsidRDefault="00FD2291" w:rsidP="00FD2291">
            <w:pPr>
              <w:spacing w:before="120" w:after="0"/>
              <w:rPr>
                <w:ins w:id="433" w:author="admin" w:date="2021-08-23T17:56:00Z"/>
                <w:rFonts w:eastAsia="Times New Roman"/>
              </w:rPr>
            </w:pPr>
            <w:ins w:id="434" w:author="admin" w:date="2021-08-23T18:09:00Z">
              <w:r>
                <w:rPr>
                  <w:rFonts w:eastAsia="Times New Roman"/>
                </w:rPr>
                <w:t>EORS.02</w:t>
              </w:r>
            </w:ins>
          </w:p>
        </w:tc>
        <w:tc>
          <w:tcPr>
            <w:tcW w:w="3240" w:type="dxa"/>
            <w:tcBorders>
              <w:top w:val="nil"/>
              <w:left w:val="nil"/>
              <w:bottom w:val="single" w:sz="4" w:space="0" w:color="auto"/>
              <w:right w:val="single" w:sz="4" w:space="0" w:color="auto"/>
            </w:tcBorders>
            <w:shd w:val="clear" w:color="auto" w:fill="auto"/>
            <w:noWrap/>
          </w:tcPr>
          <w:p w14:paraId="4CF0797F" w14:textId="77777777" w:rsidR="00FD2291" w:rsidRPr="00522F50" w:rsidRDefault="00FD2291" w:rsidP="00FD2291">
            <w:pPr>
              <w:spacing w:before="120" w:after="0"/>
              <w:rPr>
                <w:ins w:id="435" w:author="admin" w:date="2021-08-23T17:56:00Z"/>
                <w:rFonts w:eastAsia="Times New Roman"/>
              </w:rPr>
            </w:pPr>
          </w:p>
        </w:tc>
      </w:tr>
      <w:tr w:rsidR="00FD2291" w:rsidRPr="00522F50" w14:paraId="056D72CD" w14:textId="77777777" w:rsidTr="00792B4A">
        <w:trPr>
          <w:trHeight w:val="300"/>
          <w:ins w:id="436" w:author="admin" w:date="2021-08-23T17:57:00Z"/>
        </w:trPr>
        <w:tc>
          <w:tcPr>
            <w:tcW w:w="1008" w:type="dxa"/>
            <w:tcBorders>
              <w:top w:val="nil"/>
              <w:left w:val="single" w:sz="4" w:space="0" w:color="auto"/>
              <w:bottom w:val="single" w:sz="4" w:space="0" w:color="auto"/>
              <w:right w:val="single" w:sz="4" w:space="0" w:color="auto"/>
            </w:tcBorders>
            <w:shd w:val="clear" w:color="auto" w:fill="auto"/>
            <w:noWrap/>
          </w:tcPr>
          <w:p w14:paraId="6B297EEA" w14:textId="2B89A1E3" w:rsidR="00FD2291" w:rsidRDefault="00FD2291" w:rsidP="00FD2291">
            <w:pPr>
              <w:spacing w:before="120" w:after="0"/>
              <w:rPr>
                <w:ins w:id="437" w:author="admin" w:date="2021-08-23T17:57:00Z"/>
                <w:rFonts w:eastAsia="Times New Roman"/>
              </w:rPr>
            </w:pPr>
            <w:ins w:id="438" w:author="admin" w:date="2021-08-23T18:09:00Z">
              <w:r>
                <w:rPr>
                  <w:rFonts w:eastAsia="Times New Roman"/>
                </w:rPr>
                <w:t>50</w:t>
              </w:r>
            </w:ins>
          </w:p>
        </w:tc>
        <w:tc>
          <w:tcPr>
            <w:tcW w:w="2012" w:type="dxa"/>
            <w:tcBorders>
              <w:top w:val="nil"/>
              <w:left w:val="nil"/>
              <w:bottom w:val="single" w:sz="4" w:space="0" w:color="auto"/>
              <w:right w:val="single" w:sz="4" w:space="0" w:color="auto"/>
            </w:tcBorders>
            <w:shd w:val="clear" w:color="auto" w:fill="auto"/>
            <w:noWrap/>
          </w:tcPr>
          <w:p w14:paraId="31F6C2FB" w14:textId="5A144EDD" w:rsidR="00FD2291" w:rsidRDefault="00FD2291" w:rsidP="00FD2291">
            <w:pPr>
              <w:spacing w:before="120" w:after="0"/>
              <w:rPr>
                <w:ins w:id="439" w:author="admin" w:date="2021-08-23T17:57:00Z"/>
                <w:rFonts w:eastAsia="Times New Roman"/>
              </w:rPr>
            </w:pPr>
            <w:ins w:id="440" w:author="admin" w:date="2021-08-23T18:09:00Z">
              <w:r>
                <w:rPr>
                  <w:rFonts w:eastAsia="Times New Roman"/>
                </w:rPr>
                <w:t>Maker - Via</w:t>
              </w:r>
            </w:ins>
          </w:p>
        </w:tc>
        <w:tc>
          <w:tcPr>
            <w:tcW w:w="3150" w:type="dxa"/>
            <w:tcBorders>
              <w:top w:val="nil"/>
              <w:left w:val="nil"/>
              <w:bottom w:val="single" w:sz="4" w:space="0" w:color="auto"/>
              <w:right w:val="single" w:sz="4" w:space="0" w:color="auto"/>
            </w:tcBorders>
            <w:shd w:val="clear" w:color="auto" w:fill="auto"/>
            <w:noWrap/>
          </w:tcPr>
          <w:p w14:paraId="62A2E748" w14:textId="5822667A" w:rsidR="00FD2291" w:rsidRDefault="00FD2291" w:rsidP="00FD2291">
            <w:pPr>
              <w:spacing w:before="120" w:after="0"/>
              <w:rPr>
                <w:ins w:id="441" w:author="admin" w:date="2021-08-23T17:57:00Z"/>
                <w:rFonts w:eastAsia="Times New Roman"/>
              </w:rPr>
            </w:pPr>
            <w:ins w:id="442" w:author="admin" w:date="2021-08-23T18:09:00Z">
              <w:r>
                <w:rPr>
                  <w:rFonts w:eastAsia="Times New Roman"/>
                </w:rPr>
                <w:t>Kênh đặt lệnh</w:t>
              </w:r>
            </w:ins>
          </w:p>
        </w:tc>
        <w:tc>
          <w:tcPr>
            <w:tcW w:w="3240" w:type="dxa"/>
            <w:tcBorders>
              <w:top w:val="nil"/>
              <w:left w:val="nil"/>
              <w:bottom w:val="single" w:sz="4" w:space="0" w:color="auto"/>
              <w:right w:val="single" w:sz="4" w:space="0" w:color="auto"/>
            </w:tcBorders>
            <w:shd w:val="clear" w:color="auto" w:fill="auto"/>
            <w:noWrap/>
          </w:tcPr>
          <w:p w14:paraId="1E8F95AB" w14:textId="3AC22944" w:rsidR="00FD2291" w:rsidRPr="00522F50" w:rsidRDefault="00FD2291" w:rsidP="00FD2291">
            <w:pPr>
              <w:spacing w:before="120" w:after="0"/>
              <w:rPr>
                <w:ins w:id="443" w:author="admin" w:date="2021-08-23T17:57:00Z"/>
                <w:rFonts w:eastAsia="Times New Roman"/>
              </w:rPr>
            </w:pPr>
            <w:ins w:id="444" w:author="admin" w:date="2021-08-23T18:09:00Z">
              <w:r>
                <w:rPr>
                  <w:rFonts w:eastAsia="Times New Roman"/>
                </w:rPr>
                <w:t>Maker-via</w:t>
              </w:r>
            </w:ins>
          </w:p>
        </w:tc>
      </w:tr>
      <w:tr w:rsidR="00FD2291" w:rsidRPr="00522F50" w14:paraId="66D83E63" w14:textId="77777777" w:rsidTr="00792B4A">
        <w:trPr>
          <w:trHeight w:val="300"/>
          <w:ins w:id="445" w:author="admin" w:date="2021-08-23T18:09:00Z"/>
        </w:trPr>
        <w:tc>
          <w:tcPr>
            <w:tcW w:w="1008" w:type="dxa"/>
            <w:tcBorders>
              <w:top w:val="nil"/>
              <w:left w:val="single" w:sz="4" w:space="0" w:color="auto"/>
              <w:bottom w:val="single" w:sz="4" w:space="0" w:color="auto"/>
              <w:right w:val="single" w:sz="4" w:space="0" w:color="auto"/>
            </w:tcBorders>
            <w:shd w:val="clear" w:color="auto" w:fill="auto"/>
            <w:noWrap/>
          </w:tcPr>
          <w:p w14:paraId="4C1B8C80" w14:textId="45B5F277" w:rsidR="00FD2291" w:rsidRDefault="00FD2291" w:rsidP="00FD2291">
            <w:pPr>
              <w:spacing w:before="120" w:after="0"/>
              <w:rPr>
                <w:ins w:id="446" w:author="admin" w:date="2021-08-23T18:09:00Z"/>
                <w:rFonts w:eastAsia="Times New Roman"/>
              </w:rPr>
            </w:pPr>
            <w:ins w:id="447" w:author="admin" w:date="2021-08-23T18:09:00Z">
              <w:r>
                <w:rPr>
                  <w:rFonts w:eastAsia="Times New Roman"/>
                </w:rPr>
                <w:t>52</w:t>
              </w:r>
            </w:ins>
          </w:p>
        </w:tc>
        <w:tc>
          <w:tcPr>
            <w:tcW w:w="2012" w:type="dxa"/>
            <w:tcBorders>
              <w:top w:val="nil"/>
              <w:left w:val="nil"/>
              <w:bottom w:val="single" w:sz="4" w:space="0" w:color="auto"/>
              <w:right w:val="single" w:sz="4" w:space="0" w:color="auto"/>
            </w:tcBorders>
            <w:shd w:val="clear" w:color="auto" w:fill="auto"/>
            <w:noWrap/>
          </w:tcPr>
          <w:p w14:paraId="57E9EC21" w14:textId="7023941F" w:rsidR="00FD2291" w:rsidRDefault="00FD2291" w:rsidP="00FD2291">
            <w:pPr>
              <w:spacing w:before="120" w:after="0"/>
              <w:rPr>
                <w:ins w:id="448" w:author="admin" w:date="2021-08-23T18:09:00Z"/>
                <w:rFonts w:eastAsia="Times New Roman"/>
              </w:rPr>
            </w:pPr>
            <w:ins w:id="449" w:author="admin" w:date="2021-08-23T18:09:00Z">
              <w:r w:rsidRPr="00C75B3D">
                <w:rPr>
                  <w:sz w:val="20"/>
                  <w:szCs w:val="20"/>
                  <w:highlight w:val="yellow"/>
                </w:rPr>
                <w:t>SendingTime</w:t>
              </w:r>
            </w:ins>
          </w:p>
        </w:tc>
        <w:tc>
          <w:tcPr>
            <w:tcW w:w="3150" w:type="dxa"/>
            <w:tcBorders>
              <w:top w:val="nil"/>
              <w:left w:val="nil"/>
              <w:bottom w:val="single" w:sz="4" w:space="0" w:color="auto"/>
              <w:right w:val="single" w:sz="4" w:space="0" w:color="auto"/>
            </w:tcBorders>
            <w:shd w:val="clear" w:color="auto" w:fill="auto"/>
            <w:noWrap/>
          </w:tcPr>
          <w:p w14:paraId="4414A1D4" w14:textId="1FF661C0" w:rsidR="00FD2291" w:rsidRDefault="00FD2291" w:rsidP="00FD2291">
            <w:pPr>
              <w:spacing w:before="120" w:after="0"/>
              <w:rPr>
                <w:ins w:id="450" w:author="admin" w:date="2021-08-23T18:09:00Z"/>
                <w:rFonts w:eastAsia="Times New Roman"/>
              </w:rPr>
            </w:pPr>
            <w:ins w:id="451" w:author="admin" w:date="2021-08-23T18:09:00Z">
              <w:r w:rsidRPr="00C75B3D">
                <w:rPr>
                  <w:rFonts w:eastAsia="Times New Roman"/>
                  <w:sz w:val="20"/>
                  <w:szCs w:val="20"/>
                  <w:highlight w:val="yellow"/>
                </w:rPr>
                <w:t>20210504-01:55:50.043</w:t>
              </w:r>
            </w:ins>
          </w:p>
        </w:tc>
        <w:tc>
          <w:tcPr>
            <w:tcW w:w="3240" w:type="dxa"/>
            <w:tcBorders>
              <w:top w:val="nil"/>
              <w:left w:val="nil"/>
              <w:bottom w:val="single" w:sz="4" w:space="0" w:color="auto"/>
              <w:right w:val="single" w:sz="4" w:space="0" w:color="auto"/>
            </w:tcBorders>
            <w:shd w:val="clear" w:color="auto" w:fill="auto"/>
            <w:noWrap/>
          </w:tcPr>
          <w:p w14:paraId="669114CF" w14:textId="4A10B939" w:rsidR="00FD2291" w:rsidRPr="00522F50" w:rsidRDefault="00FD2291" w:rsidP="00FD2291">
            <w:pPr>
              <w:spacing w:before="120" w:after="0"/>
              <w:rPr>
                <w:ins w:id="452" w:author="admin" w:date="2021-08-23T18:09:00Z"/>
                <w:rFonts w:eastAsia="Times New Roman"/>
              </w:rPr>
            </w:pPr>
            <w:ins w:id="453" w:author="admin" w:date="2021-08-23T18:09:00Z">
              <w:r w:rsidRPr="00C75B3D">
                <w:rPr>
                  <w:rFonts w:eastAsia="Times New Roman"/>
                  <w:sz w:val="20"/>
                  <w:szCs w:val="20"/>
                  <w:highlight w:val="yellow"/>
                </w:rPr>
                <w:t>Thời gian I-ORS gửi lệnh</w:t>
              </w:r>
            </w:ins>
          </w:p>
        </w:tc>
      </w:tr>
      <w:tr w:rsidR="00FD2291" w:rsidRPr="00522F50" w14:paraId="14B8FCF9" w14:textId="77777777" w:rsidTr="00792B4A">
        <w:trPr>
          <w:trHeight w:val="300"/>
          <w:ins w:id="454" w:author="admin" w:date="2021-08-23T17:57:00Z"/>
        </w:trPr>
        <w:tc>
          <w:tcPr>
            <w:tcW w:w="1008" w:type="dxa"/>
            <w:tcBorders>
              <w:top w:val="nil"/>
              <w:left w:val="single" w:sz="4" w:space="0" w:color="auto"/>
              <w:bottom w:val="single" w:sz="4" w:space="0" w:color="auto"/>
              <w:right w:val="single" w:sz="4" w:space="0" w:color="auto"/>
            </w:tcBorders>
            <w:shd w:val="clear" w:color="auto" w:fill="auto"/>
            <w:noWrap/>
          </w:tcPr>
          <w:p w14:paraId="52D9E65B" w14:textId="7E9E9B91" w:rsidR="00FD2291" w:rsidRDefault="00FD2291" w:rsidP="00FD2291">
            <w:pPr>
              <w:spacing w:before="120" w:after="0"/>
              <w:rPr>
                <w:ins w:id="455" w:author="admin" w:date="2021-08-23T17:57:00Z"/>
                <w:rFonts w:eastAsia="Times New Roman"/>
              </w:rPr>
            </w:pPr>
            <w:ins w:id="456" w:author="admin" w:date="2021-08-23T18:09:00Z">
              <w:r>
                <w:rPr>
                  <w:rFonts w:eastAsia="Times New Roman"/>
                </w:rPr>
                <w:t>56</w:t>
              </w:r>
            </w:ins>
          </w:p>
        </w:tc>
        <w:tc>
          <w:tcPr>
            <w:tcW w:w="2012" w:type="dxa"/>
            <w:tcBorders>
              <w:top w:val="nil"/>
              <w:left w:val="nil"/>
              <w:bottom w:val="single" w:sz="4" w:space="0" w:color="auto"/>
              <w:right w:val="single" w:sz="4" w:space="0" w:color="auto"/>
            </w:tcBorders>
            <w:shd w:val="clear" w:color="auto" w:fill="auto"/>
            <w:noWrap/>
          </w:tcPr>
          <w:p w14:paraId="0C6720A1" w14:textId="25C2FE0B" w:rsidR="00FD2291" w:rsidRDefault="00FD2291" w:rsidP="00FD2291">
            <w:pPr>
              <w:spacing w:before="120" w:after="0"/>
              <w:rPr>
                <w:ins w:id="457" w:author="admin" w:date="2021-08-23T17:57:00Z"/>
                <w:rFonts w:eastAsia="Times New Roman"/>
              </w:rPr>
            </w:pPr>
            <w:ins w:id="458" w:author="admin" w:date="2021-08-23T18:09:00Z">
              <w:r w:rsidRPr="007F655C">
                <w:rPr>
                  <w:sz w:val="20"/>
                  <w:szCs w:val="20"/>
                </w:rPr>
                <w:t>TargetCompID</w:t>
              </w:r>
            </w:ins>
          </w:p>
        </w:tc>
        <w:tc>
          <w:tcPr>
            <w:tcW w:w="3150" w:type="dxa"/>
            <w:tcBorders>
              <w:top w:val="nil"/>
              <w:left w:val="nil"/>
              <w:bottom w:val="single" w:sz="4" w:space="0" w:color="auto"/>
              <w:right w:val="single" w:sz="4" w:space="0" w:color="auto"/>
            </w:tcBorders>
            <w:shd w:val="clear" w:color="auto" w:fill="auto"/>
            <w:noWrap/>
          </w:tcPr>
          <w:p w14:paraId="6B5B85B8" w14:textId="4498A2EB" w:rsidR="00FD2291" w:rsidRDefault="00FD2291" w:rsidP="00FD2291">
            <w:pPr>
              <w:spacing w:before="120" w:after="0"/>
              <w:rPr>
                <w:ins w:id="459" w:author="admin" w:date="2021-08-23T17:57:00Z"/>
                <w:rFonts w:eastAsia="Times New Roman"/>
              </w:rPr>
            </w:pPr>
            <w:ins w:id="460" w:author="admin" w:date="2021-08-23T18:09:00Z">
              <w:r>
                <w:rPr>
                  <w:rFonts w:eastAsia="Times New Roman"/>
                </w:rPr>
                <w:t>TradeAPI</w:t>
              </w:r>
            </w:ins>
          </w:p>
        </w:tc>
        <w:tc>
          <w:tcPr>
            <w:tcW w:w="3240" w:type="dxa"/>
            <w:tcBorders>
              <w:top w:val="nil"/>
              <w:left w:val="nil"/>
              <w:bottom w:val="single" w:sz="4" w:space="0" w:color="auto"/>
              <w:right w:val="single" w:sz="4" w:space="0" w:color="auto"/>
            </w:tcBorders>
            <w:shd w:val="clear" w:color="auto" w:fill="auto"/>
            <w:noWrap/>
          </w:tcPr>
          <w:p w14:paraId="3125DDC1" w14:textId="77777777" w:rsidR="00FD2291" w:rsidRPr="00522F50" w:rsidRDefault="00FD2291" w:rsidP="00FD2291">
            <w:pPr>
              <w:spacing w:before="120" w:after="0"/>
              <w:rPr>
                <w:ins w:id="461" w:author="admin" w:date="2021-08-23T17:57:00Z"/>
                <w:rFonts w:eastAsia="Times New Roman"/>
              </w:rPr>
            </w:pPr>
          </w:p>
        </w:tc>
      </w:tr>
      <w:tr w:rsidR="00FD2291" w:rsidRPr="00522F50" w14:paraId="6B93AE94"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099D5A9A" w14:textId="77777777" w:rsidR="00FD2291" w:rsidRPr="00522F50" w:rsidRDefault="00FD2291" w:rsidP="00FD2291">
            <w:pPr>
              <w:spacing w:before="120" w:after="0"/>
              <w:rPr>
                <w:rFonts w:eastAsia="Times New Roman"/>
              </w:rPr>
            </w:pPr>
            <w:r>
              <w:rPr>
                <w:rFonts w:eastAsia="Times New Roman"/>
              </w:rPr>
              <w:t>1</w:t>
            </w:r>
          </w:p>
        </w:tc>
        <w:tc>
          <w:tcPr>
            <w:tcW w:w="2012" w:type="dxa"/>
            <w:tcBorders>
              <w:top w:val="nil"/>
              <w:left w:val="nil"/>
              <w:bottom w:val="single" w:sz="4" w:space="0" w:color="auto"/>
              <w:right w:val="single" w:sz="4" w:space="0" w:color="auto"/>
            </w:tcBorders>
            <w:shd w:val="clear" w:color="auto" w:fill="auto"/>
            <w:noWrap/>
            <w:hideMark/>
          </w:tcPr>
          <w:p w14:paraId="74A980C3" w14:textId="77777777" w:rsidR="00FD2291" w:rsidRPr="00522F50" w:rsidRDefault="00FD2291" w:rsidP="00FD2291">
            <w:pPr>
              <w:spacing w:before="120" w:after="0"/>
              <w:rPr>
                <w:rFonts w:eastAsia="Times New Roman"/>
              </w:rPr>
            </w:pPr>
            <w:r>
              <w:rPr>
                <w:rFonts w:eastAsia="Times New Roman"/>
              </w:rPr>
              <w:t>Account</w:t>
            </w:r>
          </w:p>
        </w:tc>
        <w:tc>
          <w:tcPr>
            <w:tcW w:w="3150" w:type="dxa"/>
            <w:tcBorders>
              <w:top w:val="nil"/>
              <w:left w:val="nil"/>
              <w:bottom w:val="single" w:sz="4" w:space="0" w:color="auto"/>
              <w:right w:val="single" w:sz="4" w:space="0" w:color="auto"/>
            </w:tcBorders>
            <w:shd w:val="clear" w:color="auto" w:fill="auto"/>
            <w:noWrap/>
            <w:hideMark/>
          </w:tcPr>
          <w:p w14:paraId="25BDA93C" w14:textId="77777777" w:rsidR="00FD2291" w:rsidRPr="00522F50" w:rsidRDefault="00FD2291" w:rsidP="00FD2291">
            <w:pPr>
              <w:spacing w:before="120" w:after="0"/>
              <w:rPr>
                <w:rFonts w:eastAsia="Times New Roman"/>
              </w:rPr>
            </w:pPr>
            <w:r>
              <w:rPr>
                <w:rFonts w:eastAsia="Times New Roman"/>
              </w:rPr>
              <w:t>Số tài khoản</w:t>
            </w:r>
          </w:p>
        </w:tc>
        <w:tc>
          <w:tcPr>
            <w:tcW w:w="3240" w:type="dxa"/>
            <w:tcBorders>
              <w:top w:val="nil"/>
              <w:left w:val="nil"/>
              <w:bottom w:val="single" w:sz="4" w:space="0" w:color="auto"/>
              <w:right w:val="single" w:sz="4" w:space="0" w:color="auto"/>
            </w:tcBorders>
            <w:shd w:val="clear" w:color="auto" w:fill="auto"/>
            <w:noWrap/>
            <w:hideMark/>
          </w:tcPr>
          <w:p w14:paraId="781227F4" w14:textId="77777777" w:rsidR="00FD2291" w:rsidRPr="00522F50" w:rsidRDefault="00FD2291" w:rsidP="00FD2291">
            <w:pPr>
              <w:spacing w:before="120" w:after="0"/>
              <w:rPr>
                <w:rFonts w:eastAsia="Times New Roman"/>
              </w:rPr>
            </w:pPr>
          </w:p>
        </w:tc>
      </w:tr>
      <w:tr w:rsidR="00792B4A" w:rsidRPr="00522F50" w14:paraId="0152003A" w14:textId="77777777" w:rsidTr="00792B4A">
        <w:trPr>
          <w:trHeight w:val="300"/>
          <w:ins w:id="462" w:author="admin" w:date="2021-08-23T18:16:00Z"/>
        </w:trPr>
        <w:tc>
          <w:tcPr>
            <w:tcW w:w="1008" w:type="dxa"/>
            <w:tcBorders>
              <w:top w:val="nil"/>
              <w:left w:val="single" w:sz="4" w:space="0" w:color="auto"/>
              <w:bottom w:val="single" w:sz="4" w:space="0" w:color="auto"/>
              <w:right w:val="single" w:sz="4" w:space="0" w:color="auto"/>
            </w:tcBorders>
            <w:shd w:val="clear" w:color="auto" w:fill="auto"/>
            <w:noWrap/>
          </w:tcPr>
          <w:p w14:paraId="061EEF00" w14:textId="44D69003" w:rsidR="00792B4A" w:rsidRPr="00522F50" w:rsidRDefault="00792B4A" w:rsidP="00792B4A">
            <w:pPr>
              <w:spacing w:before="120" w:after="0"/>
              <w:rPr>
                <w:ins w:id="463" w:author="admin" w:date="2021-08-23T18:16:00Z"/>
                <w:rFonts w:eastAsia="Times New Roman"/>
              </w:rPr>
            </w:pPr>
            <w:ins w:id="464" w:author="admin" w:date="2021-08-23T18:16:00Z">
              <w:r>
                <w:rPr>
                  <w:rFonts w:eastAsia="Times New Roman"/>
                </w:rPr>
                <w:t>6</w:t>
              </w:r>
            </w:ins>
          </w:p>
        </w:tc>
        <w:tc>
          <w:tcPr>
            <w:tcW w:w="2012" w:type="dxa"/>
            <w:tcBorders>
              <w:top w:val="nil"/>
              <w:left w:val="nil"/>
              <w:bottom w:val="single" w:sz="4" w:space="0" w:color="auto"/>
              <w:right w:val="single" w:sz="4" w:space="0" w:color="auto"/>
            </w:tcBorders>
            <w:shd w:val="clear" w:color="auto" w:fill="auto"/>
            <w:noWrap/>
          </w:tcPr>
          <w:p w14:paraId="6BC38221" w14:textId="2F0F1B19" w:rsidR="00792B4A" w:rsidRPr="00522F50" w:rsidRDefault="00792B4A" w:rsidP="00792B4A">
            <w:pPr>
              <w:spacing w:before="120" w:after="0"/>
              <w:rPr>
                <w:ins w:id="465" w:author="admin" w:date="2021-08-23T18:16:00Z"/>
                <w:rFonts w:eastAsia="Times New Roman"/>
              </w:rPr>
            </w:pPr>
            <w:ins w:id="466" w:author="admin" w:date="2021-08-23T18:30:00Z">
              <w:r>
                <w:fldChar w:fldCharType="begin"/>
              </w:r>
              <w:r>
                <w:instrText xml:space="preserve"> HYPERLINK "https://www.onixs.biz/fix-dictionary/4.4/tagNum_6.html" </w:instrText>
              </w:r>
              <w:r>
                <w:fldChar w:fldCharType="separate"/>
              </w:r>
              <w:r w:rsidRPr="00A14173">
                <w:rPr>
                  <w:rFonts w:eastAsia="Times New Roman"/>
                  <w:sz w:val="20"/>
                  <w:szCs w:val="20"/>
                </w:rPr>
                <w:t>AvgPx</w:t>
              </w:r>
              <w:r>
                <w:rPr>
                  <w:rFonts w:eastAsia="Times New Roman"/>
                  <w:sz w:val="20"/>
                  <w:szCs w:val="20"/>
                </w:rPr>
                <w:fldChar w:fldCharType="end"/>
              </w:r>
            </w:ins>
          </w:p>
        </w:tc>
        <w:tc>
          <w:tcPr>
            <w:tcW w:w="3150" w:type="dxa"/>
            <w:tcBorders>
              <w:top w:val="nil"/>
              <w:left w:val="nil"/>
              <w:bottom w:val="single" w:sz="4" w:space="0" w:color="auto"/>
              <w:right w:val="single" w:sz="4" w:space="0" w:color="auto"/>
            </w:tcBorders>
            <w:shd w:val="clear" w:color="auto" w:fill="auto"/>
            <w:noWrap/>
          </w:tcPr>
          <w:p w14:paraId="46640F7E" w14:textId="77777777" w:rsidR="00792B4A" w:rsidRPr="00522F50" w:rsidRDefault="00792B4A" w:rsidP="00792B4A">
            <w:pPr>
              <w:spacing w:before="120" w:after="0"/>
              <w:rPr>
                <w:ins w:id="467" w:author="admin" w:date="2021-08-23T18:16:00Z"/>
                <w:rFonts w:eastAsia="Times New Roman"/>
              </w:rPr>
            </w:pPr>
          </w:p>
        </w:tc>
        <w:tc>
          <w:tcPr>
            <w:tcW w:w="3240" w:type="dxa"/>
            <w:tcBorders>
              <w:top w:val="nil"/>
              <w:left w:val="nil"/>
              <w:bottom w:val="single" w:sz="4" w:space="0" w:color="auto"/>
              <w:right w:val="single" w:sz="4" w:space="0" w:color="auto"/>
            </w:tcBorders>
            <w:shd w:val="clear" w:color="auto" w:fill="auto"/>
            <w:noWrap/>
          </w:tcPr>
          <w:p w14:paraId="07B33702" w14:textId="718F661F" w:rsidR="00792B4A" w:rsidRPr="00522F50" w:rsidRDefault="00792B4A" w:rsidP="00792B4A">
            <w:pPr>
              <w:spacing w:before="120" w:after="0"/>
              <w:rPr>
                <w:ins w:id="468" w:author="admin" w:date="2021-08-23T18:16:00Z"/>
                <w:rFonts w:eastAsia="Times New Roman"/>
              </w:rPr>
            </w:pPr>
            <w:ins w:id="469" w:author="admin" w:date="2021-08-23T18:30:00Z">
              <w:r>
                <w:rPr>
                  <w:rFonts w:eastAsia="Times New Roman"/>
                  <w:sz w:val="20"/>
                  <w:szCs w:val="20"/>
                </w:rPr>
                <w:t>Giá khớp trung bình</w:t>
              </w:r>
            </w:ins>
          </w:p>
        </w:tc>
      </w:tr>
      <w:tr w:rsidR="00792B4A" w:rsidRPr="00522F50" w14:paraId="79C2F836"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1B9D562F" w14:textId="77777777" w:rsidR="00792B4A" w:rsidRPr="00522F50" w:rsidRDefault="00792B4A" w:rsidP="00792B4A">
            <w:pPr>
              <w:spacing w:before="120" w:after="0"/>
              <w:rPr>
                <w:rFonts w:eastAsia="Times New Roman"/>
              </w:rPr>
            </w:pPr>
            <w:r w:rsidRPr="00522F50">
              <w:rPr>
                <w:rFonts w:eastAsia="Times New Roman"/>
              </w:rPr>
              <w:t>11</w:t>
            </w:r>
          </w:p>
        </w:tc>
        <w:tc>
          <w:tcPr>
            <w:tcW w:w="2012" w:type="dxa"/>
            <w:tcBorders>
              <w:top w:val="nil"/>
              <w:left w:val="nil"/>
              <w:bottom w:val="single" w:sz="4" w:space="0" w:color="auto"/>
              <w:right w:val="single" w:sz="4" w:space="0" w:color="auto"/>
            </w:tcBorders>
            <w:shd w:val="clear" w:color="auto" w:fill="auto"/>
            <w:noWrap/>
            <w:hideMark/>
          </w:tcPr>
          <w:p w14:paraId="7E000AA2" w14:textId="77777777" w:rsidR="00792B4A" w:rsidRPr="00522F50" w:rsidRDefault="00792B4A" w:rsidP="00792B4A">
            <w:pPr>
              <w:spacing w:before="120" w:after="0"/>
              <w:rPr>
                <w:rFonts w:eastAsia="Times New Roman"/>
              </w:rPr>
            </w:pPr>
            <w:r w:rsidRPr="00522F50">
              <w:rPr>
                <w:rFonts w:eastAsia="Times New Roman"/>
              </w:rPr>
              <w:t>ClOrdID</w:t>
            </w:r>
          </w:p>
        </w:tc>
        <w:tc>
          <w:tcPr>
            <w:tcW w:w="3150" w:type="dxa"/>
            <w:tcBorders>
              <w:top w:val="nil"/>
              <w:left w:val="nil"/>
              <w:bottom w:val="single" w:sz="4" w:space="0" w:color="auto"/>
              <w:right w:val="single" w:sz="4" w:space="0" w:color="auto"/>
            </w:tcBorders>
            <w:shd w:val="clear" w:color="auto" w:fill="auto"/>
            <w:noWrap/>
            <w:hideMark/>
          </w:tcPr>
          <w:p w14:paraId="62A4E694" w14:textId="77777777" w:rsidR="00792B4A" w:rsidRPr="00522F50" w:rsidRDefault="00792B4A" w:rsidP="00792B4A">
            <w:pPr>
              <w:spacing w:before="120" w:after="0"/>
              <w:rPr>
                <w:rFonts w:eastAsia="Times New Roman"/>
              </w:rPr>
            </w:pPr>
            <w:r w:rsidRPr="00522F50">
              <w:rPr>
                <w:rFonts w:eastAsia="Times New Roman"/>
              </w:rPr>
              <w:t> </w:t>
            </w:r>
            <w:r>
              <w:rPr>
                <w:rFonts w:eastAsia="Times New Roman"/>
              </w:rPr>
              <w:t>Số hiệu lệnh do client sinh</w:t>
            </w:r>
          </w:p>
        </w:tc>
        <w:tc>
          <w:tcPr>
            <w:tcW w:w="3240" w:type="dxa"/>
            <w:tcBorders>
              <w:top w:val="nil"/>
              <w:left w:val="nil"/>
              <w:bottom w:val="single" w:sz="4" w:space="0" w:color="auto"/>
              <w:right w:val="single" w:sz="4" w:space="0" w:color="auto"/>
            </w:tcBorders>
            <w:shd w:val="clear" w:color="auto" w:fill="auto"/>
            <w:noWrap/>
            <w:hideMark/>
          </w:tcPr>
          <w:p w14:paraId="6B2EB42C" w14:textId="77777777" w:rsidR="00792B4A" w:rsidRPr="00522F50" w:rsidRDefault="00792B4A" w:rsidP="00792B4A">
            <w:pPr>
              <w:spacing w:before="120" w:after="0"/>
              <w:rPr>
                <w:rFonts w:eastAsia="Times New Roman"/>
              </w:rPr>
            </w:pPr>
            <w:r w:rsidRPr="00522F50">
              <w:rPr>
                <w:rFonts w:eastAsia="Times New Roman"/>
              </w:rPr>
              <w:t> </w:t>
            </w:r>
          </w:p>
        </w:tc>
      </w:tr>
      <w:tr w:rsidR="00792B4A" w:rsidRPr="00522F50" w14:paraId="7414D257"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47B9361D" w14:textId="77777777" w:rsidR="00792B4A" w:rsidRPr="00522F50" w:rsidRDefault="00792B4A" w:rsidP="00792B4A">
            <w:pPr>
              <w:spacing w:before="120" w:after="0"/>
              <w:rPr>
                <w:rFonts w:eastAsia="Times New Roman"/>
              </w:rPr>
            </w:pPr>
            <w:r w:rsidRPr="00522F50">
              <w:rPr>
                <w:rFonts w:eastAsia="Times New Roman"/>
              </w:rPr>
              <w:t>14</w:t>
            </w:r>
          </w:p>
        </w:tc>
        <w:tc>
          <w:tcPr>
            <w:tcW w:w="2012" w:type="dxa"/>
            <w:tcBorders>
              <w:top w:val="nil"/>
              <w:left w:val="nil"/>
              <w:bottom w:val="single" w:sz="4" w:space="0" w:color="auto"/>
              <w:right w:val="single" w:sz="4" w:space="0" w:color="auto"/>
            </w:tcBorders>
            <w:shd w:val="clear" w:color="auto" w:fill="auto"/>
            <w:noWrap/>
            <w:hideMark/>
          </w:tcPr>
          <w:p w14:paraId="275DD22D" w14:textId="77777777" w:rsidR="00792B4A" w:rsidRPr="00522F50" w:rsidRDefault="00FD67E7" w:rsidP="00792B4A">
            <w:pPr>
              <w:spacing w:before="120" w:after="0"/>
              <w:rPr>
                <w:rFonts w:eastAsia="Times New Roman"/>
              </w:rPr>
            </w:pPr>
            <w:hyperlink r:id="rId34" w:tgtFrame="tagFrame" w:history="1">
              <w:r w:rsidR="00792B4A" w:rsidRPr="00522F50">
                <w:rPr>
                  <w:rFonts w:eastAsia="Times New Roman"/>
                </w:rPr>
                <w:t>CumQty</w:t>
              </w:r>
            </w:hyperlink>
          </w:p>
        </w:tc>
        <w:tc>
          <w:tcPr>
            <w:tcW w:w="3150" w:type="dxa"/>
            <w:tcBorders>
              <w:top w:val="nil"/>
              <w:left w:val="nil"/>
              <w:bottom w:val="single" w:sz="4" w:space="0" w:color="auto"/>
              <w:right w:val="single" w:sz="4" w:space="0" w:color="auto"/>
            </w:tcBorders>
            <w:shd w:val="clear" w:color="auto" w:fill="auto"/>
            <w:noWrap/>
            <w:hideMark/>
          </w:tcPr>
          <w:p w14:paraId="5554C171" w14:textId="77777777" w:rsidR="00792B4A" w:rsidRPr="00522F50" w:rsidRDefault="00792B4A" w:rsidP="00792B4A">
            <w:pPr>
              <w:spacing w:before="120" w:after="0"/>
              <w:rPr>
                <w:rFonts w:eastAsia="Times New Roman"/>
              </w:rPr>
            </w:pPr>
            <w:r w:rsidRPr="00522F50">
              <w:rPr>
                <w:rFonts w:eastAsia="Times New Roman"/>
              </w:rPr>
              <w:t> </w:t>
            </w:r>
            <w:r>
              <w:rPr>
                <w:rFonts w:eastAsia="Times New Roman"/>
              </w:rPr>
              <w:t>Tổng khối lượng khớp của lệnh</w:t>
            </w:r>
          </w:p>
        </w:tc>
        <w:tc>
          <w:tcPr>
            <w:tcW w:w="3240" w:type="dxa"/>
            <w:tcBorders>
              <w:top w:val="nil"/>
              <w:left w:val="nil"/>
              <w:bottom w:val="single" w:sz="4" w:space="0" w:color="auto"/>
              <w:right w:val="single" w:sz="4" w:space="0" w:color="auto"/>
            </w:tcBorders>
            <w:shd w:val="clear" w:color="auto" w:fill="auto"/>
            <w:noWrap/>
            <w:hideMark/>
          </w:tcPr>
          <w:p w14:paraId="2F8DF5A0" w14:textId="77777777" w:rsidR="00792B4A" w:rsidRPr="00522F50" w:rsidRDefault="00792B4A" w:rsidP="00792B4A">
            <w:pPr>
              <w:spacing w:before="120" w:after="0"/>
              <w:rPr>
                <w:rFonts w:eastAsia="Times New Roman"/>
              </w:rPr>
            </w:pPr>
            <w:r w:rsidRPr="00522F50">
              <w:rPr>
                <w:rFonts w:eastAsia="Times New Roman"/>
              </w:rPr>
              <w:t> </w:t>
            </w:r>
          </w:p>
        </w:tc>
      </w:tr>
      <w:tr w:rsidR="00792B4A" w:rsidRPr="00522F50" w14:paraId="35436BE4"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5DD63DED" w14:textId="77777777" w:rsidR="00792B4A" w:rsidRPr="00522F50" w:rsidRDefault="00792B4A" w:rsidP="00792B4A">
            <w:pPr>
              <w:spacing w:before="120" w:after="0"/>
              <w:rPr>
                <w:rFonts w:eastAsia="Times New Roman"/>
              </w:rPr>
            </w:pPr>
            <w:r w:rsidRPr="00522F50">
              <w:rPr>
                <w:rFonts w:eastAsia="Times New Roman"/>
              </w:rPr>
              <w:t>17</w:t>
            </w:r>
          </w:p>
        </w:tc>
        <w:tc>
          <w:tcPr>
            <w:tcW w:w="2012" w:type="dxa"/>
            <w:tcBorders>
              <w:top w:val="nil"/>
              <w:left w:val="nil"/>
              <w:bottom w:val="single" w:sz="4" w:space="0" w:color="auto"/>
              <w:right w:val="single" w:sz="4" w:space="0" w:color="auto"/>
            </w:tcBorders>
            <w:shd w:val="clear" w:color="auto" w:fill="auto"/>
            <w:noWrap/>
            <w:hideMark/>
          </w:tcPr>
          <w:p w14:paraId="7F12A3B5" w14:textId="77777777" w:rsidR="00792B4A" w:rsidRPr="00522F50" w:rsidRDefault="00FD67E7" w:rsidP="00792B4A">
            <w:pPr>
              <w:spacing w:before="120" w:after="0"/>
              <w:rPr>
                <w:rFonts w:eastAsia="Times New Roman"/>
              </w:rPr>
            </w:pPr>
            <w:hyperlink r:id="rId35" w:tgtFrame="tagFrame" w:history="1">
              <w:r w:rsidR="00792B4A" w:rsidRPr="00522F50">
                <w:rPr>
                  <w:rFonts w:eastAsia="Times New Roman"/>
                </w:rPr>
                <w:t>ExecID</w:t>
              </w:r>
            </w:hyperlink>
          </w:p>
        </w:tc>
        <w:tc>
          <w:tcPr>
            <w:tcW w:w="3150" w:type="dxa"/>
            <w:tcBorders>
              <w:top w:val="nil"/>
              <w:left w:val="nil"/>
              <w:bottom w:val="single" w:sz="4" w:space="0" w:color="auto"/>
              <w:right w:val="single" w:sz="4" w:space="0" w:color="auto"/>
            </w:tcBorders>
            <w:shd w:val="clear" w:color="auto" w:fill="auto"/>
            <w:noWrap/>
            <w:hideMark/>
          </w:tcPr>
          <w:p w14:paraId="091F4534" w14:textId="77777777" w:rsidR="00792B4A" w:rsidRPr="00522F50" w:rsidRDefault="00792B4A" w:rsidP="00792B4A">
            <w:pPr>
              <w:spacing w:before="120" w:after="0"/>
              <w:rPr>
                <w:rFonts w:eastAsia="Times New Roman"/>
              </w:rPr>
            </w:pPr>
            <w:r w:rsidRPr="00522F50">
              <w:rPr>
                <w:rFonts w:eastAsia="Times New Roman"/>
              </w:rPr>
              <w:t> </w:t>
            </w:r>
            <w:r>
              <w:rPr>
                <w:rFonts w:eastAsia="Times New Roman"/>
              </w:rPr>
              <w:t>Số hiệu lệnh khớp (do ORS sinh)</w:t>
            </w:r>
          </w:p>
        </w:tc>
        <w:tc>
          <w:tcPr>
            <w:tcW w:w="3240" w:type="dxa"/>
            <w:tcBorders>
              <w:top w:val="nil"/>
              <w:left w:val="nil"/>
              <w:bottom w:val="single" w:sz="4" w:space="0" w:color="auto"/>
              <w:right w:val="single" w:sz="4" w:space="0" w:color="auto"/>
            </w:tcBorders>
            <w:shd w:val="clear" w:color="auto" w:fill="auto"/>
            <w:noWrap/>
            <w:hideMark/>
          </w:tcPr>
          <w:p w14:paraId="0FAE857B" w14:textId="77777777" w:rsidR="00792B4A" w:rsidRPr="00522F50" w:rsidRDefault="00792B4A" w:rsidP="00792B4A">
            <w:pPr>
              <w:spacing w:before="120" w:after="0"/>
              <w:rPr>
                <w:rFonts w:eastAsia="Times New Roman"/>
              </w:rPr>
            </w:pPr>
            <w:r w:rsidRPr="00522F50">
              <w:rPr>
                <w:rFonts w:eastAsia="Times New Roman"/>
              </w:rPr>
              <w:t> </w:t>
            </w:r>
          </w:p>
        </w:tc>
      </w:tr>
      <w:tr w:rsidR="000165E3" w:rsidRPr="00522F50" w14:paraId="7EDBF789" w14:textId="77777777" w:rsidTr="00792B4A">
        <w:trPr>
          <w:trHeight w:val="300"/>
          <w:ins w:id="470" w:author="admin" w:date="2021-08-23T18:16:00Z"/>
        </w:trPr>
        <w:tc>
          <w:tcPr>
            <w:tcW w:w="1008" w:type="dxa"/>
            <w:tcBorders>
              <w:top w:val="nil"/>
              <w:left w:val="single" w:sz="4" w:space="0" w:color="auto"/>
              <w:bottom w:val="single" w:sz="4" w:space="0" w:color="auto"/>
              <w:right w:val="single" w:sz="4" w:space="0" w:color="auto"/>
            </w:tcBorders>
            <w:shd w:val="clear" w:color="auto" w:fill="auto"/>
            <w:noWrap/>
          </w:tcPr>
          <w:p w14:paraId="064C7CEF" w14:textId="3EBDB2DF" w:rsidR="000165E3" w:rsidRPr="00522F50" w:rsidRDefault="000165E3" w:rsidP="000165E3">
            <w:pPr>
              <w:spacing w:before="120" w:after="0"/>
              <w:rPr>
                <w:ins w:id="471" w:author="admin" w:date="2021-08-23T18:16:00Z"/>
                <w:rFonts w:eastAsia="Times New Roman"/>
              </w:rPr>
            </w:pPr>
            <w:ins w:id="472" w:author="admin" w:date="2021-08-23T18:16:00Z">
              <w:r>
                <w:rPr>
                  <w:rFonts w:eastAsia="Times New Roman"/>
                </w:rPr>
                <w:t>19</w:t>
              </w:r>
            </w:ins>
          </w:p>
        </w:tc>
        <w:tc>
          <w:tcPr>
            <w:tcW w:w="2012" w:type="dxa"/>
            <w:tcBorders>
              <w:top w:val="nil"/>
              <w:left w:val="nil"/>
              <w:bottom w:val="single" w:sz="4" w:space="0" w:color="auto"/>
              <w:right w:val="single" w:sz="4" w:space="0" w:color="auto"/>
            </w:tcBorders>
            <w:shd w:val="clear" w:color="auto" w:fill="auto"/>
            <w:noWrap/>
          </w:tcPr>
          <w:p w14:paraId="3F619133" w14:textId="62DAA507" w:rsidR="000165E3" w:rsidRDefault="000165E3" w:rsidP="000165E3">
            <w:pPr>
              <w:spacing w:before="120" w:after="0"/>
              <w:rPr>
                <w:ins w:id="473" w:author="admin" w:date="2021-08-23T18:16:00Z"/>
              </w:rPr>
            </w:pPr>
            <w:ins w:id="474" w:author="admin" w:date="2021-08-23T20:51:00Z">
              <w:r>
                <w:t>ExecRefid</w:t>
              </w:r>
            </w:ins>
          </w:p>
        </w:tc>
        <w:tc>
          <w:tcPr>
            <w:tcW w:w="3150" w:type="dxa"/>
            <w:tcBorders>
              <w:top w:val="nil"/>
              <w:left w:val="nil"/>
              <w:bottom w:val="single" w:sz="4" w:space="0" w:color="auto"/>
              <w:right w:val="single" w:sz="4" w:space="0" w:color="auto"/>
            </w:tcBorders>
            <w:shd w:val="clear" w:color="auto" w:fill="auto"/>
            <w:noWrap/>
          </w:tcPr>
          <w:p w14:paraId="1D0C2A18" w14:textId="78F9D954" w:rsidR="000165E3" w:rsidRPr="00522F50" w:rsidRDefault="000165E3" w:rsidP="000165E3">
            <w:pPr>
              <w:spacing w:before="120" w:after="0"/>
              <w:rPr>
                <w:ins w:id="475" w:author="admin" w:date="2021-08-23T18:16:00Z"/>
                <w:rFonts w:eastAsia="Times New Roman"/>
              </w:rPr>
            </w:pPr>
            <w:ins w:id="476" w:author="admin" w:date="2021-08-23T20:51:00Z">
              <w:r w:rsidRPr="000165E3">
                <w:rPr>
                  <w:rFonts w:eastAsia="Times New Roman"/>
                </w:rPr>
                <w:t>RefID do Core sinh</w:t>
              </w:r>
            </w:ins>
          </w:p>
        </w:tc>
        <w:tc>
          <w:tcPr>
            <w:tcW w:w="3240" w:type="dxa"/>
            <w:tcBorders>
              <w:top w:val="nil"/>
              <w:left w:val="nil"/>
              <w:bottom w:val="single" w:sz="4" w:space="0" w:color="auto"/>
              <w:right w:val="single" w:sz="4" w:space="0" w:color="auto"/>
            </w:tcBorders>
            <w:shd w:val="clear" w:color="auto" w:fill="auto"/>
            <w:noWrap/>
          </w:tcPr>
          <w:p w14:paraId="76B7A904" w14:textId="241358EA" w:rsidR="000165E3" w:rsidRPr="00522F50" w:rsidRDefault="000165E3" w:rsidP="000165E3">
            <w:pPr>
              <w:spacing w:before="120" w:after="0"/>
              <w:rPr>
                <w:ins w:id="477" w:author="admin" w:date="2021-08-23T18:16:00Z"/>
                <w:rFonts w:eastAsia="Times New Roman"/>
              </w:rPr>
            </w:pPr>
            <w:ins w:id="478" w:author="admin" w:date="2021-08-23T20:51:00Z">
              <w:r w:rsidRPr="000165E3">
                <w:rPr>
                  <w:rFonts w:eastAsia="Times New Roman"/>
                </w:rPr>
                <w:t>Giá trị ID dùng giao tiếp giữa GW và Sở</w:t>
              </w:r>
            </w:ins>
          </w:p>
        </w:tc>
      </w:tr>
      <w:tr w:rsidR="000165E3" w:rsidRPr="00522F50" w14:paraId="757E5409"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768EEA1C" w14:textId="77777777" w:rsidR="000165E3" w:rsidRPr="00522F50" w:rsidRDefault="000165E3" w:rsidP="000165E3">
            <w:pPr>
              <w:spacing w:before="120" w:after="0"/>
              <w:rPr>
                <w:rFonts w:eastAsia="Times New Roman"/>
              </w:rPr>
            </w:pPr>
            <w:r w:rsidRPr="00522F50">
              <w:rPr>
                <w:rFonts w:eastAsia="Times New Roman"/>
              </w:rPr>
              <w:t>31</w:t>
            </w:r>
          </w:p>
        </w:tc>
        <w:tc>
          <w:tcPr>
            <w:tcW w:w="2012" w:type="dxa"/>
            <w:tcBorders>
              <w:top w:val="nil"/>
              <w:left w:val="nil"/>
              <w:bottom w:val="single" w:sz="4" w:space="0" w:color="auto"/>
              <w:right w:val="single" w:sz="4" w:space="0" w:color="auto"/>
            </w:tcBorders>
            <w:shd w:val="clear" w:color="auto" w:fill="auto"/>
            <w:noWrap/>
            <w:hideMark/>
          </w:tcPr>
          <w:p w14:paraId="63B81DAB" w14:textId="77777777" w:rsidR="000165E3" w:rsidRPr="00522F50" w:rsidRDefault="00FD67E7" w:rsidP="000165E3">
            <w:pPr>
              <w:spacing w:before="120" w:after="0"/>
              <w:rPr>
                <w:rFonts w:eastAsia="Times New Roman"/>
              </w:rPr>
            </w:pPr>
            <w:hyperlink r:id="rId36" w:tgtFrame="tagFrame" w:history="1">
              <w:r w:rsidR="000165E3" w:rsidRPr="00522F50">
                <w:rPr>
                  <w:rFonts w:eastAsia="Times New Roman"/>
                </w:rPr>
                <w:t>LastPx</w:t>
              </w:r>
            </w:hyperlink>
          </w:p>
        </w:tc>
        <w:tc>
          <w:tcPr>
            <w:tcW w:w="3150" w:type="dxa"/>
            <w:tcBorders>
              <w:top w:val="nil"/>
              <w:left w:val="nil"/>
              <w:bottom w:val="single" w:sz="4" w:space="0" w:color="auto"/>
              <w:right w:val="single" w:sz="4" w:space="0" w:color="auto"/>
            </w:tcBorders>
            <w:shd w:val="clear" w:color="auto" w:fill="auto"/>
            <w:noWrap/>
            <w:hideMark/>
          </w:tcPr>
          <w:p w14:paraId="29571FBC" w14:textId="77777777" w:rsidR="000165E3" w:rsidRPr="00522F50" w:rsidRDefault="000165E3" w:rsidP="000165E3">
            <w:pPr>
              <w:spacing w:before="120" w:after="0"/>
              <w:rPr>
                <w:rFonts w:eastAsia="Times New Roman"/>
              </w:rPr>
            </w:pPr>
            <w:r w:rsidRPr="00522F50">
              <w:rPr>
                <w:rFonts w:eastAsia="Times New Roman"/>
              </w:rPr>
              <w:t> </w:t>
            </w:r>
            <w:r>
              <w:rPr>
                <w:rFonts w:eastAsia="Times New Roman"/>
              </w:rPr>
              <w:t>Giá khớp gần nhất</w:t>
            </w:r>
          </w:p>
        </w:tc>
        <w:tc>
          <w:tcPr>
            <w:tcW w:w="3240" w:type="dxa"/>
            <w:tcBorders>
              <w:top w:val="nil"/>
              <w:left w:val="nil"/>
              <w:bottom w:val="single" w:sz="4" w:space="0" w:color="auto"/>
              <w:right w:val="single" w:sz="4" w:space="0" w:color="auto"/>
            </w:tcBorders>
            <w:shd w:val="clear" w:color="auto" w:fill="auto"/>
            <w:noWrap/>
            <w:hideMark/>
          </w:tcPr>
          <w:p w14:paraId="0E693762"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1080B80F"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0A6AC845" w14:textId="77777777" w:rsidR="000165E3" w:rsidRPr="00522F50" w:rsidRDefault="000165E3" w:rsidP="000165E3">
            <w:pPr>
              <w:spacing w:before="120" w:after="0"/>
              <w:rPr>
                <w:rFonts w:eastAsia="Times New Roman"/>
              </w:rPr>
            </w:pPr>
            <w:r w:rsidRPr="00522F50">
              <w:rPr>
                <w:rFonts w:eastAsia="Times New Roman"/>
              </w:rPr>
              <w:t>32</w:t>
            </w:r>
          </w:p>
        </w:tc>
        <w:tc>
          <w:tcPr>
            <w:tcW w:w="2012" w:type="dxa"/>
            <w:tcBorders>
              <w:top w:val="nil"/>
              <w:left w:val="nil"/>
              <w:bottom w:val="single" w:sz="4" w:space="0" w:color="auto"/>
              <w:right w:val="single" w:sz="4" w:space="0" w:color="auto"/>
            </w:tcBorders>
            <w:shd w:val="clear" w:color="auto" w:fill="auto"/>
            <w:noWrap/>
            <w:hideMark/>
          </w:tcPr>
          <w:p w14:paraId="3D91C13B" w14:textId="77777777" w:rsidR="000165E3" w:rsidRPr="00522F50" w:rsidRDefault="00FD67E7" w:rsidP="000165E3">
            <w:pPr>
              <w:spacing w:before="120" w:after="0"/>
              <w:rPr>
                <w:rFonts w:eastAsia="Times New Roman"/>
              </w:rPr>
            </w:pPr>
            <w:hyperlink r:id="rId37" w:tgtFrame="tagFrame" w:history="1">
              <w:r w:rsidR="000165E3" w:rsidRPr="00522F50">
                <w:rPr>
                  <w:rFonts w:eastAsia="Times New Roman"/>
                </w:rPr>
                <w:t>LastQty</w:t>
              </w:r>
            </w:hyperlink>
          </w:p>
        </w:tc>
        <w:tc>
          <w:tcPr>
            <w:tcW w:w="3150" w:type="dxa"/>
            <w:tcBorders>
              <w:top w:val="nil"/>
              <w:left w:val="nil"/>
              <w:bottom w:val="single" w:sz="4" w:space="0" w:color="auto"/>
              <w:right w:val="single" w:sz="4" w:space="0" w:color="auto"/>
            </w:tcBorders>
            <w:shd w:val="clear" w:color="auto" w:fill="auto"/>
            <w:noWrap/>
            <w:hideMark/>
          </w:tcPr>
          <w:p w14:paraId="1BAEB6D3" w14:textId="77777777" w:rsidR="000165E3" w:rsidRPr="00522F50" w:rsidRDefault="000165E3" w:rsidP="000165E3">
            <w:pPr>
              <w:spacing w:before="120" w:after="0"/>
              <w:rPr>
                <w:rFonts w:eastAsia="Times New Roman"/>
              </w:rPr>
            </w:pPr>
            <w:r w:rsidRPr="00522F50">
              <w:rPr>
                <w:rFonts w:eastAsia="Times New Roman"/>
              </w:rPr>
              <w:t> </w:t>
            </w:r>
            <w:r>
              <w:rPr>
                <w:rFonts w:eastAsia="Times New Roman"/>
              </w:rPr>
              <w:t>Khối lượng khớp gần nhất</w:t>
            </w:r>
          </w:p>
        </w:tc>
        <w:tc>
          <w:tcPr>
            <w:tcW w:w="3240" w:type="dxa"/>
            <w:tcBorders>
              <w:top w:val="nil"/>
              <w:left w:val="nil"/>
              <w:bottom w:val="single" w:sz="4" w:space="0" w:color="auto"/>
              <w:right w:val="single" w:sz="4" w:space="0" w:color="auto"/>
            </w:tcBorders>
            <w:shd w:val="clear" w:color="auto" w:fill="auto"/>
            <w:noWrap/>
            <w:hideMark/>
          </w:tcPr>
          <w:p w14:paraId="18A86D95"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23C72617"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3521E381" w14:textId="77777777" w:rsidR="000165E3" w:rsidRPr="00522F50" w:rsidRDefault="000165E3" w:rsidP="000165E3">
            <w:pPr>
              <w:spacing w:before="120" w:after="0"/>
              <w:rPr>
                <w:rFonts w:eastAsia="Times New Roman"/>
              </w:rPr>
            </w:pPr>
            <w:r w:rsidRPr="00522F50">
              <w:rPr>
                <w:rFonts w:eastAsia="Times New Roman"/>
              </w:rPr>
              <w:t>37</w:t>
            </w:r>
          </w:p>
        </w:tc>
        <w:tc>
          <w:tcPr>
            <w:tcW w:w="2012" w:type="dxa"/>
            <w:tcBorders>
              <w:top w:val="nil"/>
              <w:left w:val="nil"/>
              <w:bottom w:val="single" w:sz="4" w:space="0" w:color="auto"/>
              <w:right w:val="single" w:sz="4" w:space="0" w:color="auto"/>
            </w:tcBorders>
            <w:shd w:val="clear" w:color="auto" w:fill="auto"/>
            <w:noWrap/>
            <w:hideMark/>
          </w:tcPr>
          <w:p w14:paraId="70218D59" w14:textId="77777777" w:rsidR="000165E3" w:rsidRPr="00522F50" w:rsidRDefault="000165E3" w:rsidP="000165E3">
            <w:pPr>
              <w:spacing w:before="120" w:after="0"/>
              <w:rPr>
                <w:rFonts w:eastAsia="Times New Roman"/>
              </w:rPr>
            </w:pPr>
            <w:r w:rsidRPr="00522F50">
              <w:rPr>
                <w:rFonts w:eastAsia="Times New Roman"/>
              </w:rPr>
              <w:t>OrderID</w:t>
            </w:r>
          </w:p>
        </w:tc>
        <w:tc>
          <w:tcPr>
            <w:tcW w:w="3150" w:type="dxa"/>
            <w:tcBorders>
              <w:top w:val="nil"/>
              <w:left w:val="nil"/>
              <w:bottom w:val="single" w:sz="4" w:space="0" w:color="auto"/>
              <w:right w:val="single" w:sz="4" w:space="0" w:color="auto"/>
            </w:tcBorders>
            <w:shd w:val="clear" w:color="auto" w:fill="auto"/>
            <w:noWrap/>
            <w:hideMark/>
          </w:tcPr>
          <w:p w14:paraId="52388618" w14:textId="77777777" w:rsidR="000165E3" w:rsidRPr="00522F50" w:rsidRDefault="000165E3" w:rsidP="000165E3">
            <w:pPr>
              <w:spacing w:before="120" w:after="0"/>
              <w:rPr>
                <w:rFonts w:eastAsia="Times New Roman"/>
              </w:rPr>
            </w:pPr>
            <w:r w:rsidRPr="00522F50">
              <w:rPr>
                <w:rFonts w:eastAsia="Times New Roman"/>
              </w:rPr>
              <w:t> </w:t>
            </w:r>
            <w:r>
              <w:rPr>
                <w:rFonts w:eastAsia="Times New Roman"/>
              </w:rPr>
              <w:t>Số hiệu lệnh do ORS sinh</w:t>
            </w:r>
          </w:p>
        </w:tc>
        <w:tc>
          <w:tcPr>
            <w:tcW w:w="3240" w:type="dxa"/>
            <w:tcBorders>
              <w:top w:val="nil"/>
              <w:left w:val="nil"/>
              <w:bottom w:val="single" w:sz="4" w:space="0" w:color="auto"/>
              <w:right w:val="single" w:sz="4" w:space="0" w:color="auto"/>
            </w:tcBorders>
            <w:shd w:val="clear" w:color="auto" w:fill="auto"/>
            <w:noWrap/>
            <w:hideMark/>
          </w:tcPr>
          <w:p w14:paraId="5D7D1CCF" w14:textId="77777777" w:rsidR="000165E3" w:rsidRPr="00522F50" w:rsidRDefault="000165E3" w:rsidP="000165E3">
            <w:pPr>
              <w:spacing w:before="120" w:after="0"/>
              <w:rPr>
                <w:rFonts w:eastAsia="Times New Roman"/>
              </w:rPr>
            </w:pPr>
            <w:r w:rsidRPr="00522F50">
              <w:rPr>
                <w:rFonts w:eastAsia="Times New Roman"/>
              </w:rPr>
              <w:t> </w:t>
            </w:r>
            <w:r>
              <w:rPr>
                <w:rFonts w:eastAsia="Times New Roman"/>
              </w:rPr>
              <w:t>ORS Order ID</w:t>
            </w:r>
          </w:p>
        </w:tc>
      </w:tr>
      <w:tr w:rsidR="000165E3" w:rsidRPr="00522F50" w14:paraId="4BBCDE7D"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A0D019F" w14:textId="77777777" w:rsidR="000165E3" w:rsidRPr="00522F50" w:rsidRDefault="000165E3" w:rsidP="000165E3">
            <w:pPr>
              <w:spacing w:before="120" w:after="0"/>
              <w:rPr>
                <w:rFonts w:eastAsia="Times New Roman"/>
              </w:rPr>
            </w:pPr>
            <w:r w:rsidRPr="00522F50">
              <w:rPr>
                <w:rFonts w:eastAsia="Times New Roman"/>
              </w:rPr>
              <w:t>38</w:t>
            </w:r>
          </w:p>
        </w:tc>
        <w:tc>
          <w:tcPr>
            <w:tcW w:w="2012" w:type="dxa"/>
            <w:tcBorders>
              <w:top w:val="nil"/>
              <w:left w:val="nil"/>
              <w:bottom w:val="single" w:sz="4" w:space="0" w:color="auto"/>
              <w:right w:val="single" w:sz="4" w:space="0" w:color="auto"/>
            </w:tcBorders>
            <w:shd w:val="clear" w:color="auto" w:fill="auto"/>
            <w:noWrap/>
            <w:hideMark/>
          </w:tcPr>
          <w:p w14:paraId="5003EC41" w14:textId="77777777" w:rsidR="000165E3" w:rsidRPr="00522F50" w:rsidRDefault="00FD67E7" w:rsidP="000165E3">
            <w:pPr>
              <w:spacing w:before="120" w:after="0"/>
              <w:rPr>
                <w:rFonts w:eastAsia="Times New Roman"/>
              </w:rPr>
            </w:pPr>
            <w:hyperlink r:id="rId38" w:tgtFrame="tagFrame" w:history="1">
              <w:r w:rsidR="000165E3" w:rsidRPr="00522F50">
                <w:rPr>
                  <w:rFonts w:eastAsia="Times New Roman"/>
                </w:rPr>
                <w:t>OrderQty</w:t>
              </w:r>
            </w:hyperlink>
          </w:p>
        </w:tc>
        <w:tc>
          <w:tcPr>
            <w:tcW w:w="3150" w:type="dxa"/>
            <w:tcBorders>
              <w:top w:val="nil"/>
              <w:left w:val="nil"/>
              <w:bottom w:val="single" w:sz="4" w:space="0" w:color="auto"/>
              <w:right w:val="single" w:sz="4" w:space="0" w:color="auto"/>
            </w:tcBorders>
            <w:shd w:val="clear" w:color="auto" w:fill="auto"/>
            <w:noWrap/>
            <w:hideMark/>
          </w:tcPr>
          <w:p w14:paraId="418B5BFF" w14:textId="77777777" w:rsidR="000165E3" w:rsidRPr="00522F50" w:rsidRDefault="000165E3" w:rsidP="000165E3">
            <w:pPr>
              <w:spacing w:before="120" w:after="0"/>
              <w:rPr>
                <w:rFonts w:eastAsia="Times New Roman"/>
              </w:rPr>
            </w:pPr>
            <w:r>
              <w:rPr>
                <w:rFonts w:eastAsia="Times New Roman"/>
              </w:rPr>
              <w:t>Khối lượng đặt</w:t>
            </w:r>
          </w:p>
        </w:tc>
        <w:tc>
          <w:tcPr>
            <w:tcW w:w="3240" w:type="dxa"/>
            <w:tcBorders>
              <w:top w:val="nil"/>
              <w:left w:val="nil"/>
              <w:bottom w:val="single" w:sz="4" w:space="0" w:color="auto"/>
              <w:right w:val="single" w:sz="4" w:space="0" w:color="auto"/>
            </w:tcBorders>
            <w:shd w:val="clear" w:color="auto" w:fill="auto"/>
            <w:noWrap/>
            <w:hideMark/>
          </w:tcPr>
          <w:p w14:paraId="1A550C12" w14:textId="77777777" w:rsidR="000165E3" w:rsidRPr="00522F50" w:rsidRDefault="000165E3" w:rsidP="000165E3">
            <w:pPr>
              <w:spacing w:before="120" w:after="0"/>
              <w:rPr>
                <w:rFonts w:eastAsia="Times New Roman"/>
              </w:rPr>
            </w:pPr>
          </w:p>
        </w:tc>
      </w:tr>
      <w:tr w:rsidR="000165E3" w:rsidRPr="00522F50" w14:paraId="61900296"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7B033FC" w14:textId="77777777" w:rsidR="000165E3" w:rsidRPr="00522F50" w:rsidRDefault="000165E3" w:rsidP="000165E3">
            <w:pPr>
              <w:spacing w:before="120" w:after="0"/>
              <w:rPr>
                <w:rFonts w:eastAsia="Times New Roman"/>
              </w:rPr>
            </w:pPr>
            <w:r w:rsidRPr="00522F50">
              <w:rPr>
                <w:rFonts w:eastAsia="Times New Roman"/>
              </w:rPr>
              <w:t>39</w:t>
            </w:r>
          </w:p>
        </w:tc>
        <w:tc>
          <w:tcPr>
            <w:tcW w:w="2012" w:type="dxa"/>
            <w:tcBorders>
              <w:top w:val="nil"/>
              <w:left w:val="nil"/>
              <w:bottom w:val="single" w:sz="4" w:space="0" w:color="auto"/>
              <w:right w:val="single" w:sz="4" w:space="0" w:color="auto"/>
            </w:tcBorders>
            <w:shd w:val="clear" w:color="auto" w:fill="auto"/>
            <w:noWrap/>
            <w:hideMark/>
          </w:tcPr>
          <w:p w14:paraId="2DC70478" w14:textId="77777777" w:rsidR="000165E3" w:rsidRPr="00522F50" w:rsidRDefault="00FD67E7" w:rsidP="000165E3">
            <w:pPr>
              <w:spacing w:before="120" w:after="0"/>
              <w:rPr>
                <w:rFonts w:eastAsia="Times New Roman"/>
              </w:rPr>
            </w:pPr>
            <w:hyperlink r:id="rId39" w:tgtFrame="tagFrame" w:history="1">
              <w:r w:rsidR="000165E3" w:rsidRPr="00522F50">
                <w:rPr>
                  <w:rFonts w:eastAsia="Times New Roman"/>
                </w:rPr>
                <w:t>OrdStatus</w:t>
              </w:r>
            </w:hyperlink>
          </w:p>
        </w:tc>
        <w:tc>
          <w:tcPr>
            <w:tcW w:w="3150" w:type="dxa"/>
            <w:tcBorders>
              <w:top w:val="nil"/>
              <w:left w:val="nil"/>
              <w:bottom w:val="single" w:sz="4" w:space="0" w:color="auto"/>
              <w:right w:val="single" w:sz="4" w:space="0" w:color="auto"/>
            </w:tcBorders>
            <w:shd w:val="clear" w:color="auto" w:fill="auto"/>
            <w:noWrap/>
            <w:hideMark/>
          </w:tcPr>
          <w:p w14:paraId="60BE002E" w14:textId="77777777" w:rsidR="000165E3" w:rsidRPr="00522F50" w:rsidRDefault="000165E3" w:rsidP="000165E3">
            <w:pPr>
              <w:spacing w:before="120" w:after="0"/>
              <w:rPr>
                <w:rFonts w:eastAsia="Times New Roman"/>
              </w:rPr>
            </w:pPr>
            <w:r w:rsidRPr="00522F50">
              <w:rPr>
                <w:rFonts w:eastAsia="Times New Roman"/>
              </w:rPr>
              <w:t>0 = New</w:t>
            </w:r>
          </w:p>
        </w:tc>
        <w:tc>
          <w:tcPr>
            <w:tcW w:w="3240" w:type="dxa"/>
            <w:tcBorders>
              <w:top w:val="nil"/>
              <w:left w:val="nil"/>
              <w:bottom w:val="single" w:sz="4" w:space="0" w:color="auto"/>
              <w:right w:val="single" w:sz="4" w:space="0" w:color="auto"/>
            </w:tcBorders>
            <w:shd w:val="clear" w:color="auto" w:fill="auto"/>
            <w:noWrap/>
            <w:hideMark/>
          </w:tcPr>
          <w:p w14:paraId="7419D327" w14:textId="77777777" w:rsidR="000165E3" w:rsidRDefault="000165E3" w:rsidP="000165E3">
            <w:pPr>
              <w:spacing w:before="120" w:after="0"/>
              <w:rPr>
                <w:rFonts w:eastAsia="Times New Roman"/>
              </w:rPr>
            </w:pPr>
            <w:r w:rsidRPr="00522F50">
              <w:rPr>
                <w:rFonts w:eastAsia="Times New Roman"/>
              </w:rPr>
              <w:t> </w:t>
            </w:r>
            <w:r>
              <w:rPr>
                <w:rFonts w:eastAsia="Times New Roman"/>
              </w:rPr>
              <w:t>Trạng thái A tương ứng với lệnh vào trong hệ thống</w:t>
            </w:r>
          </w:p>
          <w:p w14:paraId="1DC67555" w14:textId="77777777" w:rsidR="000165E3" w:rsidRPr="00522F50" w:rsidRDefault="000165E3" w:rsidP="000165E3">
            <w:pPr>
              <w:spacing w:before="120" w:after="0"/>
              <w:rPr>
                <w:rFonts w:eastAsia="Times New Roman"/>
              </w:rPr>
            </w:pPr>
            <w:r>
              <w:rPr>
                <w:rFonts w:eastAsia="Times New Roman"/>
              </w:rPr>
              <w:t>Trạng thái 0 tương ứng với lệnh đã được gửi lên sở.</w:t>
            </w:r>
          </w:p>
        </w:tc>
      </w:tr>
      <w:tr w:rsidR="000165E3" w:rsidRPr="00522F50" w14:paraId="05DDC0A0"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6CC023FC" w14:textId="77777777" w:rsidR="000165E3" w:rsidRPr="00522F50" w:rsidRDefault="000165E3" w:rsidP="000165E3">
            <w:pPr>
              <w:spacing w:before="120" w:after="0"/>
              <w:rPr>
                <w:rFonts w:eastAsia="Times New Roman"/>
              </w:rPr>
            </w:pPr>
            <w:r w:rsidRPr="00522F50">
              <w:rPr>
                <w:rFonts w:eastAsia="Times New Roman"/>
              </w:rPr>
              <w:t>40</w:t>
            </w:r>
          </w:p>
        </w:tc>
        <w:tc>
          <w:tcPr>
            <w:tcW w:w="2012" w:type="dxa"/>
            <w:tcBorders>
              <w:top w:val="nil"/>
              <w:left w:val="nil"/>
              <w:bottom w:val="single" w:sz="4" w:space="0" w:color="auto"/>
              <w:right w:val="single" w:sz="4" w:space="0" w:color="auto"/>
            </w:tcBorders>
            <w:shd w:val="clear" w:color="auto" w:fill="auto"/>
            <w:noWrap/>
            <w:hideMark/>
          </w:tcPr>
          <w:p w14:paraId="22315F2D" w14:textId="77777777" w:rsidR="000165E3" w:rsidRPr="00522F50" w:rsidRDefault="00FD67E7" w:rsidP="000165E3">
            <w:pPr>
              <w:spacing w:before="120" w:after="0"/>
              <w:rPr>
                <w:rFonts w:eastAsia="Times New Roman"/>
              </w:rPr>
            </w:pPr>
            <w:hyperlink r:id="rId40" w:tgtFrame="tagFrame" w:history="1">
              <w:r w:rsidR="000165E3" w:rsidRPr="00522F50">
                <w:rPr>
                  <w:rFonts w:eastAsia="Times New Roman"/>
                </w:rPr>
                <w:t>OrdType</w:t>
              </w:r>
            </w:hyperlink>
          </w:p>
        </w:tc>
        <w:tc>
          <w:tcPr>
            <w:tcW w:w="3150" w:type="dxa"/>
            <w:tcBorders>
              <w:top w:val="nil"/>
              <w:left w:val="nil"/>
              <w:bottom w:val="single" w:sz="4" w:space="0" w:color="auto"/>
              <w:right w:val="single" w:sz="4" w:space="0" w:color="auto"/>
            </w:tcBorders>
            <w:shd w:val="clear" w:color="auto" w:fill="auto"/>
            <w:noWrap/>
            <w:hideMark/>
          </w:tcPr>
          <w:p w14:paraId="5B1D1916" w14:textId="77777777" w:rsidR="000165E3" w:rsidRPr="00522F50" w:rsidRDefault="000165E3" w:rsidP="000165E3">
            <w:pPr>
              <w:spacing w:before="120" w:after="0"/>
              <w:rPr>
                <w:rFonts w:eastAsia="Times New Roman"/>
              </w:rPr>
            </w:pPr>
            <w:r w:rsidRPr="00522F50">
              <w:rPr>
                <w:rFonts w:eastAsia="Times New Roman"/>
              </w:rPr>
              <w:t> </w:t>
            </w:r>
          </w:p>
        </w:tc>
        <w:tc>
          <w:tcPr>
            <w:tcW w:w="3240" w:type="dxa"/>
            <w:tcBorders>
              <w:top w:val="nil"/>
              <w:left w:val="nil"/>
              <w:bottom w:val="single" w:sz="4" w:space="0" w:color="auto"/>
              <w:right w:val="single" w:sz="4" w:space="0" w:color="auto"/>
            </w:tcBorders>
            <w:shd w:val="clear" w:color="auto" w:fill="auto"/>
            <w:noWrap/>
            <w:hideMark/>
          </w:tcPr>
          <w:p w14:paraId="065855BC"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rsidDel="00BB7B91" w14:paraId="61060E3C" w14:textId="4D4B7100" w:rsidTr="00792B4A">
        <w:trPr>
          <w:trHeight w:val="300"/>
          <w:del w:id="479" w:author="admin" w:date="2021-08-23T18:18:00Z"/>
        </w:trPr>
        <w:tc>
          <w:tcPr>
            <w:tcW w:w="1008" w:type="dxa"/>
            <w:tcBorders>
              <w:top w:val="nil"/>
              <w:left w:val="single" w:sz="4" w:space="0" w:color="auto"/>
              <w:bottom w:val="single" w:sz="4" w:space="0" w:color="auto"/>
              <w:right w:val="single" w:sz="4" w:space="0" w:color="auto"/>
            </w:tcBorders>
            <w:shd w:val="clear" w:color="auto" w:fill="auto"/>
            <w:noWrap/>
            <w:hideMark/>
          </w:tcPr>
          <w:p w14:paraId="27337DDD" w14:textId="2A8C00AA" w:rsidR="000165E3" w:rsidRPr="00522F50" w:rsidDel="00BB7B91" w:rsidRDefault="000165E3" w:rsidP="000165E3">
            <w:pPr>
              <w:spacing w:before="120" w:after="0"/>
              <w:rPr>
                <w:del w:id="480" w:author="admin" w:date="2021-08-23T18:18:00Z"/>
                <w:rFonts w:eastAsia="Times New Roman"/>
              </w:rPr>
            </w:pPr>
            <w:del w:id="481" w:author="admin" w:date="2021-08-23T18:18:00Z">
              <w:r w:rsidRPr="00522F50" w:rsidDel="00BB7B91">
                <w:rPr>
                  <w:rFonts w:eastAsia="Times New Roman"/>
                </w:rPr>
                <w:lastRenderedPageBreak/>
                <w:delText>41</w:delText>
              </w:r>
            </w:del>
          </w:p>
        </w:tc>
        <w:tc>
          <w:tcPr>
            <w:tcW w:w="2012" w:type="dxa"/>
            <w:tcBorders>
              <w:top w:val="nil"/>
              <w:left w:val="nil"/>
              <w:bottom w:val="single" w:sz="4" w:space="0" w:color="auto"/>
              <w:right w:val="single" w:sz="4" w:space="0" w:color="auto"/>
            </w:tcBorders>
            <w:shd w:val="clear" w:color="auto" w:fill="auto"/>
            <w:noWrap/>
            <w:hideMark/>
          </w:tcPr>
          <w:p w14:paraId="7D70428D" w14:textId="5A1F3F7A" w:rsidR="000165E3" w:rsidRPr="00522F50" w:rsidDel="00BB7B91" w:rsidRDefault="000165E3" w:rsidP="000165E3">
            <w:pPr>
              <w:spacing w:before="120" w:after="0"/>
              <w:rPr>
                <w:del w:id="482" w:author="admin" w:date="2021-08-23T18:18:00Z"/>
                <w:rFonts w:eastAsia="Times New Roman"/>
              </w:rPr>
            </w:pPr>
            <w:del w:id="483" w:author="admin" w:date="2021-08-23T18:18:00Z">
              <w:r w:rsidDel="00BB7B91">
                <w:fldChar w:fldCharType="begin"/>
              </w:r>
              <w:r w:rsidDel="00BB7B91">
                <w:delInstrText xml:space="preserve"> HYPERLINK "http://www.fixtradingcommunity.org/FIXimate/FIXimate3.0/en/FIX.4.4/tag41.html" \t "tagFrame" </w:delInstrText>
              </w:r>
              <w:r w:rsidDel="00BB7B91">
                <w:fldChar w:fldCharType="separate"/>
              </w:r>
              <w:r w:rsidRPr="00522F50" w:rsidDel="00BB7B91">
                <w:rPr>
                  <w:rFonts w:eastAsia="Times New Roman"/>
                </w:rPr>
                <w:delText>OrigClOrdID</w:delText>
              </w:r>
              <w:r w:rsidDel="00BB7B91">
                <w:rPr>
                  <w:rFonts w:eastAsia="Times New Roman"/>
                </w:rPr>
                <w:fldChar w:fldCharType="end"/>
              </w:r>
            </w:del>
          </w:p>
        </w:tc>
        <w:tc>
          <w:tcPr>
            <w:tcW w:w="3150" w:type="dxa"/>
            <w:tcBorders>
              <w:top w:val="nil"/>
              <w:left w:val="nil"/>
              <w:bottom w:val="single" w:sz="4" w:space="0" w:color="auto"/>
              <w:right w:val="single" w:sz="4" w:space="0" w:color="auto"/>
            </w:tcBorders>
            <w:shd w:val="clear" w:color="auto" w:fill="auto"/>
            <w:noWrap/>
            <w:hideMark/>
          </w:tcPr>
          <w:p w14:paraId="56B60F10" w14:textId="56A2E99F" w:rsidR="000165E3" w:rsidRPr="00522F50" w:rsidDel="00BB7B91" w:rsidRDefault="000165E3" w:rsidP="000165E3">
            <w:pPr>
              <w:spacing w:before="120" w:after="0"/>
              <w:rPr>
                <w:del w:id="484" w:author="admin" w:date="2021-08-23T18:18:00Z"/>
                <w:rFonts w:eastAsia="Times New Roman"/>
              </w:rPr>
            </w:pPr>
            <w:del w:id="485" w:author="admin" w:date="2021-08-23T18:18:00Z">
              <w:r w:rsidRPr="00522F50" w:rsidDel="00BB7B91">
                <w:rPr>
                  <w:rFonts w:eastAsia="Times New Roman"/>
                </w:rPr>
                <w:delText> </w:delText>
              </w:r>
              <w:r w:rsidDel="00BB7B91">
                <w:rPr>
                  <w:rFonts w:eastAsia="Times New Roman"/>
                </w:rPr>
                <w:delText>Số hiệu lệnh gốc do Client sinh</w:delText>
              </w:r>
            </w:del>
          </w:p>
        </w:tc>
        <w:tc>
          <w:tcPr>
            <w:tcW w:w="3240" w:type="dxa"/>
            <w:tcBorders>
              <w:top w:val="nil"/>
              <w:left w:val="nil"/>
              <w:bottom w:val="single" w:sz="4" w:space="0" w:color="auto"/>
              <w:right w:val="single" w:sz="4" w:space="0" w:color="auto"/>
            </w:tcBorders>
            <w:shd w:val="clear" w:color="auto" w:fill="auto"/>
            <w:noWrap/>
            <w:hideMark/>
          </w:tcPr>
          <w:p w14:paraId="216CABC3" w14:textId="0ED2EFF0" w:rsidR="000165E3" w:rsidRPr="00522F50" w:rsidDel="00BB7B91" w:rsidRDefault="000165E3" w:rsidP="000165E3">
            <w:pPr>
              <w:spacing w:before="120" w:after="0"/>
              <w:rPr>
                <w:del w:id="486" w:author="admin" w:date="2021-08-23T18:18:00Z"/>
                <w:rFonts w:eastAsia="Times New Roman"/>
              </w:rPr>
            </w:pPr>
            <w:del w:id="487" w:author="admin" w:date="2021-08-23T18:18:00Z">
              <w:r w:rsidDel="00BB7B91">
                <w:rPr>
                  <w:rFonts w:eastAsia="Times New Roman"/>
                </w:rPr>
                <w:delText>(dùng trong trường hợp Hủy/Sửa/khớp)</w:delText>
              </w:r>
            </w:del>
          </w:p>
        </w:tc>
      </w:tr>
      <w:tr w:rsidR="000165E3" w:rsidRPr="00522F50" w14:paraId="69E61C58"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405D0F0E" w14:textId="77777777" w:rsidR="000165E3" w:rsidRPr="00522F50" w:rsidRDefault="000165E3" w:rsidP="000165E3">
            <w:pPr>
              <w:spacing w:before="120" w:after="0"/>
              <w:rPr>
                <w:rFonts w:eastAsia="Times New Roman"/>
              </w:rPr>
            </w:pPr>
            <w:r w:rsidRPr="00522F50">
              <w:rPr>
                <w:rFonts w:eastAsia="Times New Roman"/>
              </w:rPr>
              <w:t>44</w:t>
            </w:r>
          </w:p>
        </w:tc>
        <w:tc>
          <w:tcPr>
            <w:tcW w:w="2012" w:type="dxa"/>
            <w:tcBorders>
              <w:top w:val="nil"/>
              <w:left w:val="nil"/>
              <w:bottom w:val="single" w:sz="4" w:space="0" w:color="auto"/>
              <w:right w:val="single" w:sz="4" w:space="0" w:color="auto"/>
            </w:tcBorders>
            <w:shd w:val="clear" w:color="auto" w:fill="auto"/>
            <w:noWrap/>
            <w:hideMark/>
          </w:tcPr>
          <w:p w14:paraId="4D175E35" w14:textId="77777777" w:rsidR="000165E3" w:rsidRPr="00522F50" w:rsidRDefault="00FD67E7" w:rsidP="000165E3">
            <w:pPr>
              <w:spacing w:before="120" w:after="0"/>
              <w:rPr>
                <w:rFonts w:eastAsia="Times New Roman"/>
              </w:rPr>
            </w:pPr>
            <w:hyperlink r:id="rId41" w:tgtFrame="tagFrame" w:history="1">
              <w:r w:rsidR="000165E3" w:rsidRPr="00522F50">
                <w:rPr>
                  <w:rFonts w:eastAsia="Times New Roman"/>
                </w:rPr>
                <w:t>Price</w:t>
              </w:r>
            </w:hyperlink>
          </w:p>
        </w:tc>
        <w:tc>
          <w:tcPr>
            <w:tcW w:w="3150" w:type="dxa"/>
            <w:tcBorders>
              <w:top w:val="nil"/>
              <w:left w:val="nil"/>
              <w:bottom w:val="single" w:sz="4" w:space="0" w:color="auto"/>
              <w:right w:val="single" w:sz="4" w:space="0" w:color="auto"/>
            </w:tcBorders>
            <w:shd w:val="clear" w:color="auto" w:fill="auto"/>
            <w:noWrap/>
            <w:hideMark/>
          </w:tcPr>
          <w:p w14:paraId="1485F418" w14:textId="77777777" w:rsidR="000165E3" w:rsidRPr="00522F50" w:rsidRDefault="000165E3" w:rsidP="000165E3">
            <w:pPr>
              <w:spacing w:before="120" w:after="0"/>
              <w:rPr>
                <w:rFonts w:eastAsia="Times New Roman"/>
              </w:rPr>
            </w:pPr>
            <w:r w:rsidRPr="00522F50">
              <w:rPr>
                <w:rFonts w:eastAsia="Times New Roman"/>
              </w:rPr>
              <w:t> </w:t>
            </w:r>
            <w:r>
              <w:rPr>
                <w:rFonts w:eastAsia="Times New Roman"/>
              </w:rPr>
              <w:t>Giá đặt</w:t>
            </w:r>
          </w:p>
        </w:tc>
        <w:tc>
          <w:tcPr>
            <w:tcW w:w="3240" w:type="dxa"/>
            <w:tcBorders>
              <w:top w:val="nil"/>
              <w:left w:val="nil"/>
              <w:bottom w:val="single" w:sz="4" w:space="0" w:color="auto"/>
              <w:right w:val="single" w:sz="4" w:space="0" w:color="auto"/>
            </w:tcBorders>
            <w:shd w:val="clear" w:color="auto" w:fill="auto"/>
            <w:noWrap/>
            <w:hideMark/>
          </w:tcPr>
          <w:p w14:paraId="71F1F237"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036738D2"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3BDA3941" w14:textId="77777777" w:rsidR="000165E3" w:rsidRPr="00522F50" w:rsidRDefault="000165E3" w:rsidP="000165E3">
            <w:pPr>
              <w:spacing w:before="120" w:after="0"/>
              <w:rPr>
                <w:rFonts w:eastAsia="Times New Roman"/>
              </w:rPr>
            </w:pPr>
            <w:r w:rsidRPr="00522F50">
              <w:rPr>
                <w:rFonts w:eastAsia="Times New Roman"/>
              </w:rPr>
              <w:t>54</w:t>
            </w:r>
          </w:p>
        </w:tc>
        <w:tc>
          <w:tcPr>
            <w:tcW w:w="2012" w:type="dxa"/>
            <w:tcBorders>
              <w:top w:val="nil"/>
              <w:left w:val="nil"/>
              <w:bottom w:val="single" w:sz="4" w:space="0" w:color="auto"/>
              <w:right w:val="single" w:sz="4" w:space="0" w:color="auto"/>
            </w:tcBorders>
            <w:shd w:val="clear" w:color="auto" w:fill="auto"/>
            <w:noWrap/>
            <w:hideMark/>
          </w:tcPr>
          <w:p w14:paraId="3DD351EC" w14:textId="77777777" w:rsidR="000165E3" w:rsidRPr="00522F50" w:rsidRDefault="000165E3" w:rsidP="000165E3">
            <w:pPr>
              <w:spacing w:before="120" w:after="0"/>
              <w:rPr>
                <w:rFonts w:eastAsia="Times New Roman"/>
              </w:rPr>
            </w:pPr>
            <w:r w:rsidRPr="00522F50">
              <w:rPr>
                <w:rFonts w:eastAsia="Times New Roman"/>
              </w:rPr>
              <w:t>Side</w:t>
            </w:r>
          </w:p>
        </w:tc>
        <w:tc>
          <w:tcPr>
            <w:tcW w:w="3150" w:type="dxa"/>
            <w:tcBorders>
              <w:top w:val="nil"/>
              <w:left w:val="nil"/>
              <w:bottom w:val="single" w:sz="4" w:space="0" w:color="auto"/>
              <w:right w:val="single" w:sz="4" w:space="0" w:color="auto"/>
            </w:tcBorders>
            <w:shd w:val="clear" w:color="auto" w:fill="auto"/>
            <w:noWrap/>
            <w:hideMark/>
          </w:tcPr>
          <w:p w14:paraId="6EFAA65E" w14:textId="77777777" w:rsidR="000165E3" w:rsidRPr="00522F50" w:rsidRDefault="000165E3" w:rsidP="000165E3">
            <w:pPr>
              <w:spacing w:before="120" w:after="0"/>
              <w:rPr>
                <w:rFonts w:eastAsia="Times New Roman"/>
              </w:rPr>
            </w:pPr>
            <w:r w:rsidRPr="00522F50">
              <w:rPr>
                <w:rFonts w:eastAsia="Times New Roman"/>
              </w:rPr>
              <w:t> </w:t>
            </w:r>
          </w:p>
        </w:tc>
        <w:tc>
          <w:tcPr>
            <w:tcW w:w="3240" w:type="dxa"/>
            <w:tcBorders>
              <w:top w:val="nil"/>
              <w:left w:val="nil"/>
              <w:bottom w:val="single" w:sz="4" w:space="0" w:color="auto"/>
              <w:right w:val="single" w:sz="4" w:space="0" w:color="auto"/>
            </w:tcBorders>
            <w:shd w:val="clear" w:color="auto" w:fill="auto"/>
            <w:noWrap/>
            <w:hideMark/>
          </w:tcPr>
          <w:p w14:paraId="20CD69F9"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3C0DC66F"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9FB8F15" w14:textId="77777777" w:rsidR="000165E3" w:rsidRPr="00522F50" w:rsidRDefault="000165E3" w:rsidP="000165E3">
            <w:pPr>
              <w:spacing w:before="120" w:after="0"/>
              <w:rPr>
                <w:rFonts w:eastAsia="Times New Roman"/>
              </w:rPr>
            </w:pPr>
            <w:r w:rsidRPr="00522F50">
              <w:rPr>
                <w:rFonts w:eastAsia="Times New Roman"/>
              </w:rPr>
              <w:t>55</w:t>
            </w:r>
          </w:p>
        </w:tc>
        <w:tc>
          <w:tcPr>
            <w:tcW w:w="2012" w:type="dxa"/>
            <w:tcBorders>
              <w:top w:val="nil"/>
              <w:left w:val="nil"/>
              <w:bottom w:val="single" w:sz="4" w:space="0" w:color="auto"/>
              <w:right w:val="single" w:sz="4" w:space="0" w:color="auto"/>
            </w:tcBorders>
            <w:shd w:val="clear" w:color="auto" w:fill="auto"/>
            <w:noWrap/>
            <w:hideMark/>
          </w:tcPr>
          <w:p w14:paraId="32ACD459" w14:textId="77777777" w:rsidR="000165E3" w:rsidRPr="00522F50" w:rsidRDefault="000165E3" w:rsidP="000165E3">
            <w:pPr>
              <w:spacing w:before="120" w:after="0"/>
              <w:rPr>
                <w:rFonts w:eastAsia="Times New Roman"/>
              </w:rPr>
            </w:pPr>
            <w:r w:rsidRPr="00522F50">
              <w:rPr>
                <w:rFonts w:eastAsia="Times New Roman"/>
              </w:rPr>
              <w:t>Symbol</w:t>
            </w:r>
          </w:p>
        </w:tc>
        <w:tc>
          <w:tcPr>
            <w:tcW w:w="3150" w:type="dxa"/>
            <w:tcBorders>
              <w:top w:val="nil"/>
              <w:left w:val="nil"/>
              <w:bottom w:val="single" w:sz="4" w:space="0" w:color="auto"/>
              <w:right w:val="single" w:sz="4" w:space="0" w:color="auto"/>
            </w:tcBorders>
            <w:shd w:val="clear" w:color="auto" w:fill="auto"/>
            <w:noWrap/>
            <w:hideMark/>
          </w:tcPr>
          <w:p w14:paraId="2B5B2B42" w14:textId="77777777" w:rsidR="000165E3" w:rsidRPr="00522F50" w:rsidRDefault="000165E3" w:rsidP="000165E3">
            <w:pPr>
              <w:spacing w:before="120" w:after="0"/>
              <w:rPr>
                <w:rFonts w:eastAsia="Times New Roman"/>
              </w:rPr>
            </w:pPr>
            <w:r w:rsidRPr="00522F50">
              <w:rPr>
                <w:rFonts w:eastAsia="Times New Roman"/>
              </w:rPr>
              <w:t> </w:t>
            </w:r>
          </w:p>
        </w:tc>
        <w:tc>
          <w:tcPr>
            <w:tcW w:w="3240" w:type="dxa"/>
            <w:tcBorders>
              <w:top w:val="nil"/>
              <w:left w:val="nil"/>
              <w:bottom w:val="single" w:sz="4" w:space="0" w:color="auto"/>
              <w:right w:val="single" w:sz="4" w:space="0" w:color="auto"/>
            </w:tcBorders>
            <w:shd w:val="clear" w:color="auto" w:fill="auto"/>
            <w:noWrap/>
            <w:hideMark/>
          </w:tcPr>
          <w:p w14:paraId="63973D0B"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rsidDel="00BB7B91" w14:paraId="4B3BA751" w14:textId="408EC751" w:rsidTr="00792B4A">
        <w:trPr>
          <w:trHeight w:val="300"/>
          <w:del w:id="488" w:author="admin" w:date="2021-08-23T18:19:00Z"/>
        </w:trPr>
        <w:tc>
          <w:tcPr>
            <w:tcW w:w="1008" w:type="dxa"/>
            <w:tcBorders>
              <w:top w:val="nil"/>
              <w:left w:val="single" w:sz="4" w:space="0" w:color="auto"/>
              <w:bottom w:val="single" w:sz="4" w:space="0" w:color="auto"/>
              <w:right w:val="single" w:sz="4" w:space="0" w:color="auto"/>
            </w:tcBorders>
            <w:shd w:val="clear" w:color="auto" w:fill="auto"/>
            <w:noWrap/>
            <w:hideMark/>
          </w:tcPr>
          <w:p w14:paraId="77825854" w14:textId="7EAA3DFD" w:rsidR="000165E3" w:rsidRPr="00522F50" w:rsidDel="00BB7B91" w:rsidRDefault="000165E3" w:rsidP="000165E3">
            <w:pPr>
              <w:spacing w:before="120" w:after="0"/>
              <w:rPr>
                <w:del w:id="489" w:author="admin" w:date="2021-08-23T18:19:00Z"/>
                <w:rFonts w:eastAsia="Times New Roman"/>
              </w:rPr>
            </w:pPr>
            <w:del w:id="490" w:author="admin" w:date="2021-08-23T18:19:00Z">
              <w:r w:rsidRPr="00522F50" w:rsidDel="00BB7B91">
                <w:rPr>
                  <w:rFonts w:eastAsia="Times New Roman"/>
                </w:rPr>
                <w:delText>58</w:delText>
              </w:r>
            </w:del>
          </w:p>
        </w:tc>
        <w:tc>
          <w:tcPr>
            <w:tcW w:w="2012" w:type="dxa"/>
            <w:tcBorders>
              <w:top w:val="nil"/>
              <w:left w:val="nil"/>
              <w:bottom w:val="single" w:sz="4" w:space="0" w:color="auto"/>
              <w:right w:val="single" w:sz="4" w:space="0" w:color="auto"/>
            </w:tcBorders>
            <w:shd w:val="clear" w:color="auto" w:fill="auto"/>
            <w:noWrap/>
            <w:hideMark/>
          </w:tcPr>
          <w:p w14:paraId="5E837DB5" w14:textId="641915BC" w:rsidR="000165E3" w:rsidRPr="00522F50" w:rsidDel="00BB7B91" w:rsidRDefault="000165E3" w:rsidP="000165E3">
            <w:pPr>
              <w:spacing w:before="120" w:after="0"/>
              <w:rPr>
                <w:del w:id="491" w:author="admin" w:date="2021-08-23T18:19:00Z"/>
                <w:rFonts w:eastAsia="Times New Roman"/>
              </w:rPr>
            </w:pPr>
            <w:del w:id="492" w:author="admin" w:date="2021-08-23T18:19:00Z">
              <w:r w:rsidRPr="00522F50" w:rsidDel="00BB7B91">
                <w:rPr>
                  <w:rFonts w:eastAsia="Times New Roman"/>
                </w:rPr>
                <w:delText>Text</w:delText>
              </w:r>
            </w:del>
          </w:p>
        </w:tc>
        <w:tc>
          <w:tcPr>
            <w:tcW w:w="3150" w:type="dxa"/>
            <w:tcBorders>
              <w:top w:val="nil"/>
              <w:left w:val="nil"/>
              <w:bottom w:val="single" w:sz="4" w:space="0" w:color="auto"/>
              <w:right w:val="single" w:sz="4" w:space="0" w:color="auto"/>
            </w:tcBorders>
            <w:shd w:val="clear" w:color="auto" w:fill="auto"/>
            <w:noWrap/>
            <w:hideMark/>
          </w:tcPr>
          <w:p w14:paraId="757A77DF" w14:textId="4E7C0E0B" w:rsidR="000165E3" w:rsidRPr="00522F50" w:rsidDel="00BB7B91" w:rsidRDefault="000165E3" w:rsidP="000165E3">
            <w:pPr>
              <w:spacing w:before="120" w:after="0"/>
              <w:rPr>
                <w:del w:id="493" w:author="admin" w:date="2021-08-23T18:19:00Z"/>
                <w:rFonts w:eastAsia="Times New Roman"/>
              </w:rPr>
            </w:pPr>
            <w:del w:id="494" w:author="admin" w:date="2021-08-23T18:19:00Z">
              <w:r w:rsidRPr="00522F50" w:rsidDel="00BB7B91">
                <w:rPr>
                  <w:rFonts w:eastAsia="Times New Roman"/>
                </w:rPr>
                <w:delText> </w:delText>
              </w:r>
              <w:r w:rsidDel="00BB7B91">
                <w:rPr>
                  <w:rFonts w:eastAsia="Times New Roman"/>
                </w:rPr>
                <w:delText>Msg lỗi</w:delText>
              </w:r>
            </w:del>
          </w:p>
        </w:tc>
        <w:tc>
          <w:tcPr>
            <w:tcW w:w="3240" w:type="dxa"/>
            <w:tcBorders>
              <w:top w:val="nil"/>
              <w:left w:val="nil"/>
              <w:bottom w:val="single" w:sz="4" w:space="0" w:color="auto"/>
              <w:right w:val="single" w:sz="4" w:space="0" w:color="auto"/>
            </w:tcBorders>
            <w:shd w:val="clear" w:color="auto" w:fill="auto"/>
            <w:noWrap/>
            <w:hideMark/>
          </w:tcPr>
          <w:p w14:paraId="76558E29" w14:textId="0833A6B3" w:rsidR="000165E3" w:rsidRPr="00522F50" w:rsidDel="00BB7B91" w:rsidRDefault="000165E3" w:rsidP="000165E3">
            <w:pPr>
              <w:spacing w:before="120" w:after="0"/>
              <w:rPr>
                <w:del w:id="495" w:author="admin" w:date="2021-08-23T18:19:00Z"/>
                <w:rFonts w:eastAsia="Times New Roman"/>
              </w:rPr>
            </w:pPr>
            <w:del w:id="496" w:author="admin" w:date="2021-08-23T18:19:00Z">
              <w:r w:rsidRPr="00522F50" w:rsidDel="00BB7B91">
                <w:rPr>
                  <w:rFonts w:eastAsia="Times New Roman"/>
                </w:rPr>
                <w:delText> </w:delText>
              </w:r>
            </w:del>
          </w:p>
        </w:tc>
      </w:tr>
      <w:tr w:rsidR="000165E3" w:rsidRPr="00522F50" w:rsidDel="00BB7B91" w14:paraId="42385F38" w14:textId="569BFC86" w:rsidTr="00792B4A">
        <w:trPr>
          <w:trHeight w:val="300"/>
          <w:del w:id="497" w:author="admin" w:date="2021-08-23T18:19:00Z"/>
        </w:trPr>
        <w:tc>
          <w:tcPr>
            <w:tcW w:w="1008" w:type="dxa"/>
            <w:tcBorders>
              <w:top w:val="nil"/>
              <w:left w:val="single" w:sz="4" w:space="0" w:color="auto"/>
              <w:bottom w:val="single" w:sz="4" w:space="0" w:color="auto"/>
              <w:right w:val="single" w:sz="4" w:space="0" w:color="auto"/>
            </w:tcBorders>
            <w:shd w:val="clear" w:color="auto" w:fill="auto"/>
            <w:noWrap/>
            <w:hideMark/>
          </w:tcPr>
          <w:p w14:paraId="4A8EA1F8" w14:textId="4081414C" w:rsidR="000165E3" w:rsidRPr="00522F50" w:rsidDel="00BB7B91" w:rsidRDefault="000165E3" w:rsidP="000165E3">
            <w:pPr>
              <w:spacing w:before="120" w:after="0"/>
              <w:rPr>
                <w:del w:id="498" w:author="admin" w:date="2021-08-23T18:19:00Z"/>
                <w:rFonts w:eastAsia="Times New Roman"/>
              </w:rPr>
            </w:pPr>
            <w:del w:id="499" w:author="admin" w:date="2021-08-23T18:19:00Z">
              <w:r w:rsidRPr="00522F50" w:rsidDel="00BB7B91">
                <w:rPr>
                  <w:rFonts w:eastAsia="Times New Roman"/>
                </w:rPr>
                <w:delText>103</w:delText>
              </w:r>
            </w:del>
          </w:p>
        </w:tc>
        <w:tc>
          <w:tcPr>
            <w:tcW w:w="2012" w:type="dxa"/>
            <w:tcBorders>
              <w:top w:val="nil"/>
              <w:left w:val="nil"/>
              <w:bottom w:val="single" w:sz="4" w:space="0" w:color="auto"/>
              <w:right w:val="single" w:sz="4" w:space="0" w:color="auto"/>
            </w:tcBorders>
            <w:shd w:val="clear" w:color="auto" w:fill="auto"/>
            <w:noWrap/>
            <w:hideMark/>
          </w:tcPr>
          <w:p w14:paraId="5CE8953D" w14:textId="07F4889A" w:rsidR="000165E3" w:rsidRPr="00522F50" w:rsidDel="00BB7B91" w:rsidRDefault="000165E3" w:rsidP="000165E3">
            <w:pPr>
              <w:spacing w:before="120" w:after="0"/>
              <w:rPr>
                <w:del w:id="500" w:author="admin" w:date="2021-08-23T18:19:00Z"/>
                <w:rFonts w:eastAsia="Times New Roman"/>
              </w:rPr>
            </w:pPr>
            <w:del w:id="501" w:author="admin" w:date="2021-08-23T18:19:00Z">
              <w:r w:rsidDel="00BB7B91">
                <w:fldChar w:fldCharType="begin"/>
              </w:r>
              <w:r w:rsidDel="00BB7B91">
                <w:delInstrText xml:space="preserve"> HYPERLINK "http://www.fixtradingcommunity.org/FIXimate/FIXimate3.0/en/FIX.4.4/tag103.html" \t "tagFrame" </w:delInstrText>
              </w:r>
              <w:r w:rsidDel="00BB7B91">
                <w:fldChar w:fldCharType="separate"/>
              </w:r>
              <w:r w:rsidRPr="00522F50" w:rsidDel="00BB7B91">
                <w:rPr>
                  <w:rStyle w:val="Hyperlink"/>
                  <w:color w:val="auto"/>
                </w:rPr>
                <w:delText>OrdRejReason</w:delText>
              </w:r>
              <w:r w:rsidDel="00BB7B91">
                <w:rPr>
                  <w:rStyle w:val="Hyperlink"/>
                  <w:color w:val="auto"/>
                </w:rPr>
                <w:fldChar w:fldCharType="end"/>
              </w:r>
            </w:del>
          </w:p>
        </w:tc>
        <w:tc>
          <w:tcPr>
            <w:tcW w:w="3150" w:type="dxa"/>
            <w:tcBorders>
              <w:top w:val="nil"/>
              <w:left w:val="nil"/>
              <w:bottom w:val="single" w:sz="4" w:space="0" w:color="auto"/>
              <w:right w:val="single" w:sz="4" w:space="0" w:color="auto"/>
            </w:tcBorders>
            <w:shd w:val="clear" w:color="auto" w:fill="auto"/>
            <w:noWrap/>
            <w:hideMark/>
          </w:tcPr>
          <w:p w14:paraId="61B21F72" w14:textId="047D85E3" w:rsidR="000165E3" w:rsidRPr="00522F50" w:rsidDel="00BB7B91" w:rsidRDefault="000165E3" w:rsidP="000165E3">
            <w:pPr>
              <w:spacing w:before="120" w:after="0"/>
              <w:rPr>
                <w:del w:id="502" w:author="admin" w:date="2021-08-23T18:19:00Z"/>
                <w:rFonts w:eastAsia="Times New Roman"/>
              </w:rPr>
            </w:pPr>
            <w:del w:id="503" w:author="admin" w:date="2021-08-23T18:19:00Z">
              <w:r w:rsidDel="00BB7B91">
                <w:rPr>
                  <w:rFonts w:eastAsia="Times New Roman"/>
                </w:rPr>
                <w:delText>Mã lỗi theo FIX</w:delText>
              </w:r>
            </w:del>
          </w:p>
        </w:tc>
        <w:tc>
          <w:tcPr>
            <w:tcW w:w="3240" w:type="dxa"/>
            <w:tcBorders>
              <w:top w:val="nil"/>
              <w:left w:val="nil"/>
              <w:bottom w:val="single" w:sz="4" w:space="0" w:color="auto"/>
              <w:right w:val="single" w:sz="4" w:space="0" w:color="auto"/>
            </w:tcBorders>
            <w:shd w:val="clear" w:color="auto" w:fill="auto"/>
            <w:noWrap/>
            <w:hideMark/>
          </w:tcPr>
          <w:p w14:paraId="096D53E6" w14:textId="5E8605DE" w:rsidR="000165E3" w:rsidRPr="00522F50" w:rsidDel="00BB7B91" w:rsidRDefault="000165E3" w:rsidP="000165E3">
            <w:pPr>
              <w:spacing w:before="120" w:after="0"/>
              <w:rPr>
                <w:del w:id="504" w:author="admin" w:date="2021-08-23T18:19:00Z"/>
                <w:rFonts w:eastAsia="Times New Roman"/>
              </w:rPr>
            </w:pPr>
          </w:p>
        </w:tc>
      </w:tr>
      <w:tr w:rsidR="000165E3" w:rsidRPr="00522F50" w14:paraId="0265A65D"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07A9B7D2" w14:textId="77777777" w:rsidR="000165E3" w:rsidRPr="00522F50" w:rsidRDefault="000165E3" w:rsidP="000165E3">
            <w:pPr>
              <w:spacing w:before="120" w:after="0"/>
              <w:rPr>
                <w:rFonts w:eastAsia="Times New Roman"/>
              </w:rPr>
            </w:pPr>
            <w:r w:rsidRPr="00522F50">
              <w:rPr>
                <w:rFonts w:eastAsia="Times New Roman"/>
              </w:rPr>
              <w:t>150</w:t>
            </w:r>
          </w:p>
        </w:tc>
        <w:tc>
          <w:tcPr>
            <w:tcW w:w="2012" w:type="dxa"/>
            <w:tcBorders>
              <w:top w:val="nil"/>
              <w:left w:val="nil"/>
              <w:bottom w:val="single" w:sz="4" w:space="0" w:color="auto"/>
              <w:right w:val="single" w:sz="4" w:space="0" w:color="auto"/>
            </w:tcBorders>
            <w:shd w:val="clear" w:color="auto" w:fill="auto"/>
            <w:noWrap/>
            <w:hideMark/>
          </w:tcPr>
          <w:p w14:paraId="14FDA9EA" w14:textId="77777777" w:rsidR="000165E3" w:rsidRPr="00522F50" w:rsidRDefault="00FD67E7" w:rsidP="000165E3">
            <w:pPr>
              <w:spacing w:before="120" w:after="0"/>
              <w:rPr>
                <w:rFonts w:eastAsia="Times New Roman"/>
              </w:rPr>
            </w:pPr>
            <w:hyperlink r:id="rId42" w:tgtFrame="tagFrame" w:history="1">
              <w:r w:rsidR="000165E3" w:rsidRPr="00522F50">
                <w:rPr>
                  <w:rFonts w:eastAsia="Times New Roman"/>
                </w:rPr>
                <w:t>ExecType</w:t>
              </w:r>
            </w:hyperlink>
          </w:p>
        </w:tc>
        <w:tc>
          <w:tcPr>
            <w:tcW w:w="3150" w:type="dxa"/>
            <w:tcBorders>
              <w:top w:val="nil"/>
              <w:left w:val="nil"/>
              <w:bottom w:val="single" w:sz="4" w:space="0" w:color="auto"/>
              <w:right w:val="single" w:sz="4" w:space="0" w:color="auto"/>
            </w:tcBorders>
            <w:shd w:val="clear" w:color="auto" w:fill="auto"/>
            <w:noWrap/>
            <w:hideMark/>
          </w:tcPr>
          <w:p w14:paraId="3F51C578" w14:textId="77777777" w:rsidR="000165E3" w:rsidRDefault="000165E3" w:rsidP="000165E3">
            <w:pPr>
              <w:spacing w:before="120" w:after="0"/>
              <w:rPr>
                <w:rFonts w:eastAsia="Times New Roman"/>
              </w:rPr>
            </w:pPr>
            <w:r w:rsidRPr="00522F50">
              <w:rPr>
                <w:rFonts w:eastAsia="Times New Roman"/>
              </w:rPr>
              <w:t>0 = New (for order placed during the transaction time)</w:t>
            </w:r>
          </w:p>
          <w:p w14:paraId="6CE4902B" w14:textId="66B6FCC1" w:rsidR="000165E3" w:rsidRPr="00522F50" w:rsidRDefault="000165E3" w:rsidP="000165E3">
            <w:pPr>
              <w:spacing w:before="120" w:after="0"/>
              <w:rPr>
                <w:rFonts w:eastAsia="Times New Roman"/>
              </w:rPr>
            </w:pPr>
            <w:r w:rsidRPr="00711AC3">
              <w:rPr>
                <w:rFonts w:eastAsia="Times New Roman"/>
              </w:rPr>
              <w:t>I = Order Status</w:t>
            </w:r>
          </w:p>
        </w:tc>
        <w:tc>
          <w:tcPr>
            <w:tcW w:w="3240" w:type="dxa"/>
            <w:tcBorders>
              <w:top w:val="nil"/>
              <w:left w:val="nil"/>
              <w:bottom w:val="single" w:sz="4" w:space="0" w:color="auto"/>
              <w:right w:val="single" w:sz="4" w:space="0" w:color="auto"/>
            </w:tcBorders>
            <w:shd w:val="clear" w:color="auto" w:fill="auto"/>
            <w:noWrap/>
            <w:hideMark/>
          </w:tcPr>
          <w:p w14:paraId="177BC5F3"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3778C5DC"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10AC0246" w14:textId="77777777" w:rsidR="000165E3" w:rsidRPr="00522F50" w:rsidRDefault="000165E3" w:rsidP="000165E3">
            <w:pPr>
              <w:spacing w:before="120" w:after="0"/>
              <w:rPr>
                <w:rFonts w:eastAsia="Times New Roman"/>
              </w:rPr>
            </w:pPr>
            <w:r w:rsidRPr="00522F50">
              <w:rPr>
                <w:rFonts w:eastAsia="Times New Roman"/>
              </w:rPr>
              <w:t>151</w:t>
            </w:r>
          </w:p>
        </w:tc>
        <w:tc>
          <w:tcPr>
            <w:tcW w:w="2012" w:type="dxa"/>
            <w:tcBorders>
              <w:top w:val="nil"/>
              <w:left w:val="nil"/>
              <w:bottom w:val="single" w:sz="4" w:space="0" w:color="auto"/>
              <w:right w:val="single" w:sz="4" w:space="0" w:color="auto"/>
            </w:tcBorders>
            <w:shd w:val="clear" w:color="auto" w:fill="auto"/>
            <w:noWrap/>
            <w:hideMark/>
          </w:tcPr>
          <w:p w14:paraId="31DFEBA9" w14:textId="77777777" w:rsidR="000165E3" w:rsidRPr="00522F50" w:rsidRDefault="00FD67E7" w:rsidP="000165E3">
            <w:pPr>
              <w:spacing w:before="120" w:after="0"/>
              <w:rPr>
                <w:rFonts w:eastAsia="Times New Roman"/>
              </w:rPr>
            </w:pPr>
            <w:hyperlink r:id="rId43" w:tgtFrame="tagFrame" w:history="1">
              <w:r w:rsidR="000165E3" w:rsidRPr="00522F50">
                <w:rPr>
                  <w:rFonts w:eastAsia="Times New Roman"/>
                </w:rPr>
                <w:t>LeavesQty</w:t>
              </w:r>
            </w:hyperlink>
          </w:p>
        </w:tc>
        <w:tc>
          <w:tcPr>
            <w:tcW w:w="3150" w:type="dxa"/>
            <w:tcBorders>
              <w:top w:val="nil"/>
              <w:left w:val="nil"/>
              <w:bottom w:val="single" w:sz="4" w:space="0" w:color="auto"/>
              <w:right w:val="single" w:sz="4" w:space="0" w:color="auto"/>
            </w:tcBorders>
            <w:shd w:val="clear" w:color="auto" w:fill="auto"/>
            <w:noWrap/>
            <w:hideMark/>
          </w:tcPr>
          <w:p w14:paraId="76606DA9" w14:textId="77777777" w:rsidR="000165E3" w:rsidRDefault="000165E3" w:rsidP="000165E3">
            <w:pPr>
              <w:spacing w:before="120" w:after="0"/>
              <w:rPr>
                <w:rFonts w:eastAsia="Times New Roman"/>
              </w:rPr>
            </w:pPr>
            <w:r>
              <w:rPr>
                <w:rFonts w:eastAsia="Times New Roman"/>
              </w:rPr>
              <w:t>Khối lượng còn chờ khớp của lệnh.</w:t>
            </w:r>
            <w:r w:rsidRPr="00522F50">
              <w:rPr>
                <w:rFonts w:eastAsia="Times New Roman"/>
              </w:rPr>
              <w:t> </w:t>
            </w:r>
          </w:p>
          <w:p w14:paraId="6C5BE03B" w14:textId="77777777" w:rsidR="000165E3" w:rsidRPr="00AA7ED4" w:rsidRDefault="000165E3" w:rsidP="000165E3">
            <w:pPr>
              <w:spacing w:before="120" w:after="0"/>
            </w:pPr>
            <w:r>
              <w:t xml:space="preserve">Trường hợp lệnh mới đặt, chưa khớp: </w:t>
            </w:r>
            <w:hyperlink r:id="rId44" w:tgtFrame="tagFrame" w:history="1">
              <w:r w:rsidRPr="00522F50">
                <w:rPr>
                  <w:rFonts w:eastAsia="Times New Roman"/>
                </w:rPr>
                <w:t>LeavesQty</w:t>
              </w:r>
            </w:hyperlink>
            <w:r>
              <w:t>&lt;</w:t>
            </w:r>
            <w:r w:rsidRPr="00522F50">
              <w:t xml:space="preserve">151&gt; = </w:t>
            </w:r>
            <w:hyperlink r:id="rId45" w:tgtFrame="tagFrame" w:history="1">
              <w:r w:rsidRPr="00522F50">
                <w:rPr>
                  <w:rFonts w:eastAsia="Times New Roman"/>
                </w:rPr>
                <w:t>OrderQty</w:t>
              </w:r>
            </w:hyperlink>
            <w:r w:rsidRPr="00522F50">
              <w:rPr>
                <w:rFonts w:eastAsia="Times New Roman"/>
              </w:rPr>
              <w:t>&lt;38&gt;</w:t>
            </w:r>
          </w:p>
        </w:tc>
        <w:tc>
          <w:tcPr>
            <w:tcW w:w="3240" w:type="dxa"/>
            <w:tcBorders>
              <w:top w:val="nil"/>
              <w:left w:val="nil"/>
              <w:bottom w:val="single" w:sz="4" w:space="0" w:color="auto"/>
              <w:right w:val="single" w:sz="4" w:space="0" w:color="auto"/>
            </w:tcBorders>
            <w:shd w:val="clear" w:color="auto" w:fill="auto"/>
            <w:noWrap/>
            <w:hideMark/>
          </w:tcPr>
          <w:p w14:paraId="1BB630BF"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4900A601"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2F4B64C9" w14:textId="77777777" w:rsidR="000165E3" w:rsidRPr="00522F50" w:rsidRDefault="000165E3" w:rsidP="000165E3">
            <w:pPr>
              <w:spacing w:before="120" w:after="0"/>
              <w:rPr>
                <w:rFonts w:eastAsia="Times New Roman"/>
              </w:rPr>
            </w:pPr>
            <w:r>
              <w:rPr>
                <w:rFonts w:eastAsia="Times New Roman"/>
              </w:rPr>
              <w:t>5</w:t>
            </w:r>
            <w:r w:rsidRPr="00522F50">
              <w:rPr>
                <w:rFonts w:eastAsia="Times New Roman"/>
              </w:rPr>
              <w:t>9</w:t>
            </w:r>
          </w:p>
        </w:tc>
        <w:tc>
          <w:tcPr>
            <w:tcW w:w="2012" w:type="dxa"/>
            <w:tcBorders>
              <w:top w:val="nil"/>
              <w:left w:val="nil"/>
              <w:bottom w:val="single" w:sz="4" w:space="0" w:color="auto"/>
              <w:right w:val="single" w:sz="4" w:space="0" w:color="auto"/>
            </w:tcBorders>
            <w:shd w:val="clear" w:color="auto" w:fill="70AD47" w:themeFill="accent6"/>
            <w:noWrap/>
            <w:hideMark/>
          </w:tcPr>
          <w:p w14:paraId="7A664104" w14:textId="77777777" w:rsidR="000165E3" w:rsidRPr="00DD4BFC" w:rsidRDefault="000165E3" w:rsidP="000165E3">
            <w:pPr>
              <w:spacing w:before="120" w:after="0"/>
            </w:pPr>
            <w:r w:rsidRPr="00DD4BFC">
              <w:t>TimeInForce</w:t>
            </w:r>
          </w:p>
        </w:tc>
        <w:tc>
          <w:tcPr>
            <w:tcW w:w="3150" w:type="dxa"/>
            <w:tcBorders>
              <w:top w:val="nil"/>
              <w:left w:val="nil"/>
              <w:bottom w:val="single" w:sz="4" w:space="0" w:color="auto"/>
              <w:right w:val="single" w:sz="4" w:space="0" w:color="auto"/>
            </w:tcBorders>
            <w:shd w:val="clear" w:color="auto" w:fill="auto"/>
            <w:noWrap/>
            <w:hideMark/>
          </w:tcPr>
          <w:p w14:paraId="3FD93A07" w14:textId="77777777" w:rsidR="000165E3" w:rsidRDefault="000165E3" w:rsidP="000165E3">
            <w:pPr>
              <w:spacing w:before="120" w:after="0"/>
              <w:rPr>
                <w:rFonts w:eastAsia="Times New Roman"/>
              </w:rPr>
            </w:pPr>
          </w:p>
        </w:tc>
        <w:tc>
          <w:tcPr>
            <w:tcW w:w="3240" w:type="dxa"/>
            <w:tcBorders>
              <w:top w:val="nil"/>
              <w:left w:val="nil"/>
              <w:bottom w:val="single" w:sz="4" w:space="0" w:color="auto"/>
              <w:right w:val="single" w:sz="4" w:space="0" w:color="auto"/>
            </w:tcBorders>
            <w:shd w:val="clear" w:color="auto" w:fill="auto"/>
            <w:noWrap/>
            <w:hideMark/>
          </w:tcPr>
          <w:p w14:paraId="0B93F6E3" w14:textId="77777777" w:rsidR="000165E3" w:rsidRDefault="000165E3" w:rsidP="000165E3">
            <w:pPr>
              <w:spacing w:before="120" w:after="0"/>
              <w:rPr>
                <w:rFonts w:eastAsia="Times New Roman"/>
              </w:rPr>
            </w:pPr>
            <w:r>
              <w:rPr>
                <w:rFonts w:eastAsia="Times New Roman"/>
              </w:rPr>
              <w:t>Trong trường hợp lệnh từ kênh khác</w:t>
            </w:r>
          </w:p>
          <w:p w14:paraId="46731BDC" w14:textId="77777777" w:rsidR="000165E3" w:rsidRPr="00F46185" w:rsidRDefault="000165E3" w:rsidP="000165E3">
            <w:pPr>
              <w:pStyle w:val="ListParagraph"/>
              <w:numPr>
                <w:ilvl w:val="0"/>
                <w:numId w:val="8"/>
              </w:numPr>
              <w:spacing w:before="120" w:after="0"/>
              <w:jc w:val="left"/>
              <w:rPr>
                <w:rFonts w:eastAsia="Times New Roman"/>
                <w:color w:val="0070C0"/>
              </w:rPr>
            </w:pPr>
            <w:r w:rsidRPr="00F46185">
              <w:rPr>
                <w:rFonts w:eastAsia="Times New Roman"/>
                <w:color w:val="0070C0"/>
              </w:rPr>
              <w:t>Đi cùng với trường OrdType để quy định loại lệnh</w:t>
            </w:r>
          </w:p>
        </w:tc>
      </w:tr>
      <w:tr w:rsidR="000165E3" w14:paraId="607CB619" w14:textId="77777777" w:rsidTr="00792B4A">
        <w:trPr>
          <w:trHeight w:val="300"/>
        </w:trPr>
        <w:tc>
          <w:tcPr>
            <w:tcW w:w="1008" w:type="dxa"/>
            <w:tcBorders>
              <w:top w:val="nil"/>
              <w:left w:val="single" w:sz="4" w:space="0" w:color="auto"/>
              <w:bottom w:val="single" w:sz="4" w:space="0" w:color="auto"/>
              <w:right w:val="single" w:sz="4" w:space="0" w:color="auto"/>
            </w:tcBorders>
            <w:shd w:val="clear" w:color="auto" w:fill="auto"/>
            <w:noWrap/>
            <w:hideMark/>
          </w:tcPr>
          <w:p w14:paraId="38ED6176" w14:textId="324D5C83" w:rsidR="000165E3" w:rsidRPr="00522F50" w:rsidRDefault="000165E3" w:rsidP="000165E3">
            <w:pPr>
              <w:spacing w:before="120" w:after="0"/>
              <w:rPr>
                <w:rFonts w:eastAsia="Times New Roman"/>
              </w:rPr>
            </w:pPr>
            <w:ins w:id="505" w:author="admin" w:date="2021-08-23T18:19:00Z">
              <w:r>
                <w:rPr>
                  <w:rFonts w:eastAsia="Times New Roman"/>
                </w:rPr>
                <w:t>6</w:t>
              </w:r>
            </w:ins>
            <w:del w:id="506" w:author="admin" w:date="2021-08-23T18:19:00Z">
              <w:r w:rsidDel="00BB7B91">
                <w:rPr>
                  <w:rFonts w:eastAsia="Times New Roman"/>
                </w:rPr>
                <w:delText>5</w:delText>
              </w:r>
            </w:del>
            <w:r>
              <w:rPr>
                <w:rFonts w:eastAsia="Times New Roman"/>
              </w:rPr>
              <w:t>0</w:t>
            </w:r>
          </w:p>
        </w:tc>
        <w:tc>
          <w:tcPr>
            <w:tcW w:w="2012" w:type="dxa"/>
            <w:tcBorders>
              <w:top w:val="nil"/>
              <w:left w:val="nil"/>
              <w:bottom w:val="single" w:sz="4" w:space="0" w:color="auto"/>
              <w:right w:val="single" w:sz="4" w:space="0" w:color="auto"/>
            </w:tcBorders>
            <w:shd w:val="clear" w:color="auto" w:fill="70AD47" w:themeFill="accent6"/>
            <w:noWrap/>
            <w:hideMark/>
          </w:tcPr>
          <w:p w14:paraId="05C0B154" w14:textId="4C2C119E" w:rsidR="000165E3" w:rsidRPr="00DD4BFC" w:rsidRDefault="000165E3" w:rsidP="000165E3">
            <w:pPr>
              <w:spacing w:before="120" w:after="0"/>
            </w:pPr>
            <w:ins w:id="507" w:author="admin" w:date="2021-08-23T18:21:00Z">
              <w:r>
                <w:rPr>
                  <w:rFonts w:eastAsia="Times New Roman"/>
                  <w:highlight w:val="yellow"/>
                </w:rPr>
                <w:t>TransactTime</w:t>
              </w:r>
            </w:ins>
            <w:del w:id="508" w:author="admin" w:date="2021-08-23T18:21:00Z">
              <w:r w:rsidRPr="00DD4BFC" w:rsidDel="00580F7A">
                <w:delText>Maker</w:delText>
              </w:r>
            </w:del>
          </w:p>
        </w:tc>
        <w:tc>
          <w:tcPr>
            <w:tcW w:w="3150" w:type="dxa"/>
            <w:tcBorders>
              <w:top w:val="nil"/>
              <w:left w:val="nil"/>
              <w:bottom w:val="single" w:sz="4" w:space="0" w:color="auto"/>
              <w:right w:val="single" w:sz="4" w:space="0" w:color="auto"/>
            </w:tcBorders>
            <w:shd w:val="clear" w:color="auto" w:fill="auto"/>
            <w:noWrap/>
            <w:hideMark/>
          </w:tcPr>
          <w:p w14:paraId="4C5FA59A" w14:textId="51ACB5CF" w:rsidR="000165E3" w:rsidRPr="00522F50" w:rsidRDefault="000165E3" w:rsidP="000165E3">
            <w:pPr>
              <w:spacing w:before="120" w:after="0"/>
              <w:rPr>
                <w:rFonts w:eastAsia="Times New Roman"/>
              </w:rPr>
            </w:pPr>
            <w:ins w:id="509" w:author="admin" w:date="2021-08-23T18:21:00Z">
              <w:r>
                <w:rPr>
                  <w:rFonts w:eastAsia="Times New Roman"/>
                </w:rPr>
                <w:t xml:space="preserve">Ví dụ: </w:t>
              </w:r>
              <w:r w:rsidRPr="00B71771">
                <w:rPr>
                  <w:rFonts w:eastAsia="Times New Roman"/>
                </w:rPr>
                <w:t>20210720-04:19:46.527</w:t>
              </w:r>
            </w:ins>
          </w:p>
        </w:tc>
        <w:tc>
          <w:tcPr>
            <w:tcW w:w="3240" w:type="dxa"/>
            <w:tcBorders>
              <w:top w:val="nil"/>
              <w:left w:val="nil"/>
              <w:bottom w:val="single" w:sz="4" w:space="0" w:color="auto"/>
              <w:right w:val="single" w:sz="4" w:space="0" w:color="auto"/>
            </w:tcBorders>
            <w:shd w:val="clear" w:color="auto" w:fill="auto"/>
            <w:noWrap/>
            <w:hideMark/>
          </w:tcPr>
          <w:p w14:paraId="7C8048FB" w14:textId="2DC8C979" w:rsidR="000165E3" w:rsidRPr="00931C06" w:rsidRDefault="000165E3" w:rsidP="000165E3">
            <w:pPr>
              <w:spacing w:before="120" w:after="0"/>
              <w:jc w:val="left"/>
              <w:rPr>
                <w:rFonts w:eastAsia="Times New Roman"/>
                <w:color w:val="0070C0"/>
              </w:rPr>
            </w:pPr>
            <w:ins w:id="510" w:author="admin" w:date="2021-08-23T18:21:00Z">
              <w:r>
                <w:rPr>
                  <w:rFonts w:eastAsia="Times New Roman"/>
                  <w:highlight w:val="yellow"/>
                </w:rPr>
                <w:t>Thời gian đặt lệnh</w:t>
              </w:r>
            </w:ins>
            <w:del w:id="511" w:author="admin" w:date="2021-08-23T18:21:00Z">
              <w:r w:rsidRPr="00931C06" w:rsidDel="00580F7A">
                <w:rPr>
                  <w:rFonts w:eastAsia="Times New Roman"/>
                </w:rPr>
                <w:delText>Maker-via</w:delText>
              </w:r>
            </w:del>
          </w:p>
        </w:tc>
      </w:tr>
      <w:tr w:rsidR="000165E3" w14:paraId="285E14D5" w14:textId="77777777" w:rsidTr="00792B4A">
        <w:trPr>
          <w:trHeight w:val="300"/>
          <w:ins w:id="512" w:author="admin" w:date="2021-08-23T18:21: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7C267C1D" w14:textId="56AE821B" w:rsidR="000165E3" w:rsidRDefault="000165E3" w:rsidP="000165E3">
            <w:pPr>
              <w:spacing w:before="120" w:after="0"/>
              <w:rPr>
                <w:ins w:id="513" w:author="admin" w:date="2021-08-23T18:21:00Z"/>
                <w:rFonts w:eastAsia="Times New Roman"/>
              </w:rPr>
            </w:pPr>
            <w:ins w:id="514" w:author="admin" w:date="2021-08-23T18:21:00Z">
              <w:r>
                <w:rPr>
                  <w:rFonts w:eastAsia="Times New Roman"/>
                </w:rPr>
                <w:t>336</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6B745EBE" w14:textId="77777777" w:rsidR="000165E3" w:rsidRPr="00DD4BFC" w:rsidRDefault="000165E3" w:rsidP="000165E3">
            <w:pPr>
              <w:spacing w:before="120" w:after="0"/>
              <w:rPr>
                <w:ins w:id="515" w:author="admin" w:date="2021-08-23T18:21:00Z"/>
              </w:rPr>
            </w:pPr>
          </w:p>
        </w:tc>
        <w:tc>
          <w:tcPr>
            <w:tcW w:w="3150" w:type="dxa"/>
            <w:tcBorders>
              <w:top w:val="single" w:sz="4" w:space="0" w:color="auto"/>
              <w:left w:val="nil"/>
              <w:bottom w:val="single" w:sz="4" w:space="0" w:color="auto"/>
              <w:right w:val="single" w:sz="4" w:space="0" w:color="auto"/>
            </w:tcBorders>
            <w:shd w:val="clear" w:color="auto" w:fill="auto"/>
            <w:noWrap/>
          </w:tcPr>
          <w:p w14:paraId="6A6382C0" w14:textId="7FC23573" w:rsidR="000165E3" w:rsidRPr="00522F50" w:rsidRDefault="000165E3" w:rsidP="000165E3">
            <w:pPr>
              <w:spacing w:before="120" w:after="0"/>
              <w:rPr>
                <w:ins w:id="516" w:author="admin" w:date="2021-08-23T18:21:00Z"/>
                <w:rFonts w:eastAsia="Times New Roman"/>
              </w:rPr>
            </w:pPr>
            <w:ins w:id="517" w:author="admin" w:date="2021-08-23T18:21:00Z">
              <w:r>
                <w:rPr>
                  <w:rFonts w:eastAsia="Times New Roman"/>
                </w:rPr>
                <w:t>1-HSX, 2-HNX, 3-Upcom</w:t>
              </w:r>
            </w:ins>
          </w:p>
        </w:tc>
        <w:tc>
          <w:tcPr>
            <w:tcW w:w="3240" w:type="dxa"/>
            <w:tcBorders>
              <w:top w:val="single" w:sz="4" w:space="0" w:color="auto"/>
              <w:left w:val="nil"/>
              <w:bottom w:val="single" w:sz="4" w:space="0" w:color="auto"/>
              <w:right w:val="single" w:sz="4" w:space="0" w:color="auto"/>
            </w:tcBorders>
            <w:shd w:val="clear" w:color="auto" w:fill="auto"/>
            <w:noWrap/>
          </w:tcPr>
          <w:p w14:paraId="069BF6F7" w14:textId="58897ACE" w:rsidR="000165E3" w:rsidRPr="00931C06" w:rsidRDefault="000165E3" w:rsidP="000165E3">
            <w:pPr>
              <w:spacing w:before="120" w:after="0"/>
              <w:jc w:val="left"/>
              <w:rPr>
                <w:ins w:id="518" w:author="admin" w:date="2021-08-23T18:21:00Z"/>
                <w:rFonts w:eastAsia="Times New Roman"/>
              </w:rPr>
            </w:pPr>
            <w:ins w:id="519" w:author="admin" w:date="2021-08-23T18:21:00Z">
              <w:r w:rsidRPr="00535042">
                <w:rPr>
                  <w:rFonts w:eastAsia="Times New Roman"/>
                </w:rPr>
                <w:t xml:space="preserve">Phiên giao dịch </w:t>
              </w:r>
            </w:ins>
          </w:p>
        </w:tc>
      </w:tr>
      <w:tr w:rsidR="000165E3" w14:paraId="490F348A" w14:textId="77777777" w:rsidTr="00792B4A">
        <w:trPr>
          <w:trHeight w:val="300"/>
          <w:ins w:id="520" w:author="admin" w:date="2021-08-23T18:21: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3C520493" w14:textId="2D391EC2" w:rsidR="000165E3" w:rsidRDefault="000165E3" w:rsidP="000165E3">
            <w:pPr>
              <w:spacing w:before="120" w:after="0"/>
              <w:rPr>
                <w:ins w:id="521" w:author="admin" w:date="2021-08-23T18:21:00Z"/>
                <w:rFonts w:eastAsia="Times New Roman"/>
              </w:rPr>
            </w:pPr>
            <w:ins w:id="522" w:author="admin" w:date="2021-08-23T18:21:00Z">
              <w:r>
                <w:rPr>
                  <w:rFonts w:eastAsia="Times New Roman"/>
                </w:rPr>
                <w:t>376</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31864309" w14:textId="77777777" w:rsidR="000165E3" w:rsidRPr="00DD4BFC" w:rsidRDefault="000165E3" w:rsidP="000165E3">
            <w:pPr>
              <w:spacing w:before="120" w:after="0"/>
              <w:rPr>
                <w:ins w:id="523" w:author="admin" w:date="2021-08-23T18:21:00Z"/>
              </w:rPr>
            </w:pPr>
          </w:p>
        </w:tc>
        <w:tc>
          <w:tcPr>
            <w:tcW w:w="3150" w:type="dxa"/>
            <w:tcBorders>
              <w:top w:val="single" w:sz="4" w:space="0" w:color="auto"/>
              <w:left w:val="nil"/>
              <w:bottom w:val="single" w:sz="4" w:space="0" w:color="auto"/>
              <w:right w:val="single" w:sz="4" w:space="0" w:color="auto"/>
            </w:tcBorders>
            <w:shd w:val="clear" w:color="auto" w:fill="auto"/>
            <w:noWrap/>
          </w:tcPr>
          <w:p w14:paraId="06C67CA0" w14:textId="035DBDDD" w:rsidR="000165E3" w:rsidRPr="00522F50" w:rsidRDefault="000165E3" w:rsidP="000165E3">
            <w:pPr>
              <w:spacing w:before="120" w:after="0"/>
              <w:rPr>
                <w:ins w:id="524" w:author="admin" w:date="2021-08-23T18:21:00Z"/>
                <w:rFonts w:eastAsia="Times New Roman"/>
              </w:rPr>
            </w:pPr>
            <w:ins w:id="525" w:author="admin" w:date="2021-08-23T18:21:00Z">
              <w:r w:rsidRPr="00FD2291">
                <w:rPr>
                  <w:rFonts w:eastAsia="Times New Roman"/>
                </w:rPr>
                <w:t>fomat account,khối lượng đặt,type</w:t>
              </w:r>
            </w:ins>
          </w:p>
        </w:tc>
        <w:tc>
          <w:tcPr>
            <w:tcW w:w="3240" w:type="dxa"/>
            <w:tcBorders>
              <w:top w:val="single" w:sz="4" w:space="0" w:color="auto"/>
              <w:left w:val="nil"/>
              <w:bottom w:val="single" w:sz="4" w:space="0" w:color="auto"/>
              <w:right w:val="single" w:sz="4" w:space="0" w:color="auto"/>
            </w:tcBorders>
            <w:shd w:val="clear" w:color="auto" w:fill="auto"/>
            <w:noWrap/>
          </w:tcPr>
          <w:p w14:paraId="07A7BD20" w14:textId="3E498267" w:rsidR="000165E3" w:rsidRPr="00931C06" w:rsidRDefault="000165E3" w:rsidP="000165E3">
            <w:pPr>
              <w:spacing w:before="120" w:after="0"/>
              <w:jc w:val="left"/>
              <w:rPr>
                <w:ins w:id="526" w:author="admin" w:date="2021-08-23T18:21:00Z"/>
                <w:rFonts w:eastAsia="Times New Roman"/>
              </w:rPr>
            </w:pPr>
            <w:ins w:id="527" w:author="admin" w:date="2021-08-23T18:21:00Z">
              <w:r w:rsidRPr="00FD2291">
                <w:rPr>
                  <w:rFonts w:eastAsia="Times New Roman"/>
                </w:rPr>
                <w:t>type = 2 với loại MS - Bán cầm cố, còn lại type = 1</w:t>
              </w:r>
            </w:ins>
          </w:p>
        </w:tc>
      </w:tr>
      <w:tr w:rsidR="000165E3" w14:paraId="2FC6E406" w14:textId="77777777" w:rsidTr="00792B4A">
        <w:trPr>
          <w:trHeight w:val="300"/>
          <w:ins w:id="528" w:author="admin" w:date="2021-08-23T18:21: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7B445577" w14:textId="251C8F53" w:rsidR="000165E3" w:rsidRDefault="000165E3" w:rsidP="000165E3">
            <w:pPr>
              <w:spacing w:before="120" w:after="0"/>
              <w:rPr>
                <w:ins w:id="529" w:author="admin" w:date="2021-08-23T18:21:00Z"/>
                <w:rFonts w:eastAsia="Times New Roman"/>
              </w:rPr>
            </w:pPr>
            <w:ins w:id="530" w:author="admin" w:date="2021-08-23T18:21:00Z">
              <w:r>
                <w:rPr>
                  <w:rFonts w:eastAsia="Times New Roman"/>
                </w:rPr>
                <w:t>788</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078FBAA2" w14:textId="77777777" w:rsidR="000165E3" w:rsidRPr="00DD4BFC" w:rsidRDefault="000165E3" w:rsidP="000165E3">
            <w:pPr>
              <w:spacing w:before="120" w:after="0"/>
              <w:rPr>
                <w:ins w:id="531" w:author="admin" w:date="2021-08-23T18:21:00Z"/>
              </w:rPr>
            </w:pPr>
          </w:p>
        </w:tc>
        <w:tc>
          <w:tcPr>
            <w:tcW w:w="3150" w:type="dxa"/>
            <w:tcBorders>
              <w:top w:val="single" w:sz="4" w:space="0" w:color="auto"/>
              <w:left w:val="nil"/>
              <w:bottom w:val="single" w:sz="4" w:space="0" w:color="auto"/>
              <w:right w:val="single" w:sz="4" w:space="0" w:color="auto"/>
            </w:tcBorders>
            <w:shd w:val="clear" w:color="auto" w:fill="auto"/>
            <w:noWrap/>
          </w:tcPr>
          <w:p w14:paraId="2FF79937" w14:textId="53B317D3" w:rsidR="000165E3" w:rsidRPr="00522F50" w:rsidRDefault="000165E3" w:rsidP="000165E3">
            <w:pPr>
              <w:spacing w:before="120" w:after="0"/>
              <w:rPr>
                <w:ins w:id="532" w:author="admin" w:date="2021-08-23T18:21:00Z"/>
                <w:rFonts w:eastAsia="Times New Roman"/>
              </w:rPr>
            </w:pPr>
            <w:ins w:id="533" w:author="admin" w:date="2021-08-23T18:21:00Z">
              <w:r w:rsidRPr="00FD2291">
                <w:rPr>
                  <w:rFonts w:eastAsia="Times New Roman"/>
                </w:rPr>
                <w:t>1 = Overnight, 2 = Term, 3 = Flexible, 4 = Open</w:t>
              </w:r>
            </w:ins>
          </w:p>
        </w:tc>
        <w:tc>
          <w:tcPr>
            <w:tcW w:w="3240" w:type="dxa"/>
            <w:tcBorders>
              <w:top w:val="single" w:sz="4" w:space="0" w:color="auto"/>
              <w:left w:val="nil"/>
              <w:bottom w:val="single" w:sz="4" w:space="0" w:color="auto"/>
              <w:right w:val="single" w:sz="4" w:space="0" w:color="auto"/>
            </w:tcBorders>
            <w:shd w:val="clear" w:color="auto" w:fill="auto"/>
            <w:noWrap/>
          </w:tcPr>
          <w:p w14:paraId="48BDADF1" w14:textId="18A5EE18" w:rsidR="000165E3" w:rsidRPr="00931C06" w:rsidRDefault="000165E3" w:rsidP="000165E3">
            <w:pPr>
              <w:spacing w:before="120" w:after="0"/>
              <w:jc w:val="left"/>
              <w:rPr>
                <w:ins w:id="534" w:author="admin" w:date="2021-08-23T18:21:00Z"/>
                <w:rFonts w:eastAsia="Times New Roman"/>
              </w:rPr>
            </w:pPr>
            <w:ins w:id="535" w:author="admin" w:date="2021-08-23T18:21:00Z">
              <w:r w:rsidRPr="00FD2291">
                <w:rPr>
                  <w:rFonts w:eastAsia="Times New Roman"/>
                </w:rPr>
                <w:t>Loại hình vay, nếu client gửi vào tag 788 thì lấy theo giá trị của client, nếu không mặc định bằng 4</w:t>
              </w:r>
            </w:ins>
          </w:p>
        </w:tc>
      </w:tr>
      <w:tr w:rsidR="000165E3" w14:paraId="7271620B" w14:textId="77777777" w:rsidTr="00792B4A">
        <w:trPr>
          <w:trHeight w:val="300"/>
          <w:ins w:id="536" w:author="admin" w:date="2021-08-23T18:21:00Z"/>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14:paraId="2B986C41" w14:textId="30ABCC89" w:rsidR="000165E3" w:rsidRDefault="000165E3" w:rsidP="000165E3">
            <w:pPr>
              <w:spacing w:before="120" w:after="0"/>
              <w:rPr>
                <w:ins w:id="537" w:author="admin" w:date="2021-08-23T18:21:00Z"/>
                <w:rFonts w:eastAsia="Times New Roman"/>
              </w:rPr>
            </w:pPr>
            <w:ins w:id="538" w:author="admin" w:date="2021-08-23T18:21:00Z">
              <w:r>
                <w:rPr>
                  <w:rFonts w:eastAsia="Times New Roman"/>
                </w:rPr>
                <w:t>10</w:t>
              </w:r>
            </w:ins>
          </w:p>
        </w:tc>
        <w:tc>
          <w:tcPr>
            <w:tcW w:w="2012" w:type="dxa"/>
            <w:tcBorders>
              <w:top w:val="single" w:sz="4" w:space="0" w:color="auto"/>
              <w:left w:val="nil"/>
              <w:bottom w:val="single" w:sz="4" w:space="0" w:color="auto"/>
              <w:right w:val="single" w:sz="4" w:space="0" w:color="auto"/>
            </w:tcBorders>
            <w:shd w:val="clear" w:color="auto" w:fill="70AD47" w:themeFill="accent6"/>
            <w:noWrap/>
          </w:tcPr>
          <w:p w14:paraId="117DB7CF" w14:textId="49D277FD" w:rsidR="000165E3" w:rsidRPr="00DD4BFC" w:rsidRDefault="000165E3" w:rsidP="000165E3">
            <w:pPr>
              <w:spacing w:before="120" w:after="0"/>
              <w:rPr>
                <w:ins w:id="539" w:author="admin" w:date="2021-08-23T18:21:00Z"/>
              </w:rPr>
            </w:pPr>
            <w:ins w:id="540" w:author="admin" w:date="2021-08-23T18:21:00Z">
              <w:r>
                <w:t>Checksum</w:t>
              </w:r>
            </w:ins>
          </w:p>
        </w:tc>
        <w:tc>
          <w:tcPr>
            <w:tcW w:w="3150" w:type="dxa"/>
            <w:tcBorders>
              <w:top w:val="single" w:sz="4" w:space="0" w:color="auto"/>
              <w:left w:val="nil"/>
              <w:bottom w:val="single" w:sz="4" w:space="0" w:color="auto"/>
              <w:right w:val="single" w:sz="4" w:space="0" w:color="auto"/>
            </w:tcBorders>
            <w:shd w:val="clear" w:color="auto" w:fill="auto"/>
            <w:noWrap/>
          </w:tcPr>
          <w:p w14:paraId="1F012A89" w14:textId="77777777" w:rsidR="000165E3" w:rsidRPr="00522F50" w:rsidRDefault="000165E3" w:rsidP="000165E3">
            <w:pPr>
              <w:spacing w:before="120" w:after="0"/>
              <w:rPr>
                <w:ins w:id="541" w:author="admin" w:date="2021-08-23T18:21:00Z"/>
                <w:rFonts w:eastAsia="Times New Roman"/>
              </w:rPr>
            </w:pPr>
          </w:p>
        </w:tc>
        <w:tc>
          <w:tcPr>
            <w:tcW w:w="3240" w:type="dxa"/>
            <w:tcBorders>
              <w:top w:val="single" w:sz="4" w:space="0" w:color="auto"/>
              <w:left w:val="nil"/>
              <w:bottom w:val="single" w:sz="4" w:space="0" w:color="auto"/>
              <w:right w:val="single" w:sz="4" w:space="0" w:color="auto"/>
            </w:tcBorders>
            <w:shd w:val="clear" w:color="auto" w:fill="auto"/>
            <w:noWrap/>
          </w:tcPr>
          <w:p w14:paraId="0AC9954D" w14:textId="77777777" w:rsidR="000165E3" w:rsidRPr="00931C06" w:rsidRDefault="000165E3" w:rsidP="000165E3">
            <w:pPr>
              <w:spacing w:before="120" w:after="0"/>
              <w:jc w:val="left"/>
              <w:rPr>
                <w:ins w:id="542" w:author="admin" w:date="2021-08-23T18:21:00Z"/>
                <w:rFonts w:eastAsia="Times New Roman"/>
              </w:rPr>
            </w:pPr>
          </w:p>
        </w:tc>
      </w:tr>
    </w:tbl>
    <w:p w14:paraId="602EB21D" w14:textId="77777777" w:rsidR="0005600E" w:rsidRPr="00D6332B" w:rsidRDefault="0005600E" w:rsidP="00D6332B">
      <w:pPr>
        <w:rPr>
          <w:lang w:val="en-GB"/>
        </w:rPr>
      </w:pPr>
    </w:p>
    <w:p w14:paraId="4AB63DE0" w14:textId="7461C737" w:rsidR="00AB32C8" w:rsidRDefault="006443D2" w:rsidP="00AB32C8">
      <w:pPr>
        <w:pStyle w:val="Heading4"/>
      </w:pPr>
      <w:r w:rsidRPr="0035615B">
        <w:t>Execution</w:t>
      </w:r>
      <w:r>
        <w:t xml:space="preserve"> </w:t>
      </w:r>
      <w:r w:rsidRPr="0035615B">
        <w:t>Report for rejected order</w:t>
      </w:r>
    </w:p>
    <w:p w14:paraId="285C4AEC" w14:textId="77777777" w:rsidR="006443D2" w:rsidRPr="00315D3C" w:rsidRDefault="006443D2" w:rsidP="006443D2">
      <w:pPr>
        <w:pStyle w:val="ListParagraph"/>
        <w:ind w:left="0"/>
      </w:pPr>
      <w:r w:rsidRPr="00315D3C">
        <w:t>Message thông báo reject lệnh đặt</w:t>
      </w:r>
    </w:p>
    <w:tbl>
      <w:tblPr>
        <w:tblW w:w="9378" w:type="dxa"/>
        <w:tblLook w:val="04A0" w:firstRow="1" w:lastRow="0" w:firstColumn="1" w:lastColumn="0" w:noHBand="0" w:noVBand="1"/>
      </w:tblPr>
      <w:tblGrid>
        <w:gridCol w:w="1021"/>
        <w:gridCol w:w="1980"/>
        <w:gridCol w:w="3150"/>
        <w:gridCol w:w="3227"/>
      </w:tblGrid>
      <w:tr w:rsidR="006443D2" w:rsidRPr="00522F50" w14:paraId="7F0309E5" w14:textId="77777777" w:rsidTr="00E84233">
        <w:trPr>
          <w:trHeight w:val="300"/>
        </w:trPr>
        <w:tc>
          <w:tcPr>
            <w:tcW w:w="1021"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hideMark/>
          </w:tcPr>
          <w:p w14:paraId="77B2F515" w14:textId="77777777" w:rsidR="006443D2" w:rsidRPr="008673F4" w:rsidRDefault="006443D2" w:rsidP="00E84233">
            <w:pPr>
              <w:spacing w:before="120" w:after="0"/>
              <w:rPr>
                <w:rFonts w:eastAsia="Times New Roman"/>
                <w:b/>
              </w:rPr>
            </w:pPr>
            <w:r w:rsidRPr="008673F4">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27710D0F" w14:textId="77777777" w:rsidR="006443D2" w:rsidRPr="008673F4" w:rsidRDefault="006443D2" w:rsidP="00E84233">
            <w:pPr>
              <w:spacing w:before="120" w:after="0"/>
              <w:rPr>
                <w:rFonts w:eastAsia="Times New Roman"/>
                <w:b/>
              </w:rPr>
            </w:pPr>
            <w:r w:rsidRPr="008673F4">
              <w:rPr>
                <w:rFonts w:eastAsia="Times New Roman"/>
                <w:b/>
              </w:rPr>
              <w:t>Field name</w:t>
            </w:r>
          </w:p>
        </w:tc>
        <w:tc>
          <w:tcPr>
            <w:tcW w:w="315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370EB79D" w14:textId="77777777" w:rsidR="006443D2" w:rsidRPr="008673F4" w:rsidRDefault="006443D2" w:rsidP="00E84233">
            <w:pPr>
              <w:spacing w:before="120" w:after="0"/>
              <w:rPr>
                <w:rFonts w:eastAsia="Times New Roman"/>
                <w:b/>
              </w:rPr>
            </w:pPr>
            <w:r w:rsidRPr="008673F4">
              <w:rPr>
                <w:rFonts w:eastAsia="Times New Roman"/>
                <w:b/>
              </w:rPr>
              <w:t>Value</w:t>
            </w:r>
          </w:p>
        </w:tc>
        <w:tc>
          <w:tcPr>
            <w:tcW w:w="3227"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4AA6E098" w14:textId="77777777" w:rsidR="006443D2" w:rsidRPr="008673F4" w:rsidRDefault="006443D2" w:rsidP="00E84233">
            <w:pPr>
              <w:spacing w:before="120" w:after="0"/>
              <w:rPr>
                <w:rFonts w:eastAsia="Times New Roman"/>
                <w:b/>
              </w:rPr>
            </w:pPr>
            <w:r w:rsidRPr="008673F4">
              <w:rPr>
                <w:rFonts w:eastAsia="Times New Roman"/>
                <w:b/>
              </w:rPr>
              <w:t>Comment</w:t>
            </w:r>
          </w:p>
        </w:tc>
      </w:tr>
      <w:tr w:rsidR="000165E3" w:rsidRPr="00522F50" w14:paraId="660D0744" w14:textId="77777777" w:rsidTr="00E84233">
        <w:trPr>
          <w:trHeight w:val="300"/>
          <w:ins w:id="543" w:author="admin" w:date="2021-08-23T20:52:00Z"/>
        </w:trPr>
        <w:tc>
          <w:tcPr>
            <w:tcW w:w="1021" w:type="dxa"/>
            <w:tcBorders>
              <w:top w:val="nil"/>
              <w:left w:val="single" w:sz="4" w:space="0" w:color="auto"/>
              <w:bottom w:val="single" w:sz="4" w:space="0" w:color="auto"/>
              <w:right w:val="single" w:sz="4" w:space="0" w:color="auto"/>
            </w:tcBorders>
            <w:shd w:val="clear" w:color="auto" w:fill="auto"/>
            <w:noWrap/>
          </w:tcPr>
          <w:p w14:paraId="0D56187B" w14:textId="2C9A6D05" w:rsidR="000165E3" w:rsidRPr="00522F50" w:rsidRDefault="000165E3" w:rsidP="000165E3">
            <w:pPr>
              <w:spacing w:before="120" w:after="0"/>
              <w:rPr>
                <w:ins w:id="544" w:author="admin" w:date="2021-08-23T20:52:00Z"/>
                <w:rFonts w:eastAsia="Times New Roman"/>
              </w:rPr>
            </w:pPr>
            <w:ins w:id="545" w:author="admin" w:date="2021-08-23T20:53:00Z">
              <w:r>
                <w:rPr>
                  <w:rFonts w:eastAsia="Times New Roman"/>
                </w:rPr>
                <w:lastRenderedPageBreak/>
                <w:t>8</w:t>
              </w:r>
            </w:ins>
          </w:p>
        </w:tc>
        <w:tc>
          <w:tcPr>
            <w:tcW w:w="1980" w:type="dxa"/>
            <w:tcBorders>
              <w:top w:val="nil"/>
              <w:left w:val="nil"/>
              <w:bottom w:val="single" w:sz="4" w:space="0" w:color="auto"/>
              <w:right w:val="single" w:sz="4" w:space="0" w:color="auto"/>
            </w:tcBorders>
            <w:shd w:val="clear" w:color="auto" w:fill="auto"/>
            <w:noWrap/>
          </w:tcPr>
          <w:p w14:paraId="3AF5EC38" w14:textId="77777777" w:rsidR="000165E3" w:rsidRPr="00522F50" w:rsidRDefault="000165E3" w:rsidP="000165E3">
            <w:pPr>
              <w:spacing w:before="120" w:after="0"/>
              <w:rPr>
                <w:ins w:id="546" w:author="admin" w:date="2021-08-23T20:52:00Z"/>
                <w:rFonts w:eastAsia="Times New Roman"/>
              </w:rPr>
            </w:pPr>
          </w:p>
        </w:tc>
        <w:tc>
          <w:tcPr>
            <w:tcW w:w="3150" w:type="dxa"/>
            <w:tcBorders>
              <w:top w:val="nil"/>
              <w:left w:val="nil"/>
              <w:bottom w:val="single" w:sz="4" w:space="0" w:color="auto"/>
              <w:right w:val="single" w:sz="4" w:space="0" w:color="auto"/>
            </w:tcBorders>
            <w:shd w:val="clear" w:color="auto" w:fill="auto"/>
            <w:noWrap/>
          </w:tcPr>
          <w:p w14:paraId="0773E967" w14:textId="3B553295" w:rsidR="000165E3" w:rsidRPr="00522F50" w:rsidRDefault="000165E3" w:rsidP="000165E3">
            <w:pPr>
              <w:spacing w:before="120" w:after="0"/>
              <w:rPr>
                <w:ins w:id="547" w:author="admin" w:date="2021-08-23T20:52:00Z"/>
                <w:rFonts w:eastAsia="Times New Roman"/>
              </w:rPr>
            </w:pPr>
            <w:ins w:id="548" w:author="admin" w:date="2021-08-23T20:53:00Z">
              <w:r w:rsidRPr="00007D82">
                <w:rPr>
                  <w:rFonts w:eastAsia="Times New Roman"/>
                </w:rPr>
                <w:t>FIX.4.4</w:t>
              </w:r>
            </w:ins>
          </w:p>
        </w:tc>
        <w:tc>
          <w:tcPr>
            <w:tcW w:w="3227" w:type="dxa"/>
            <w:tcBorders>
              <w:top w:val="nil"/>
              <w:left w:val="nil"/>
              <w:bottom w:val="single" w:sz="4" w:space="0" w:color="auto"/>
              <w:right w:val="single" w:sz="4" w:space="0" w:color="auto"/>
            </w:tcBorders>
            <w:shd w:val="clear" w:color="auto" w:fill="auto"/>
            <w:noWrap/>
          </w:tcPr>
          <w:p w14:paraId="04CDCBB8" w14:textId="77777777" w:rsidR="000165E3" w:rsidRPr="00522F50" w:rsidRDefault="000165E3" w:rsidP="000165E3">
            <w:pPr>
              <w:spacing w:before="120" w:after="0"/>
              <w:rPr>
                <w:ins w:id="549" w:author="admin" w:date="2021-08-23T20:52:00Z"/>
                <w:rFonts w:eastAsia="Times New Roman"/>
              </w:rPr>
            </w:pPr>
          </w:p>
        </w:tc>
      </w:tr>
      <w:tr w:rsidR="000165E3" w:rsidRPr="00522F50" w14:paraId="3170E57D" w14:textId="77777777" w:rsidTr="00E84233">
        <w:trPr>
          <w:trHeight w:val="300"/>
          <w:ins w:id="550" w:author="admin" w:date="2021-08-23T20:52:00Z"/>
        </w:trPr>
        <w:tc>
          <w:tcPr>
            <w:tcW w:w="1021" w:type="dxa"/>
            <w:tcBorders>
              <w:top w:val="nil"/>
              <w:left w:val="single" w:sz="4" w:space="0" w:color="auto"/>
              <w:bottom w:val="single" w:sz="4" w:space="0" w:color="auto"/>
              <w:right w:val="single" w:sz="4" w:space="0" w:color="auto"/>
            </w:tcBorders>
            <w:shd w:val="clear" w:color="auto" w:fill="auto"/>
            <w:noWrap/>
          </w:tcPr>
          <w:p w14:paraId="1CDCA91A" w14:textId="4E8248D5" w:rsidR="000165E3" w:rsidRPr="00522F50" w:rsidRDefault="000165E3" w:rsidP="000165E3">
            <w:pPr>
              <w:spacing w:before="120" w:after="0"/>
              <w:rPr>
                <w:ins w:id="551" w:author="admin" w:date="2021-08-23T20:52:00Z"/>
                <w:rFonts w:eastAsia="Times New Roman"/>
              </w:rPr>
            </w:pPr>
            <w:ins w:id="552" w:author="admin" w:date="2021-08-23T20:53: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5850056A" w14:textId="7730F0E3" w:rsidR="000165E3" w:rsidRPr="00522F50" w:rsidRDefault="000165E3" w:rsidP="000165E3">
            <w:pPr>
              <w:spacing w:before="120" w:after="0"/>
              <w:rPr>
                <w:ins w:id="553" w:author="admin" w:date="2021-08-23T20:52:00Z"/>
                <w:rFonts w:eastAsia="Times New Roman"/>
              </w:rPr>
            </w:pPr>
            <w:ins w:id="554" w:author="admin" w:date="2021-08-23T20:53:00Z">
              <w:r w:rsidRPr="007F655C">
                <w:rPr>
                  <w:rFonts w:eastAsia="Times New Roman"/>
                  <w:sz w:val="20"/>
                  <w:szCs w:val="20"/>
                </w:rPr>
                <w:t>BodyLength</w:t>
              </w:r>
            </w:ins>
          </w:p>
        </w:tc>
        <w:tc>
          <w:tcPr>
            <w:tcW w:w="3150" w:type="dxa"/>
            <w:tcBorders>
              <w:top w:val="nil"/>
              <w:left w:val="nil"/>
              <w:bottom w:val="single" w:sz="4" w:space="0" w:color="auto"/>
              <w:right w:val="single" w:sz="4" w:space="0" w:color="auto"/>
            </w:tcBorders>
            <w:shd w:val="clear" w:color="auto" w:fill="auto"/>
            <w:noWrap/>
          </w:tcPr>
          <w:p w14:paraId="10EC8B7A" w14:textId="77777777" w:rsidR="000165E3" w:rsidRPr="00522F50" w:rsidRDefault="000165E3" w:rsidP="000165E3">
            <w:pPr>
              <w:spacing w:before="120" w:after="0"/>
              <w:rPr>
                <w:ins w:id="555" w:author="admin" w:date="2021-08-23T20:52:00Z"/>
                <w:rFonts w:eastAsia="Times New Roman"/>
              </w:rPr>
            </w:pPr>
          </w:p>
        </w:tc>
        <w:tc>
          <w:tcPr>
            <w:tcW w:w="3227" w:type="dxa"/>
            <w:tcBorders>
              <w:top w:val="nil"/>
              <w:left w:val="nil"/>
              <w:bottom w:val="single" w:sz="4" w:space="0" w:color="auto"/>
              <w:right w:val="single" w:sz="4" w:space="0" w:color="auto"/>
            </w:tcBorders>
            <w:shd w:val="clear" w:color="auto" w:fill="auto"/>
            <w:noWrap/>
          </w:tcPr>
          <w:p w14:paraId="5DAF843C" w14:textId="77777777" w:rsidR="000165E3" w:rsidRPr="00522F50" w:rsidRDefault="000165E3" w:rsidP="000165E3">
            <w:pPr>
              <w:spacing w:before="120" w:after="0"/>
              <w:rPr>
                <w:ins w:id="556" w:author="admin" w:date="2021-08-23T20:52:00Z"/>
                <w:rFonts w:eastAsia="Times New Roman"/>
              </w:rPr>
            </w:pPr>
          </w:p>
        </w:tc>
      </w:tr>
      <w:tr w:rsidR="000165E3" w:rsidRPr="00522F50" w14:paraId="0E3FCADB"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329F9EDD" w14:textId="77777777" w:rsidR="000165E3" w:rsidRPr="00522F50" w:rsidRDefault="000165E3" w:rsidP="000165E3">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hideMark/>
          </w:tcPr>
          <w:p w14:paraId="309E43C0" w14:textId="77777777" w:rsidR="000165E3" w:rsidRPr="00522F50" w:rsidRDefault="000165E3" w:rsidP="000165E3">
            <w:pPr>
              <w:spacing w:before="120" w:after="0"/>
              <w:rPr>
                <w:rFonts w:eastAsia="Times New Roman"/>
              </w:rPr>
            </w:pPr>
            <w:r w:rsidRPr="00522F50">
              <w:rPr>
                <w:rFonts w:eastAsia="Times New Roman"/>
              </w:rPr>
              <w:t>MsgType</w:t>
            </w:r>
          </w:p>
        </w:tc>
        <w:tc>
          <w:tcPr>
            <w:tcW w:w="3150" w:type="dxa"/>
            <w:tcBorders>
              <w:top w:val="nil"/>
              <w:left w:val="nil"/>
              <w:bottom w:val="single" w:sz="4" w:space="0" w:color="auto"/>
              <w:right w:val="single" w:sz="4" w:space="0" w:color="auto"/>
            </w:tcBorders>
            <w:shd w:val="clear" w:color="auto" w:fill="auto"/>
            <w:noWrap/>
            <w:hideMark/>
          </w:tcPr>
          <w:p w14:paraId="4299F0D2" w14:textId="77777777" w:rsidR="000165E3" w:rsidRPr="00522F50" w:rsidRDefault="000165E3" w:rsidP="000165E3">
            <w:pPr>
              <w:spacing w:before="120" w:after="0"/>
              <w:rPr>
                <w:rFonts w:eastAsia="Times New Roman"/>
              </w:rPr>
            </w:pPr>
            <w:r w:rsidRPr="00522F50">
              <w:rPr>
                <w:rFonts w:eastAsia="Times New Roman"/>
              </w:rPr>
              <w:t>8</w:t>
            </w:r>
          </w:p>
        </w:tc>
        <w:tc>
          <w:tcPr>
            <w:tcW w:w="3227" w:type="dxa"/>
            <w:tcBorders>
              <w:top w:val="nil"/>
              <w:left w:val="nil"/>
              <w:bottom w:val="single" w:sz="4" w:space="0" w:color="auto"/>
              <w:right w:val="single" w:sz="4" w:space="0" w:color="auto"/>
            </w:tcBorders>
            <w:shd w:val="clear" w:color="auto" w:fill="auto"/>
            <w:noWrap/>
            <w:hideMark/>
          </w:tcPr>
          <w:p w14:paraId="26B87A7D"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50EFAD62" w14:textId="77777777" w:rsidTr="00E84233">
        <w:trPr>
          <w:trHeight w:val="300"/>
          <w:ins w:id="557" w:author="admin" w:date="2021-08-23T20:53:00Z"/>
        </w:trPr>
        <w:tc>
          <w:tcPr>
            <w:tcW w:w="1021" w:type="dxa"/>
            <w:tcBorders>
              <w:top w:val="nil"/>
              <w:left w:val="single" w:sz="4" w:space="0" w:color="auto"/>
              <w:bottom w:val="single" w:sz="4" w:space="0" w:color="auto"/>
              <w:right w:val="single" w:sz="4" w:space="0" w:color="auto"/>
            </w:tcBorders>
            <w:shd w:val="clear" w:color="auto" w:fill="auto"/>
            <w:noWrap/>
          </w:tcPr>
          <w:p w14:paraId="53068A51" w14:textId="58F50088" w:rsidR="000165E3" w:rsidRPr="00522F50" w:rsidRDefault="000165E3" w:rsidP="000165E3">
            <w:pPr>
              <w:spacing w:before="120" w:after="0"/>
              <w:rPr>
                <w:ins w:id="558" w:author="admin" w:date="2021-08-23T20:53:00Z"/>
                <w:rFonts w:eastAsia="Times New Roman"/>
              </w:rPr>
            </w:pPr>
            <w:ins w:id="559" w:author="admin" w:date="2021-08-23T20:53: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
          <w:p w14:paraId="3CF51B5E" w14:textId="4A223986" w:rsidR="000165E3" w:rsidRPr="00522F50" w:rsidRDefault="000165E3" w:rsidP="000165E3">
            <w:pPr>
              <w:spacing w:before="120" w:after="0"/>
              <w:rPr>
                <w:ins w:id="560" w:author="admin" w:date="2021-08-23T20:53:00Z"/>
                <w:rFonts w:eastAsia="Times New Roman"/>
              </w:rPr>
            </w:pPr>
            <w:ins w:id="561" w:author="admin" w:date="2021-08-23T20:53:00Z">
              <w:r w:rsidRPr="007F655C">
                <w:rPr>
                  <w:rFonts w:eastAsia="Times New Roman"/>
                  <w:sz w:val="20"/>
                  <w:szCs w:val="20"/>
                </w:rPr>
                <w:t>MsgSeqNum</w:t>
              </w:r>
            </w:ins>
          </w:p>
        </w:tc>
        <w:tc>
          <w:tcPr>
            <w:tcW w:w="3150" w:type="dxa"/>
            <w:tcBorders>
              <w:top w:val="nil"/>
              <w:left w:val="nil"/>
              <w:bottom w:val="single" w:sz="4" w:space="0" w:color="auto"/>
              <w:right w:val="single" w:sz="4" w:space="0" w:color="auto"/>
            </w:tcBorders>
            <w:shd w:val="clear" w:color="auto" w:fill="auto"/>
            <w:noWrap/>
          </w:tcPr>
          <w:p w14:paraId="2227CC1A" w14:textId="1E059489" w:rsidR="000165E3" w:rsidRPr="00522F50" w:rsidRDefault="000165E3" w:rsidP="000165E3">
            <w:pPr>
              <w:spacing w:before="120" w:after="0"/>
              <w:rPr>
                <w:ins w:id="562" w:author="admin" w:date="2021-08-23T20:53:00Z"/>
                <w:rFonts w:eastAsia="Times New Roman"/>
              </w:rPr>
            </w:pPr>
            <w:ins w:id="563" w:author="admin" w:date="2021-08-23T20:53:00Z">
              <w:r w:rsidRPr="00B67379">
                <w:rPr>
                  <w:rFonts w:eastAsia="Times New Roman"/>
                  <w:sz w:val="20"/>
                  <w:szCs w:val="20"/>
                </w:rPr>
                <w:t>số seq tăng dần của msg</w:t>
              </w:r>
            </w:ins>
          </w:p>
        </w:tc>
        <w:tc>
          <w:tcPr>
            <w:tcW w:w="3227" w:type="dxa"/>
            <w:tcBorders>
              <w:top w:val="nil"/>
              <w:left w:val="nil"/>
              <w:bottom w:val="single" w:sz="4" w:space="0" w:color="auto"/>
              <w:right w:val="single" w:sz="4" w:space="0" w:color="auto"/>
            </w:tcBorders>
            <w:shd w:val="clear" w:color="auto" w:fill="auto"/>
            <w:noWrap/>
          </w:tcPr>
          <w:p w14:paraId="6BCDCAF3" w14:textId="77777777" w:rsidR="000165E3" w:rsidRPr="00522F50" w:rsidRDefault="000165E3" w:rsidP="000165E3">
            <w:pPr>
              <w:spacing w:before="120" w:after="0"/>
              <w:rPr>
                <w:ins w:id="564" w:author="admin" w:date="2021-08-23T20:53:00Z"/>
                <w:rFonts w:eastAsia="Times New Roman"/>
              </w:rPr>
            </w:pPr>
          </w:p>
        </w:tc>
      </w:tr>
      <w:tr w:rsidR="000165E3" w:rsidRPr="00522F50" w14:paraId="21E8FC7D" w14:textId="77777777" w:rsidTr="00E84233">
        <w:trPr>
          <w:trHeight w:val="300"/>
          <w:ins w:id="565" w:author="admin" w:date="2021-08-23T20:53:00Z"/>
        </w:trPr>
        <w:tc>
          <w:tcPr>
            <w:tcW w:w="1021" w:type="dxa"/>
            <w:tcBorders>
              <w:top w:val="nil"/>
              <w:left w:val="single" w:sz="4" w:space="0" w:color="auto"/>
              <w:bottom w:val="single" w:sz="4" w:space="0" w:color="auto"/>
              <w:right w:val="single" w:sz="4" w:space="0" w:color="auto"/>
            </w:tcBorders>
            <w:shd w:val="clear" w:color="auto" w:fill="auto"/>
            <w:noWrap/>
          </w:tcPr>
          <w:p w14:paraId="74A3CD2A" w14:textId="572010DA" w:rsidR="000165E3" w:rsidRPr="00522F50" w:rsidRDefault="000165E3" w:rsidP="000165E3">
            <w:pPr>
              <w:spacing w:before="120" w:after="0"/>
              <w:rPr>
                <w:ins w:id="566" w:author="admin" w:date="2021-08-23T20:53:00Z"/>
                <w:rFonts w:eastAsia="Times New Roman"/>
              </w:rPr>
            </w:pPr>
            <w:ins w:id="567" w:author="admin" w:date="2021-08-23T20:53: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
          <w:p w14:paraId="4B02A969" w14:textId="0433672C" w:rsidR="000165E3" w:rsidRPr="00522F50" w:rsidRDefault="000165E3" w:rsidP="000165E3">
            <w:pPr>
              <w:spacing w:before="120" w:after="0"/>
              <w:rPr>
                <w:ins w:id="568" w:author="admin" w:date="2021-08-23T20:53:00Z"/>
                <w:rFonts w:eastAsia="Times New Roman"/>
              </w:rPr>
            </w:pPr>
            <w:ins w:id="569" w:author="admin" w:date="2021-08-23T20:53:00Z">
              <w:r w:rsidRPr="007F655C">
                <w:rPr>
                  <w:rFonts w:eastAsia="Times New Roman"/>
                  <w:sz w:val="20"/>
                  <w:szCs w:val="20"/>
                </w:rPr>
                <w:t>SenderCompID</w:t>
              </w:r>
            </w:ins>
          </w:p>
        </w:tc>
        <w:tc>
          <w:tcPr>
            <w:tcW w:w="3150" w:type="dxa"/>
            <w:tcBorders>
              <w:top w:val="nil"/>
              <w:left w:val="nil"/>
              <w:bottom w:val="single" w:sz="4" w:space="0" w:color="auto"/>
              <w:right w:val="single" w:sz="4" w:space="0" w:color="auto"/>
            </w:tcBorders>
            <w:shd w:val="clear" w:color="auto" w:fill="auto"/>
            <w:noWrap/>
          </w:tcPr>
          <w:p w14:paraId="4309ACA5" w14:textId="77777777" w:rsidR="000165E3" w:rsidRDefault="000165E3" w:rsidP="000165E3">
            <w:pPr>
              <w:spacing w:before="120" w:after="0"/>
              <w:rPr>
                <w:ins w:id="570" w:author="admin" w:date="2021-08-23T20:53:00Z"/>
                <w:rFonts w:eastAsia="Times New Roman"/>
              </w:rPr>
            </w:pPr>
            <w:ins w:id="571" w:author="admin" w:date="2021-08-23T20:53:00Z">
              <w:r>
                <w:rPr>
                  <w:rFonts w:eastAsia="Times New Roman"/>
                </w:rPr>
                <w:t>EORS.01</w:t>
              </w:r>
            </w:ins>
          </w:p>
          <w:p w14:paraId="402A0360" w14:textId="65310F7B" w:rsidR="000165E3" w:rsidRPr="00522F50" w:rsidRDefault="000165E3" w:rsidP="000165E3">
            <w:pPr>
              <w:spacing w:before="120" w:after="0"/>
              <w:rPr>
                <w:ins w:id="572" w:author="admin" w:date="2021-08-23T20:53:00Z"/>
                <w:rFonts w:eastAsia="Times New Roman"/>
              </w:rPr>
            </w:pPr>
            <w:ins w:id="573" w:author="admin" w:date="2021-08-23T20:53:00Z">
              <w:r>
                <w:rPr>
                  <w:rFonts w:eastAsia="Times New Roman"/>
                </w:rPr>
                <w:t>EORS.02</w:t>
              </w:r>
            </w:ins>
          </w:p>
        </w:tc>
        <w:tc>
          <w:tcPr>
            <w:tcW w:w="3227" w:type="dxa"/>
            <w:tcBorders>
              <w:top w:val="nil"/>
              <w:left w:val="nil"/>
              <w:bottom w:val="single" w:sz="4" w:space="0" w:color="auto"/>
              <w:right w:val="single" w:sz="4" w:space="0" w:color="auto"/>
            </w:tcBorders>
            <w:shd w:val="clear" w:color="auto" w:fill="auto"/>
            <w:noWrap/>
          </w:tcPr>
          <w:p w14:paraId="26D058BC" w14:textId="77777777" w:rsidR="000165E3" w:rsidRPr="00522F50" w:rsidRDefault="000165E3" w:rsidP="000165E3">
            <w:pPr>
              <w:spacing w:before="120" w:after="0"/>
              <w:rPr>
                <w:ins w:id="574" w:author="admin" w:date="2021-08-23T20:53:00Z"/>
                <w:rFonts w:eastAsia="Times New Roman"/>
              </w:rPr>
            </w:pPr>
          </w:p>
        </w:tc>
      </w:tr>
      <w:tr w:rsidR="000165E3" w:rsidRPr="00522F50" w14:paraId="4623A7C3" w14:textId="77777777" w:rsidTr="00E84233">
        <w:trPr>
          <w:trHeight w:val="300"/>
          <w:ins w:id="575" w:author="admin" w:date="2021-08-23T20:53:00Z"/>
        </w:trPr>
        <w:tc>
          <w:tcPr>
            <w:tcW w:w="1021" w:type="dxa"/>
            <w:tcBorders>
              <w:top w:val="nil"/>
              <w:left w:val="single" w:sz="4" w:space="0" w:color="auto"/>
              <w:bottom w:val="single" w:sz="4" w:space="0" w:color="auto"/>
              <w:right w:val="single" w:sz="4" w:space="0" w:color="auto"/>
            </w:tcBorders>
            <w:shd w:val="clear" w:color="auto" w:fill="auto"/>
            <w:noWrap/>
          </w:tcPr>
          <w:p w14:paraId="022B193C" w14:textId="262BBDD9" w:rsidR="000165E3" w:rsidRPr="00522F50" w:rsidRDefault="000165E3" w:rsidP="000165E3">
            <w:pPr>
              <w:spacing w:before="120" w:after="0"/>
              <w:rPr>
                <w:ins w:id="576" w:author="admin" w:date="2021-08-23T20:53:00Z"/>
                <w:rFonts w:eastAsia="Times New Roman"/>
              </w:rPr>
            </w:pPr>
            <w:ins w:id="577" w:author="admin" w:date="2021-08-23T20:53:00Z">
              <w:r>
                <w:rPr>
                  <w:rFonts w:eastAsia="Times New Roman"/>
                </w:rPr>
                <w:t>50</w:t>
              </w:r>
            </w:ins>
          </w:p>
        </w:tc>
        <w:tc>
          <w:tcPr>
            <w:tcW w:w="1980" w:type="dxa"/>
            <w:tcBorders>
              <w:top w:val="nil"/>
              <w:left w:val="nil"/>
              <w:bottom w:val="single" w:sz="4" w:space="0" w:color="auto"/>
              <w:right w:val="single" w:sz="4" w:space="0" w:color="auto"/>
            </w:tcBorders>
            <w:shd w:val="clear" w:color="auto" w:fill="auto"/>
            <w:noWrap/>
          </w:tcPr>
          <w:p w14:paraId="4A73D3C2" w14:textId="771EF157" w:rsidR="000165E3" w:rsidRPr="00522F50" w:rsidRDefault="000165E3" w:rsidP="000165E3">
            <w:pPr>
              <w:spacing w:before="120" w:after="0"/>
              <w:rPr>
                <w:ins w:id="578" w:author="admin" w:date="2021-08-23T20:53:00Z"/>
                <w:rFonts w:eastAsia="Times New Roman"/>
              </w:rPr>
            </w:pPr>
            <w:ins w:id="579" w:author="admin" w:date="2021-08-23T20:53:00Z">
              <w:r>
                <w:rPr>
                  <w:rFonts w:eastAsia="Times New Roman"/>
                </w:rPr>
                <w:t>Maker - Via</w:t>
              </w:r>
            </w:ins>
          </w:p>
        </w:tc>
        <w:tc>
          <w:tcPr>
            <w:tcW w:w="3150" w:type="dxa"/>
            <w:tcBorders>
              <w:top w:val="nil"/>
              <w:left w:val="nil"/>
              <w:bottom w:val="single" w:sz="4" w:space="0" w:color="auto"/>
              <w:right w:val="single" w:sz="4" w:space="0" w:color="auto"/>
            </w:tcBorders>
            <w:shd w:val="clear" w:color="auto" w:fill="auto"/>
            <w:noWrap/>
          </w:tcPr>
          <w:p w14:paraId="588FA5D3" w14:textId="791D89B1" w:rsidR="000165E3" w:rsidRPr="00522F50" w:rsidRDefault="000165E3" w:rsidP="000165E3">
            <w:pPr>
              <w:spacing w:before="120" w:after="0"/>
              <w:rPr>
                <w:ins w:id="580" w:author="admin" w:date="2021-08-23T20:53:00Z"/>
                <w:rFonts w:eastAsia="Times New Roman"/>
              </w:rPr>
            </w:pPr>
            <w:ins w:id="581" w:author="admin" w:date="2021-08-23T20:53:00Z">
              <w:r>
                <w:rPr>
                  <w:rFonts w:eastAsia="Times New Roman"/>
                </w:rPr>
                <w:t>Kênh đặt lệnh</w:t>
              </w:r>
            </w:ins>
          </w:p>
        </w:tc>
        <w:tc>
          <w:tcPr>
            <w:tcW w:w="3227" w:type="dxa"/>
            <w:tcBorders>
              <w:top w:val="nil"/>
              <w:left w:val="nil"/>
              <w:bottom w:val="single" w:sz="4" w:space="0" w:color="auto"/>
              <w:right w:val="single" w:sz="4" w:space="0" w:color="auto"/>
            </w:tcBorders>
            <w:shd w:val="clear" w:color="auto" w:fill="auto"/>
            <w:noWrap/>
          </w:tcPr>
          <w:p w14:paraId="19D97329" w14:textId="7D384B80" w:rsidR="000165E3" w:rsidRPr="00522F50" w:rsidRDefault="000165E3" w:rsidP="000165E3">
            <w:pPr>
              <w:spacing w:before="120" w:after="0"/>
              <w:rPr>
                <w:ins w:id="582" w:author="admin" w:date="2021-08-23T20:53:00Z"/>
                <w:rFonts w:eastAsia="Times New Roman"/>
              </w:rPr>
            </w:pPr>
            <w:ins w:id="583" w:author="admin" w:date="2021-08-23T20:53:00Z">
              <w:r>
                <w:rPr>
                  <w:rFonts w:eastAsia="Times New Roman"/>
                </w:rPr>
                <w:t>Maker-via</w:t>
              </w:r>
            </w:ins>
          </w:p>
        </w:tc>
      </w:tr>
      <w:tr w:rsidR="000165E3" w:rsidRPr="00522F50" w14:paraId="13AF897A" w14:textId="77777777" w:rsidTr="00E84233">
        <w:trPr>
          <w:trHeight w:val="300"/>
          <w:ins w:id="584" w:author="admin" w:date="2021-08-23T20:53:00Z"/>
        </w:trPr>
        <w:tc>
          <w:tcPr>
            <w:tcW w:w="1021" w:type="dxa"/>
            <w:tcBorders>
              <w:top w:val="nil"/>
              <w:left w:val="single" w:sz="4" w:space="0" w:color="auto"/>
              <w:bottom w:val="single" w:sz="4" w:space="0" w:color="auto"/>
              <w:right w:val="single" w:sz="4" w:space="0" w:color="auto"/>
            </w:tcBorders>
            <w:shd w:val="clear" w:color="auto" w:fill="auto"/>
            <w:noWrap/>
          </w:tcPr>
          <w:p w14:paraId="60E7C2B3" w14:textId="73B5659B" w:rsidR="000165E3" w:rsidRPr="00522F50" w:rsidRDefault="000165E3" w:rsidP="000165E3">
            <w:pPr>
              <w:spacing w:before="120" w:after="0"/>
              <w:rPr>
                <w:ins w:id="585" w:author="admin" w:date="2021-08-23T20:53:00Z"/>
                <w:rFonts w:eastAsia="Times New Roman"/>
              </w:rPr>
            </w:pPr>
            <w:ins w:id="586" w:author="admin" w:date="2021-08-23T20:53:00Z">
              <w:r>
                <w:rPr>
                  <w:rFonts w:eastAsia="Times New Roman"/>
                </w:rPr>
                <w:t>52</w:t>
              </w:r>
            </w:ins>
          </w:p>
        </w:tc>
        <w:tc>
          <w:tcPr>
            <w:tcW w:w="1980" w:type="dxa"/>
            <w:tcBorders>
              <w:top w:val="nil"/>
              <w:left w:val="nil"/>
              <w:bottom w:val="single" w:sz="4" w:space="0" w:color="auto"/>
              <w:right w:val="single" w:sz="4" w:space="0" w:color="auto"/>
            </w:tcBorders>
            <w:shd w:val="clear" w:color="auto" w:fill="auto"/>
            <w:noWrap/>
          </w:tcPr>
          <w:p w14:paraId="36252538" w14:textId="1107F21C" w:rsidR="000165E3" w:rsidRPr="00522F50" w:rsidRDefault="000165E3" w:rsidP="000165E3">
            <w:pPr>
              <w:spacing w:before="120" w:after="0"/>
              <w:rPr>
                <w:ins w:id="587" w:author="admin" w:date="2021-08-23T20:53:00Z"/>
                <w:rFonts w:eastAsia="Times New Roman"/>
              </w:rPr>
            </w:pPr>
            <w:ins w:id="588" w:author="admin" w:date="2021-08-23T20:53:00Z">
              <w:r w:rsidRPr="00C75B3D">
                <w:rPr>
                  <w:sz w:val="20"/>
                  <w:szCs w:val="20"/>
                  <w:highlight w:val="yellow"/>
                </w:rPr>
                <w:t>SendingTime</w:t>
              </w:r>
            </w:ins>
          </w:p>
        </w:tc>
        <w:tc>
          <w:tcPr>
            <w:tcW w:w="3150" w:type="dxa"/>
            <w:tcBorders>
              <w:top w:val="nil"/>
              <w:left w:val="nil"/>
              <w:bottom w:val="single" w:sz="4" w:space="0" w:color="auto"/>
              <w:right w:val="single" w:sz="4" w:space="0" w:color="auto"/>
            </w:tcBorders>
            <w:shd w:val="clear" w:color="auto" w:fill="auto"/>
            <w:noWrap/>
          </w:tcPr>
          <w:p w14:paraId="4A11A72A" w14:textId="78DFC6F4" w:rsidR="000165E3" w:rsidRPr="00522F50" w:rsidRDefault="000165E3" w:rsidP="000165E3">
            <w:pPr>
              <w:spacing w:before="120" w:after="0"/>
              <w:rPr>
                <w:ins w:id="589" w:author="admin" w:date="2021-08-23T20:53:00Z"/>
                <w:rFonts w:eastAsia="Times New Roman"/>
              </w:rPr>
            </w:pPr>
            <w:ins w:id="590" w:author="admin" w:date="2021-08-23T20:53:00Z">
              <w:r w:rsidRPr="00C75B3D">
                <w:rPr>
                  <w:rFonts w:eastAsia="Times New Roman"/>
                  <w:sz w:val="20"/>
                  <w:szCs w:val="20"/>
                  <w:highlight w:val="yellow"/>
                </w:rPr>
                <w:t>20210504-01:55:50.043</w:t>
              </w:r>
            </w:ins>
          </w:p>
        </w:tc>
        <w:tc>
          <w:tcPr>
            <w:tcW w:w="3227" w:type="dxa"/>
            <w:tcBorders>
              <w:top w:val="nil"/>
              <w:left w:val="nil"/>
              <w:bottom w:val="single" w:sz="4" w:space="0" w:color="auto"/>
              <w:right w:val="single" w:sz="4" w:space="0" w:color="auto"/>
            </w:tcBorders>
            <w:shd w:val="clear" w:color="auto" w:fill="auto"/>
            <w:noWrap/>
          </w:tcPr>
          <w:p w14:paraId="2246DD96" w14:textId="3BE073FB" w:rsidR="000165E3" w:rsidRPr="00522F50" w:rsidRDefault="000165E3" w:rsidP="000165E3">
            <w:pPr>
              <w:spacing w:before="120" w:after="0"/>
              <w:rPr>
                <w:ins w:id="591" w:author="admin" w:date="2021-08-23T20:53:00Z"/>
                <w:rFonts w:eastAsia="Times New Roman"/>
              </w:rPr>
            </w:pPr>
            <w:ins w:id="592" w:author="admin" w:date="2021-08-23T20:53:00Z">
              <w:r w:rsidRPr="00C75B3D">
                <w:rPr>
                  <w:rFonts w:eastAsia="Times New Roman"/>
                  <w:sz w:val="20"/>
                  <w:szCs w:val="20"/>
                  <w:highlight w:val="yellow"/>
                </w:rPr>
                <w:t>Thời gian I-ORS gửi lệnh</w:t>
              </w:r>
            </w:ins>
          </w:p>
        </w:tc>
      </w:tr>
      <w:tr w:rsidR="000165E3" w:rsidRPr="00522F50" w14:paraId="2165C67E" w14:textId="77777777" w:rsidTr="00E84233">
        <w:trPr>
          <w:trHeight w:val="300"/>
          <w:ins w:id="593" w:author="admin" w:date="2021-08-23T20:53:00Z"/>
        </w:trPr>
        <w:tc>
          <w:tcPr>
            <w:tcW w:w="1021" w:type="dxa"/>
            <w:tcBorders>
              <w:top w:val="nil"/>
              <w:left w:val="single" w:sz="4" w:space="0" w:color="auto"/>
              <w:bottom w:val="single" w:sz="4" w:space="0" w:color="auto"/>
              <w:right w:val="single" w:sz="4" w:space="0" w:color="auto"/>
            </w:tcBorders>
            <w:shd w:val="clear" w:color="auto" w:fill="auto"/>
            <w:noWrap/>
          </w:tcPr>
          <w:p w14:paraId="5039D9D2" w14:textId="2CCE290B" w:rsidR="000165E3" w:rsidRPr="00522F50" w:rsidRDefault="000165E3" w:rsidP="000165E3">
            <w:pPr>
              <w:spacing w:before="120" w:after="0"/>
              <w:rPr>
                <w:ins w:id="594" w:author="admin" w:date="2021-08-23T20:53:00Z"/>
                <w:rFonts w:eastAsia="Times New Roman"/>
              </w:rPr>
            </w:pPr>
            <w:ins w:id="595" w:author="admin" w:date="2021-08-23T20:53: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
          <w:p w14:paraId="56663896" w14:textId="7C09620F" w:rsidR="000165E3" w:rsidRPr="00522F50" w:rsidRDefault="000165E3" w:rsidP="000165E3">
            <w:pPr>
              <w:spacing w:before="120" w:after="0"/>
              <w:rPr>
                <w:ins w:id="596" w:author="admin" w:date="2021-08-23T20:53:00Z"/>
                <w:rFonts w:eastAsia="Times New Roman"/>
              </w:rPr>
            </w:pPr>
            <w:ins w:id="597" w:author="admin" w:date="2021-08-23T20:53:00Z">
              <w:r w:rsidRPr="007F655C">
                <w:rPr>
                  <w:sz w:val="20"/>
                  <w:szCs w:val="20"/>
                </w:rPr>
                <w:t>TargetCompID</w:t>
              </w:r>
            </w:ins>
          </w:p>
        </w:tc>
        <w:tc>
          <w:tcPr>
            <w:tcW w:w="3150" w:type="dxa"/>
            <w:tcBorders>
              <w:top w:val="nil"/>
              <w:left w:val="nil"/>
              <w:bottom w:val="single" w:sz="4" w:space="0" w:color="auto"/>
              <w:right w:val="single" w:sz="4" w:space="0" w:color="auto"/>
            </w:tcBorders>
            <w:shd w:val="clear" w:color="auto" w:fill="auto"/>
            <w:noWrap/>
          </w:tcPr>
          <w:p w14:paraId="2A95B087" w14:textId="0F03DC34" w:rsidR="000165E3" w:rsidRPr="00522F50" w:rsidRDefault="000165E3" w:rsidP="000165E3">
            <w:pPr>
              <w:spacing w:before="120" w:after="0"/>
              <w:rPr>
                <w:ins w:id="598" w:author="admin" w:date="2021-08-23T20:53:00Z"/>
                <w:rFonts w:eastAsia="Times New Roman"/>
              </w:rPr>
            </w:pPr>
            <w:ins w:id="599" w:author="admin" w:date="2021-08-23T20:53:00Z">
              <w:r>
                <w:rPr>
                  <w:rFonts w:eastAsia="Times New Roman"/>
                </w:rPr>
                <w:t>TradeAPI</w:t>
              </w:r>
            </w:ins>
          </w:p>
        </w:tc>
        <w:tc>
          <w:tcPr>
            <w:tcW w:w="3227" w:type="dxa"/>
            <w:tcBorders>
              <w:top w:val="nil"/>
              <w:left w:val="nil"/>
              <w:bottom w:val="single" w:sz="4" w:space="0" w:color="auto"/>
              <w:right w:val="single" w:sz="4" w:space="0" w:color="auto"/>
            </w:tcBorders>
            <w:shd w:val="clear" w:color="auto" w:fill="auto"/>
            <w:noWrap/>
          </w:tcPr>
          <w:p w14:paraId="4BA2034F" w14:textId="77777777" w:rsidR="000165E3" w:rsidRPr="00522F50" w:rsidRDefault="000165E3" w:rsidP="000165E3">
            <w:pPr>
              <w:spacing w:before="120" w:after="0"/>
              <w:rPr>
                <w:ins w:id="600" w:author="admin" w:date="2021-08-23T20:53:00Z"/>
                <w:rFonts w:eastAsia="Times New Roman"/>
              </w:rPr>
            </w:pPr>
          </w:p>
        </w:tc>
      </w:tr>
      <w:tr w:rsidR="000165E3" w:rsidRPr="00522F50" w14:paraId="3A72FDB7"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4055E4F0" w14:textId="77777777" w:rsidR="000165E3" w:rsidRPr="00522F50" w:rsidRDefault="000165E3" w:rsidP="000165E3">
            <w:pPr>
              <w:spacing w:before="120" w:after="0"/>
              <w:rPr>
                <w:rFonts w:eastAsia="Times New Roman"/>
              </w:rPr>
            </w:pPr>
            <w:r>
              <w:rPr>
                <w:rFonts w:eastAsia="Times New Roman"/>
              </w:rPr>
              <w:t>1</w:t>
            </w:r>
          </w:p>
        </w:tc>
        <w:tc>
          <w:tcPr>
            <w:tcW w:w="1980" w:type="dxa"/>
            <w:tcBorders>
              <w:top w:val="nil"/>
              <w:left w:val="nil"/>
              <w:bottom w:val="single" w:sz="4" w:space="0" w:color="auto"/>
              <w:right w:val="single" w:sz="4" w:space="0" w:color="auto"/>
            </w:tcBorders>
            <w:shd w:val="clear" w:color="auto" w:fill="auto"/>
            <w:noWrap/>
            <w:hideMark/>
          </w:tcPr>
          <w:p w14:paraId="3A3C9990" w14:textId="77777777" w:rsidR="000165E3" w:rsidRPr="00522F50" w:rsidRDefault="000165E3" w:rsidP="000165E3">
            <w:pPr>
              <w:spacing w:before="120" w:after="0"/>
              <w:rPr>
                <w:rFonts w:eastAsia="Times New Roman"/>
              </w:rPr>
            </w:pPr>
            <w:r>
              <w:rPr>
                <w:rFonts w:eastAsia="Times New Roman"/>
              </w:rPr>
              <w:t>Account</w:t>
            </w:r>
          </w:p>
        </w:tc>
        <w:tc>
          <w:tcPr>
            <w:tcW w:w="3150" w:type="dxa"/>
            <w:tcBorders>
              <w:top w:val="nil"/>
              <w:left w:val="nil"/>
              <w:bottom w:val="single" w:sz="4" w:space="0" w:color="auto"/>
              <w:right w:val="single" w:sz="4" w:space="0" w:color="auto"/>
            </w:tcBorders>
            <w:shd w:val="clear" w:color="auto" w:fill="auto"/>
            <w:noWrap/>
            <w:hideMark/>
          </w:tcPr>
          <w:p w14:paraId="41DC0300"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306C011A" w14:textId="77777777" w:rsidR="000165E3" w:rsidRPr="00522F50" w:rsidRDefault="000165E3" w:rsidP="000165E3">
            <w:pPr>
              <w:spacing w:before="120" w:after="0"/>
              <w:rPr>
                <w:rFonts w:eastAsia="Times New Roman"/>
              </w:rPr>
            </w:pPr>
          </w:p>
        </w:tc>
      </w:tr>
      <w:tr w:rsidR="000165E3" w:rsidRPr="00522F50" w14:paraId="722C7672" w14:textId="77777777" w:rsidTr="00E84233">
        <w:trPr>
          <w:trHeight w:val="300"/>
          <w:ins w:id="601" w:author="admin" w:date="2021-08-23T20:53:00Z"/>
        </w:trPr>
        <w:tc>
          <w:tcPr>
            <w:tcW w:w="1021" w:type="dxa"/>
            <w:tcBorders>
              <w:top w:val="nil"/>
              <w:left w:val="single" w:sz="4" w:space="0" w:color="auto"/>
              <w:bottom w:val="single" w:sz="4" w:space="0" w:color="auto"/>
              <w:right w:val="single" w:sz="4" w:space="0" w:color="auto"/>
            </w:tcBorders>
            <w:shd w:val="clear" w:color="auto" w:fill="auto"/>
            <w:noWrap/>
          </w:tcPr>
          <w:p w14:paraId="428FD3BE" w14:textId="722904D6" w:rsidR="000165E3" w:rsidRPr="00522F50" w:rsidRDefault="000165E3" w:rsidP="000165E3">
            <w:pPr>
              <w:spacing w:before="120" w:after="0"/>
              <w:rPr>
                <w:ins w:id="602" w:author="admin" w:date="2021-08-23T20:53:00Z"/>
                <w:rFonts w:eastAsia="Times New Roman"/>
              </w:rPr>
            </w:pPr>
            <w:ins w:id="603" w:author="admin" w:date="2021-08-23T20:54:00Z">
              <w:r>
                <w:rPr>
                  <w:rFonts w:eastAsia="Times New Roman"/>
                </w:rPr>
                <w:t>6</w:t>
              </w:r>
            </w:ins>
          </w:p>
        </w:tc>
        <w:tc>
          <w:tcPr>
            <w:tcW w:w="1980" w:type="dxa"/>
            <w:tcBorders>
              <w:top w:val="nil"/>
              <w:left w:val="nil"/>
              <w:bottom w:val="single" w:sz="4" w:space="0" w:color="auto"/>
              <w:right w:val="single" w:sz="4" w:space="0" w:color="auto"/>
            </w:tcBorders>
            <w:shd w:val="clear" w:color="auto" w:fill="auto"/>
            <w:noWrap/>
          </w:tcPr>
          <w:p w14:paraId="22BAEE8D" w14:textId="0E877EEC" w:rsidR="000165E3" w:rsidRPr="00522F50" w:rsidRDefault="000165E3" w:rsidP="000165E3">
            <w:pPr>
              <w:spacing w:before="120" w:after="0"/>
              <w:rPr>
                <w:ins w:id="604" w:author="admin" w:date="2021-08-23T20:53:00Z"/>
                <w:rFonts w:eastAsia="Times New Roman"/>
              </w:rPr>
            </w:pPr>
            <w:ins w:id="605" w:author="admin" w:date="2021-08-23T20:57:00Z">
              <w:r>
                <w:fldChar w:fldCharType="begin"/>
              </w:r>
              <w:r>
                <w:instrText xml:space="preserve"> HYPERLINK "https://www.onixs.biz/fix-dictionary/4.4/tagNum_6.html" </w:instrText>
              </w:r>
              <w:r>
                <w:fldChar w:fldCharType="separate"/>
              </w:r>
              <w:r w:rsidRPr="00A14173">
                <w:rPr>
                  <w:rFonts w:eastAsia="Times New Roman"/>
                  <w:sz w:val="20"/>
                  <w:szCs w:val="20"/>
                </w:rPr>
                <w:t>AvgPx</w:t>
              </w:r>
              <w:r>
                <w:rPr>
                  <w:rFonts w:eastAsia="Times New Roman"/>
                  <w:sz w:val="20"/>
                  <w:szCs w:val="20"/>
                </w:rPr>
                <w:fldChar w:fldCharType="end"/>
              </w:r>
            </w:ins>
          </w:p>
        </w:tc>
        <w:tc>
          <w:tcPr>
            <w:tcW w:w="3150" w:type="dxa"/>
            <w:tcBorders>
              <w:top w:val="nil"/>
              <w:left w:val="nil"/>
              <w:bottom w:val="single" w:sz="4" w:space="0" w:color="auto"/>
              <w:right w:val="single" w:sz="4" w:space="0" w:color="auto"/>
            </w:tcBorders>
            <w:shd w:val="clear" w:color="auto" w:fill="auto"/>
            <w:noWrap/>
          </w:tcPr>
          <w:p w14:paraId="785E587B" w14:textId="77777777" w:rsidR="000165E3" w:rsidRPr="00522F50" w:rsidRDefault="000165E3" w:rsidP="000165E3">
            <w:pPr>
              <w:spacing w:before="120" w:after="0"/>
              <w:rPr>
                <w:ins w:id="606" w:author="admin" w:date="2021-08-23T20:53:00Z"/>
                <w:rFonts w:eastAsia="Times New Roman"/>
              </w:rPr>
            </w:pPr>
          </w:p>
        </w:tc>
        <w:tc>
          <w:tcPr>
            <w:tcW w:w="3227" w:type="dxa"/>
            <w:tcBorders>
              <w:top w:val="nil"/>
              <w:left w:val="nil"/>
              <w:bottom w:val="single" w:sz="4" w:space="0" w:color="auto"/>
              <w:right w:val="single" w:sz="4" w:space="0" w:color="auto"/>
            </w:tcBorders>
            <w:shd w:val="clear" w:color="auto" w:fill="auto"/>
            <w:noWrap/>
          </w:tcPr>
          <w:p w14:paraId="56756EE7" w14:textId="7F1CCED1" w:rsidR="000165E3" w:rsidRPr="00522F50" w:rsidRDefault="000165E3" w:rsidP="000165E3">
            <w:pPr>
              <w:spacing w:before="120" w:after="0"/>
              <w:rPr>
                <w:ins w:id="607" w:author="admin" w:date="2021-08-23T20:53:00Z"/>
                <w:rFonts w:eastAsia="Times New Roman"/>
              </w:rPr>
            </w:pPr>
            <w:ins w:id="608" w:author="admin" w:date="2021-08-23T20:57:00Z">
              <w:r>
                <w:rPr>
                  <w:rFonts w:eastAsia="Times New Roman"/>
                  <w:sz w:val="20"/>
                  <w:szCs w:val="20"/>
                </w:rPr>
                <w:t>Giá khớp trung bình</w:t>
              </w:r>
            </w:ins>
          </w:p>
        </w:tc>
      </w:tr>
      <w:tr w:rsidR="000165E3" w:rsidRPr="00522F50" w14:paraId="62561EC2"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687C22F4" w14:textId="77777777" w:rsidR="000165E3" w:rsidRPr="00522F50" w:rsidRDefault="000165E3" w:rsidP="000165E3">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hideMark/>
          </w:tcPr>
          <w:p w14:paraId="7D55E3CC" w14:textId="77777777" w:rsidR="000165E3" w:rsidRPr="00522F50" w:rsidRDefault="000165E3" w:rsidP="000165E3">
            <w:pPr>
              <w:spacing w:before="120" w:after="0"/>
              <w:rPr>
                <w:rFonts w:eastAsia="Times New Roman"/>
              </w:rPr>
            </w:pPr>
            <w:r w:rsidRPr="00522F50">
              <w:rPr>
                <w:rFonts w:eastAsia="Times New Roman"/>
              </w:rPr>
              <w:t>ClOrdID</w:t>
            </w:r>
          </w:p>
        </w:tc>
        <w:tc>
          <w:tcPr>
            <w:tcW w:w="3150" w:type="dxa"/>
            <w:tcBorders>
              <w:top w:val="nil"/>
              <w:left w:val="nil"/>
              <w:bottom w:val="single" w:sz="4" w:space="0" w:color="auto"/>
              <w:right w:val="single" w:sz="4" w:space="0" w:color="auto"/>
            </w:tcBorders>
            <w:shd w:val="clear" w:color="auto" w:fill="auto"/>
            <w:noWrap/>
            <w:hideMark/>
          </w:tcPr>
          <w:p w14:paraId="6310FE4C"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1DF886BF"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1A355546"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1CE6DC5C" w14:textId="77777777" w:rsidR="000165E3" w:rsidRPr="00522F50" w:rsidRDefault="000165E3" w:rsidP="000165E3">
            <w:pPr>
              <w:spacing w:before="120" w:after="0"/>
              <w:rPr>
                <w:rFonts w:eastAsia="Times New Roman"/>
              </w:rPr>
            </w:pPr>
            <w:r w:rsidRPr="00522F50">
              <w:rPr>
                <w:rFonts w:eastAsia="Times New Roman"/>
              </w:rPr>
              <w:t>14</w:t>
            </w:r>
          </w:p>
        </w:tc>
        <w:tc>
          <w:tcPr>
            <w:tcW w:w="1980" w:type="dxa"/>
            <w:tcBorders>
              <w:top w:val="nil"/>
              <w:left w:val="nil"/>
              <w:bottom w:val="single" w:sz="4" w:space="0" w:color="auto"/>
              <w:right w:val="single" w:sz="4" w:space="0" w:color="auto"/>
            </w:tcBorders>
            <w:shd w:val="clear" w:color="auto" w:fill="auto"/>
            <w:noWrap/>
            <w:hideMark/>
          </w:tcPr>
          <w:p w14:paraId="5FA06DC4" w14:textId="77777777" w:rsidR="000165E3" w:rsidRPr="00522F50" w:rsidRDefault="00FD67E7" w:rsidP="000165E3">
            <w:pPr>
              <w:spacing w:before="120" w:after="0"/>
              <w:rPr>
                <w:rFonts w:eastAsia="Times New Roman"/>
              </w:rPr>
            </w:pPr>
            <w:hyperlink r:id="rId46" w:tgtFrame="tagFrame" w:history="1">
              <w:r w:rsidR="000165E3" w:rsidRPr="00522F50">
                <w:rPr>
                  <w:rFonts w:eastAsia="Times New Roman"/>
                </w:rPr>
                <w:t>CumQty</w:t>
              </w:r>
            </w:hyperlink>
          </w:p>
        </w:tc>
        <w:tc>
          <w:tcPr>
            <w:tcW w:w="3150" w:type="dxa"/>
            <w:tcBorders>
              <w:top w:val="nil"/>
              <w:left w:val="nil"/>
              <w:bottom w:val="single" w:sz="4" w:space="0" w:color="auto"/>
              <w:right w:val="single" w:sz="4" w:space="0" w:color="auto"/>
            </w:tcBorders>
            <w:shd w:val="clear" w:color="auto" w:fill="auto"/>
            <w:noWrap/>
            <w:hideMark/>
          </w:tcPr>
          <w:p w14:paraId="289FE8D2"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19B39A5B"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6BFB25EE"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0B152B76" w14:textId="77777777" w:rsidR="000165E3" w:rsidRPr="00522F50" w:rsidRDefault="000165E3" w:rsidP="000165E3">
            <w:pPr>
              <w:spacing w:before="120" w:after="0"/>
              <w:rPr>
                <w:rFonts w:eastAsia="Times New Roman"/>
              </w:rPr>
            </w:pPr>
            <w:r w:rsidRPr="00522F50">
              <w:rPr>
                <w:rFonts w:eastAsia="Times New Roman"/>
              </w:rPr>
              <w:t>17</w:t>
            </w:r>
          </w:p>
        </w:tc>
        <w:tc>
          <w:tcPr>
            <w:tcW w:w="1980" w:type="dxa"/>
            <w:tcBorders>
              <w:top w:val="nil"/>
              <w:left w:val="nil"/>
              <w:bottom w:val="single" w:sz="4" w:space="0" w:color="auto"/>
              <w:right w:val="single" w:sz="4" w:space="0" w:color="auto"/>
            </w:tcBorders>
            <w:shd w:val="clear" w:color="auto" w:fill="auto"/>
            <w:noWrap/>
            <w:hideMark/>
          </w:tcPr>
          <w:p w14:paraId="4630F6DA" w14:textId="77777777" w:rsidR="000165E3" w:rsidRPr="00522F50" w:rsidRDefault="00FD67E7" w:rsidP="000165E3">
            <w:pPr>
              <w:spacing w:before="120" w:after="0"/>
              <w:rPr>
                <w:rFonts w:eastAsia="Times New Roman"/>
              </w:rPr>
            </w:pPr>
            <w:hyperlink r:id="rId47" w:tgtFrame="tagFrame" w:history="1">
              <w:r w:rsidR="000165E3" w:rsidRPr="00522F50">
                <w:rPr>
                  <w:rFonts w:eastAsia="Times New Roman"/>
                </w:rPr>
                <w:t>ExecID</w:t>
              </w:r>
            </w:hyperlink>
          </w:p>
        </w:tc>
        <w:tc>
          <w:tcPr>
            <w:tcW w:w="3150" w:type="dxa"/>
            <w:tcBorders>
              <w:top w:val="nil"/>
              <w:left w:val="nil"/>
              <w:bottom w:val="single" w:sz="4" w:space="0" w:color="auto"/>
              <w:right w:val="single" w:sz="4" w:space="0" w:color="auto"/>
            </w:tcBorders>
            <w:shd w:val="clear" w:color="auto" w:fill="auto"/>
            <w:noWrap/>
            <w:hideMark/>
          </w:tcPr>
          <w:p w14:paraId="5F7AF0BF"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0A72AA47"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3C1B4104"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1CEB07E2" w14:textId="77777777" w:rsidR="000165E3" w:rsidRPr="00522F50" w:rsidRDefault="000165E3" w:rsidP="000165E3">
            <w:pPr>
              <w:spacing w:before="120" w:after="0"/>
              <w:rPr>
                <w:rFonts w:eastAsia="Times New Roman"/>
              </w:rPr>
            </w:pPr>
            <w:r w:rsidRPr="00522F50">
              <w:rPr>
                <w:rFonts w:eastAsia="Times New Roman"/>
              </w:rPr>
              <w:t>31</w:t>
            </w:r>
          </w:p>
        </w:tc>
        <w:tc>
          <w:tcPr>
            <w:tcW w:w="1980" w:type="dxa"/>
            <w:tcBorders>
              <w:top w:val="nil"/>
              <w:left w:val="nil"/>
              <w:bottom w:val="single" w:sz="4" w:space="0" w:color="auto"/>
              <w:right w:val="single" w:sz="4" w:space="0" w:color="auto"/>
            </w:tcBorders>
            <w:shd w:val="clear" w:color="auto" w:fill="auto"/>
            <w:noWrap/>
            <w:hideMark/>
          </w:tcPr>
          <w:p w14:paraId="7F9A3CA5" w14:textId="77777777" w:rsidR="000165E3" w:rsidRPr="00522F50" w:rsidRDefault="00FD67E7" w:rsidP="000165E3">
            <w:pPr>
              <w:spacing w:before="120" w:after="0"/>
              <w:rPr>
                <w:rFonts w:eastAsia="Times New Roman"/>
              </w:rPr>
            </w:pPr>
            <w:hyperlink r:id="rId48" w:tgtFrame="tagFrame" w:history="1">
              <w:r w:rsidR="000165E3" w:rsidRPr="00522F50">
                <w:rPr>
                  <w:rFonts w:eastAsia="Times New Roman"/>
                </w:rPr>
                <w:t>LastPx</w:t>
              </w:r>
            </w:hyperlink>
          </w:p>
        </w:tc>
        <w:tc>
          <w:tcPr>
            <w:tcW w:w="3150" w:type="dxa"/>
            <w:tcBorders>
              <w:top w:val="nil"/>
              <w:left w:val="nil"/>
              <w:bottom w:val="single" w:sz="4" w:space="0" w:color="auto"/>
              <w:right w:val="single" w:sz="4" w:space="0" w:color="auto"/>
            </w:tcBorders>
            <w:shd w:val="clear" w:color="auto" w:fill="auto"/>
            <w:noWrap/>
            <w:hideMark/>
          </w:tcPr>
          <w:p w14:paraId="5B157416"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61134A6E"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43014F6F"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7C9A153C" w14:textId="77777777" w:rsidR="000165E3" w:rsidRPr="00522F50" w:rsidRDefault="000165E3" w:rsidP="000165E3">
            <w:pPr>
              <w:spacing w:before="120" w:after="0"/>
              <w:rPr>
                <w:rFonts w:eastAsia="Times New Roman"/>
              </w:rPr>
            </w:pPr>
            <w:r w:rsidRPr="00522F50">
              <w:rPr>
                <w:rFonts w:eastAsia="Times New Roman"/>
              </w:rPr>
              <w:t>32</w:t>
            </w:r>
          </w:p>
        </w:tc>
        <w:tc>
          <w:tcPr>
            <w:tcW w:w="1980" w:type="dxa"/>
            <w:tcBorders>
              <w:top w:val="nil"/>
              <w:left w:val="nil"/>
              <w:bottom w:val="single" w:sz="4" w:space="0" w:color="auto"/>
              <w:right w:val="single" w:sz="4" w:space="0" w:color="auto"/>
            </w:tcBorders>
            <w:shd w:val="clear" w:color="auto" w:fill="auto"/>
            <w:noWrap/>
            <w:hideMark/>
          </w:tcPr>
          <w:p w14:paraId="3E2D9662" w14:textId="77777777" w:rsidR="000165E3" w:rsidRPr="00522F50" w:rsidRDefault="00FD67E7" w:rsidP="000165E3">
            <w:pPr>
              <w:spacing w:before="120" w:after="0"/>
              <w:rPr>
                <w:rFonts w:eastAsia="Times New Roman"/>
              </w:rPr>
            </w:pPr>
            <w:hyperlink r:id="rId49" w:tgtFrame="tagFrame" w:history="1">
              <w:r w:rsidR="000165E3" w:rsidRPr="00522F50">
                <w:rPr>
                  <w:rFonts w:eastAsia="Times New Roman"/>
                </w:rPr>
                <w:t>LastQty</w:t>
              </w:r>
            </w:hyperlink>
          </w:p>
        </w:tc>
        <w:tc>
          <w:tcPr>
            <w:tcW w:w="3150" w:type="dxa"/>
            <w:tcBorders>
              <w:top w:val="nil"/>
              <w:left w:val="nil"/>
              <w:bottom w:val="single" w:sz="4" w:space="0" w:color="auto"/>
              <w:right w:val="single" w:sz="4" w:space="0" w:color="auto"/>
            </w:tcBorders>
            <w:shd w:val="clear" w:color="auto" w:fill="auto"/>
            <w:noWrap/>
            <w:hideMark/>
          </w:tcPr>
          <w:p w14:paraId="75EF038B"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6D67D272"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7395E5DA"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24511E15" w14:textId="77777777" w:rsidR="000165E3" w:rsidRPr="00522F50" w:rsidRDefault="000165E3" w:rsidP="000165E3">
            <w:pPr>
              <w:spacing w:before="120" w:after="0"/>
              <w:rPr>
                <w:rFonts w:eastAsia="Times New Roman"/>
              </w:rPr>
            </w:pPr>
            <w:r w:rsidRPr="00522F50">
              <w:rPr>
                <w:rFonts w:eastAsia="Times New Roman"/>
              </w:rPr>
              <w:t>37</w:t>
            </w:r>
          </w:p>
        </w:tc>
        <w:tc>
          <w:tcPr>
            <w:tcW w:w="1980" w:type="dxa"/>
            <w:tcBorders>
              <w:top w:val="nil"/>
              <w:left w:val="nil"/>
              <w:bottom w:val="single" w:sz="4" w:space="0" w:color="auto"/>
              <w:right w:val="single" w:sz="4" w:space="0" w:color="auto"/>
            </w:tcBorders>
            <w:shd w:val="clear" w:color="auto" w:fill="auto"/>
            <w:noWrap/>
            <w:hideMark/>
          </w:tcPr>
          <w:p w14:paraId="56FBCD6A" w14:textId="77777777" w:rsidR="000165E3" w:rsidRPr="00522F50" w:rsidRDefault="000165E3" w:rsidP="000165E3">
            <w:pPr>
              <w:spacing w:before="120" w:after="0"/>
              <w:rPr>
                <w:rFonts w:eastAsia="Times New Roman"/>
              </w:rPr>
            </w:pPr>
            <w:r w:rsidRPr="00522F50">
              <w:rPr>
                <w:rFonts w:eastAsia="Times New Roman"/>
              </w:rPr>
              <w:t>OrderID</w:t>
            </w:r>
          </w:p>
        </w:tc>
        <w:tc>
          <w:tcPr>
            <w:tcW w:w="3150" w:type="dxa"/>
            <w:tcBorders>
              <w:top w:val="nil"/>
              <w:left w:val="nil"/>
              <w:bottom w:val="single" w:sz="4" w:space="0" w:color="auto"/>
              <w:right w:val="single" w:sz="4" w:space="0" w:color="auto"/>
            </w:tcBorders>
            <w:shd w:val="clear" w:color="auto" w:fill="auto"/>
            <w:noWrap/>
            <w:hideMark/>
          </w:tcPr>
          <w:p w14:paraId="150447C8"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60428930"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74E7D031"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589FE038" w14:textId="77777777" w:rsidR="000165E3" w:rsidRPr="00522F50" w:rsidRDefault="000165E3" w:rsidP="000165E3">
            <w:pPr>
              <w:spacing w:before="120" w:after="0"/>
              <w:rPr>
                <w:rFonts w:eastAsia="Times New Roman"/>
              </w:rPr>
            </w:pPr>
            <w:r w:rsidRPr="00522F50">
              <w:rPr>
                <w:rFonts w:eastAsia="Times New Roman"/>
              </w:rPr>
              <w:t>38</w:t>
            </w:r>
          </w:p>
        </w:tc>
        <w:tc>
          <w:tcPr>
            <w:tcW w:w="1980" w:type="dxa"/>
            <w:tcBorders>
              <w:top w:val="nil"/>
              <w:left w:val="nil"/>
              <w:bottom w:val="single" w:sz="4" w:space="0" w:color="auto"/>
              <w:right w:val="single" w:sz="4" w:space="0" w:color="auto"/>
            </w:tcBorders>
            <w:shd w:val="clear" w:color="auto" w:fill="auto"/>
            <w:noWrap/>
            <w:hideMark/>
          </w:tcPr>
          <w:p w14:paraId="0869A049" w14:textId="77777777" w:rsidR="000165E3" w:rsidRPr="00522F50" w:rsidRDefault="00FD67E7" w:rsidP="000165E3">
            <w:pPr>
              <w:spacing w:before="120" w:after="0"/>
              <w:rPr>
                <w:rFonts w:eastAsia="Times New Roman"/>
              </w:rPr>
            </w:pPr>
            <w:hyperlink r:id="rId50" w:tgtFrame="tagFrame" w:history="1">
              <w:r w:rsidR="000165E3" w:rsidRPr="00522F50">
                <w:rPr>
                  <w:rFonts w:eastAsia="Times New Roman"/>
                </w:rPr>
                <w:t>OrderQty</w:t>
              </w:r>
            </w:hyperlink>
          </w:p>
        </w:tc>
        <w:tc>
          <w:tcPr>
            <w:tcW w:w="3150" w:type="dxa"/>
            <w:tcBorders>
              <w:top w:val="nil"/>
              <w:left w:val="nil"/>
              <w:bottom w:val="single" w:sz="4" w:space="0" w:color="auto"/>
              <w:right w:val="single" w:sz="4" w:space="0" w:color="auto"/>
            </w:tcBorders>
            <w:shd w:val="clear" w:color="auto" w:fill="auto"/>
            <w:noWrap/>
            <w:hideMark/>
          </w:tcPr>
          <w:p w14:paraId="5736BF20"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6A4F07B6" w14:textId="77777777" w:rsidR="000165E3" w:rsidRPr="00522F50" w:rsidRDefault="000165E3" w:rsidP="000165E3">
            <w:pPr>
              <w:spacing w:before="120" w:after="0"/>
              <w:rPr>
                <w:rFonts w:eastAsia="Times New Roman"/>
              </w:rPr>
            </w:pPr>
          </w:p>
        </w:tc>
      </w:tr>
      <w:tr w:rsidR="000165E3" w:rsidRPr="00522F50" w14:paraId="2101C46B"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7C2AEA66" w14:textId="77777777" w:rsidR="000165E3" w:rsidRPr="00522F50" w:rsidRDefault="000165E3" w:rsidP="000165E3">
            <w:pPr>
              <w:spacing w:before="120" w:after="0"/>
              <w:rPr>
                <w:rFonts w:eastAsia="Times New Roman"/>
              </w:rPr>
            </w:pPr>
            <w:r w:rsidRPr="00522F50">
              <w:rPr>
                <w:rFonts w:eastAsia="Times New Roman"/>
              </w:rPr>
              <w:t>39</w:t>
            </w:r>
          </w:p>
        </w:tc>
        <w:tc>
          <w:tcPr>
            <w:tcW w:w="1980" w:type="dxa"/>
            <w:tcBorders>
              <w:top w:val="nil"/>
              <w:left w:val="nil"/>
              <w:bottom w:val="single" w:sz="4" w:space="0" w:color="auto"/>
              <w:right w:val="single" w:sz="4" w:space="0" w:color="auto"/>
            </w:tcBorders>
            <w:shd w:val="clear" w:color="auto" w:fill="auto"/>
            <w:noWrap/>
            <w:hideMark/>
          </w:tcPr>
          <w:p w14:paraId="156F3BF9" w14:textId="77777777" w:rsidR="000165E3" w:rsidRPr="00522F50" w:rsidRDefault="00FD67E7" w:rsidP="000165E3">
            <w:pPr>
              <w:spacing w:before="120" w:after="0"/>
              <w:rPr>
                <w:rFonts w:eastAsia="Times New Roman"/>
              </w:rPr>
            </w:pPr>
            <w:hyperlink r:id="rId51" w:tgtFrame="tagFrame" w:history="1">
              <w:r w:rsidR="000165E3" w:rsidRPr="00522F50">
                <w:rPr>
                  <w:rFonts w:eastAsia="Times New Roman"/>
                </w:rPr>
                <w:t>OrdStatus</w:t>
              </w:r>
            </w:hyperlink>
          </w:p>
        </w:tc>
        <w:tc>
          <w:tcPr>
            <w:tcW w:w="3150" w:type="dxa"/>
            <w:tcBorders>
              <w:top w:val="nil"/>
              <w:left w:val="nil"/>
              <w:bottom w:val="single" w:sz="4" w:space="0" w:color="auto"/>
              <w:right w:val="single" w:sz="4" w:space="0" w:color="auto"/>
            </w:tcBorders>
            <w:shd w:val="clear" w:color="auto" w:fill="auto"/>
            <w:noWrap/>
            <w:hideMark/>
          </w:tcPr>
          <w:p w14:paraId="675C8F1B" w14:textId="77777777" w:rsidR="000165E3" w:rsidRPr="00522F50" w:rsidRDefault="000165E3" w:rsidP="000165E3">
            <w:pPr>
              <w:spacing w:before="120" w:after="0"/>
              <w:rPr>
                <w:rFonts w:eastAsia="Times New Roman"/>
              </w:rPr>
            </w:pPr>
            <w:r w:rsidRPr="00522F50">
              <w:rPr>
                <w:rFonts w:eastAsia="Times New Roman"/>
              </w:rPr>
              <w:t>8 = Rejected</w:t>
            </w:r>
          </w:p>
        </w:tc>
        <w:tc>
          <w:tcPr>
            <w:tcW w:w="3227" w:type="dxa"/>
            <w:tcBorders>
              <w:top w:val="nil"/>
              <w:left w:val="nil"/>
              <w:bottom w:val="single" w:sz="4" w:space="0" w:color="auto"/>
              <w:right w:val="single" w:sz="4" w:space="0" w:color="auto"/>
            </w:tcBorders>
            <w:shd w:val="clear" w:color="auto" w:fill="auto"/>
            <w:noWrap/>
            <w:hideMark/>
          </w:tcPr>
          <w:p w14:paraId="64EADBDE" w14:textId="77777777" w:rsidR="000165E3" w:rsidRPr="00522F50" w:rsidRDefault="000165E3" w:rsidP="000165E3">
            <w:pPr>
              <w:spacing w:before="120" w:after="0"/>
              <w:rPr>
                <w:rFonts w:eastAsia="Times New Roman"/>
              </w:rPr>
            </w:pPr>
          </w:p>
        </w:tc>
      </w:tr>
      <w:tr w:rsidR="000165E3" w:rsidRPr="00522F50" w14:paraId="59835719"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5BD8FE82" w14:textId="77777777" w:rsidR="000165E3" w:rsidRPr="00522F50" w:rsidRDefault="000165E3" w:rsidP="000165E3">
            <w:pPr>
              <w:spacing w:before="120" w:after="0"/>
              <w:rPr>
                <w:rFonts w:eastAsia="Times New Roman"/>
              </w:rPr>
            </w:pPr>
            <w:r w:rsidRPr="00522F50">
              <w:rPr>
                <w:rFonts w:eastAsia="Times New Roman"/>
              </w:rPr>
              <w:t>40</w:t>
            </w:r>
          </w:p>
        </w:tc>
        <w:tc>
          <w:tcPr>
            <w:tcW w:w="1980" w:type="dxa"/>
            <w:tcBorders>
              <w:top w:val="nil"/>
              <w:left w:val="nil"/>
              <w:bottom w:val="single" w:sz="4" w:space="0" w:color="auto"/>
              <w:right w:val="single" w:sz="4" w:space="0" w:color="auto"/>
            </w:tcBorders>
            <w:shd w:val="clear" w:color="auto" w:fill="auto"/>
            <w:noWrap/>
            <w:hideMark/>
          </w:tcPr>
          <w:p w14:paraId="2EA89F90" w14:textId="77777777" w:rsidR="000165E3" w:rsidRPr="00522F50" w:rsidRDefault="00FD67E7" w:rsidP="000165E3">
            <w:pPr>
              <w:spacing w:before="120" w:after="0"/>
              <w:rPr>
                <w:rFonts w:eastAsia="Times New Roman"/>
              </w:rPr>
            </w:pPr>
            <w:hyperlink r:id="rId52" w:tgtFrame="tagFrame" w:history="1">
              <w:r w:rsidR="000165E3" w:rsidRPr="00522F50">
                <w:rPr>
                  <w:rFonts w:eastAsia="Times New Roman"/>
                </w:rPr>
                <w:t>OrdType</w:t>
              </w:r>
            </w:hyperlink>
          </w:p>
        </w:tc>
        <w:tc>
          <w:tcPr>
            <w:tcW w:w="3150" w:type="dxa"/>
            <w:tcBorders>
              <w:top w:val="nil"/>
              <w:left w:val="nil"/>
              <w:bottom w:val="single" w:sz="4" w:space="0" w:color="auto"/>
              <w:right w:val="single" w:sz="4" w:space="0" w:color="auto"/>
            </w:tcBorders>
            <w:shd w:val="clear" w:color="auto" w:fill="auto"/>
            <w:noWrap/>
            <w:hideMark/>
          </w:tcPr>
          <w:p w14:paraId="15FE2517"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51E1ABA9"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rsidDel="000165E3" w14:paraId="36997DFC" w14:textId="14C18F29" w:rsidTr="00E84233">
        <w:trPr>
          <w:trHeight w:val="300"/>
          <w:del w:id="609" w:author="admin" w:date="2021-08-23T20:54:00Z"/>
        </w:trPr>
        <w:tc>
          <w:tcPr>
            <w:tcW w:w="1021" w:type="dxa"/>
            <w:tcBorders>
              <w:top w:val="nil"/>
              <w:left w:val="single" w:sz="4" w:space="0" w:color="auto"/>
              <w:bottom w:val="single" w:sz="4" w:space="0" w:color="auto"/>
              <w:right w:val="single" w:sz="4" w:space="0" w:color="auto"/>
            </w:tcBorders>
            <w:shd w:val="clear" w:color="auto" w:fill="auto"/>
            <w:noWrap/>
            <w:hideMark/>
          </w:tcPr>
          <w:p w14:paraId="1EB138B8" w14:textId="1B41A277" w:rsidR="000165E3" w:rsidRPr="00522F50" w:rsidDel="000165E3" w:rsidRDefault="000165E3" w:rsidP="000165E3">
            <w:pPr>
              <w:spacing w:before="120" w:after="0"/>
              <w:rPr>
                <w:del w:id="610" w:author="admin" w:date="2021-08-23T20:54:00Z"/>
                <w:rFonts w:eastAsia="Times New Roman"/>
              </w:rPr>
            </w:pPr>
            <w:del w:id="611" w:author="admin" w:date="2021-08-23T20:54:00Z">
              <w:r w:rsidRPr="00522F50" w:rsidDel="000165E3">
                <w:rPr>
                  <w:rFonts w:eastAsia="Times New Roman"/>
                </w:rPr>
                <w:delText>41</w:delText>
              </w:r>
            </w:del>
          </w:p>
        </w:tc>
        <w:tc>
          <w:tcPr>
            <w:tcW w:w="1980" w:type="dxa"/>
            <w:tcBorders>
              <w:top w:val="nil"/>
              <w:left w:val="nil"/>
              <w:bottom w:val="single" w:sz="4" w:space="0" w:color="auto"/>
              <w:right w:val="single" w:sz="4" w:space="0" w:color="auto"/>
            </w:tcBorders>
            <w:shd w:val="clear" w:color="auto" w:fill="auto"/>
            <w:noWrap/>
            <w:hideMark/>
          </w:tcPr>
          <w:p w14:paraId="0FD9AE22" w14:textId="11E955FB" w:rsidR="000165E3" w:rsidRPr="00522F50" w:rsidDel="000165E3" w:rsidRDefault="000165E3" w:rsidP="000165E3">
            <w:pPr>
              <w:spacing w:before="120" w:after="0"/>
              <w:rPr>
                <w:del w:id="612" w:author="admin" w:date="2021-08-23T20:54:00Z"/>
                <w:rFonts w:eastAsia="Times New Roman"/>
              </w:rPr>
            </w:pPr>
            <w:del w:id="613" w:author="admin" w:date="2021-08-23T20:54:00Z">
              <w:r w:rsidDel="000165E3">
                <w:fldChar w:fldCharType="begin"/>
              </w:r>
              <w:r w:rsidDel="000165E3">
                <w:delInstrText xml:space="preserve"> HYPERLINK "http://www.fixtradingcommunity.org/FIXimate/FIXimate3.0/en/FIX.4.4/tag41.html" \t "tagFrame" </w:delInstrText>
              </w:r>
              <w:r w:rsidDel="000165E3">
                <w:fldChar w:fldCharType="separate"/>
              </w:r>
              <w:r w:rsidRPr="00522F50" w:rsidDel="000165E3">
                <w:rPr>
                  <w:rFonts w:eastAsia="Times New Roman"/>
                </w:rPr>
                <w:delText>OrigClOrdID</w:delText>
              </w:r>
              <w:r w:rsidDel="000165E3">
                <w:rPr>
                  <w:rFonts w:eastAsia="Times New Roman"/>
                </w:rPr>
                <w:fldChar w:fldCharType="end"/>
              </w:r>
            </w:del>
          </w:p>
        </w:tc>
        <w:tc>
          <w:tcPr>
            <w:tcW w:w="3150" w:type="dxa"/>
            <w:tcBorders>
              <w:top w:val="nil"/>
              <w:left w:val="nil"/>
              <w:bottom w:val="single" w:sz="4" w:space="0" w:color="auto"/>
              <w:right w:val="single" w:sz="4" w:space="0" w:color="auto"/>
            </w:tcBorders>
            <w:shd w:val="clear" w:color="auto" w:fill="auto"/>
            <w:noWrap/>
            <w:hideMark/>
          </w:tcPr>
          <w:p w14:paraId="2CFA062D" w14:textId="3F944C1C" w:rsidR="000165E3" w:rsidRPr="00522F50" w:rsidDel="000165E3" w:rsidRDefault="000165E3" w:rsidP="000165E3">
            <w:pPr>
              <w:spacing w:before="120" w:after="0"/>
              <w:rPr>
                <w:del w:id="614" w:author="admin" w:date="2021-08-23T20:54:00Z"/>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0ECBAC31" w14:textId="3738AFEB" w:rsidR="000165E3" w:rsidRPr="00522F50" w:rsidDel="000165E3" w:rsidRDefault="000165E3" w:rsidP="000165E3">
            <w:pPr>
              <w:spacing w:before="120" w:after="0"/>
              <w:rPr>
                <w:del w:id="615" w:author="admin" w:date="2021-08-23T20:54:00Z"/>
                <w:rFonts w:eastAsia="Times New Roman"/>
              </w:rPr>
            </w:pPr>
            <w:del w:id="616" w:author="admin" w:date="2021-08-23T20:54:00Z">
              <w:r w:rsidRPr="00522F50" w:rsidDel="000165E3">
                <w:rPr>
                  <w:rFonts w:eastAsia="Times New Roman"/>
                </w:rPr>
                <w:delText> </w:delText>
              </w:r>
            </w:del>
          </w:p>
        </w:tc>
      </w:tr>
      <w:tr w:rsidR="000165E3" w:rsidRPr="00522F50" w14:paraId="108FED57"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39831080" w14:textId="77777777" w:rsidR="000165E3" w:rsidRPr="00522F50" w:rsidRDefault="000165E3" w:rsidP="000165E3">
            <w:pPr>
              <w:spacing w:before="120" w:after="0"/>
              <w:rPr>
                <w:rFonts w:eastAsia="Times New Roman"/>
              </w:rPr>
            </w:pPr>
            <w:r w:rsidRPr="00522F50">
              <w:rPr>
                <w:rFonts w:eastAsia="Times New Roman"/>
              </w:rPr>
              <w:t>44</w:t>
            </w:r>
          </w:p>
        </w:tc>
        <w:tc>
          <w:tcPr>
            <w:tcW w:w="1980" w:type="dxa"/>
            <w:tcBorders>
              <w:top w:val="nil"/>
              <w:left w:val="nil"/>
              <w:bottom w:val="single" w:sz="4" w:space="0" w:color="auto"/>
              <w:right w:val="single" w:sz="4" w:space="0" w:color="auto"/>
            </w:tcBorders>
            <w:shd w:val="clear" w:color="auto" w:fill="auto"/>
            <w:noWrap/>
            <w:hideMark/>
          </w:tcPr>
          <w:p w14:paraId="741CE42D" w14:textId="77777777" w:rsidR="000165E3" w:rsidRPr="00522F50" w:rsidRDefault="00FD67E7" w:rsidP="000165E3">
            <w:pPr>
              <w:spacing w:before="120" w:after="0"/>
              <w:rPr>
                <w:rFonts w:eastAsia="Times New Roman"/>
              </w:rPr>
            </w:pPr>
            <w:hyperlink r:id="rId53" w:tgtFrame="tagFrame" w:history="1">
              <w:r w:rsidR="000165E3" w:rsidRPr="00522F50">
                <w:rPr>
                  <w:rFonts w:eastAsia="Times New Roman"/>
                </w:rPr>
                <w:t>Price</w:t>
              </w:r>
            </w:hyperlink>
          </w:p>
        </w:tc>
        <w:tc>
          <w:tcPr>
            <w:tcW w:w="3150" w:type="dxa"/>
            <w:tcBorders>
              <w:top w:val="nil"/>
              <w:left w:val="nil"/>
              <w:bottom w:val="single" w:sz="4" w:space="0" w:color="auto"/>
              <w:right w:val="single" w:sz="4" w:space="0" w:color="auto"/>
            </w:tcBorders>
            <w:shd w:val="clear" w:color="auto" w:fill="auto"/>
            <w:noWrap/>
            <w:hideMark/>
          </w:tcPr>
          <w:p w14:paraId="136A7ED9"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7790FEE7"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7D1B91DD"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7C90DB2C" w14:textId="77777777" w:rsidR="000165E3" w:rsidRPr="00522F50" w:rsidRDefault="000165E3" w:rsidP="000165E3">
            <w:pPr>
              <w:spacing w:before="120" w:after="0"/>
              <w:rPr>
                <w:rFonts w:eastAsia="Times New Roman"/>
              </w:rPr>
            </w:pPr>
            <w:r w:rsidRPr="00522F50">
              <w:rPr>
                <w:rFonts w:eastAsia="Times New Roman"/>
              </w:rPr>
              <w:t>54</w:t>
            </w:r>
          </w:p>
        </w:tc>
        <w:tc>
          <w:tcPr>
            <w:tcW w:w="1980" w:type="dxa"/>
            <w:tcBorders>
              <w:top w:val="nil"/>
              <w:left w:val="nil"/>
              <w:bottom w:val="single" w:sz="4" w:space="0" w:color="auto"/>
              <w:right w:val="single" w:sz="4" w:space="0" w:color="auto"/>
            </w:tcBorders>
            <w:shd w:val="clear" w:color="auto" w:fill="auto"/>
            <w:noWrap/>
            <w:hideMark/>
          </w:tcPr>
          <w:p w14:paraId="5C352C81" w14:textId="77777777" w:rsidR="000165E3" w:rsidRPr="00522F50" w:rsidRDefault="000165E3" w:rsidP="000165E3">
            <w:pPr>
              <w:spacing w:before="120" w:after="0"/>
              <w:rPr>
                <w:rFonts w:eastAsia="Times New Roman"/>
              </w:rPr>
            </w:pPr>
            <w:r w:rsidRPr="00522F50">
              <w:rPr>
                <w:rFonts w:eastAsia="Times New Roman"/>
              </w:rPr>
              <w:t>Side</w:t>
            </w:r>
          </w:p>
        </w:tc>
        <w:tc>
          <w:tcPr>
            <w:tcW w:w="3150" w:type="dxa"/>
            <w:tcBorders>
              <w:top w:val="nil"/>
              <w:left w:val="nil"/>
              <w:bottom w:val="single" w:sz="4" w:space="0" w:color="auto"/>
              <w:right w:val="single" w:sz="4" w:space="0" w:color="auto"/>
            </w:tcBorders>
            <w:shd w:val="clear" w:color="auto" w:fill="auto"/>
            <w:noWrap/>
            <w:hideMark/>
          </w:tcPr>
          <w:p w14:paraId="7EF94513"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3BDBDF8A"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23812553"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25B7B83C" w14:textId="77777777" w:rsidR="000165E3" w:rsidRPr="00522F50" w:rsidRDefault="000165E3" w:rsidP="000165E3">
            <w:pPr>
              <w:spacing w:before="120" w:after="0"/>
              <w:rPr>
                <w:rFonts w:eastAsia="Times New Roman"/>
              </w:rPr>
            </w:pPr>
            <w:r w:rsidRPr="00522F50">
              <w:rPr>
                <w:rFonts w:eastAsia="Times New Roman"/>
              </w:rPr>
              <w:t>55</w:t>
            </w:r>
          </w:p>
        </w:tc>
        <w:tc>
          <w:tcPr>
            <w:tcW w:w="1980" w:type="dxa"/>
            <w:tcBorders>
              <w:top w:val="nil"/>
              <w:left w:val="nil"/>
              <w:bottom w:val="single" w:sz="4" w:space="0" w:color="auto"/>
              <w:right w:val="single" w:sz="4" w:space="0" w:color="auto"/>
            </w:tcBorders>
            <w:shd w:val="clear" w:color="auto" w:fill="auto"/>
            <w:noWrap/>
            <w:hideMark/>
          </w:tcPr>
          <w:p w14:paraId="14238D79" w14:textId="77777777" w:rsidR="000165E3" w:rsidRPr="00522F50" w:rsidRDefault="000165E3" w:rsidP="000165E3">
            <w:pPr>
              <w:spacing w:before="120" w:after="0"/>
              <w:rPr>
                <w:rFonts w:eastAsia="Times New Roman"/>
              </w:rPr>
            </w:pPr>
            <w:r w:rsidRPr="00522F50">
              <w:rPr>
                <w:rFonts w:eastAsia="Times New Roman"/>
              </w:rPr>
              <w:t>Symbol</w:t>
            </w:r>
          </w:p>
        </w:tc>
        <w:tc>
          <w:tcPr>
            <w:tcW w:w="3150" w:type="dxa"/>
            <w:tcBorders>
              <w:top w:val="nil"/>
              <w:left w:val="nil"/>
              <w:bottom w:val="single" w:sz="4" w:space="0" w:color="auto"/>
              <w:right w:val="single" w:sz="4" w:space="0" w:color="auto"/>
            </w:tcBorders>
            <w:shd w:val="clear" w:color="auto" w:fill="auto"/>
            <w:noWrap/>
            <w:hideMark/>
          </w:tcPr>
          <w:p w14:paraId="32F70CDC"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4AB52CB6"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1BDF6E21"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2C81A783" w14:textId="77777777" w:rsidR="000165E3" w:rsidRPr="002F2CDC" w:rsidRDefault="000165E3" w:rsidP="000165E3">
            <w:pPr>
              <w:spacing w:before="120" w:after="0"/>
              <w:rPr>
                <w:rFonts w:eastAsia="Times New Roman"/>
                <w:highlight w:val="yellow"/>
              </w:rPr>
            </w:pPr>
            <w:r w:rsidRPr="002F2CDC">
              <w:rPr>
                <w:rFonts w:eastAsia="Times New Roman"/>
                <w:highlight w:val="yellow"/>
              </w:rPr>
              <w:t>58</w:t>
            </w:r>
          </w:p>
        </w:tc>
        <w:tc>
          <w:tcPr>
            <w:tcW w:w="1980" w:type="dxa"/>
            <w:tcBorders>
              <w:top w:val="nil"/>
              <w:left w:val="nil"/>
              <w:bottom w:val="single" w:sz="4" w:space="0" w:color="auto"/>
              <w:right w:val="single" w:sz="4" w:space="0" w:color="auto"/>
            </w:tcBorders>
            <w:shd w:val="clear" w:color="auto" w:fill="auto"/>
            <w:noWrap/>
            <w:hideMark/>
          </w:tcPr>
          <w:p w14:paraId="05041593" w14:textId="77777777" w:rsidR="000165E3" w:rsidRPr="002F2CDC" w:rsidRDefault="000165E3" w:rsidP="000165E3">
            <w:pPr>
              <w:spacing w:before="120" w:after="0"/>
              <w:rPr>
                <w:rFonts w:eastAsia="Times New Roman"/>
                <w:highlight w:val="yellow"/>
              </w:rPr>
            </w:pPr>
            <w:r w:rsidRPr="002F2CDC">
              <w:rPr>
                <w:rFonts w:eastAsia="Times New Roman"/>
                <w:highlight w:val="yellow"/>
              </w:rPr>
              <w:t>Text</w:t>
            </w:r>
          </w:p>
        </w:tc>
        <w:tc>
          <w:tcPr>
            <w:tcW w:w="3150" w:type="dxa"/>
            <w:tcBorders>
              <w:top w:val="nil"/>
              <w:left w:val="nil"/>
              <w:bottom w:val="single" w:sz="4" w:space="0" w:color="auto"/>
              <w:right w:val="single" w:sz="4" w:space="0" w:color="auto"/>
            </w:tcBorders>
            <w:shd w:val="clear" w:color="auto" w:fill="auto"/>
            <w:noWrap/>
            <w:hideMark/>
          </w:tcPr>
          <w:p w14:paraId="08BC58BC" w14:textId="77777777" w:rsidR="000165E3" w:rsidRPr="002F2CDC" w:rsidRDefault="000165E3" w:rsidP="000165E3">
            <w:pPr>
              <w:spacing w:before="120" w:after="0"/>
              <w:rPr>
                <w:rFonts w:eastAsia="Times New Roman"/>
                <w:highlight w:val="yellow"/>
              </w:rPr>
            </w:pPr>
          </w:p>
        </w:tc>
        <w:tc>
          <w:tcPr>
            <w:tcW w:w="3227" w:type="dxa"/>
            <w:tcBorders>
              <w:top w:val="nil"/>
              <w:left w:val="nil"/>
              <w:bottom w:val="single" w:sz="4" w:space="0" w:color="auto"/>
              <w:right w:val="single" w:sz="4" w:space="0" w:color="auto"/>
            </w:tcBorders>
            <w:shd w:val="clear" w:color="auto" w:fill="auto"/>
            <w:noWrap/>
            <w:hideMark/>
          </w:tcPr>
          <w:p w14:paraId="3CA4DDD8" w14:textId="2B0692E7" w:rsidR="000165E3" w:rsidRPr="002F2CDC" w:rsidRDefault="000165E3" w:rsidP="000165E3">
            <w:pPr>
              <w:spacing w:before="120" w:after="0"/>
              <w:rPr>
                <w:rFonts w:eastAsia="Times New Roman"/>
                <w:highlight w:val="yellow"/>
              </w:rPr>
            </w:pPr>
            <w:r w:rsidRPr="002F2CDC">
              <w:rPr>
                <w:rFonts w:eastAsia="Times New Roman"/>
                <w:highlight w:val="yellow"/>
              </w:rPr>
              <w:t xml:space="preserve"> Mã nào quy đinh sở reject hay OMS reject </w:t>
            </w:r>
          </w:p>
        </w:tc>
      </w:tr>
      <w:tr w:rsidR="000165E3" w:rsidRPr="00522F50" w14:paraId="74BF2A82" w14:textId="77777777" w:rsidTr="00E84233">
        <w:trPr>
          <w:trHeight w:val="300"/>
          <w:ins w:id="617" w:author="admin" w:date="2021-08-23T20:55:00Z"/>
        </w:trPr>
        <w:tc>
          <w:tcPr>
            <w:tcW w:w="1021" w:type="dxa"/>
            <w:tcBorders>
              <w:top w:val="nil"/>
              <w:left w:val="single" w:sz="4" w:space="0" w:color="auto"/>
              <w:bottom w:val="single" w:sz="4" w:space="0" w:color="auto"/>
              <w:right w:val="single" w:sz="4" w:space="0" w:color="auto"/>
            </w:tcBorders>
            <w:shd w:val="clear" w:color="auto" w:fill="auto"/>
            <w:noWrap/>
          </w:tcPr>
          <w:p w14:paraId="01126806" w14:textId="652288A1" w:rsidR="000165E3" w:rsidRPr="00522F50" w:rsidRDefault="000165E3" w:rsidP="000165E3">
            <w:pPr>
              <w:spacing w:before="120" w:after="0"/>
              <w:rPr>
                <w:ins w:id="618" w:author="admin" w:date="2021-08-23T20:55:00Z"/>
                <w:rFonts w:eastAsia="Times New Roman"/>
              </w:rPr>
            </w:pPr>
            <w:ins w:id="619" w:author="admin" w:date="2021-08-23T20:57:00Z">
              <w:r>
                <w:rPr>
                  <w:rFonts w:eastAsia="Times New Roman"/>
                </w:rPr>
                <w:t>5</w:t>
              </w:r>
              <w:r w:rsidRPr="00522F50">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3A2D657A" w14:textId="78E06E2A" w:rsidR="000165E3" w:rsidRDefault="000165E3" w:rsidP="000165E3">
            <w:pPr>
              <w:spacing w:before="120" w:after="0"/>
              <w:rPr>
                <w:ins w:id="620" w:author="admin" w:date="2021-08-23T20:55:00Z"/>
              </w:rPr>
            </w:pPr>
            <w:ins w:id="621" w:author="admin" w:date="2021-08-23T20:57:00Z">
              <w:r w:rsidRPr="00DD4BFC">
                <w:t>TimeInForce</w:t>
              </w:r>
            </w:ins>
          </w:p>
        </w:tc>
        <w:tc>
          <w:tcPr>
            <w:tcW w:w="3150" w:type="dxa"/>
            <w:tcBorders>
              <w:top w:val="nil"/>
              <w:left w:val="nil"/>
              <w:bottom w:val="single" w:sz="4" w:space="0" w:color="auto"/>
              <w:right w:val="single" w:sz="4" w:space="0" w:color="auto"/>
            </w:tcBorders>
            <w:shd w:val="clear" w:color="auto" w:fill="auto"/>
            <w:noWrap/>
          </w:tcPr>
          <w:p w14:paraId="7A9AD51B" w14:textId="77777777" w:rsidR="000165E3" w:rsidRPr="00522F50" w:rsidRDefault="000165E3" w:rsidP="000165E3">
            <w:pPr>
              <w:spacing w:before="120" w:after="0"/>
              <w:rPr>
                <w:ins w:id="622" w:author="admin" w:date="2021-08-23T20:55:00Z"/>
                <w:rFonts w:eastAsia="Times New Roman"/>
              </w:rPr>
            </w:pPr>
          </w:p>
        </w:tc>
        <w:tc>
          <w:tcPr>
            <w:tcW w:w="3227" w:type="dxa"/>
            <w:tcBorders>
              <w:top w:val="nil"/>
              <w:left w:val="nil"/>
              <w:bottom w:val="single" w:sz="4" w:space="0" w:color="auto"/>
              <w:right w:val="single" w:sz="4" w:space="0" w:color="auto"/>
            </w:tcBorders>
            <w:shd w:val="clear" w:color="auto" w:fill="auto"/>
            <w:noWrap/>
          </w:tcPr>
          <w:p w14:paraId="20EE65AC" w14:textId="76BB1F8C" w:rsidR="000165E3" w:rsidRPr="00522F50" w:rsidRDefault="000165E3" w:rsidP="000165E3">
            <w:pPr>
              <w:spacing w:before="120" w:after="0"/>
              <w:rPr>
                <w:ins w:id="623" w:author="admin" w:date="2021-08-23T20:55:00Z"/>
                <w:rFonts w:eastAsia="Times New Roman"/>
              </w:rPr>
            </w:pPr>
            <w:ins w:id="624" w:author="admin" w:date="2021-08-23T20:57:00Z">
              <w:r w:rsidRPr="00F46185">
                <w:rPr>
                  <w:rFonts w:eastAsia="Times New Roman"/>
                  <w:color w:val="0070C0"/>
                </w:rPr>
                <w:t>Đi cùng với trường OrdType để quy định loại lệnh</w:t>
              </w:r>
            </w:ins>
          </w:p>
        </w:tc>
      </w:tr>
      <w:tr w:rsidR="000165E3" w:rsidRPr="00522F50" w14:paraId="4CB1D14F" w14:textId="77777777" w:rsidTr="00E84233">
        <w:trPr>
          <w:trHeight w:val="300"/>
          <w:ins w:id="625" w:author="admin" w:date="2021-08-23T20:55:00Z"/>
        </w:trPr>
        <w:tc>
          <w:tcPr>
            <w:tcW w:w="1021" w:type="dxa"/>
            <w:tcBorders>
              <w:top w:val="nil"/>
              <w:left w:val="single" w:sz="4" w:space="0" w:color="auto"/>
              <w:bottom w:val="single" w:sz="4" w:space="0" w:color="auto"/>
              <w:right w:val="single" w:sz="4" w:space="0" w:color="auto"/>
            </w:tcBorders>
            <w:shd w:val="clear" w:color="auto" w:fill="auto"/>
            <w:noWrap/>
          </w:tcPr>
          <w:p w14:paraId="64CEB1D0" w14:textId="02D94DBB" w:rsidR="000165E3" w:rsidRPr="00522F50" w:rsidRDefault="000165E3" w:rsidP="000165E3">
            <w:pPr>
              <w:spacing w:before="120" w:after="0"/>
              <w:rPr>
                <w:ins w:id="626" w:author="admin" w:date="2021-08-23T20:55:00Z"/>
                <w:rFonts w:eastAsia="Times New Roman"/>
              </w:rPr>
            </w:pPr>
            <w:ins w:id="627" w:author="admin" w:date="2021-08-23T20:57:00Z">
              <w:r>
                <w:rPr>
                  <w:rFonts w:eastAsia="Times New Roman"/>
                  <w:highlight w:val="yellow"/>
                </w:rPr>
                <w:t>60</w:t>
              </w:r>
            </w:ins>
          </w:p>
        </w:tc>
        <w:tc>
          <w:tcPr>
            <w:tcW w:w="1980" w:type="dxa"/>
            <w:tcBorders>
              <w:top w:val="nil"/>
              <w:left w:val="nil"/>
              <w:bottom w:val="single" w:sz="4" w:space="0" w:color="auto"/>
              <w:right w:val="single" w:sz="4" w:space="0" w:color="auto"/>
            </w:tcBorders>
            <w:shd w:val="clear" w:color="auto" w:fill="auto"/>
            <w:noWrap/>
          </w:tcPr>
          <w:p w14:paraId="68886AAD" w14:textId="6587B7BA" w:rsidR="000165E3" w:rsidRDefault="000165E3" w:rsidP="000165E3">
            <w:pPr>
              <w:spacing w:before="120" w:after="0"/>
              <w:rPr>
                <w:ins w:id="628" w:author="admin" w:date="2021-08-23T20:55:00Z"/>
              </w:rPr>
            </w:pPr>
            <w:ins w:id="629" w:author="admin" w:date="2021-08-23T20:57:00Z">
              <w:r>
                <w:rPr>
                  <w:rFonts w:eastAsia="Times New Roman"/>
                  <w:highlight w:val="yellow"/>
                </w:rPr>
                <w:t>TransactTime</w:t>
              </w:r>
            </w:ins>
          </w:p>
        </w:tc>
        <w:tc>
          <w:tcPr>
            <w:tcW w:w="3150" w:type="dxa"/>
            <w:tcBorders>
              <w:top w:val="nil"/>
              <w:left w:val="nil"/>
              <w:bottom w:val="single" w:sz="4" w:space="0" w:color="auto"/>
              <w:right w:val="single" w:sz="4" w:space="0" w:color="auto"/>
            </w:tcBorders>
            <w:shd w:val="clear" w:color="auto" w:fill="auto"/>
            <w:noWrap/>
          </w:tcPr>
          <w:p w14:paraId="54716130" w14:textId="22A04EA4" w:rsidR="000165E3" w:rsidRPr="00522F50" w:rsidRDefault="000165E3" w:rsidP="000165E3">
            <w:pPr>
              <w:spacing w:before="120" w:after="0"/>
              <w:rPr>
                <w:ins w:id="630" w:author="admin" w:date="2021-08-23T20:55:00Z"/>
                <w:rFonts w:eastAsia="Times New Roman"/>
              </w:rPr>
            </w:pPr>
            <w:ins w:id="631" w:author="admin" w:date="2021-08-23T20:57:00Z">
              <w:r>
                <w:rPr>
                  <w:rFonts w:eastAsia="Times New Roman"/>
                </w:rPr>
                <w:t xml:space="preserve">Ví dụ: </w:t>
              </w:r>
              <w:r w:rsidRPr="00B71771">
                <w:rPr>
                  <w:rFonts w:eastAsia="Times New Roman"/>
                </w:rPr>
                <w:t>20210720-04:19:46.527</w:t>
              </w:r>
            </w:ins>
          </w:p>
        </w:tc>
        <w:tc>
          <w:tcPr>
            <w:tcW w:w="3227" w:type="dxa"/>
            <w:tcBorders>
              <w:top w:val="nil"/>
              <w:left w:val="nil"/>
              <w:bottom w:val="single" w:sz="4" w:space="0" w:color="auto"/>
              <w:right w:val="single" w:sz="4" w:space="0" w:color="auto"/>
            </w:tcBorders>
            <w:shd w:val="clear" w:color="auto" w:fill="auto"/>
            <w:noWrap/>
          </w:tcPr>
          <w:p w14:paraId="1CAA4F52" w14:textId="7AF59B8D" w:rsidR="000165E3" w:rsidRPr="00522F50" w:rsidRDefault="000165E3" w:rsidP="000165E3">
            <w:pPr>
              <w:spacing w:before="120" w:after="0"/>
              <w:rPr>
                <w:ins w:id="632" w:author="admin" w:date="2021-08-23T20:55:00Z"/>
                <w:rFonts w:eastAsia="Times New Roman"/>
              </w:rPr>
            </w:pPr>
            <w:ins w:id="633" w:author="admin" w:date="2021-08-23T20:57:00Z">
              <w:r>
                <w:rPr>
                  <w:rFonts w:eastAsia="Times New Roman"/>
                  <w:highlight w:val="yellow"/>
                </w:rPr>
                <w:t>Thời gian đặt lệnh</w:t>
              </w:r>
            </w:ins>
          </w:p>
        </w:tc>
      </w:tr>
      <w:tr w:rsidR="000165E3" w:rsidRPr="00522F50" w14:paraId="5AABC72B"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6590A67A" w14:textId="77777777" w:rsidR="000165E3" w:rsidRPr="00522F50" w:rsidRDefault="000165E3" w:rsidP="000165E3">
            <w:pPr>
              <w:spacing w:before="120" w:after="0"/>
              <w:rPr>
                <w:rFonts w:eastAsia="Times New Roman"/>
              </w:rPr>
            </w:pPr>
            <w:r w:rsidRPr="00522F50">
              <w:rPr>
                <w:rFonts w:eastAsia="Times New Roman"/>
              </w:rPr>
              <w:t>103</w:t>
            </w:r>
          </w:p>
        </w:tc>
        <w:tc>
          <w:tcPr>
            <w:tcW w:w="1980" w:type="dxa"/>
            <w:tcBorders>
              <w:top w:val="nil"/>
              <w:left w:val="nil"/>
              <w:bottom w:val="single" w:sz="4" w:space="0" w:color="auto"/>
              <w:right w:val="single" w:sz="4" w:space="0" w:color="auto"/>
            </w:tcBorders>
            <w:shd w:val="clear" w:color="auto" w:fill="auto"/>
            <w:noWrap/>
            <w:hideMark/>
          </w:tcPr>
          <w:p w14:paraId="794F82E3" w14:textId="77777777" w:rsidR="000165E3" w:rsidRPr="00522F50" w:rsidRDefault="00FD67E7" w:rsidP="000165E3">
            <w:pPr>
              <w:spacing w:before="120" w:after="0"/>
              <w:rPr>
                <w:rFonts w:eastAsia="Times New Roman"/>
              </w:rPr>
            </w:pPr>
            <w:hyperlink r:id="rId54" w:tgtFrame="tagFrame" w:history="1">
              <w:r w:rsidR="000165E3" w:rsidRPr="00522F50">
                <w:rPr>
                  <w:rStyle w:val="Hyperlink"/>
                  <w:color w:val="auto"/>
                </w:rPr>
                <w:t>OrdRejReason</w:t>
              </w:r>
            </w:hyperlink>
          </w:p>
        </w:tc>
        <w:tc>
          <w:tcPr>
            <w:tcW w:w="3150" w:type="dxa"/>
            <w:tcBorders>
              <w:top w:val="nil"/>
              <w:left w:val="nil"/>
              <w:bottom w:val="single" w:sz="4" w:space="0" w:color="auto"/>
              <w:right w:val="single" w:sz="4" w:space="0" w:color="auto"/>
            </w:tcBorders>
            <w:shd w:val="clear" w:color="auto" w:fill="auto"/>
            <w:noWrap/>
            <w:hideMark/>
          </w:tcPr>
          <w:p w14:paraId="7A5D463B"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hideMark/>
          </w:tcPr>
          <w:p w14:paraId="675C4ABB" w14:textId="77777777" w:rsidR="000165E3" w:rsidRPr="00522F50" w:rsidRDefault="000165E3" w:rsidP="000165E3">
            <w:pPr>
              <w:spacing w:before="120" w:after="0"/>
              <w:rPr>
                <w:rFonts w:eastAsia="Times New Roman"/>
              </w:rPr>
            </w:pPr>
          </w:p>
        </w:tc>
      </w:tr>
      <w:tr w:rsidR="000165E3" w:rsidRPr="00522F50" w14:paraId="48029293"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0B04914B" w14:textId="77777777" w:rsidR="000165E3" w:rsidRPr="00522F50" w:rsidRDefault="000165E3" w:rsidP="000165E3">
            <w:pPr>
              <w:spacing w:before="120" w:after="0"/>
              <w:rPr>
                <w:rFonts w:eastAsia="Times New Roman"/>
              </w:rPr>
            </w:pPr>
            <w:r w:rsidRPr="00522F50">
              <w:rPr>
                <w:rFonts w:eastAsia="Times New Roman"/>
              </w:rPr>
              <w:lastRenderedPageBreak/>
              <w:t>150</w:t>
            </w:r>
          </w:p>
        </w:tc>
        <w:tc>
          <w:tcPr>
            <w:tcW w:w="1980" w:type="dxa"/>
            <w:tcBorders>
              <w:top w:val="nil"/>
              <w:left w:val="nil"/>
              <w:bottom w:val="single" w:sz="4" w:space="0" w:color="auto"/>
              <w:right w:val="single" w:sz="4" w:space="0" w:color="auto"/>
            </w:tcBorders>
            <w:shd w:val="clear" w:color="auto" w:fill="auto"/>
            <w:noWrap/>
            <w:hideMark/>
          </w:tcPr>
          <w:p w14:paraId="4946A776" w14:textId="77777777" w:rsidR="000165E3" w:rsidRPr="00522F50" w:rsidRDefault="00FD67E7" w:rsidP="000165E3">
            <w:pPr>
              <w:spacing w:before="120" w:after="0"/>
              <w:rPr>
                <w:rFonts w:eastAsia="Times New Roman"/>
              </w:rPr>
            </w:pPr>
            <w:hyperlink r:id="rId55" w:tgtFrame="tagFrame" w:history="1">
              <w:r w:rsidR="000165E3" w:rsidRPr="00522F50">
                <w:rPr>
                  <w:rFonts w:eastAsia="Times New Roman"/>
                </w:rPr>
                <w:t>ExecType</w:t>
              </w:r>
            </w:hyperlink>
          </w:p>
        </w:tc>
        <w:tc>
          <w:tcPr>
            <w:tcW w:w="3150" w:type="dxa"/>
            <w:tcBorders>
              <w:top w:val="nil"/>
              <w:left w:val="nil"/>
              <w:bottom w:val="single" w:sz="4" w:space="0" w:color="auto"/>
              <w:right w:val="single" w:sz="4" w:space="0" w:color="auto"/>
            </w:tcBorders>
            <w:shd w:val="clear" w:color="auto" w:fill="auto"/>
            <w:noWrap/>
            <w:hideMark/>
          </w:tcPr>
          <w:p w14:paraId="36934311" w14:textId="77777777" w:rsidR="000165E3" w:rsidRPr="00522F50" w:rsidRDefault="000165E3" w:rsidP="000165E3">
            <w:pPr>
              <w:spacing w:before="120" w:after="0"/>
              <w:rPr>
                <w:rFonts w:eastAsia="Times New Roman"/>
              </w:rPr>
            </w:pPr>
            <w:r w:rsidRPr="00522F50">
              <w:rPr>
                <w:rFonts w:eastAsia="Times New Roman"/>
              </w:rPr>
              <w:t>8 = Rejected</w:t>
            </w:r>
          </w:p>
        </w:tc>
        <w:tc>
          <w:tcPr>
            <w:tcW w:w="3227" w:type="dxa"/>
            <w:tcBorders>
              <w:top w:val="nil"/>
              <w:left w:val="nil"/>
              <w:bottom w:val="single" w:sz="4" w:space="0" w:color="auto"/>
              <w:right w:val="single" w:sz="4" w:space="0" w:color="auto"/>
            </w:tcBorders>
            <w:shd w:val="clear" w:color="auto" w:fill="auto"/>
            <w:noWrap/>
            <w:hideMark/>
          </w:tcPr>
          <w:p w14:paraId="4A80BDEA"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3405CDDC" w14:textId="77777777" w:rsidTr="000165E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25BDDFB4" w14:textId="77777777" w:rsidR="000165E3" w:rsidRPr="00522F50" w:rsidRDefault="000165E3" w:rsidP="000165E3">
            <w:pPr>
              <w:spacing w:before="120" w:after="0"/>
              <w:rPr>
                <w:rFonts w:eastAsia="Times New Roman"/>
              </w:rPr>
            </w:pPr>
            <w:r w:rsidRPr="00522F50">
              <w:rPr>
                <w:rFonts w:eastAsia="Times New Roman"/>
              </w:rPr>
              <w:t>151</w:t>
            </w:r>
          </w:p>
        </w:tc>
        <w:tc>
          <w:tcPr>
            <w:tcW w:w="1980" w:type="dxa"/>
            <w:tcBorders>
              <w:top w:val="nil"/>
              <w:left w:val="nil"/>
              <w:bottom w:val="single" w:sz="4" w:space="0" w:color="auto"/>
              <w:right w:val="single" w:sz="4" w:space="0" w:color="auto"/>
            </w:tcBorders>
            <w:shd w:val="clear" w:color="auto" w:fill="auto"/>
            <w:noWrap/>
            <w:hideMark/>
          </w:tcPr>
          <w:p w14:paraId="003BCF1E" w14:textId="77777777" w:rsidR="000165E3" w:rsidRPr="00522F50" w:rsidRDefault="00FD67E7" w:rsidP="000165E3">
            <w:pPr>
              <w:spacing w:before="120" w:after="0"/>
              <w:rPr>
                <w:rFonts w:eastAsia="Times New Roman"/>
              </w:rPr>
            </w:pPr>
            <w:hyperlink r:id="rId56" w:tgtFrame="tagFrame" w:history="1">
              <w:r w:rsidR="000165E3" w:rsidRPr="00522F50">
                <w:rPr>
                  <w:rFonts w:eastAsia="Times New Roman"/>
                </w:rPr>
                <w:t>LeavesQty</w:t>
              </w:r>
            </w:hyperlink>
          </w:p>
        </w:tc>
        <w:tc>
          <w:tcPr>
            <w:tcW w:w="3150" w:type="dxa"/>
            <w:tcBorders>
              <w:top w:val="nil"/>
              <w:left w:val="nil"/>
              <w:bottom w:val="single" w:sz="4" w:space="0" w:color="auto"/>
              <w:right w:val="single" w:sz="4" w:space="0" w:color="auto"/>
            </w:tcBorders>
            <w:shd w:val="clear" w:color="auto" w:fill="auto"/>
            <w:noWrap/>
            <w:hideMark/>
          </w:tcPr>
          <w:p w14:paraId="11855365" w14:textId="77777777" w:rsidR="000165E3" w:rsidRPr="00522F50" w:rsidRDefault="000165E3" w:rsidP="000165E3">
            <w:pPr>
              <w:spacing w:before="120" w:after="0"/>
              <w:rPr>
                <w:rFonts w:eastAsia="Times New Roman"/>
              </w:rPr>
            </w:pPr>
            <w:r w:rsidRPr="00522F50">
              <w:rPr>
                <w:rFonts w:eastAsia="Times New Roman"/>
              </w:rPr>
              <w:t>0</w:t>
            </w:r>
          </w:p>
        </w:tc>
        <w:tc>
          <w:tcPr>
            <w:tcW w:w="3227" w:type="dxa"/>
            <w:tcBorders>
              <w:top w:val="nil"/>
              <w:left w:val="nil"/>
              <w:bottom w:val="single" w:sz="4" w:space="0" w:color="auto"/>
              <w:right w:val="single" w:sz="4" w:space="0" w:color="auto"/>
            </w:tcBorders>
            <w:shd w:val="clear" w:color="auto" w:fill="auto"/>
            <w:noWrap/>
            <w:hideMark/>
          </w:tcPr>
          <w:p w14:paraId="42DD0496"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65FECA29" w14:textId="77777777" w:rsidTr="000165E3">
        <w:trPr>
          <w:trHeight w:val="300"/>
          <w:ins w:id="634" w:author="admin" w:date="2021-08-23T20:55: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DC5D678" w14:textId="35EDF4C9" w:rsidR="000165E3" w:rsidRPr="00522F50" w:rsidRDefault="000165E3" w:rsidP="000165E3">
            <w:pPr>
              <w:spacing w:before="120" w:after="0"/>
              <w:rPr>
                <w:ins w:id="635" w:author="admin" w:date="2021-08-23T20:55:00Z"/>
                <w:rFonts w:eastAsia="Times New Roman"/>
              </w:rPr>
            </w:pPr>
            <w:ins w:id="636" w:author="admin" w:date="2021-08-23T20:56:00Z">
              <w:r>
                <w:rPr>
                  <w:rFonts w:eastAsia="Times New Roman"/>
                </w:rPr>
                <w:t>336</w:t>
              </w:r>
            </w:ins>
          </w:p>
        </w:tc>
        <w:tc>
          <w:tcPr>
            <w:tcW w:w="1980" w:type="dxa"/>
            <w:tcBorders>
              <w:top w:val="single" w:sz="4" w:space="0" w:color="auto"/>
              <w:left w:val="nil"/>
              <w:bottom w:val="single" w:sz="4" w:space="0" w:color="auto"/>
              <w:right w:val="single" w:sz="4" w:space="0" w:color="auto"/>
            </w:tcBorders>
            <w:shd w:val="clear" w:color="auto" w:fill="auto"/>
            <w:noWrap/>
          </w:tcPr>
          <w:p w14:paraId="29C1C6FC" w14:textId="77777777" w:rsidR="000165E3" w:rsidRDefault="000165E3" w:rsidP="000165E3">
            <w:pPr>
              <w:spacing w:before="120" w:after="0"/>
              <w:rPr>
                <w:ins w:id="637" w:author="admin" w:date="2021-08-23T20:55:00Z"/>
              </w:rPr>
            </w:pPr>
          </w:p>
        </w:tc>
        <w:tc>
          <w:tcPr>
            <w:tcW w:w="3150" w:type="dxa"/>
            <w:tcBorders>
              <w:top w:val="single" w:sz="4" w:space="0" w:color="auto"/>
              <w:left w:val="nil"/>
              <w:bottom w:val="single" w:sz="4" w:space="0" w:color="auto"/>
              <w:right w:val="single" w:sz="4" w:space="0" w:color="auto"/>
            </w:tcBorders>
            <w:shd w:val="clear" w:color="auto" w:fill="auto"/>
            <w:noWrap/>
          </w:tcPr>
          <w:p w14:paraId="09FB8219" w14:textId="04D4A435" w:rsidR="000165E3" w:rsidRPr="00522F50" w:rsidRDefault="000165E3" w:rsidP="000165E3">
            <w:pPr>
              <w:spacing w:before="120" w:after="0"/>
              <w:rPr>
                <w:ins w:id="638" w:author="admin" w:date="2021-08-23T20:55:00Z"/>
                <w:rFonts w:eastAsia="Times New Roman"/>
              </w:rPr>
            </w:pPr>
            <w:ins w:id="639" w:author="admin" w:date="2021-08-23T20:56:00Z">
              <w:r>
                <w:rPr>
                  <w:rFonts w:eastAsia="Times New Roman"/>
                </w:rPr>
                <w:t>1-HSX, 2-HNX, 3-Upcom</w:t>
              </w:r>
            </w:ins>
          </w:p>
        </w:tc>
        <w:tc>
          <w:tcPr>
            <w:tcW w:w="3227" w:type="dxa"/>
            <w:tcBorders>
              <w:top w:val="single" w:sz="4" w:space="0" w:color="auto"/>
              <w:left w:val="nil"/>
              <w:bottom w:val="single" w:sz="4" w:space="0" w:color="auto"/>
              <w:right w:val="single" w:sz="4" w:space="0" w:color="auto"/>
            </w:tcBorders>
            <w:shd w:val="clear" w:color="auto" w:fill="auto"/>
            <w:noWrap/>
          </w:tcPr>
          <w:p w14:paraId="10BAB6AD" w14:textId="6CAC28EB" w:rsidR="000165E3" w:rsidRPr="00522F50" w:rsidRDefault="000165E3" w:rsidP="000165E3">
            <w:pPr>
              <w:spacing w:before="120" w:after="0"/>
              <w:rPr>
                <w:ins w:id="640" w:author="admin" w:date="2021-08-23T20:55:00Z"/>
                <w:rFonts w:eastAsia="Times New Roman"/>
              </w:rPr>
            </w:pPr>
            <w:ins w:id="641" w:author="admin" w:date="2021-08-23T20:56:00Z">
              <w:r w:rsidRPr="00535042">
                <w:rPr>
                  <w:rFonts w:eastAsia="Times New Roman"/>
                </w:rPr>
                <w:t xml:space="preserve">Phiên giao dịch </w:t>
              </w:r>
            </w:ins>
          </w:p>
        </w:tc>
      </w:tr>
      <w:tr w:rsidR="000165E3" w:rsidRPr="00522F50" w14:paraId="6AC4D0F3" w14:textId="77777777" w:rsidTr="000165E3">
        <w:trPr>
          <w:trHeight w:val="300"/>
          <w:ins w:id="642" w:author="admin" w:date="2021-08-23T20:55: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A9E7363" w14:textId="23AAAAE5" w:rsidR="000165E3" w:rsidRPr="00522F50" w:rsidRDefault="000165E3" w:rsidP="000165E3">
            <w:pPr>
              <w:spacing w:before="120" w:after="0"/>
              <w:rPr>
                <w:ins w:id="643" w:author="admin" w:date="2021-08-23T20:55:00Z"/>
                <w:rFonts w:eastAsia="Times New Roman"/>
              </w:rPr>
            </w:pPr>
            <w:ins w:id="644" w:author="admin" w:date="2021-08-23T20:56:00Z">
              <w:r>
                <w:rPr>
                  <w:rFonts w:eastAsia="Times New Roman"/>
                </w:rPr>
                <w:t>376</w:t>
              </w:r>
            </w:ins>
          </w:p>
        </w:tc>
        <w:tc>
          <w:tcPr>
            <w:tcW w:w="1980" w:type="dxa"/>
            <w:tcBorders>
              <w:top w:val="single" w:sz="4" w:space="0" w:color="auto"/>
              <w:left w:val="nil"/>
              <w:bottom w:val="single" w:sz="4" w:space="0" w:color="auto"/>
              <w:right w:val="single" w:sz="4" w:space="0" w:color="auto"/>
            </w:tcBorders>
            <w:shd w:val="clear" w:color="auto" w:fill="auto"/>
            <w:noWrap/>
          </w:tcPr>
          <w:p w14:paraId="2BBD9DC5" w14:textId="77777777" w:rsidR="000165E3" w:rsidRDefault="000165E3" w:rsidP="000165E3">
            <w:pPr>
              <w:spacing w:before="120" w:after="0"/>
              <w:rPr>
                <w:ins w:id="645" w:author="admin" w:date="2021-08-23T20:55:00Z"/>
              </w:rPr>
            </w:pPr>
          </w:p>
        </w:tc>
        <w:tc>
          <w:tcPr>
            <w:tcW w:w="3150" w:type="dxa"/>
            <w:tcBorders>
              <w:top w:val="single" w:sz="4" w:space="0" w:color="auto"/>
              <w:left w:val="nil"/>
              <w:bottom w:val="single" w:sz="4" w:space="0" w:color="auto"/>
              <w:right w:val="single" w:sz="4" w:space="0" w:color="auto"/>
            </w:tcBorders>
            <w:shd w:val="clear" w:color="auto" w:fill="auto"/>
            <w:noWrap/>
          </w:tcPr>
          <w:p w14:paraId="245A4B56" w14:textId="656ADFD7" w:rsidR="000165E3" w:rsidRPr="00522F50" w:rsidRDefault="000165E3" w:rsidP="000165E3">
            <w:pPr>
              <w:spacing w:before="120" w:after="0"/>
              <w:rPr>
                <w:ins w:id="646" w:author="admin" w:date="2021-08-23T20:55:00Z"/>
                <w:rFonts w:eastAsia="Times New Roman"/>
              </w:rPr>
            </w:pPr>
            <w:ins w:id="647" w:author="admin" w:date="2021-08-23T20:56:00Z">
              <w:r w:rsidRPr="00FD2291">
                <w:rPr>
                  <w:rFonts w:eastAsia="Times New Roman"/>
                </w:rPr>
                <w:t>fomat account,khối lượng đặt,type</w:t>
              </w:r>
            </w:ins>
          </w:p>
        </w:tc>
        <w:tc>
          <w:tcPr>
            <w:tcW w:w="3227" w:type="dxa"/>
            <w:tcBorders>
              <w:top w:val="single" w:sz="4" w:space="0" w:color="auto"/>
              <w:left w:val="nil"/>
              <w:bottom w:val="single" w:sz="4" w:space="0" w:color="auto"/>
              <w:right w:val="single" w:sz="4" w:space="0" w:color="auto"/>
            </w:tcBorders>
            <w:shd w:val="clear" w:color="auto" w:fill="auto"/>
            <w:noWrap/>
          </w:tcPr>
          <w:p w14:paraId="3708E1A2" w14:textId="501A3457" w:rsidR="000165E3" w:rsidRPr="00522F50" w:rsidRDefault="000165E3" w:rsidP="000165E3">
            <w:pPr>
              <w:spacing w:before="120" w:after="0"/>
              <w:rPr>
                <w:ins w:id="648" w:author="admin" w:date="2021-08-23T20:55:00Z"/>
                <w:rFonts w:eastAsia="Times New Roman"/>
              </w:rPr>
            </w:pPr>
            <w:ins w:id="649" w:author="admin" w:date="2021-08-23T20:56:00Z">
              <w:r w:rsidRPr="00FD2291">
                <w:rPr>
                  <w:rFonts w:eastAsia="Times New Roman"/>
                </w:rPr>
                <w:t>type = 2 với loại MS - Bán cầm cố, còn lại type = 1</w:t>
              </w:r>
            </w:ins>
          </w:p>
        </w:tc>
      </w:tr>
      <w:tr w:rsidR="000165E3" w:rsidRPr="00522F50" w14:paraId="6270C04D" w14:textId="77777777" w:rsidTr="000165E3">
        <w:trPr>
          <w:trHeight w:val="300"/>
          <w:ins w:id="650" w:author="admin" w:date="2021-08-23T20:56: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648A8708" w14:textId="1856C367" w:rsidR="000165E3" w:rsidRPr="00522F50" w:rsidRDefault="000165E3" w:rsidP="000165E3">
            <w:pPr>
              <w:spacing w:before="120" w:after="0"/>
              <w:rPr>
                <w:ins w:id="651" w:author="admin" w:date="2021-08-23T20:56:00Z"/>
                <w:rFonts w:eastAsia="Times New Roman"/>
              </w:rPr>
            </w:pPr>
            <w:ins w:id="652" w:author="admin" w:date="2021-08-23T20:56:00Z">
              <w:r>
                <w:rPr>
                  <w:rFonts w:eastAsia="Times New Roman"/>
                </w:rPr>
                <w:t>788</w:t>
              </w:r>
            </w:ins>
          </w:p>
        </w:tc>
        <w:tc>
          <w:tcPr>
            <w:tcW w:w="1980" w:type="dxa"/>
            <w:tcBorders>
              <w:top w:val="single" w:sz="4" w:space="0" w:color="auto"/>
              <w:left w:val="nil"/>
              <w:bottom w:val="single" w:sz="4" w:space="0" w:color="auto"/>
              <w:right w:val="single" w:sz="4" w:space="0" w:color="auto"/>
            </w:tcBorders>
            <w:shd w:val="clear" w:color="auto" w:fill="auto"/>
            <w:noWrap/>
          </w:tcPr>
          <w:p w14:paraId="316B1FD7" w14:textId="77777777" w:rsidR="000165E3" w:rsidRDefault="000165E3" w:rsidP="000165E3">
            <w:pPr>
              <w:spacing w:before="120" w:after="0"/>
              <w:rPr>
                <w:ins w:id="653" w:author="admin" w:date="2021-08-23T20:56:00Z"/>
              </w:rPr>
            </w:pPr>
          </w:p>
        </w:tc>
        <w:tc>
          <w:tcPr>
            <w:tcW w:w="3150" w:type="dxa"/>
            <w:tcBorders>
              <w:top w:val="single" w:sz="4" w:space="0" w:color="auto"/>
              <w:left w:val="nil"/>
              <w:bottom w:val="single" w:sz="4" w:space="0" w:color="auto"/>
              <w:right w:val="single" w:sz="4" w:space="0" w:color="auto"/>
            </w:tcBorders>
            <w:shd w:val="clear" w:color="auto" w:fill="auto"/>
            <w:noWrap/>
          </w:tcPr>
          <w:p w14:paraId="75B13E17" w14:textId="5392F912" w:rsidR="000165E3" w:rsidRPr="00522F50" w:rsidRDefault="000165E3" w:rsidP="000165E3">
            <w:pPr>
              <w:spacing w:before="120" w:after="0"/>
              <w:rPr>
                <w:ins w:id="654" w:author="admin" w:date="2021-08-23T20:56:00Z"/>
                <w:rFonts w:eastAsia="Times New Roman"/>
              </w:rPr>
            </w:pPr>
            <w:ins w:id="655" w:author="admin" w:date="2021-08-23T20:56:00Z">
              <w:r w:rsidRPr="00FD2291">
                <w:rPr>
                  <w:rFonts w:eastAsia="Times New Roman"/>
                </w:rPr>
                <w:t>1 = Overnight, 2 = Term, 3 = Flexible, 4 = Open</w:t>
              </w:r>
            </w:ins>
          </w:p>
        </w:tc>
        <w:tc>
          <w:tcPr>
            <w:tcW w:w="3227" w:type="dxa"/>
            <w:tcBorders>
              <w:top w:val="single" w:sz="4" w:space="0" w:color="auto"/>
              <w:left w:val="nil"/>
              <w:bottom w:val="single" w:sz="4" w:space="0" w:color="auto"/>
              <w:right w:val="single" w:sz="4" w:space="0" w:color="auto"/>
            </w:tcBorders>
            <w:shd w:val="clear" w:color="auto" w:fill="auto"/>
            <w:noWrap/>
          </w:tcPr>
          <w:p w14:paraId="2BA7E108" w14:textId="4869F949" w:rsidR="000165E3" w:rsidRPr="00522F50" w:rsidRDefault="000165E3" w:rsidP="000165E3">
            <w:pPr>
              <w:spacing w:before="120" w:after="0"/>
              <w:rPr>
                <w:ins w:id="656" w:author="admin" w:date="2021-08-23T20:56:00Z"/>
                <w:rFonts w:eastAsia="Times New Roman"/>
              </w:rPr>
            </w:pPr>
            <w:ins w:id="657" w:author="admin" w:date="2021-08-23T20:56:00Z">
              <w:r w:rsidRPr="00FD2291">
                <w:rPr>
                  <w:rFonts w:eastAsia="Times New Roman"/>
                </w:rPr>
                <w:t>Loại hình vay, nếu client gửi vào tag 788 thì lấy theo giá trị của client, nếu không mặc định bằng 4</w:t>
              </w:r>
            </w:ins>
          </w:p>
        </w:tc>
      </w:tr>
      <w:tr w:rsidR="00FD67E7" w:rsidRPr="00522F50" w14:paraId="7C84D244" w14:textId="77777777" w:rsidTr="000165E3">
        <w:trPr>
          <w:trHeight w:val="300"/>
          <w:ins w:id="658" w:author="admin" w:date="2021-10-01T15: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0C524C2D" w14:textId="3B2500C4" w:rsidR="00FD67E7" w:rsidRDefault="00FD67E7" w:rsidP="000165E3">
            <w:pPr>
              <w:spacing w:before="120" w:after="0"/>
              <w:rPr>
                <w:ins w:id="659" w:author="admin" w:date="2021-10-01T15:32:00Z"/>
                <w:rFonts w:eastAsia="Times New Roman"/>
              </w:rPr>
            </w:pPr>
            <w:ins w:id="660" w:author="admin" w:date="2021-10-01T15:32:00Z">
              <w:r>
                <w:rPr>
                  <w:rFonts w:eastAsia="Times New Roman"/>
                </w:rPr>
                <w:t>136</w:t>
              </w:r>
            </w:ins>
          </w:p>
        </w:tc>
        <w:tc>
          <w:tcPr>
            <w:tcW w:w="1980" w:type="dxa"/>
            <w:tcBorders>
              <w:top w:val="single" w:sz="4" w:space="0" w:color="auto"/>
              <w:left w:val="nil"/>
              <w:bottom w:val="single" w:sz="4" w:space="0" w:color="auto"/>
              <w:right w:val="single" w:sz="4" w:space="0" w:color="auto"/>
            </w:tcBorders>
            <w:shd w:val="clear" w:color="auto" w:fill="auto"/>
            <w:noWrap/>
          </w:tcPr>
          <w:p w14:paraId="4C40FF96" w14:textId="77777777" w:rsidR="00FD67E7" w:rsidRDefault="00FD67E7" w:rsidP="000165E3">
            <w:pPr>
              <w:spacing w:before="120" w:after="0"/>
              <w:rPr>
                <w:ins w:id="661" w:author="admin" w:date="2021-10-01T15:32:00Z"/>
              </w:rPr>
            </w:pPr>
          </w:p>
        </w:tc>
        <w:tc>
          <w:tcPr>
            <w:tcW w:w="3150" w:type="dxa"/>
            <w:tcBorders>
              <w:top w:val="single" w:sz="4" w:space="0" w:color="auto"/>
              <w:left w:val="nil"/>
              <w:bottom w:val="single" w:sz="4" w:space="0" w:color="auto"/>
              <w:right w:val="single" w:sz="4" w:space="0" w:color="auto"/>
            </w:tcBorders>
            <w:shd w:val="clear" w:color="auto" w:fill="auto"/>
            <w:noWrap/>
          </w:tcPr>
          <w:p w14:paraId="749A01E5" w14:textId="77777777" w:rsidR="00FD67E7" w:rsidRPr="00FD2291" w:rsidRDefault="00FD67E7" w:rsidP="000165E3">
            <w:pPr>
              <w:spacing w:before="120" w:after="0"/>
              <w:rPr>
                <w:ins w:id="662" w:author="admin" w:date="2021-10-01T15:32:00Z"/>
                <w:rFonts w:eastAsia="Times New Roman"/>
              </w:rPr>
            </w:pPr>
          </w:p>
        </w:tc>
        <w:tc>
          <w:tcPr>
            <w:tcW w:w="3227" w:type="dxa"/>
            <w:tcBorders>
              <w:top w:val="single" w:sz="4" w:space="0" w:color="auto"/>
              <w:left w:val="nil"/>
              <w:bottom w:val="single" w:sz="4" w:space="0" w:color="auto"/>
              <w:right w:val="single" w:sz="4" w:space="0" w:color="auto"/>
            </w:tcBorders>
            <w:shd w:val="clear" w:color="auto" w:fill="auto"/>
            <w:noWrap/>
          </w:tcPr>
          <w:p w14:paraId="53479751" w14:textId="77777777" w:rsidR="00FD67E7" w:rsidRPr="00FD2291" w:rsidRDefault="00FD67E7" w:rsidP="000165E3">
            <w:pPr>
              <w:spacing w:before="120" w:after="0"/>
              <w:rPr>
                <w:ins w:id="663" w:author="admin" w:date="2021-10-01T15:32:00Z"/>
                <w:rFonts w:eastAsia="Times New Roman"/>
              </w:rPr>
            </w:pPr>
          </w:p>
        </w:tc>
      </w:tr>
      <w:tr w:rsidR="00FD67E7" w:rsidRPr="00522F50" w14:paraId="5C05D3EC" w14:textId="77777777" w:rsidTr="000165E3">
        <w:trPr>
          <w:trHeight w:val="300"/>
          <w:ins w:id="664" w:author="admin" w:date="2021-10-01T15: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0E8384B9" w14:textId="59051DFD" w:rsidR="00FD67E7" w:rsidRDefault="00FD67E7" w:rsidP="000165E3">
            <w:pPr>
              <w:spacing w:before="120" w:after="0"/>
              <w:rPr>
                <w:ins w:id="665" w:author="admin" w:date="2021-10-01T15:32:00Z"/>
                <w:rFonts w:eastAsia="Times New Roman"/>
              </w:rPr>
            </w:pPr>
            <w:ins w:id="666" w:author="admin" w:date="2021-10-01T15:32:00Z">
              <w:r>
                <w:rPr>
                  <w:rFonts w:eastAsia="Times New Roman"/>
                </w:rPr>
                <w:t>137</w:t>
              </w:r>
            </w:ins>
          </w:p>
        </w:tc>
        <w:tc>
          <w:tcPr>
            <w:tcW w:w="1980" w:type="dxa"/>
            <w:tcBorders>
              <w:top w:val="single" w:sz="4" w:space="0" w:color="auto"/>
              <w:left w:val="nil"/>
              <w:bottom w:val="single" w:sz="4" w:space="0" w:color="auto"/>
              <w:right w:val="single" w:sz="4" w:space="0" w:color="auto"/>
            </w:tcBorders>
            <w:shd w:val="clear" w:color="auto" w:fill="auto"/>
            <w:noWrap/>
          </w:tcPr>
          <w:p w14:paraId="66877729" w14:textId="77777777" w:rsidR="00FD67E7" w:rsidRDefault="00FD67E7" w:rsidP="000165E3">
            <w:pPr>
              <w:spacing w:before="120" w:after="0"/>
              <w:rPr>
                <w:ins w:id="667" w:author="admin" w:date="2021-10-01T15:32:00Z"/>
              </w:rPr>
            </w:pPr>
          </w:p>
        </w:tc>
        <w:tc>
          <w:tcPr>
            <w:tcW w:w="3150" w:type="dxa"/>
            <w:tcBorders>
              <w:top w:val="single" w:sz="4" w:space="0" w:color="auto"/>
              <w:left w:val="nil"/>
              <w:bottom w:val="single" w:sz="4" w:space="0" w:color="auto"/>
              <w:right w:val="single" w:sz="4" w:space="0" w:color="auto"/>
            </w:tcBorders>
            <w:shd w:val="clear" w:color="auto" w:fill="auto"/>
            <w:noWrap/>
          </w:tcPr>
          <w:p w14:paraId="75F34472" w14:textId="77777777" w:rsidR="00FD67E7" w:rsidRPr="00FD2291" w:rsidRDefault="00FD67E7" w:rsidP="000165E3">
            <w:pPr>
              <w:spacing w:before="120" w:after="0"/>
              <w:rPr>
                <w:ins w:id="668" w:author="admin" w:date="2021-10-01T15:32:00Z"/>
                <w:rFonts w:eastAsia="Times New Roman"/>
              </w:rPr>
            </w:pPr>
          </w:p>
        </w:tc>
        <w:tc>
          <w:tcPr>
            <w:tcW w:w="3227" w:type="dxa"/>
            <w:tcBorders>
              <w:top w:val="single" w:sz="4" w:space="0" w:color="auto"/>
              <w:left w:val="nil"/>
              <w:bottom w:val="single" w:sz="4" w:space="0" w:color="auto"/>
              <w:right w:val="single" w:sz="4" w:space="0" w:color="auto"/>
            </w:tcBorders>
            <w:shd w:val="clear" w:color="auto" w:fill="auto"/>
            <w:noWrap/>
          </w:tcPr>
          <w:p w14:paraId="1095C07A" w14:textId="7F371ED2" w:rsidR="00FD67E7" w:rsidRPr="00FD2291" w:rsidRDefault="00FD67E7" w:rsidP="000165E3">
            <w:pPr>
              <w:spacing w:before="120" w:after="0"/>
              <w:rPr>
                <w:ins w:id="669" w:author="admin" w:date="2021-10-01T15:32:00Z"/>
                <w:rFonts w:eastAsia="Times New Roman"/>
              </w:rPr>
            </w:pPr>
            <w:ins w:id="670" w:author="admin" w:date="2021-10-01T15:33:00Z">
              <w:r>
                <w:rPr>
                  <w:rFonts w:eastAsia="Times New Roman"/>
                </w:rPr>
                <w:t>Tỉ lệ phí cần đồng bộ sang BO</w:t>
              </w:r>
            </w:ins>
          </w:p>
        </w:tc>
      </w:tr>
      <w:tr w:rsidR="000165E3" w:rsidRPr="00522F50" w14:paraId="37E8EC81" w14:textId="77777777" w:rsidTr="000165E3">
        <w:trPr>
          <w:trHeight w:val="300"/>
          <w:ins w:id="671" w:author="admin" w:date="2021-08-23T20:55: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2A1F5574" w14:textId="248D45E1" w:rsidR="000165E3" w:rsidRPr="00522F50" w:rsidRDefault="000165E3" w:rsidP="000165E3">
            <w:pPr>
              <w:spacing w:before="120" w:after="0"/>
              <w:rPr>
                <w:ins w:id="672" w:author="admin" w:date="2021-08-23T20:55:00Z"/>
                <w:rFonts w:eastAsia="Times New Roman"/>
              </w:rPr>
            </w:pPr>
            <w:ins w:id="673" w:author="admin" w:date="2021-08-23T20:56:00Z">
              <w:r>
                <w:rPr>
                  <w:rFonts w:eastAsia="Times New Roman"/>
                </w:rPr>
                <w:t>10</w:t>
              </w:r>
            </w:ins>
          </w:p>
        </w:tc>
        <w:tc>
          <w:tcPr>
            <w:tcW w:w="1980" w:type="dxa"/>
            <w:tcBorders>
              <w:top w:val="single" w:sz="4" w:space="0" w:color="auto"/>
              <w:left w:val="nil"/>
              <w:bottom w:val="single" w:sz="4" w:space="0" w:color="auto"/>
              <w:right w:val="single" w:sz="4" w:space="0" w:color="auto"/>
            </w:tcBorders>
            <w:shd w:val="clear" w:color="auto" w:fill="auto"/>
            <w:noWrap/>
          </w:tcPr>
          <w:p w14:paraId="0F1DFC77" w14:textId="5ABE92D7" w:rsidR="000165E3" w:rsidRDefault="000165E3" w:rsidP="000165E3">
            <w:pPr>
              <w:spacing w:before="120" w:after="0"/>
              <w:rPr>
                <w:ins w:id="674" w:author="admin" w:date="2021-08-23T20:55:00Z"/>
              </w:rPr>
            </w:pPr>
            <w:ins w:id="675" w:author="admin" w:date="2021-08-23T20:56:00Z">
              <w:r>
                <w:t>Checksum</w:t>
              </w:r>
            </w:ins>
          </w:p>
        </w:tc>
        <w:tc>
          <w:tcPr>
            <w:tcW w:w="3150" w:type="dxa"/>
            <w:tcBorders>
              <w:top w:val="single" w:sz="4" w:space="0" w:color="auto"/>
              <w:left w:val="nil"/>
              <w:bottom w:val="single" w:sz="4" w:space="0" w:color="auto"/>
              <w:right w:val="single" w:sz="4" w:space="0" w:color="auto"/>
            </w:tcBorders>
            <w:shd w:val="clear" w:color="auto" w:fill="auto"/>
            <w:noWrap/>
          </w:tcPr>
          <w:p w14:paraId="0C6B12FD" w14:textId="77777777" w:rsidR="000165E3" w:rsidRPr="00522F50" w:rsidRDefault="000165E3" w:rsidP="000165E3">
            <w:pPr>
              <w:spacing w:before="120" w:after="0"/>
              <w:rPr>
                <w:ins w:id="676" w:author="admin" w:date="2021-08-23T20:55:00Z"/>
                <w:rFonts w:eastAsia="Times New Roman"/>
              </w:rPr>
            </w:pPr>
          </w:p>
        </w:tc>
        <w:tc>
          <w:tcPr>
            <w:tcW w:w="3227" w:type="dxa"/>
            <w:tcBorders>
              <w:top w:val="single" w:sz="4" w:space="0" w:color="auto"/>
              <w:left w:val="nil"/>
              <w:bottom w:val="single" w:sz="4" w:space="0" w:color="auto"/>
              <w:right w:val="single" w:sz="4" w:space="0" w:color="auto"/>
            </w:tcBorders>
            <w:shd w:val="clear" w:color="auto" w:fill="auto"/>
            <w:noWrap/>
          </w:tcPr>
          <w:p w14:paraId="02C41868" w14:textId="77777777" w:rsidR="000165E3" w:rsidRPr="00522F50" w:rsidRDefault="000165E3" w:rsidP="000165E3">
            <w:pPr>
              <w:spacing w:before="120" w:after="0"/>
              <w:rPr>
                <w:ins w:id="677" w:author="admin" w:date="2021-08-23T20:55:00Z"/>
                <w:rFonts w:eastAsia="Times New Roman"/>
              </w:rPr>
            </w:pPr>
          </w:p>
        </w:tc>
      </w:tr>
    </w:tbl>
    <w:p w14:paraId="44D8B0F2" w14:textId="48090FB3" w:rsidR="0060306C" w:rsidRDefault="0060306C" w:rsidP="0060306C">
      <w:pPr>
        <w:rPr>
          <w:lang w:val="en-GB"/>
        </w:rPr>
      </w:pPr>
    </w:p>
    <w:p w14:paraId="3E60BEB7" w14:textId="401F9A22" w:rsidR="00F975EF" w:rsidRDefault="00D47CB0" w:rsidP="00F975EF">
      <w:pPr>
        <w:pStyle w:val="Heading4"/>
      </w:pPr>
      <w:bookmarkStart w:id="678" w:name="_Toc421178861"/>
      <w:r w:rsidRPr="0035615B">
        <w:t>Execution</w:t>
      </w:r>
      <w:r>
        <w:t xml:space="preserve"> </w:t>
      </w:r>
      <w:r w:rsidRPr="0035615B">
        <w:t>Report for expired order</w:t>
      </w:r>
      <w:bookmarkEnd w:id="678"/>
    </w:p>
    <w:p w14:paraId="168CB5F4" w14:textId="7DEA6C27" w:rsidR="00E22BB1" w:rsidRPr="00311035" w:rsidRDefault="00E22BB1" w:rsidP="00311035">
      <w:pPr>
        <w:rPr>
          <w:lang w:val="en-GB"/>
        </w:rPr>
      </w:pPr>
      <w:r w:rsidRPr="00311035">
        <w:rPr>
          <w:lang w:val="en-GB"/>
        </w:rPr>
        <w:t>Message thông báo lệnh bị expired: ví dụ đối với các lệnh thị trường.</w:t>
      </w:r>
    </w:p>
    <w:tbl>
      <w:tblPr>
        <w:tblW w:w="9378" w:type="dxa"/>
        <w:tblLook w:val="04A0" w:firstRow="1" w:lastRow="0" w:firstColumn="1" w:lastColumn="0" w:noHBand="0" w:noVBand="1"/>
      </w:tblPr>
      <w:tblGrid>
        <w:gridCol w:w="1021"/>
        <w:gridCol w:w="1980"/>
        <w:gridCol w:w="3150"/>
        <w:gridCol w:w="3227"/>
      </w:tblGrid>
      <w:tr w:rsidR="00D47CB0" w:rsidRPr="00522F50" w14:paraId="3C9A572A" w14:textId="77777777" w:rsidTr="00E84233">
        <w:trPr>
          <w:trHeight w:val="300"/>
        </w:trPr>
        <w:tc>
          <w:tcPr>
            <w:tcW w:w="1021"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1C56CB3" w14:textId="77777777" w:rsidR="00D47CB0" w:rsidRPr="008673F4" w:rsidRDefault="00D47CB0" w:rsidP="00E84233">
            <w:pPr>
              <w:spacing w:before="120" w:after="0"/>
              <w:rPr>
                <w:rFonts w:eastAsia="Times New Roman"/>
                <w:b/>
              </w:rPr>
            </w:pPr>
            <w:r w:rsidRPr="008673F4">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DE80AA9" w14:textId="77777777" w:rsidR="00D47CB0" w:rsidRPr="008673F4" w:rsidRDefault="00D47CB0" w:rsidP="00E84233">
            <w:pPr>
              <w:spacing w:before="120" w:after="0"/>
              <w:rPr>
                <w:rFonts w:eastAsia="Times New Roman"/>
                <w:b/>
              </w:rPr>
            </w:pPr>
            <w:r w:rsidRPr="008673F4">
              <w:rPr>
                <w:rFonts w:eastAsia="Times New Roman"/>
                <w:b/>
              </w:rPr>
              <w:t>Field name</w:t>
            </w:r>
          </w:p>
        </w:tc>
        <w:tc>
          <w:tcPr>
            <w:tcW w:w="315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9EDC426" w14:textId="77777777" w:rsidR="00D47CB0" w:rsidRPr="008673F4" w:rsidRDefault="00D47CB0" w:rsidP="00E84233">
            <w:pPr>
              <w:spacing w:before="120" w:after="0"/>
              <w:rPr>
                <w:rFonts w:eastAsia="Times New Roman"/>
                <w:b/>
              </w:rPr>
            </w:pPr>
            <w:r w:rsidRPr="008673F4">
              <w:rPr>
                <w:rFonts w:eastAsia="Times New Roman"/>
                <w:b/>
              </w:rPr>
              <w:t>Value</w:t>
            </w:r>
          </w:p>
        </w:tc>
        <w:tc>
          <w:tcPr>
            <w:tcW w:w="3227"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18A959D" w14:textId="77777777" w:rsidR="00D47CB0" w:rsidRPr="008673F4" w:rsidRDefault="00D47CB0" w:rsidP="00E84233">
            <w:pPr>
              <w:spacing w:before="120" w:after="0"/>
              <w:rPr>
                <w:rFonts w:eastAsia="Times New Roman"/>
                <w:b/>
              </w:rPr>
            </w:pPr>
            <w:r w:rsidRPr="008673F4">
              <w:rPr>
                <w:rFonts w:eastAsia="Times New Roman"/>
                <w:b/>
              </w:rPr>
              <w:t>Comment</w:t>
            </w:r>
          </w:p>
        </w:tc>
      </w:tr>
      <w:tr w:rsidR="00792B4A" w:rsidRPr="00522F50" w14:paraId="18B7139B" w14:textId="77777777" w:rsidTr="00792B4A">
        <w:trPr>
          <w:trHeight w:val="300"/>
          <w:ins w:id="679" w:author="admin" w:date="2021-08-23T18:28:00Z"/>
        </w:trPr>
        <w:tc>
          <w:tcPr>
            <w:tcW w:w="1021" w:type="dxa"/>
            <w:tcBorders>
              <w:top w:val="nil"/>
              <w:left w:val="single" w:sz="4" w:space="0" w:color="auto"/>
              <w:bottom w:val="single" w:sz="4" w:space="0" w:color="auto"/>
              <w:right w:val="single" w:sz="4" w:space="0" w:color="auto"/>
            </w:tcBorders>
            <w:shd w:val="clear" w:color="auto" w:fill="auto"/>
            <w:noWrap/>
          </w:tcPr>
          <w:p w14:paraId="2C5B5E5B" w14:textId="07C89732" w:rsidR="00792B4A" w:rsidRPr="00522F50" w:rsidRDefault="00792B4A" w:rsidP="00792B4A">
            <w:pPr>
              <w:spacing w:before="120" w:after="0"/>
              <w:rPr>
                <w:ins w:id="680" w:author="admin" w:date="2021-08-23T18:28:00Z"/>
                <w:rFonts w:eastAsia="Times New Roman"/>
              </w:rPr>
            </w:pPr>
            <w:ins w:id="681" w:author="admin" w:date="2021-08-23T18:29: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
          <w:p w14:paraId="483FA080" w14:textId="77777777" w:rsidR="00792B4A" w:rsidRPr="00522F50" w:rsidRDefault="00792B4A" w:rsidP="00792B4A">
            <w:pPr>
              <w:spacing w:before="120" w:after="0"/>
              <w:rPr>
                <w:ins w:id="682" w:author="admin" w:date="2021-08-23T18:28:00Z"/>
                <w:rFonts w:eastAsia="Times New Roman"/>
              </w:rPr>
            </w:pPr>
          </w:p>
        </w:tc>
        <w:tc>
          <w:tcPr>
            <w:tcW w:w="3150" w:type="dxa"/>
            <w:tcBorders>
              <w:top w:val="nil"/>
              <w:left w:val="nil"/>
              <w:bottom w:val="single" w:sz="4" w:space="0" w:color="auto"/>
              <w:right w:val="single" w:sz="4" w:space="0" w:color="auto"/>
            </w:tcBorders>
            <w:shd w:val="clear" w:color="auto" w:fill="auto"/>
            <w:noWrap/>
          </w:tcPr>
          <w:p w14:paraId="4BFD275D" w14:textId="355D03F3" w:rsidR="00792B4A" w:rsidRPr="00522F50" w:rsidRDefault="00792B4A" w:rsidP="00792B4A">
            <w:pPr>
              <w:spacing w:before="120" w:after="0"/>
              <w:rPr>
                <w:ins w:id="683" w:author="admin" w:date="2021-08-23T18:28:00Z"/>
                <w:rFonts w:eastAsia="Times New Roman"/>
              </w:rPr>
            </w:pPr>
            <w:ins w:id="684" w:author="admin" w:date="2021-08-23T18:29:00Z">
              <w:r w:rsidRPr="00007D82">
                <w:rPr>
                  <w:rFonts w:eastAsia="Times New Roman"/>
                </w:rPr>
                <w:t>FIX.4.4</w:t>
              </w:r>
            </w:ins>
          </w:p>
        </w:tc>
        <w:tc>
          <w:tcPr>
            <w:tcW w:w="3227" w:type="dxa"/>
            <w:tcBorders>
              <w:top w:val="nil"/>
              <w:left w:val="nil"/>
              <w:bottom w:val="single" w:sz="4" w:space="0" w:color="auto"/>
              <w:right w:val="single" w:sz="4" w:space="0" w:color="auto"/>
            </w:tcBorders>
            <w:shd w:val="clear" w:color="auto" w:fill="auto"/>
            <w:noWrap/>
            <w:vAlign w:val="bottom"/>
          </w:tcPr>
          <w:p w14:paraId="49DC04F5" w14:textId="77777777" w:rsidR="00792B4A" w:rsidRPr="00522F50" w:rsidRDefault="00792B4A" w:rsidP="00792B4A">
            <w:pPr>
              <w:spacing w:before="120" w:after="0"/>
              <w:rPr>
                <w:ins w:id="685" w:author="admin" w:date="2021-08-23T18:28:00Z"/>
                <w:rFonts w:eastAsia="Times New Roman"/>
              </w:rPr>
            </w:pPr>
          </w:p>
        </w:tc>
      </w:tr>
      <w:tr w:rsidR="00792B4A" w:rsidRPr="00522F50" w14:paraId="52A6617A" w14:textId="77777777" w:rsidTr="00792B4A">
        <w:trPr>
          <w:trHeight w:val="300"/>
          <w:ins w:id="686" w:author="admin" w:date="2021-08-23T18:28:00Z"/>
        </w:trPr>
        <w:tc>
          <w:tcPr>
            <w:tcW w:w="1021" w:type="dxa"/>
            <w:tcBorders>
              <w:top w:val="nil"/>
              <w:left w:val="single" w:sz="4" w:space="0" w:color="auto"/>
              <w:bottom w:val="single" w:sz="4" w:space="0" w:color="auto"/>
              <w:right w:val="single" w:sz="4" w:space="0" w:color="auto"/>
            </w:tcBorders>
            <w:shd w:val="clear" w:color="auto" w:fill="auto"/>
            <w:noWrap/>
          </w:tcPr>
          <w:p w14:paraId="0D9C8519" w14:textId="4C6D5040" w:rsidR="00792B4A" w:rsidRPr="00522F50" w:rsidRDefault="00792B4A" w:rsidP="00792B4A">
            <w:pPr>
              <w:spacing w:before="120" w:after="0"/>
              <w:rPr>
                <w:ins w:id="687" w:author="admin" w:date="2021-08-23T18:28:00Z"/>
                <w:rFonts w:eastAsia="Times New Roman"/>
              </w:rPr>
            </w:pPr>
            <w:ins w:id="688" w:author="admin" w:date="2021-08-23T18:29: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48AAD52B" w14:textId="18AC9253" w:rsidR="00792B4A" w:rsidRPr="00522F50" w:rsidRDefault="00792B4A" w:rsidP="00792B4A">
            <w:pPr>
              <w:spacing w:before="120" w:after="0"/>
              <w:rPr>
                <w:ins w:id="689" w:author="admin" w:date="2021-08-23T18:28:00Z"/>
                <w:rFonts w:eastAsia="Times New Roman"/>
              </w:rPr>
            </w:pPr>
            <w:ins w:id="690" w:author="admin" w:date="2021-08-23T18:29:00Z">
              <w:r w:rsidRPr="007F655C">
                <w:rPr>
                  <w:rFonts w:eastAsia="Times New Roman"/>
                  <w:sz w:val="20"/>
                  <w:szCs w:val="20"/>
                </w:rPr>
                <w:t>BodyLength</w:t>
              </w:r>
            </w:ins>
          </w:p>
        </w:tc>
        <w:tc>
          <w:tcPr>
            <w:tcW w:w="3150" w:type="dxa"/>
            <w:tcBorders>
              <w:top w:val="nil"/>
              <w:left w:val="nil"/>
              <w:bottom w:val="single" w:sz="4" w:space="0" w:color="auto"/>
              <w:right w:val="single" w:sz="4" w:space="0" w:color="auto"/>
            </w:tcBorders>
            <w:shd w:val="clear" w:color="auto" w:fill="auto"/>
            <w:noWrap/>
          </w:tcPr>
          <w:p w14:paraId="5CC0AF3B" w14:textId="77777777" w:rsidR="00792B4A" w:rsidRPr="00522F50" w:rsidRDefault="00792B4A" w:rsidP="00792B4A">
            <w:pPr>
              <w:spacing w:before="120" w:after="0"/>
              <w:rPr>
                <w:ins w:id="691" w:author="admin" w:date="2021-08-23T18:28:00Z"/>
                <w:rFonts w:eastAsia="Times New Roman"/>
              </w:rPr>
            </w:pPr>
          </w:p>
        </w:tc>
        <w:tc>
          <w:tcPr>
            <w:tcW w:w="3227" w:type="dxa"/>
            <w:tcBorders>
              <w:top w:val="nil"/>
              <w:left w:val="nil"/>
              <w:bottom w:val="single" w:sz="4" w:space="0" w:color="auto"/>
              <w:right w:val="single" w:sz="4" w:space="0" w:color="auto"/>
            </w:tcBorders>
            <w:shd w:val="clear" w:color="auto" w:fill="auto"/>
            <w:noWrap/>
            <w:vAlign w:val="bottom"/>
          </w:tcPr>
          <w:p w14:paraId="670F57C0" w14:textId="77777777" w:rsidR="00792B4A" w:rsidRPr="00522F50" w:rsidRDefault="00792B4A" w:rsidP="00792B4A">
            <w:pPr>
              <w:spacing w:before="120" w:after="0"/>
              <w:rPr>
                <w:ins w:id="692" w:author="admin" w:date="2021-08-23T18:28:00Z"/>
                <w:rFonts w:eastAsia="Times New Roman"/>
              </w:rPr>
            </w:pPr>
          </w:p>
        </w:tc>
      </w:tr>
      <w:tr w:rsidR="00792B4A" w:rsidRPr="00522F50" w14:paraId="5AF1A7E1"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080EC9C4" w14:textId="77777777" w:rsidR="00792B4A" w:rsidRPr="00522F50" w:rsidRDefault="00792B4A" w:rsidP="00792B4A">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vAlign w:val="bottom"/>
            <w:hideMark/>
          </w:tcPr>
          <w:p w14:paraId="3A5F2B89" w14:textId="77777777" w:rsidR="00792B4A" w:rsidRPr="00522F50" w:rsidRDefault="00792B4A" w:rsidP="00792B4A">
            <w:pPr>
              <w:spacing w:before="120" w:after="0"/>
              <w:rPr>
                <w:rFonts w:eastAsia="Times New Roman"/>
              </w:rPr>
            </w:pPr>
            <w:r w:rsidRPr="00522F50">
              <w:rPr>
                <w:rFonts w:eastAsia="Times New Roman"/>
              </w:rPr>
              <w:t>MsgType</w:t>
            </w:r>
          </w:p>
        </w:tc>
        <w:tc>
          <w:tcPr>
            <w:tcW w:w="3150" w:type="dxa"/>
            <w:tcBorders>
              <w:top w:val="nil"/>
              <w:left w:val="nil"/>
              <w:bottom w:val="single" w:sz="4" w:space="0" w:color="auto"/>
              <w:right w:val="single" w:sz="4" w:space="0" w:color="auto"/>
            </w:tcBorders>
            <w:shd w:val="clear" w:color="auto" w:fill="auto"/>
            <w:noWrap/>
            <w:vAlign w:val="bottom"/>
            <w:hideMark/>
          </w:tcPr>
          <w:p w14:paraId="7015FD9C" w14:textId="77777777" w:rsidR="00792B4A" w:rsidRPr="00522F50" w:rsidRDefault="00792B4A" w:rsidP="00792B4A">
            <w:pPr>
              <w:spacing w:before="120" w:after="0"/>
              <w:rPr>
                <w:rFonts w:eastAsia="Times New Roman"/>
              </w:rPr>
            </w:pPr>
            <w:r w:rsidRPr="00522F50">
              <w:rPr>
                <w:rFonts w:eastAsia="Times New Roman"/>
              </w:rPr>
              <w:t>8</w:t>
            </w:r>
          </w:p>
        </w:tc>
        <w:tc>
          <w:tcPr>
            <w:tcW w:w="3227" w:type="dxa"/>
            <w:tcBorders>
              <w:top w:val="nil"/>
              <w:left w:val="nil"/>
              <w:bottom w:val="single" w:sz="4" w:space="0" w:color="auto"/>
              <w:right w:val="single" w:sz="4" w:space="0" w:color="auto"/>
            </w:tcBorders>
            <w:shd w:val="clear" w:color="auto" w:fill="auto"/>
            <w:noWrap/>
            <w:vAlign w:val="bottom"/>
            <w:hideMark/>
          </w:tcPr>
          <w:p w14:paraId="16AF3785" w14:textId="77777777" w:rsidR="00792B4A" w:rsidRPr="00522F50" w:rsidRDefault="00792B4A" w:rsidP="00792B4A">
            <w:pPr>
              <w:spacing w:before="120" w:after="0"/>
              <w:rPr>
                <w:rFonts w:eastAsia="Times New Roman"/>
              </w:rPr>
            </w:pPr>
            <w:r w:rsidRPr="00522F50">
              <w:rPr>
                <w:rFonts w:eastAsia="Times New Roman"/>
              </w:rPr>
              <w:t> </w:t>
            </w:r>
          </w:p>
        </w:tc>
      </w:tr>
      <w:tr w:rsidR="00792B4A" w:rsidRPr="00522F50" w14:paraId="3DE60D6C" w14:textId="77777777" w:rsidTr="00792B4A">
        <w:trPr>
          <w:trHeight w:val="300"/>
          <w:ins w:id="693" w:author="admin" w:date="2021-08-23T18:28:00Z"/>
        </w:trPr>
        <w:tc>
          <w:tcPr>
            <w:tcW w:w="1021" w:type="dxa"/>
            <w:tcBorders>
              <w:top w:val="nil"/>
              <w:left w:val="single" w:sz="4" w:space="0" w:color="auto"/>
              <w:bottom w:val="single" w:sz="4" w:space="0" w:color="auto"/>
              <w:right w:val="single" w:sz="4" w:space="0" w:color="auto"/>
            </w:tcBorders>
            <w:shd w:val="clear" w:color="auto" w:fill="auto"/>
            <w:noWrap/>
          </w:tcPr>
          <w:p w14:paraId="07959C5E" w14:textId="6CA4D4E6" w:rsidR="00792B4A" w:rsidRDefault="00792B4A" w:rsidP="00792B4A">
            <w:pPr>
              <w:spacing w:before="120" w:after="0"/>
              <w:rPr>
                <w:ins w:id="694" w:author="admin" w:date="2021-08-23T18:28:00Z"/>
                <w:rFonts w:eastAsia="Times New Roman"/>
              </w:rPr>
            </w:pPr>
            <w:ins w:id="695" w:author="admin" w:date="2021-08-23T18:29: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
          <w:p w14:paraId="119C7DA5" w14:textId="0A8879E3" w:rsidR="00792B4A" w:rsidRDefault="00792B4A" w:rsidP="00792B4A">
            <w:pPr>
              <w:spacing w:before="120" w:after="0"/>
              <w:rPr>
                <w:ins w:id="696" w:author="admin" w:date="2021-08-23T18:28:00Z"/>
                <w:rFonts w:eastAsia="Times New Roman"/>
              </w:rPr>
            </w:pPr>
            <w:ins w:id="697" w:author="admin" w:date="2021-08-23T18:29:00Z">
              <w:r w:rsidRPr="007F655C">
                <w:rPr>
                  <w:rFonts w:eastAsia="Times New Roman"/>
                  <w:sz w:val="20"/>
                  <w:szCs w:val="20"/>
                </w:rPr>
                <w:t>MsgSeqNum</w:t>
              </w:r>
            </w:ins>
          </w:p>
        </w:tc>
        <w:tc>
          <w:tcPr>
            <w:tcW w:w="3150" w:type="dxa"/>
            <w:tcBorders>
              <w:top w:val="nil"/>
              <w:left w:val="nil"/>
              <w:bottom w:val="single" w:sz="4" w:space="0" w:color="auto"/>
              <w:right w:val="single" w:sz="4" w:space="0" w:color="auto"/>
            </w:tcBorders>
            <w:shd w:val="clear" w:color="auto" w:fill="auto"/>
            <w:noWrap/>
          </w:tcPr>
          <w:p w14:paraId="3B8CDEF6" w14:textId="30B8B688" w:rsidR="00792B4A" w:rsidRPr="00522F50" w:rsidRDefault="00792B4A" w:rsidP="00792B4A">
            <w:pPr>
              <w:spacing w:before="120" w:after="0"/>
              <w:rPr>
                <w:ins w:id="698" w:author="admin" w:date="2021-08-23T18:28:00Z"/>
                <w:rFonts w:eastAsia="Times New Roman"/>
              </w:rPr>
            </w:pPr>
            <w:ins w:id="699" w:author="admin" w:date="2021-08-23T18:29:00Z">
              <w:r w:rsidRPr="00B67379">
                <w:rPr>
                  <w:rFonts w:eastAsia="Times New Roman"/>
                  <w:sz w:val="20"/>
                  <w:szCs w:val="20"/>
                </w:rPr>
                <w:t>số seq tăng dần của msg</w:t>
              </w:r>
            </w:ins>
          </w:p>
        </w:tc>
        <w:tc>
          <w:tcPr>
            <w:tcW w:w="3227" w:type="dxa"/>
            <w:tcBorders>
              <w:top w:val="nil"/>
              <w:left w:val="nil"/>
              <w:bottom w:val="single" w:sz="4" w:space="0" w:color="auto"/>
              <w:right w:val="single" w:sz="4" w:space="0" w:color="auto"/>
            </w:tcBorders>
            <w:shd w:val="clear" w:color="auto" w:fill="auto"/>
            <w:noWrap/>
          </w:tcPr>
          <w:p w14:paraId="265249CD" w14:textId="77777777" w:rsidR="00792B4A" w:rsidRPr="00522F50" w:rsidRDefault="00792B4A" w:rsidP="00792B4A">
            <w:pPr>
              <w:spacing w:before="120" w:after="0"/>
              <w:rPr>
                <w:ins w:id="700" w:author="admin" w:date="2021-08-23T18:28:00Z"/>
                <w:rFonts w:eastAsia="Times New Roman"/>
              </w:rPr>
            </w:pPr>
          </w:p>
        </w:tc>
      </w:tr>
      <w:tr w:rsidR="00792B4A" w:rsidRPr="00522F50" w14:paraId="7823CA6A" w14:textId="77777777" w:rsidTr="00792B4A">
        <w:trPr>
          <w:trHeight w:val="300"/>
          <w:ins w:id="701" w:author="admin" w:date="2021-08-23T18:28:00Z"/>
        </w:trPr>
        <w:tc>
          <w:tcPr>
            <w:tcW w:w="1021" w:type="dxa"/>
            <w:tcBorders>
              <w:top w:val="nil"/>
              <w:left w:val="single" w:sz="4" w:space="0" w:color="auto"/>
              <w:bottom w:val="single" w:sz="4" w:space="0" w:color="auto"/>
              <w:right w:val="single" w:sz="4" w:space="0" w:color="auto"/>
            </w:tcBorders>
            <w:shd w:val="clear" w:color="auto" w:fill="auto"/>
            <w:noWrap/>
          </w:tcPr>
          <w:p w14:paraId="3D9DBACE" w14:textId="393F5AAB" w:rsidR="00792B4A" w:rsidRDefault="00792B4A" w:rsidP="00792B4A">
            <w:pPr>
              <w:spacing w:before="120" w:after="0"/>
              <w:rPr>
                <w:ins w:id="702" w:author="admin" w:date="2021-08-23T18:28:00Z"/>
                <w:rFonts w:eastAsia="Times New Roman"/>
              </w:rPr>
            </w:pPr>
            <w:ins w:id="703" w:author="admin" w:date="2021-08-23T18:29: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
          <w:p w14:paraId="6714511E" w14:textId="4E86351A" w:rsidR="00792B4A" w:rsidRDefault="00792B4A" w:rsidP="00792B4A">
            <w:pPr>
              <w:spacing w:before="120" w:after="0"/>
              <w:rPr>
                <w:ins w:id="704" w:author="admin" w:date="2021-08-23T18:28:00Z"/>
                <w:rFonts w:eastAsia="Times New Roman"/>
              </w:rPr>
            </w:pPr>
            <w:ins w:id="705" w:author="admin" w:date="2021-08-23T18:29:00Z">
              <w:r w:rsidRPr="007F655C">
                <w:rPr>
                  <w:rFonts w:eastAsia="Times New Roman"/>
                  <w:sz w:val="20"/>
                  <w:szCs w:val="20"/>
                </w:rPr>
                <w:t>SenderCompID</w:t>
              </w:r>
            </w:ins>
          </w:p>
        </w:tc>
        <w:tc>
          <w:tcPr>
            <w:tcW w:w="3150" w:type="dxa"/>
            <w:tcBorders>
              <w:top w:val="nil"/>
              <w:left w:val="nil"/>
              <w:bottom w:val="single" w:sz="4" w:space="0" w:color="auto"/>
              <w:right w:val="single" w:sz="4" w:space="0" w:color="auto"/>
            </w:tcBorders>
            <w:shd w:val="clear" w:color="auto" w:fill="auto"/>
            <w:noWrap/>
          </w:tcPr>
          <w:p w14:paraId="0DAFFE44" w14:textId="77777777" w:rsidR="00792B4A" w:rsidRDefault="00792B4A" w:rsidP="00792B4A">
            <w:pPr>
              <w:spacing w:before="120" w:after="0"/>
              <w:rPr>
                <w:ins w:id="706" w:author="admin" w:date="2021-08-23T18:29:00Z"/>
                <w:rFonts w:eastAsia="Times New Roman"/>
              </w:rPr>
            </w:pPr>
            <w:ins w:id="707" w:author="admin" w:date="2021-08-23T18:29:00Z">
              <w:r>
                <w:rPr>
                  <w:rFonts w:eastAsia="Times New Roman"/>
                </w:rPr>
                <w:t>EORS.01</w:t>
              </w:r>
            </w:ins>
          </w:p>
          <w:p w14:paraId="1178D567" w14:textId="33BA25AF" w:rsidR="00792B4A" w:rsidRPr="00522F50" w:rsidRDefault="00792B4A" w:rsidP="00792B4A">
            <w:pPr>
              <w:spacing w:before="120" w:after="0"/>
              <w:rPr>
                <w:ins w:id="708" w:author="admin" w:date="2021-08-23T18:28:00Z"/>
                <w:rFonts w:eastAsia="Times New Roman"/>
              </w:rPr>
            </w:pPr>
            <w:ins w:id="709" w:author="admin" w:date="2021-08-23T18:29:00Z">
              <w:r>
                <w:rPr>
                  <w:rFonts w:eastAsia="Times New Roman"/>
                </w:rPr>
                <w:t>EORS.02</w:t>
              </w:r>
            </w:ins>
          </w:p>
        </w:tc>
        <w:tc>
          <w:tcPr>
            <w:tcW w:w="3227" w:type="dxa"/>
            <w:tcBorders>
              <w:top w:val="nil"/>
              <w:left w:val="nil"/>
              <w:bottom w:val="single" w:sz="4" w:space="0" w:color="auto"/>
              <w:right w:val="single" w:sz="4" w:space="0" w:color="auto"/>
            </w:tcBorders>
            <w:shd w:val="clear" w:color="auto" w:fill="auto"/>
            <w:noWrap/>
          </w:tcPr>
          <w:p w14:paraId="639F7A4D" w14:textId="77777777" w:rsidR="00792B4A" w:rsidRPr="00522F50" w:rsidRDefault="00792B4A" w:rsidP="00792B4A">
            <w:pPr>
              <w:spacing w:before="120" w:after="0"/>
              <w:rPr>
                <w:ins w:id="710" w:author="admin" w:date="2021-08-23T18:28:00Z"/>
                <w:rFonts w:eastAsia="Times New Roman"/>
              </w:rPr>
            </w:pPr>
          </w:p>
        </w:tc>
      </w:tr>
      <w:tr w:rsidR="00792B4A" w:rsidRPr="00522F50" w14:paraId="7C76360A" w14:textId="77777777" w:rsidTr="00792B4A">
        <w:trPr>
          <w:trHeight w:val="300"/>
          <w:ins w:id="711" w:author="admin" w:date="2021-08-23T18:28:00Z"/>
        </w:trPr>
        <w:tc>
          <w:tcPr>
            <w:tcW w:w="1021" w:type="dxa"/>
            <w:tcBorders>
              <w:top w:val="nil"/>
              <w:left w:val="single" w:sz="4" w:space="0" w:color="auto"/>
              <w:bottom w:val="single" w:sz="4" w:space="0" w:color="auto"/>
              <w:right w:val="single" w:sz="4" w:space="0" w:color="auto"/>
            </w:tcBorders>
            <w:shd w:val="clear" w:color="auto" w:fill="auto"/>
            <w:noWrap/>
          </w:tcPr>
          <w:p w14:paraId="10193AAC" w14:textId="07448025" w:rsidR="00792B4A" w:rsidRDefault="00792B4A" w:rsidP="00792B4A">
            <w:pPr>
              <w:spacing w:before="120" w:after="0"/>
              <w:rPr>
                <w:ins w:id="712" w:author="admin" w:date="2021-08-23T18:28:00Z"/>
                <w:rFonts w:eastAsia="Times New Roman"/>
              </w:rPr>
            </w:pPr>
            <w:ins w:id="713" w:author="admin" w:date="2021-08-23T18:29:00Z">
              <w:r>
                <w:rPr>
                  <w:rFonts w:eastAsia="Times New Roman"/>
                </w:rPr>
                <w:t>50</w:t>
              </w:r>
            </w:ins>
          </w:p>
        </w:tc>
        <w:tc>
          <w:tcPr>
            <w:tcW w:w="1980" w:type="dxa"/>
            <w:tcBorders>
              <w:top w:val="nil"/>
              <w:left w:val="nil"/>
              <w:bottom w:val="single" w:sz="4" w:space="0" w:color="auto"/>
              <w:right w:val="single" w:sz="4" w:space="0" w:color="auto"/>
            </w:tcBorders>
            <w:shd w:val="clear" w:color="auto" w:fill="auto"/>
            <w:noWrap/>
          </w:tcPr>
          <w:p w14:paraId="32EC9D32" w14:textId="69F4CF8D" w:rsidR="00792B4A" w:rsidRDefault="00792B4A" w:rsidP="00792B4A">
            <w:pPr>
              <w:spacing w:before="120" w:after="0"/>
              <w:rPr>
                <w:ins w:id="714" w:author="admin" w:date="2021-08-23T18:28:00Z"/>
                <w:rFonts w:eastAsia="Times New Roman"/>
              </w:rPr>
            </w:pPr>
            <w:ins w:id="715" w:author="admin" w:date="2021-08-23T18:29:00Z">
              <w:r>
                <w:rPr>
                  <w:rFonts w:eastAsia="Times New Roman"/>
                </w:rPr>
                <w:t>Maker - Via</w:t>
              </w:r>
            </w:ins>
          </w:p>
        </w:tc>
        <w:tc>
          <w:tcPr>
            <w:tcW w:w="3150" w:type="dxa"/>
            <w:tcBorders>
              <w:top w:val="nil"/>
              <w:left w:val="nil"/>
              <w:bottom w:val="single" w:sz="4" w:space="0" w:color="auto"/>
              <w:right w:val="single" w:sz="4" w:space="0" w:color="auto"/>
            </w:tcBorders>
            <w:shd w:val="clear" w:color="auto" w:fill="auto"/>
            <w:noWrap/>
          </w:tcPr>
          <w:p w14:paraId="3A57504B" w14:textId="6FCB3254" w:rsidR="00792B4A" w:rsidRPr="00522F50" w:rsidRDefault="00792B4A" w:rsidP="00792B4A">
            <w:pPr>
              <w:spacing w:before="120" w:after="0"/>
              <w:rPr>
                <w:ins w:id="716" w:author="admin" w:date="2021-08-23T18:28:00Z"/>
                <w:rFonts w:eastAsia="Times New Roman"/>
              </w:rPr>
            </w:pPr>
            <w:ins w:id="717" w:author="admin" w:date="2021-08-23T18:29:00Z">
              <w:r>
                <w:rPr>
                  <w:rFonts w:eastAsia="Times New Roman"/>
                </w:rPr>
                <w:t>Kênh đặt lệnh</w:t>
              </w:r>
            </w:ins>
          </w:p>
        </w:tc>
        <w:tc>
          <w:tcPr>
            <w:tcW w:w="3227" w:type="dxa"/>
            <w:tcBorders>
              <w:top w:val="nil"/>
              <w:left w:val="nil"/>
              <w:bottom w:val="single" w:sz="4" w:space="0" w:color="auto"/>
              <w:right w:val="single" w:sz="4" w:space="0" w:color="auto"/>
            </w:tcBorders>
            <w:shd w:val="clear" w:color="auto" w:fill="auto"/>
            <w:noWrap/>
          </w:tcPr>
          <w:p w14:paraId="42B031E0" w14:textId="6156C61C" w:rsidR="00792B4A" w:rsidRPr="00522F50" w:rsidRDefault="00792B4A" w:rsidP="00792B4A">
            <w:pPr>
              <w:spacing w:before="120" w:after="0"/>
              <w:rPr>
                <w:ins w:id="718" w:author="admin" w:date="2021-08-23T18:28:00Z"/>
                <w:rFonts w:eastAsia="Times New Roman"/>
              </w:rPr>
            </w:pPr>
            <w:ins w:id="719" w:author="admin" w:date="2021-08-23T18:29:00Z">
              <w:r>
                <w:rPr>
                  <w:rFonts w:eastAsia="Times New Roman"/>
                </w:rPr>
                <w:t>Maker-via</w:t>
              </w:r>
            </w:ins>
          </w:p>
        </w:tc>
      </w:tr>
      <w:tr w:rsidR="00792B4A" w:rsidRPr="00522F50" w14:paraId="0688F851" w14:textId="77777777" w:rsidTr="00792B4A">
        <w:trPr>
          <w:trHeight w:val="300"/>
          <w:ins w:id="720" w:author="admin" w:date="2021-08-23T18:29:00Z"/>
        </w:trPr>
        <w:tc>
          <w:tcPr>
            <w:tcW w:w="1021" w:type="dxa"/>
            <w:tcBorders>
              <w:top w:val="nil"/>
              <w:left w:val="single" w:sz="4" w:space="0" w:color="auto"/>
              <w:bottom w:val="single" w:sz="4" w:space="0" w:color="auto"/>
              <w:right w:val="single" w:sz="4" w:space="0" w:color="auto"/>
            </w:tcBorders>
            <w:shd w:val="clear" w:color="auto" w:fill="auto"/>
            <w:noWrap/>
          </w:tcPr>
          <w:p w14:paraId="699B7EC4" w14:textId="58FB1B47" w:rsidR="00792B4A" w:rsidRDefault="00792B4A" w:rsidP="00792B4A">
            <w:pPr>
              <w:spacing w:before="120" w:after="0"/>
              <w:rPr>
                <w:ins w:id="721" w:author="admin" w:date="2021-08-23T18:29:00Z"/>
                <w:rFonts w:eastAsia="Times New Roman"/>
              </w:rPr>
            </w:pPr>
            <w:ins w:id="722" w:author="admin" w:date="2021-08-23T18:29:00Z">
              <w:r>
                <w:rPr>
                  <w:rFonts w:eastAsia="Times New Roman"/>
                </w:rPr>
                <w:t>52</w:t>
              </w:r>
            </w:ins>
          </w:p>
        </w:tc>
        <w:tc>
          <w:tcPr>
            <w:tcW w:w="1980" w:type="dxa"/>
            <w:tcBorders>
              <w:top w:val="nil"/>
              <w:left w:val="nil"/>
              <w:bottom w:val="single" w:sz="4" w:space="0" w:color="auto"/>
              <w:right w:val="single" w:sz="4" w:space="0" w:color="auto"/>
            </w:tcBorders>
            <w:shd w:val="clear" w:color="auto" w:fill="auto"/>
            <w:noWrap/>
          </w:tcPr>
          <w:p w14:paraId="0D5B0869" w14:textId="34525D58" w:rsidR="00792B4A" w:rsidRDefault="00792B4A" w:rsidP="00792B4A">
            <w:pPr>
              <w:spacing w:before="120" w:after="0"/>
              <w:rPr>
                <w:ins w:id="723" w:author="admin" w:date="2021-08-23T18:29:00Z"/>
                <w:rFonts w:eastAsia="Times New Roman"/>
              </w:rPr>
            </w:pPr>
            <w:ins w:id="724" w:author="admin" w:date="2021-08-23T18:29:00Z">
              <w:r w:rsidRPr="00C75B3D">
                <w:rPr>
                  <w:sz w:val="20"/>
                  <w:szCs w:val="20"/>
                  <w:highlight w:val="yellow"/>
                </w:rPr>
                <w:t>SendingTime</w:t>
              </w:r>
            </w:ins>
          </w:p>
        </w:tc>
        <w:tc>
          <w:tcPr>
            <w:tcW w:w="3150" w:type="dxa"/>
            <w:tcBorders>
              <w:top w:val="nil"/>
              <w:left w:val="nil"/>
              <w:bottom w:val="single" w:sz="4" w:space="0" w:color="auto"/>
              <w:right w:val="single" w:sz="4" w:space="0" w:color="auto"/>
            </w:tcBorders>
            <w:shd w:val="clear" w:color="auto" w:fill="auto"/>
            <w:noWrap/>
          </w:tcPr>
          <w:p w14:paraId="785E6A80" w14:textId="56D3B7AF" w:rsidR="00792B4A" w:rsidRPr="00522F50" w:rsidRDefault="00792B4A" w:rsidP="00792B4A">
            <w:pPr>
              <w:spacing w:before="120" w:after="0"/>
              <w:rPr>
                <w:ins w:id="725" w:author="admin" w:date="2021-08-23T18:29:00Z"/>
                <w:rFonts w:eastAsia="Times New Roman"/>
              </w:rPr>
            </w:pPr>
            <w:ins w:id="726" w:author="admin" w:date="2021-08-23T18:29:00Z">
              <w:r w:rsidRPr="00C75B3D">
                <w:rPr>
                  <w:rFonts w:eastAsia="Times New Roman"/>
                  <w:sz w:val="20"/>
                  <w:szCs w:val="20"/>
                  <w:highlight w:val="yellow"/>
                </w:rPr>
                <w:t>20210504-01:55:50.043</w:t>
              </w:r>
            </w:ins>
          </w:p>
        </w:tc>
        <w:tc>
          <w:tcPr>
            <w:tcW w:w="3227" w:type="dxa"/>
            <w:tcBorders>
              <w:top w:val="nil"/>
              <w:left w:val="nil"/>
              <w:bottom w:val="single" w:sz="4" w:space="0" w:color="auto"/>
              <w:right w:val="single" w:sz="4" w:space="0" w:color="auto"/>
            </w:tcBorders>
            <w:shd w:val="clear" w:color="auto" w:fill="auto"/>
            <w:noWrap/>
          </w:tcPr>
          <w:p w14:paraId="59289FD8" w14:textId="133A8FB1" w:rsidR="00792B4A" w:rsidRPr="00522F50" w:rsidRDefault="00792B4A" w:rsidP="00792B4A">
            <w:pPr>
              <w:spacing w:before="120" w:after="0"/>
              <w:rPr>
                <w:ins w:id="727" w:author="admin" w:date="2021-08-23T18:29:00Z"/>
                <w:rFonts w:eastAsia="Times New Roman"/>
              </w:rPr>
            </w:pPr>
            <w:ins w:id="728" w:author="admin" w:date="2021-08-23T18:29:00Z">
              <w:r w:rsidRPr="00C75B3D">
                <w:rPr>
                  <w:rFonts w:eastAsia="Times New Roman"/>
                  <w:sz w:val="20"/>
                  <w:szCs w:val="20"/>
                  <w:highlight w:val="yellow"/>
                </w:rPr>
                <w:t>Thời gian I-ORS gửi lệnh</w:t>
              </w:r>
            </w:ins>
          </w:p>
        </w:tc>
      </w:tr>
      <w:tr w:rsidR="00792B4A" w:rsidRPr="00522F50" w14:paraId="642F1FD6" w14:textId="77777777" w:rsidTr="00792B4A">
        <w:trPr>
          <w:trHeight w:val="300"/>
          <w:ins w:id="729" w:author="admin" w:date="2021-08-23T18:28:00Z"/>
        </w:trPr>
        <w:tc>
          <w:tcPr>
            <w:tcW w:w="1021" w:type="dxa"/>
            <w:tcBorders>
              <w:top w:val="nil"/>
              <w:left w:val="single" w:sz="4" w:space="0" w:color="auto"/>
              <w:bottom w:val="single" w:sz="4" w:space="0" w:color="auto"/>
              <w:right w:val="single" w:sz="4" w:space="0" w:color="auto"/>
            </w:tcBorders>
            <w:shd w:val="clear" w:color="auto" w:fill="auto"/>
            <w:noWrap/>
          </w:tcPr>
          <w:p w14:paraId="5E040B67" w14:textId="48A727FB" w:rsidR="00792B4A" w:rsidRDefault="00792B4A" w:rsidP="00792B4A">
            <w:pPr>
              <w:spacing w:before="120" w:after="0"/>
              <w:rPr>
                <w:ins w:id="730" w:author="admin" w:date="2021-08-23T18:28:00Z"/>
                <w:rFonts w:eastAsia="Times New Roman"/>
              </w:rPr>
            </w:pPr>
            <w:ins w:id="731" w:author="admin" w:date="2021-08-23T18:29: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
          <w:p w14:paraId="5C364C4D" w14:textId="4FB5A83E" w:rsidR="00792B4A" w:rsidRDefault="00792B4A" w:rsidP="00792B4A">
            <w:pPr>
              <w:spacing w:before="120" w:after="0"/>
              <w:rPr>
                <w:ins w:id="732" w:author="admin" w:date="2021-08-23T18:28:00Z"/>
                <w:rFonts w:eastAsia="Times New Roman"/>
              </w:rPr>
            </w:pPr>
            <w:ins w:id="733" w:author="admin" w:date="2021-08-23T18:29:00Z">
              <w:r w:rsidRPr="007F655C">
                <w:rPr>
                  <w:sz w:val="20"/>
                  <w:szCs w:val="20"/>
                </w:rPr>
                <w:t>TargetCompID</w:t>
              </w:r>
            </w:ins>
          </w:p>
        </w:tc>
        <w:tc>
          <w:tcPr>
            <w:tcW w:w="3150" w:type="dxa"/>
            <w:tcBorders>
              <w:top w:val="nil"/>
              <w:left w:val="nil"/>
              <w:bottom w:val="single" w:sz="4" w:space="0" w:color="auto"/>
              <w:right w:val="single" w:sz="4" w:space="0" w:color="auto"/>
            </w:tcBorders>
            <w:shd w:val="clear" w:color="auto" w:fill="auto"/>
            <w:noWrap/>
          </w:tcPr>
          <w:p w14:paraId="2A1A16AB" w14:textId="0704271F" w:rsidR="00792B4A" w:rsidRPr="00522F50" w:rsidRDefault="00792B4A" w:rsidP="00792B4A">
            <w:pPr>
              <w:spacing w:before="120" w:after="0"/>
              <w:rPr>
                <w:ins w:id="734" w:author="admin" w:date="2021-08-23T18:28:00Z"/>
                <w:rFonts w:eastAsia="Times New Roman"/>
              </w:rPr>
            </w:pPr>
            <w:ins w:id="735" w:author="admin" w:date="2021-08-23T18:29:00Z">
              <w:r>
                <w:rPr>
                  <w:rFonts w:eastAsia="Times New Roman"/>
                </w:rPr>
                <w:t>TradeAPI</w:t>
              </w:r>
            </w:ins>
          </w:p>
        </w:tc>
        <w:tc>
          <w:tcPr>
            <w:tcW w:w="3227" w:type="dxa"/>
            <w:tcBorders>
              <w:top w:val="nil"/>
              <w:left w:val="nil"/>
              <w:bottom w:val="single" w:sz="4" w:space="0" w:color="auto"/>
              <w:right w:val="single" w:sz="4" w:space="0" w:color="auto"/>
            </w:tcBorders>
            <w:shd w:val="clear" w:color="auto" w:fill="auto"/>
            <w:noWrap/>
          </w:tcPr>
          <w:p w14:paraId="45E458CA" w14:textId="77777777" w:rsidR="00792B4A" w:rsidRPr="00522F50" w:rsidRDefault="00792B4A" w:rsidP="00792B4A">
            <w:pPr>
              <w:spacing w:before="120" w:after="0"/>
              <w:rPr>
                <w:ins w:id="736" w:author="admin" w:date="2021-08-23T18:28:00Z"/>
                <w:rFonts w:eastAsia="Times New Roman"/>
              </w:rPr>
            </w:pPr>
          </w:p>
        </w:tc>
      </w:tr>
      <w:tr w:rsidR="00792B4A" w:rsidRPr="00522F50" w14:paraId="7647DF17"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hideMark/>
          </w:tcPr>
          <w:p w14:paraId="03C25648" w14:textId="77777777" w:rsidR="00792B4A" w:rsidRPr="00522F50" w:rsidRDefault="00792B4A" w:rsidP="00792B4A">
            <w:pPr>
              <w:spacing w:before="120" w:after="0"/>
              <w:rPr>
                <w:rFonts w:eastAsia="Times New Roman"/>
              </w:rPr>
            </w:pPr>
            <w:r>
              <w:rPr>
                <w:rFonts w:eastAsia="Times New Roman"/>
              </w:rPr>
              <w:t>1</w:t>
            </w:r>
          </w:p>
        </w:tc>
        <w:tc>
          <w:tcPr>
            <w:tcW w:w="1980" w:type="dxa"/>
            <w:tcBorders>
              <w:top w:val="nil"/>
              <w:left w:val="nil"/>
              <w:bottom w:val="single" w:sz="4" w:space="0" w:color="auto"/>
              <w:right w:val="single" w:sz="4" w:space="0" w:color="auto"/>
            </w:tcBorders>
            <w:shd w:val="clear" w:color="auto" w:fill="auto"/>
            <w:noWrap/>
            <w:hideMark/>
          </w:tcPr>
          <w:p w14:paraId="5174BF14" w14:textId="77777777" w:rsidR="00792B4A" w:rsidRPr="00522F50" w:rsidRDefault="00792B4A" w:rsidP="00792B4A">
            <w:pPr>
              <w:spacing w:before="120" w:after="0"/>
              <w:rPr>
                <w:rFonts w:eastAsia="Times New Roman"/>
              </w:rPr>
            </w:pPr>
            <w:r>
              <w:rPr>
                <w:rFonts w:eastAsia="Times New Roman"/>
              </w:rPr>
              <w:t>Account</w:t>
            </w:r>
          </w:p>
        </w:tc>
        <w:tc>
          <w:tcPr>
            <w:tcW w:w="3150" w:type="dxa"/>
            <w:tcBorders>
              <w:top w:val="nil"/>
              <w:left w:val="nil"/>
              <w:bottom w:val="single" w:sz="4" w:space="0" w:color="auto"/>
              <w:right w:val="single" w:sz="4" w:space="0" w:color="auto"/>
            </w:tcBorders>
            <w:shd w:val="clear" w:color="auto" w:fill="auto"/>
            <w:noWrap/>
            <w:vAlign w:val="bottom"/>
            <w:hideMark/>
          </w:tcPr>
          <w:p w14:paraId="06D34194" w14:textId="77777777" w:rsidR="00792B4A" w:rsidRPr="00522F50" w:rsidRDefault="00792B4A" w:rsidP="00792B4A">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vAlign w:val="bottom"/>
            <w:hideMark/>
          </w:tcPr>
          <w:p w14:paraId="71878009" w14:textId="77777777" w:rsidR="00792B4A" w:rsidRPr="00522F50" w:rsidRDefault="00792B4A" w:rsidP="00792B4A">
            <w:pPr>
              <w:spacing w:before="120" w:after="0"/>
              <w:rPr>
                <w:rFonts w:eastAsia="Times New Roman"/>
              </w:rPr>
            </w:pPr>
          </w:p>
        </w:tc>
      </w:tr>
      <w:tr w:rsidR="00792B4A" w:rsidRPr="00522F50" w14:paraId="1A015715" w14:textId="77777777" w:rsidTr="00792B4A">
        <w:trPr>
          <w:trHeight w:val="300"/>
          <w:ins w:id="737" w:author="admin" w:date="2021-08-23T18:29:00Z"/>
        </w:trPr>
        <w:tc>
          <w:tcPr>
            <w:tcW w:w="1021" w:type="dxa"/>
            <w:tcBorders>
              <w:top w:val="nil"/>
              <w:left w:val="single" w:sz="4" w:space="0" w:color="auto"/>
              <w:bottom w:val="single" w:sz="4" w:space="0" w:color="auto"/>
              <w:right w:val="single" w:sz="4" w:space="0" w:color="auto"/>
            </w:tcBorders>
            <w:shd w:val="clear" w:color="auto" w:fill="auto"/>
            <w:noWrap/>
            <w:vAlign w:val="bottom"/>
          </w:tcPr>
          <w:p w14:paraId="049D79B8" w14:textId="74D407B4" w:rsidR="00792B4A" w:rsidRPr="00522F50" w:rsidRDefault="00792B4A" w:rsidP="00792B4A">
            <w:pPr>
              <w:spacing w:before="120" w:after="0"/>
              <w:rPr>
                <w:ins w:id="738" w:author="admin" w:date="2021-08-23T18:29:00Z"/>
                <w:rFonts w:eastAsia="Times New Roman"/>
              </w:rPr>
            </w:pPr>
            <w:ins w:id="739" w:author="admin" w:date="2021-08-23T18:29:00Z">
              <w:r>
                <w:rPr>
                  <w:rFonts w:eastAsia="Times New Roman"/>
                </w:rPr>
                <w:t>6</w:t>
              </w:r>
            </w:ins>
          </w:p>
        </w:tc>
        <w:tc>
          <w:tcPr>
            <w:tcW w:w="1980" w:type="dxa"/>
            <w:tcBorders>
              <w:top w:val="nil"/>
              <w:left w:val="nil"/>
              <w:bottom w:val="single" w:sz="4" w:space="0" w:color="auto"/>
              <w:right w:val="single" w:sz="4" w:space="0" w:color="auto"/>
            </w:tcBorders>
            <w:shd w:val="clear" w:color="auto" w:fill="auto"/>
            <w:noWrap/>
          </w:tcPr>
          <w:p w14:paraId="28534835" w14:textId="0BE26FB1" w:rsidR="00792B4A" w:rsidRPr="00522F50" w:rsidRDefault="00792B4A" w:rsidP="00792B4A">
            <w:pPr>
              <w:spacing w:before="120" w:after="0"/>
              <w:rPr>
                <w:ins w:id="740" w:author="admin" w:date="2021-08-23T18:29:00Z"/>
                <w:rFonts w:eastAsia="Times New Roman"/>
              </w:rPr>
            </w:pPr>
            <w:ins w:id="741" w:author="admin" w:date="2021-08-23T18:30:00Z">
              <w:r>
                <w:fldChar w:fldCharType="begin"/>
              </w:r>
              <w:r>
                <w:instrText xml:space="preserve"> HYPERLINK "https://www.onixs.biz/fix-dictionary/4.4/tagNum_6.html" </w:instrText>
              </w:r>
              <w:r>
                <w:fldChar w:fldCharType="separate"/>
              </w:r>
              <w:r w:rsidRPr="00A14173">
                <w:rPr>
                  <w:rFonts w:eastAsia="Times New Roman"/>
                  <w:sz w:val="20"/>
                  <w:szCs w:val="20"/>
                </w:rPr>
                <w:t>AvgPx</w:t>
              </w:r>
              <w:r>
                <w:rPr>
                  <w:rFonts w:eastAsia="Times New Roman"/>
                  <w:sz w:val="20"/>
                  <w:szCs w:val="20"/>
                </w:rPr>
                <w:fldChar w:fldCharType="end"/>
              </w:r>
            </w:ins>
          </w:p>
        </w:tc>
        <w:tc>
          <w:tcPr>
            <w:tcW w:w="3150" w:type="dxa"/>
            <w:tcBorders>
              <w:top w:val="nil"/>
              <w:left w:val="nil"/>
              <w:bottom w:val="single" w:sz="4" w:space="0" w:color="auto"/>
              <w:right w:val="single" w:sz="4" w:space="0" w:color="auto"/>
            </w:tcBorders>
            <w:shd w:val="clear" w:color="auto" w:fill="auto"/>
            <w:noWrap/>
          </w:tcPr>
          <w:p w14:paraId="1E05F438" w14:textId="77777777" w:rsidR="00792B4A" w:rsidRPr="00522F50" w:rsidRDefault="00792B4A" w:rsidP="00792B4A">
            <w:pPr>
              <w:spacing w:before="120" w:after="0"/>
              <w:rPr>
                <w:ins w:id="742" w:author="admin" w:date="2021-08-23T18:29:00Z"/>
                <w:rFonts w:eastAsia="Times New Roman"/>
              </w:rPr>
            </w:pPr>
          </w:p>
        </w:tc>
        <w:tc>
          <w:tcPr>
            <w:tcW w:w="3227" w:type="dxa"/>
            <w:tcBorders>
              <w:top w:val="nil"/>
              <w:left w:val="nil"/>
              <w:bottom w:val="single" w:sz="4" w:space="0" w:color="auto"/>
              <w:right w:val="single" w:sz="4" w:space="0" w:color="auto"/>
            </w:tcBorders>
            <w:shd w:val="clear" w:color="auto" w:fill="auto"/>
            <w:noWrap/>
          </w:tcPr>
          <w:p w14:paraId="6576CF73" w14:textId="08E39F10" w:rsidR="00792B4A" w:rsidRPr="00522F50" w:rsidRDefault="00792B4A" w:rsidP="00792B4A">
            <w:pPr>
              <w:spacing w:before="120" w:after="0"/>
              <w:rPr>
                <w:ins w:id="743" w:author="admin" w:date="2021-08-23T18:29:00Z"/>
                <w:rFonts w:eastAsia="Times New Roman"/>
              </w:rPr>
            </w:pPr>
            <w:ins w:id="744" w:author="admin" w:date="2021-08-23T18:30:00Z">
              <w:r>
                <w:rPr>
                  <w:rFonts w:eastAsia="Times New Roman"/>
                  <w:sz w:val="20"/>
                  <w:szCs w:val="20"/>
                </w:rPr>
                <w:t>Giá khớp trung bình</w:t>
              </w:r>
            </w:ins>
          </w:p>
        </w:tc>
      </w:tr>
      <w:tr w:rsidR="00792B4A" w:rsidRPr="00522F50" w14:paraId="7156BEF2"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3E465F14" w14:textId="77777777" w:rsidR="00792B4A" w:rsidRPr="00522F50" w:rsidRDefault="00792B4A" w:rsidP="00792B4A">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vAlign w:val="bottom"/>
            <w:hideMark/>
          </w:tcPr>
          <w:p w14:paraId="2CBA677F" w14:textId="77777777" w:rsidR="00792B4A" w:rsidRPr="00522F50" w:rsidRDefault="00792B4A" w:rsidP="00792B4A">
            <w:pPr>
              <w:spacing w:before="120" w:after="0"/>
              <w:rPr>
                <w:rFonts w:eastAsia="Times New Roman"/>
              </w:rPr>
            </w:pPr>
            <w:r w:rsidRPr="00522F50">
              <w:rPr>
                <w:rFonts w:eastAsia="Times New Roman"/>
              </w:rPr>
              <w:t>ClOrdID</w:t>
            </w:r>
          </w:p>
        </w:tc>
        <w:tc>
          <w:tcPr>
            <w:tcW w:w="3150" w:type="dxa"/>
            <w:tcBorders>
              <w:top w:val="nil"/>
              <w:left w:val="nil"/>
              <w:bottom w:val="single" w:sz="4" w:space="0" w:color="auto"/>
              <w:right w:val="single" w:sz="4" w:space="0" w:color="auto"/>
            </w:tcBorders>
            <w:shd w:val="clear" w:color="auto" w:fill="auto"/>
            <w:noWrap/>
            <w:vAlign w:val="bottom"/>
            <w:hideMark/>
          </w:tcPr>
          <w:p w14:paraId="062135D4" w14:textId="77777777" w:rsidR="00792B4A" w:rsidRPr="00522F50" w:rsidRDefault="00792B4A" w:rsidP="00792B4A">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431AAC74" w14:textId="77777777" w:rsidR="00792B4A" w:rsidRPr="00522F50" w:rsidRDefault="00792B4A" w:rsidP="00792B4A">
            <w:pPr>
              <w:spacing w:before="120" w:after="0"/>
              <w:rPr>
                <w:rFonts w:eastAsia="Times New Roman"/>
              </w:rPr>
            </w:pPr>
            <w:r w:rsidRPr="00522F50">
              <w:rPr>
                <w:rFonts w:eastAsia="Times New Roman"/>
              </w:rPr>
              <w:t> </w:t>
            </w:r>
          </w:p>
        </w:tc>
      </w:tr>
      <w:tr w:rsidR="00792B4A" w:rsidRPr="00522F50" w14:paraId="11CD3AE1"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27E83DD4" w14:textId="77777777" w:rsidR="00792B4A" w:rsidRPr="00522F50" w:rsidRDefault="00792B4A" w:rsidP="00792B4A">
            <w:pPr>
              <w:spacing w:before="120" w:after="0"/>
              <w:rPr>
                <w:rFonts w:eastAsia="Times New Roman"/>
              </w:rPr>
            </w:pPr>
            <w:r w:rsidRPr="00522F50">
              <w:rPr>
                <w:rFonts w:eastAsia="Times New Roman"/>
              </w:rPr>
              <w:t>14</w:t>
            </w:r>
          </w:p>
        </w:tc>
        <w:tc>
          <w:tcPr>
            <w:tcW w:w="1980" w:type="dxa"/>
            <w:tcBorders>
              <w:top w:val="nil"/>
              <w:left w:val="nil"/>
              <w:bottom w:val="single" w:sz="4" w:space="0" w:color="auto"/>
              <w:right w:val="single" w:sz="4" w:space="0" w:color="auto"/>
            </w:tcBorders>
            <w:shd w:val="clear" w:color="auto" w:fill="auto"/>
            <w:noWrap/>
            <w:vAlign w:val="bottom"/>
            <w:hideMark/>
          </w:tcPr>
          <w:p w14:paraId="1398C7DC" w14:textId="77777777" w:rsidR="00792B4A" w:rsidRPr="00522F50" w:rsidRDefault="00FD67E7" w:rsidP="00792B4A">
            <w:pPr>
              <w:spacing w:before="120" w:after="0"/>
              <w:rPr>
                <w:rFonts w:eastAsia="Times New Roman"/>
              </w:rPr>
            </w:pPr>
            <w:hyperlink r:id="rId57" w:tgtFrame="tagFrame" w:history="1">
              <w:r w:rsidR="00792B4A" w:rsidRPr="00522F50">
                <w:rPr>
                  <w:rFonts w:eastAsia="Times New Roman"/>
                </w:rPr>
                <w:t>CumQty</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6737EE3A" w14:textId="77777777" w:rsidR="00792B4A" w:rsidRPr="00522F50" w:rsidRDefault="00792B4A" w:rsidP="00792B4A">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67BB26D2" w14:textId="77777777" w:rsidR="00792B4A" w:rsidRPr="00522F50" w:rsidRDefault="00792B4A" w:rsidP="00792B4A">
            <w:pPr>
              <w:spacing w:before="120" w:after="0"/>
              <w:rPr>
                <w:rFonts w:eastAsia="Times New Roman"/>
              </w:rPr>
            </w:pPr>
            <w:r w:rsidRPr="00522F50">
              <w:rPr>
                <w:rFonts w:eastAsia="Times New Roman"/>
              </w:rPr>
              <w:t> </w:t>
            </w:r>
          </w:p>
        </w:tc>
      </w:tr>
      <w:tr w:rsidR="00792B4A" w:rsidRPr="00522F50" w14:paraId="29E43D28"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0958957F" w14:textId="77777777" w:rsidR="00792B4A" w:rsidRPr="00522F50" w:rsidRDefault="00792B4A" w:rsidP="00792B4A">
            <w:pPr>
              <w:spacing w:before="120" w:after="0"/>
              <w:rPr>
                <w:rFonts w:eastAsia="Times New Roman"/>
              </w:rPr>
            </w:pPr>
            <w:r w:rsidRPr="00522F50">
              <w:rPr>
                <w:rFonts w:eastAsia="Times New Roman"/>
              </w:rPr>
              <w:t>17</w:t>
            </w:r>
          </w:p>
        </w:tc>
        <w:tc>
          <w:tcPr>
            <w:tcW w:w="1980" w:type="dxa"/>
            <w:tcBorders>
              <w:top w:val="nil"/>
              <w:left w:val="nil"/>
              <w:bottom w:val="single" w:sz="4" w:space="0" w:color="auto"/>
              <w:right w:val="single" w:sz="4" w:space="0" w:color="auto"/>
            </w:tcBorders>
            <w:shd w:val="clear" w:color="auto" w:fill="auto"/>
            <w:noWrap/>
            <w:vAlign w:val="bottom"/>
            <w:hideMark/>
          </w:tcPr>
          <w:p w14:paraId="266BCEC1" w14:textId="77777777" w:rsidR="00792B4A" w:rsidRPr="00522F50" w:rsidRDefault="00FD67E7" w:rsidP="00792B4A">
            <w:pPr>
              <w:spacing w:before="120" w:after="0"/>
              <w:rPr>
                <w:rFonts w:eastAsia="Times New Roman"/>
              </w:rPr>
            </w:pPr>
            <w:hyperlink r:id="rId58" w:tgtFrame="tagFrame" w:history="1">
              <w:r w:rsidR="00792B4A" w:rsidRPr="00522F50">
                <w:rPr>
                  <w:rFonts w:eastAsia="Times New Roman"/>
                </w:rPr>
                <w:t>ExecID</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10E77CA3" w14:textId="77777777" w:rsidR="00792B4A" w:rsidRPr="00522F50" w:rsidRDefault="00792B4A" w:rsidP="00792B4A">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1BA52760" w14:textId="77777777" w:rsidR="00792B4A" w:rsidRPr="00522F50" w:rsidRDefault="00792B4A" w:rsidP="00792B4A">
            <w:pPr>
              <w:spacing w:before="120" w:after="0"/>
              <w:rPr>
                <w:rFonts w:eastAsia="Times New Roman"/>
              </w:rPr>
            </w:pPr>
            <w:r w:rsidRPr="00522F50">
              <w:rPr>
                <w:rFonts w:eastAsia="Times New Roman"/>
              </w:rPr>
              <w:t> </w:t>
            </w:r>
          </w:p>
        </w:tc>
      </w:tr>
      <w:tr w:rsidR="000165E3" w:rsidRPr="00522F50" w14:paraId="2B1C439F" w14:textId="77777777" w:rsidTr="000165E3">
        <w:trPr>
          <w:trHeight w:val="300"/>
          <w:ins w:id="745" w:author="admin" w:date="2021-08-23T18:30:00Z"/>
        </w:trPr>
        <w:tc>
          <w:tcPr>
            <w:tcW w:w="1021" w:type="dxa"/>
            <w:tcBorders>
              <w:top w:val="nil"/>
              <w:left w:val="single" w:sz="4" w:space="0" w:color="auto"/>
              <w:bottom w:val="single" w:sz="4" w:space="0" w:color="auto"/>
              <w:right w:val="single" w:sz="4" w:space="0" w:color="auto"/>
            </w:tcBorders>
            <w:shd w:val="clear" w:color="auto" w:fill="auto"/>
            <w:noWrap/>
            <w:vAlign w:val="bottom"/>
          </w:tcPr>
          <w:p w14:paraId="06133001" w14:textId="3A6C47E3" w:rsidR="000165E3" w:rsidRPr="00522F50" w:rsidRDefault="000165E3" w:rsidP="000165E3">
            <w:pPr>
              <w:spacing w:before="120" w:after="0"/>
              <w:rPr>
                <w:ins w:id="746" w:author="admin" w:date="2021-08-23T18:30:00Z"/>
                <w:rFonts w:eastAsia="Times New Roman"/>
              </w:rPr>
            </w:pPr>
            <w:ins w:id="747" w:author="admin" w:date="2021-08-23T18:31:00Z">
              <w:r>
                <w:rPr>
                  <w:rFonts w:eastAsia="Times New Roman"/>
                </w:rPr>
                <w:lastRenderedPageBreak/>
                <w:t>19</w:t>
              </w:r>
            </w:ins>
          </w:p>
        </w:tc>
        <w:tc>
          <w:tcPr>
            <w:tcW w:w="1980" w:type="dxa"/>
            <w:tcBorders>
              <w:top w:val="nil"/>
              <w:left w:val="nil"/>
              <w:bottom w:val="single" w:sz="4" w:space="0" w:color="auto"/>
              <w:right w:val="single" w:sz="4" w:space="0" w:color="auto"/>
            </w:tcBorders>
            <w:shd w:val="clear" w:color="auto" w:fill="auto"/>
            <w:noWrap/>
          </w:tcPr>
          <w:p w14:paraId="2925553B" w14:textId="737169A7" w:rsidR="000165E3" w:rsidRDefault="000165E3" w:rsidP="000165E3">
            <w:pPr>
              <w:spacing w:before="120" w:after="0"/>
              <w:rPr>
                <w:ins w:id="748" w:author="admin" w:date="2021-08-23T18:30:00Z"/>
              </w:rPr>
            </w:pPr>
            <w:ins w:id="749" w:author="admin" w:date="2021-08-23T20:51:00Z">
              <w:r>
                <w:t>ExecRefid</w:t>
              </w:r>
            </w:ins>
          </w:p>
        </w:tc>
        <w:tc>
          <w:tcPr>
            <w:tcW w:w="3150" w:type="dxa"/>
            <w:tcBorders>
              <w:top w:val="nil"/>
              <w:left w:val="nil"/>
              <w:bottom w:val="single" w:sz="4" w:space="0" w:color="auto"/>
              <w:right w:val="single" w:sz="4" w:space="0" w:color="auto"/>
            </w:tcBorders>
            <w:shd w:val="clear" w:color="auto" w:fill="auto"/>
            <w:noWrap/>
          </w:tcPr>
          <w:p w14:paraId="18437B1F" w14:textId="60EF1C5C" w:rsidR="000165E3" w:rsidRPr="00522F50" w:rsidRDefault="000165E3" w:rsidP="000165E3">
            <w:pPr>
              <w:spacing w:before="120" w:after="0"/>
              <w:rPr>
                <w:ins w:id="750" w:author="admin" w:date="2021-08-23T18:30:00Z"/>
                <w:rFonts w:eastAsia="Times New Roman"/>
              </w:rPr>
            </w:pPr>
            <w:ins w:id="751" w:author="admin" w:date="2021-08-23T20:51:00Z">
              <w:r w:rsidRPr="000165E3">
                <w:rPr>
                  <w:rFonts w:eastAsia="Times New Roman"/>
                </w:rPr>
                <w:t>RefID do Core sinh</w:t>
              </w:r>
            </w:ins>
          </w:p>
        </w:tc>
        <w:tc>
          <w:tcPr>
            <w:tcW w:w="3227" w:type="dxa"/>
            <w:tcBorders>
              <w:top w:val="nil"/>
              <w:left w:val="nil"/>
              <w:bottom w:val="single" w:sz="4" w:space="0" w:color="auto"/>
              <w:right w:val="single" w:sz="4" w:space="0" w:color="auto"/>
            </w:tcBorders>
            <w:shd w:val="clear" w:color="auto" w:fill="auto"/>
            <w:noWrap/>
          </w:tcPr>
          <w:p w14:paraId="6FD72110" w14:textId="501FD674" w:rsidR="000165E3" w:rsidRPr="00522F50" w:rsidRDefault="000165E3" w:rsidP="000165E3">
            <w:pPr>
              <w:spacing w:before="120" w:after="0"/>
              <w:rPr>
                <w:ins w:id="752" w:author="admin" w:date="2021-08-23T18:30:00Z"/>
                <w:rFonts w:eastAsia="Times New Roman"/>
              </w:rPr>
            </w:pPr>
            <w:ins w:id="753" w:author="admin" w:date="2021-08-23T20:51:00Z">
              <w:r w:rsidRPr="000165E3">
                <w:rPr>
                  <w:rFonts w:eastAsia="Times New Roman"/>
                </w:rPr>
                <w:t>Giá trị ID dùng giao tiếp giữa GW và Sở</w:t>
              </w:r>
            </w:ins>
          </w:p>
        </w:tc>
      </w:tr>
      <w:tr w:rsidR="000165E3" w:rsidRPr="00522F50" w14:paraId="3477EA91"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340AF29C" w14:textId="77777777" w:rsidR="000165E3" w:rsidRPr="00522F50" w:rsidRDefault="000165E3" w:rsidP="000165E3">
            <w:pPr>
              <w:spacing w:before="120" w:after="0"/>
              <w:rPr>
                <w:rFonts w:eastAsia="Times New Roman"/>
              </w:rPr>
            </w:pPr>
            <w:r w:rsidRPr="00522F50">
              <w:rPr>
                <w:rFonts w:eastAsia="Times New Roman"/>
              </w:rPr>
              <w:t>31</w:t>
            </w:r>
          </w:p>
        </w:tc>
        <w:tc>
          <w:tcPr>
            <w:tcW w:w="1980" w:type="dxa"/>
            <w:tcBorders>
              <w:top w:val="nil"/>
              <w:left w:val="nil"/>
              <w:bottom w:val="single" w:sz="4" w:space="0" w:color="auto"/>
              <w:right w:val="single" w:sz="4" w:space="0" w:color="auto"/>
            </w:tcBorders>
            <w:shd w:val="clear" w:color="auto" w:fill="auto"/>
            <w:noWrap/>
            <w:vAlign w:val="bottom"/>
            <w:hideMark/>
          </w:tcPr>
          <w:p w14:paraId="230A24AA" w14:textId="77777777" w:rsidR="000165E3" w:rsidRPr="00522F50" w:rsidRDefault="00FD67E7" w:rsidP="000165E3">
            <w:pPr>
              <w:spacing w:before="120" w:after="0"/>
              <w:rPr>
                <w:rFonts w:eastAsia="Times New Roman"/>
              </w:rPr>
            </w:pPr>
            <w:hyperlink r:id="rId59" w:tgtFrame="tagFrame" w:history="1">
              <w:r w:rsidR="000165E3" w:rsidRPr="00522F50">
                <w:rPr>
                  <w:rFonts w:eastAsia="Times New Roman"/>
                </w:rPr>
                <w:t>LastPx</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572D4700" w14:textId="77777777" w:rsidR="000165E3" w:rsidRPr="00522F50" w:rsidRDefault="000165E3" w:rsidP="000165E3">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7F09C282"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2F4D90ED" w14:textId="77777777" w:rsidTr="00E84233">
        <w:trPr>
          <w:trHeight w:val="300"/>
        </w:trPr>
        <w:tc>
          <w:tcPr>
            <w:tcW w:w="1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E8188" w14:textId="77777777" w:rsidR="000165E3" w:rsidRPr="00522F50" w:rsidRDefault="000165E3" w:rsidP="000165E3">
            <w:pPr>
              <w:spacing w:before="120" w:after="0"/>
              <w:rPr>
                <w:rFonts w:eastAsia="Times New Roman"/>
              </w:rPr>
            </w:pPr>
            <w:r w:rsidRPr="00522F50">
              <w:rPr>
                <w:rFonts w:eastAsia="Times New Roman"/>
              </w:rPr>
              <w:t>32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C3BD6" w14:textId="77777777" w:rsidR="000165E3" w:rsidRPr="00522F50" w:rsidRDefault="00FD67E7" w:rsidP="000165E3">
            <w:pPr>
              <w:spacing w:before="120" w:after="0"/>
              <w:rPr>
                <w:rFonts w:eastAsia="Times New Roman"/>
              </w:rPr>
            </w:pPr>
            <w:hyperlink r:id="rId60" w:tgtFrame="tagFrame" w:history="1">
              <w:r w:rsidR="000165E3" w:rsidRPr="00522F50">
                <w:rPr>
                  <w:rFonts w:eastAsia="Times New Roman"/>
                </w:rPr>
                <w:t>LastQty</w:t>
              </w:r>
            </w:hyperlink>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05D48" w14:textId="77777777" w:rsidR="000165E3" w:rsidRPr="00522F50" w:rsidRDefault="000165E3" w:rsidP="000165E3">
            <w:pPr>
              <w:spacing w:before="120" w:after="0"/>
              <w:rPr>
                <w:rFonts w:eastAsia="Times New Roman"/>
              </w:rPr>
            </w:pPr>
            <w:r w:rsidRPr="00522F50">
              <w:rPr>
                <w:rFonts w:eastAsia="Times New Roman"/>
              </w:rPr>
              <w:t> </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75325"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44DFF35D" w14:textId="77777777" w:rsidTr="00E84233">
        <w:trPr>
          <w:trHeight w:val="300"/>
        </w:trPr>
        <w:tc>
          <w:tcPr>
            <w:tcW w:w="1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DAFCF" w14:textId="77777777" w:rsidR="000165E3" w:rsidRPr="00522F50" w:rsidRDefault="000165E3" w:rsidP="000165E3">
            <w:pPr>
              <w:spacing w:before="120" w:after="0"/>
              <w:rPr>
                <w:rFonts w:eastAsia="Times New Roman"/>
              </w:rPr>
            </w:pPr>
            <w:r w:rsidRPr="00522F50">
              <w:rPr>
                <w:rFonts w:eastAsia="Times New Roman"/>
              </w:rPr>
              <w:t>37</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10E7EA1" w14:textId="77777777" w:rsidR="000165E3" w:rsidRPr="00522F50" w:rsidRDefault="000165E3" w:rsidP="000165E3">
            <w:pPr>
              <w:spacing w:before="120" w:after="0"/>
              <w:rPr>
                <w:rFonts w:eastAsia="Times New Roman"/>
              </w:rPr>
            </w:pPr>
            <w:r w:rsidRPr="00522F50">
              <w:rPr>
                <w:rFonts w:eastAsia="Times New Roman"/>
              </w:rPr>
              <w:t>OrderID</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241CA594" w14:textId="77777777" w:rsidR="000165E3" w:rsidRPr="00522F50" w:rsidRDefault="000165E3" w:rsidP="000165E3">
            <w:pPr>
              <w:spacing w:before="120" w:after="0"/>
              <w:rPr>
                <w:rFonts w:eastAsia="Times New Roman"/>
              </w:rPr>
            </w:pPr>
            <w:r w:rsidRPr="00522F50">
              <w:rPr>
                <w:rFonts w:eastAsia="Times New Roman"/>
              </w:rPr>
              <w:t> </w:t>
            </w:r>
          </w:p>
        </w:tc>
        <w:tc>
          <w:tcPr>
            <w:tcW w:w="3227" w:type="dxa"/>
            <w:tcBorders>
              <w:top w:val="single" w:sz="4" w:space="0" w:color="auto"/>
              <w:left w:val="nil"/>
              <w:bottom w:val="single" w:sz="4" w:space="0" w:color="auto"/>
              <w:right w:val="single" w:sz="4" w:space="0" w:color="auto"/>
            </w:tcBorders>
            <w:shd w:val="clear" w:color="auto" w:fill="auto"/>
            <w:noWrap/>
            <w:vAlign w:val="bottom"/>
            <w:hideMark/>
          </w:tcPr>
          <w:p w14:paraId="7A08F65B"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0D6B4493"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5E88010A" w14:textId="77777777" w:rsidR="000165E3" w:rsidRPr="00522F50" w:rsidRDefault="000165E3" w:rsidP="000165E3">
            <w:pPr>
              <w:spacing w:before="120" w:after="0"/>
              <w:rPr>
                <w:rFonts w:eastAsia="Times New Roman"/>
              </w:rPr>
            </w:pPr>
            <w:r w:rsidRPr="00522F50">
              <w:rPr>
                <w:rFonts w:eastAsia="Times New Roman"/>
              </w:rPr>
              <w:t>38</w:t>
            </w:r>
          </w:p>
        </w:tc>
        <w:tc>
          <w:tcPr>
            <w:tcW w:w="1980" w:type="dxa"/>
            <w:tcBorders>
              <w:top w:val="nil"/>
              <w:left w:val="nil"/>
              <w:bottom w:val="single" w:sz="4" w:space="0" w:color="auto"/>
              <w:right w:val="single" w:sz="4" w:space="0" w:color="auto"/>
            </w:tcBorders>
            <w:shd w:val="clear" w:color="auto" w:fill="auto"/>
            <w:noWrap/>
            <w:vAlign w:val="bottom"/>
            <w:hideMark/>
          </w:tcPr>
          <w:p w14:paraId="229CB6B3" w14:textId="77777777" w:rsidR="000165E3" w:rsidRPr="00522F50" w:rsidRDefault="00FD67E7" w:rsidP="000165E3">
            <w:pPr>
              <w:spacing w:before="120" w:after="0"/>
              <w:rPr>
                <w:rFonts w:eastAsia="Times New Roman"/>
              </w:rPr>
            </w:pPr>
            <w:hyperlink r:id="rId61" w:tgtFrame="tagFrame" w:history="1">
              <w:r w:rsidR="000165E3" w:rsidRPr="00522F50">
                <w:rPr>
                  <w:rFonts w:eastAsia="Times New Roman"/>
                </w:rPr>
                <w:t>OrderQty</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7119B13D" w14:textId="77777777" w:rsidR="000165E3" w:rsidRPr="00522F50" w:rsidRDefault="000165E3" w:rsidP="000165E3">
            <w:pPr>
              <w:spacing w:before="120" w:after="0"/>
              <w:rPr>
                <w:rFonts w:eastAsia="Times New Roman"/>
              </w:rPr>
            </w:pPr>
          </w:p>
        </w:tc>
        <w:tc>
          <w:tcPr>
            <w:tcW w:w="3227" w:type="dxa"/>
            <w:tcBorders>
              <w:top w:val="nil"/>
              <w:left w:val="nil"/>
              <w:bottom w:val="single" w:sz="4" w:space="0" w:color="auto"/>
              <w:right w:val="single" w:sz="4" w:space="0" w:color="auto"/>
            </w:tcBorders>
            <w:shd w:val="clear" w:color="auto" w:fill="auto"/>
            <w:noWrap/>
            <w:vAlign w:val="bottom"/>
            <w:hideMark/>
          </w:tcPr>
          <w:p w14:paraId="01B1648E" w14:textId="77777777" w:rsidR="000165E3" w:rsidRPr="00522F50" w:rsidRDefault="000165E3" w:rsidP="000165E3">
            <w:pPr>
              <w:spacing w:before="120" w:after="0"/>
              <w:rPr>
                <w:rFonts w:eastAsia="Times New Roman"/>
              </w:rPr>
            </w:pPr>
          </w:p>
        </w:tc>
      </w:tr>
      <w:tr w:rsidR="000165E3" w:rsidRPr="00522F50" w14:paraId="413B7E2A"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67327C97" w14:textId="77777777" w:rsidR="000165E3" w:rsidRPr="00522F50" w:rsidRDefault="000165E3" w:rsidP="000165E3">
            <w:pPr>
              <w:spacing w:before="120" w:after="0"/>
              <w:rPr>
                <w:rFonts w:eastAsia="Times New Roman"/>
              </w:rPr>
            </w:pPr>
            <w:r w:rsidRPr="00522F50">
              <w:rPr>
                <w:rFonts w:eastAsia="Times New Roman"/>
              </w:rPr>
              <w:t>39</w:t>
            </w:r>
          </w:p>
        </w:tc>
        <w:tc>
          <w:tcPr>
            <w:tcW w:w="1980" w:type="dxa"/>
            <w:tcBorders>
              <w:top w:val="nil"/>
              <w:left w:val="nil"/>
              <w:bottom w:val="single" w:sz="4" w:space="0" w:color="auto"/>
              <w:right w:val="single" w:sz="4" w:space="0" w:color="auto"/>
            </w:tcBorders>
            <w:shd w:val="clear" w:color="auto" w:fill="auto"/>
            <w:noWrap/>
            <w:vAlign w:val="bottom"/>
            <w:hideMark/>
          </w:tcPr>
          <w:p w14:paraId="16E29EC0" w14:textId="77777777" w:rsidR="000165E3" w:rsidRPr="00522F50" w:rsidRDefault="00FD67E7" w:rsidP="000165E3">
            <w:pPr>
              <w:spacing w:before="120" w:after="0"/>
              <w:rPr>
                <w:rFonts w:eastAsia="Times New Roman"/>
              </w:rPr>
            </w:pPr>
            <w:hyperlink r:id="rId62" w:tgtFrame="tagFrame" w:history="1">
              <w:r w:rsidR="000165E3" w:rsidRPr="00522F50">
                <w:rPr>
                  <w:rFonts w:eastAsia="Times New Roman"/>
                </w:rPr>
                <w:t>OrdStatus</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0EF0E2D3" w14:textId="7C40A9C3" w:rsidR="000165E3" w:rsidRPr="00522F50" w:rsidRDefault="000165E3" w:rsidP="000165E3">
            <w:pPr>
              <w:spacing w:before="120" w:after="0"/>
              <w:rPr>
                <w:rFonts w:eastAsia="Times New Roman"/>
              </w:rPr>
            </w:pPr>
            <w:r w:rsidRPr="00522F50">
              <w:rPr>
                <w:rFonts w:eastAsia="Times New Roman"/>
              </w:rPr>
              <w:t> </w:t>
            </w:r>
            <w:ins w:id="754" w:author="admin" w:date="2021-08-23T18:32:00Z">
              <w:r w:rsidRPr="00522F50">
                <w:t>C = Expired</w:t>
              </w:r>
            </w:ins>
          </w:p>
        </w:tc>
        <w:tc>
          <w:tcPr>
            <w:tcW w:w="3227" w:type="dxa"/>
            <w:tcBorders>
              <w:top w:val="nil"/>
              <w:left w:val="nil"/>
              <w:bottom w:val="single" w:sz="4" w:space="0" w:color="auto"/>
              <w:right w:val="single" w:sz="4" w:space="0" w:color="auto"/>
            </w:tcBorders>
            <w:shd w:val="clear" w:color="auto" w:fill="auto"/>
            <w:noWrap/>
            <w:vAlign w:val="bottom"/>
            <w:hideMark/>
          </w:tcPr>
          <w:p w14:paraId="4A3A7F89"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628B8F36"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2263F178" w14:textId="77777777" w:rsidR="000165E3" w:rsidRPr="00522F50" w:rsidRDefault="000165E3" w:rsidP="000165E3">
            <w:pPr>
              <w:spacing w:before="120" w:after="0"/>
              <w:rPr>
                <w:rFonts w:eastAsia="Times New Roman"/>
              </w:rPr>
            </w:pPr>
            <w:r w:rsidRPr="00522F50">
              <w:rPr>
                <w:rFonts w:eastAsia="Times New Roman"/>
              </w:rPr>
              <w:t>40</w:t>
            </w:r>
          </w:p>
        </w:tc>
        <w:tc>
          <w:tcPr>
            <w:tcW w:w="1980" w:type="dxa"/>
            <w:tcBorders>
              <w:top w:val="nil"/>
              <w:left w:val="nil"/>
              <w:bottom w:val="single" w:sz="4" w:space="0" w:color="auto"/>
              <w:right w:val="single" w:sz="4" w:space="0" w:color="auto"/>
            </w:tcBorders>
            <w:shd w:val="clear" w:color="auto" w:fill="auto"/>
            <w:noWrap/>
            <w:vAlign w:val="bottom"/>
            <w:hideMark/>
          </w:tcPr>
          <w:p w14:paraId="6F3344C2" w14:textId="77777777" w:rsidR="000165E3" w:rsidRPr="00522F50" w:rsidRDefault="00FD67E7" w:rsidP="000165E3">
            <w:pPr>
              <w:spacing w:before="120" w:after="0"/>
              <w:rPr>
                <w:rFonts w:eastAsia="Times New Roman"/>
              </w:rPr>
            </w:pPr>
            <w:hyperlink r:id="rId63" w:tgtFrame="tagFrame" w:history="1">
              <w:r w:rsidR="000165E3" w:rsidRPr="00522F50">
                <w:rPr>
                  <w:rFonts w:eastAsia="Times New Roman"/>
                </w:rPr>
                <w:t>OrdType</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1CE1C136" w14:textId="77777777" w:rsidR="000165E3" w:rsidRPr="00522F50" w:rsidRDefault="000165E3" w:rsidP="000165E3">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1BBDFC7A"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rsidDel="00792B4A" w14:paraId="28765C9A" w14:textId="7A322961" w:rsidTr="00E84233">
        <w:trPr>
          <w:trHeight w:val="300"/>
          <w:del w:id="755" w:author="admin" w:date="2021-08-23T18:31:00Z"/>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1F0201FB" w14:textId="735E7E4C" w:rsidR="000165E3" w:rsidRPr="00522F50" w:rsidDel="00792B4A" w:rsidRDefault="000165E3" w:rsidP="000165E3">
            <w:pPr>
              <w:spacing w:before="120" w:after="0"/>
              <w:rPr>
                <w:del w:id="756" w:author="admin" w:date="2021-08-23T18:31:00Z"/>
                <w:rFonts w:eastAsia="Times New Roman"/>
              </w:rPr>
            </w:pPr>
            <w:del w:id="757" w:author="admin" w:date="2021-08-23T18:31:00Z">
              <w:r w:rsidRPr="00522F50" w:rsidDel="00792B4A">
                <w:rPr>
                  <w:rFonts w:eastAsia="Times New Roman"/>
                </w:rPr>
                <w:delText>41</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2B12BB39" w14:textId="2ED48FD6" w:rsidR="000165E3" w:rsidRPr="00522F50" w:rsidDel="00792B4A" w:rsidRDefault="000165E3" w:rsidP="000165E3">
            <w:pPr>
              <w:spacing w:before="120" w:after="0"/>
              <w:rPr>
                <w:del w:id="758" w:author="admin" w:date="2021-08-23T18:31:00Z"/>
                <w:rFonts w:eastAsia="Times New Roman"/>
              </w:rPr>
            </w:pPr>
            <w:del w:id="759" w:author="admin" w:date="2021-08-23T18:31:00Z">
              <w:r w:rsidDel="00792B4A">
                <w:fldChar w:fldCharType="begin"/>
              </w:r>
              <w:r w:rsidDel="00792B4A">
                <w:delInstrText xml:space="preserve"> HYPERLINK "http://www.fixtradingcommunity.org/FIXimate/FIXimate3.0/en/FIX.4.4/tag41.html" \t "tagFrame" </w:delInstrText>
              </w:r>
              <w:r w:rsidDel="00792B4A">
                <w:fldChar w:fldCharType="separate"/>
              </w:r>
              <w:r w:rsidRPr="00522F50" w:rsidDel="00792B4A">
                <w:rPr>
                  <w:rFonts w:eastAsia="Times New Roman"/>
                </w:rPr>
                <w:delText>OrigClOrdID</w:delText>
              </w:r>
              <w:r w:rsidDel="00792B4A">
                <w:rPr>
                  <w:rFonts w:eastAsia="Times New Roman"/>
                </w:rPr>
                <w:fldChar w:fldCharType="end"/>
              </w:r>
            </w:del>
          </w:p>
        </w:tc>
        <w:tc>
          <w:tcPr>
            <w:tcW w:w="3150" w:type="dxa"/>
            <w:tcBorders>
              <w:top w:val="nil"/>
              <w:left w:val="nil"/>
              <w:bottom w:val="single" w:sz="4" w:space="0" w:color="auto"/>
              <w:right w:val="single" w:sz="4" w:space="0" w:color="auto"/>
            </w:tcBorders>
            <w:shd w:val="clear" w:color="auto" w:fill="auto"/>
            <w:noWrap/>
            <w:vAlign w:val="bottom"/>
            <w:hideMark/>
          </w:tcPr>
          <w:p w14:paraId="08A546A9" w14:textId="2B9EC58F" w:rsidR="000165E3" w:rsidRPr="00522F50" w:rsidDel="00792B4A" w:rsidRDefault="000165E3" w:rsidP="000165E3">
            <w:pPr>
              <w:spacing w:before="120" w:after="0"/>
              <w:rPr>
                <w:del w:id="760" w:author="admin" w:date="2021-08-23T18:31:00Z"/>
                <w:rFonts w:eastAsia="Times New Roman"/>
              </w:rPr>
            </w:pPr>
            <w:del w:id="761" w:author="admin" w:date="2021-08-23T18:31:00Z">
              <w:r w:rsidRPr="00522F50" w:rsidDel="00792B4A">
                <w:rPr>
                  <w:rFonts w:eastAsia="Times New Roman"/>
                </w:rPr>
                <w:delText> </w:delText>
              </w:r>
            </w:del>
          </w:p>
        </w:tc>
        <w:tc>
          <w:tcPr>
            <w:tcW w:w="3227" w:type="dxa"/>
            <w:tcBorders>
              <w:top w:val="nil"/>
              <w:left w:val="nil"/>
              <w:bottom w:val="single" w:sz="4" w:space="0" w:color="auto"/>
              <w:right w:val="single" w:sz="4" w:space="0" w:color="auto"/>
            </w:tcBorders>
            <w:shd w:val="clear" w:color="auto" w:fill="auto"/>
            <w:noWrap/>
            <w:vAlign w:val="bottom"/>
            <w:hideMark/>
          </w:tcPr>
          <w:p w14:paraId="479489C6" w14:textId="050DB700" w:rsidR="000165E3" w:rsidRPr="00522F50" w:rsidDel="00792B4A" w:rsidRDefault="000165E3" w:rsidP="000165E3">
            <w:pPr>
              <w:spacing w:before="120" w:after="0"/>
              <w:rPr>
                <w:del w:id="762" w:author="admin" w:date="2021-08-23T18:31:00Z"/>
                <w:rFonts w:eastAsia="Times New Roman"/>
              </w:rPr>
            </w:pPr>
            <w:del w:id="763" w:author="admin" w:date="2021-08-23T18:31:00Z">
              <w:r w:rsidRPr="00522F50" w:rsidDel="00792B4A">
                <w:rPr>
                  <w:rFonts w:eastAsia="Times New Roman"/>
                </w:rPr>
                <w:delText> </w:delText>
              </w:r>
            </w:del>
          </w:p>
        </w:tc>
      </w:tr>
      <w:tr w:rsidR="000165E3" w:rsidRPr="00522F50" w14:paraId="57C00D31"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5FCB5A75" w14:textId="77777777" w:rsidR="000165E3" w:rsidRPr="00522F50" w:rsidRDefault="000165E3" w:rsidP="000165E3">
            <w:pPr>
              <w:spacing w:before="120" w:after="0"/>
              <w:rPr>
                <w:rFonts w:eastAsia="Times New Roman"/>
              </w:rPr>
            </w:pPr>
            <w:r w:rsidRPr="00522F50">
              <w:rPr>
                <w:rFonts w:eastAsia="Times New Roman"/>
              </w:rPr>
              <w:t>44</w:t>
            </w:r>
          </w:p>
        </w:tc>
        <w:tc>
          <w:tcPr>
            <w:tcW w:w="1980" w:type="dxa"/>
            <w:tcBorders>
              <w:top w:val="nil"/>
              <w:left w:val="nil"/>
              <w:bottom w:val="single" w:sz="4" w:space="0" w:color="auto"/>
              <w:right w:val="single" w:sz="4" w:space="0" w:color="auto"/>
            </w:tcBorders>
            <w:shd w:val="clear" w:color="auto" w:fill="auto"/>
            <w:noWrap/>
            <w:vAlign w:val="bottom"/>
            <w:hideMark/>
          </w:tcPr>
          <w:p w14:paraId="175A2488" w14:textId="77777777" w:rsidR="000165E3" w:rsidRPr="00522F50" w:rsidRDefault="00FD67E7" w:rsidP="000165E3">
            <w:pPr>
              <w:spacing w:before="120" w:after="0"/>
              <w:rPr>
                <w:rFonts w:eastAsia="Times New Roman"/>
              </w:rPr>
            </w:pPr>
            <w:hyperlink r:id="rId64" w:tgtFrame="tagFrame" w:history="1">
              <w:r w:rsidR="000165E3" w:rsidRPr="00522F50">
                <w:rPr>
                  <w:rFonts w:eastAsia="Times New Roman"/>
                </w:rPr>
                <w:t>Price</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783829B4" w14:textId="77777777" w:rsidR="000165E3" w:rsidRPr="00522F50" w:rsidRDefault="000165E3" w:rsidP="000165E3">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1DA4D65A"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1E8260E6"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7DC6EA1D" w14:textId="77777777" w:rsidR="000165E3" w:rsidRPr="00522F50" w:rsidRDefault="000165E3" w:rsidP="000165E3">
            <w:pPr>
              <w:spacing w:before="120" w:after="0"/>
              <w:rPr>
                <w:rFonts w:eastAsia="Times New Roman"/>
              </w:rPr>
            </w:pPr>
            <w:r w:rsidRPr="00522F50">
              <w:rPr>
                <w:rFonts w:eastAsia="Times New Roman"/>
              </w:rPr>
              <w:t>54</w:t>
            </w:r>
          </w:p>
        </w:tc>
        <w:tc>
          <w:tcPr>
            <w:tcW w:w="1980" w:type="dxa"/>
            <w:tcBorders>
              <w:top w:val="nil"/>
              <w:left w:val="nil"/>
              <w:bottom w:val="single" w:sz="4" w:space="0" w:color="auto"/>
              <w:right w:val="single" w:sz="4" w:space="0" w:color="auto"/>
            </w:tcBorders>
            <w:shd w:val="clear" w:color="auto" w:fill="auto"/>
            <w:noWrap/>
            <w:vAlign w:val="bottom"/>
            <w:hideMark/>
          </w:tcPr>
          <w:p w14:paraId="53104828" w14:textId="77777777" w:rsidR="000165E3" w:rsidRPr="00522F50" w:rsidRDefault="000165E3" w:rsidP="000165E3">
            <w:pPr>
              <w:spacing w:before="120" w:after="0"/>
              <w:rPr>
                <w:rFonts w:eastAsia="Times New Roman"/>
              </w:rPr>
            </w:pPr>
            <w:r w:rsidRPr="00522F50">
              <w:rPr>
                <w:rFonts w:eastAsia="Times New Roman"/>
              </w:rPr>
              <w:t>Side</w:t>
            </w:r>
          </w:p>
        </w:tc>
        <w:tc>
          <w:tcPr>
            <w:tcW w:w="3150" w:type="dxa"/>
            <w:tcBorders>
              <w:top w:val="nil"/>
              <w:left w:val="nil"/>
              <w:bottom w:val="single" w:sz="4" w:space="0" w:color="auto"/>
              <w:right w:val="single" w:sz="4" w:space="0" w:color="auto"/>
            </w:tcBorders>
            <w:shd w:val="clear" w:color="auto" w:fill="auto"/>
            <w:noWrap/>
            <w:vAlign w:val="bottom"/>
            <w:hideMark/>
          </w:tcPr>
          <w:p w14:paraId="32ACF67B" w14:textId="77777777" w:rsidR="000165E3" w:rsidRPr="00522F50" w:rsidRDefault="000165E3" w:rsidP="000165E3">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30789F41"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17A95C5A" w14:textId="77777777" w:rsidTr="00E84233">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0ACC1AB2" w14:textId="77777777" w:rsidR="000165E3" w:rsidRPr="00522F50" w:rsidRDefault="000165E3" w:rsidP="000165E3">
            <w:pPr>
              <w:spacing w:before="120" w:after="0"/>
              <w:rPr>
                <w:rFonts w:eastAsia="Times New Roman"/>
              </w:rPr>
            </w:pPr>
            <w:r w:rsidRPr="00522F50">
              <w:rPr>
                <w:rFonts w:eastAsia="Times New Roman"/>
              </w:rPr>
              <w:t>55</w:t>
            </w:r>
          </w:p>
        </w:tc>
        <w:tc>
          <w:tcPr>
            <w:tcW w:w="1980" w:type="dxa"/>
            <w:tcBorders>
              <w:top w:val="nil"/>
              <w:left w:val="nil"/>
              <w:bottom w:val="single" w:sz="4" w:space="0" w:color="auto"/>
              <w:right w:val="single" w:sz="4" w:space="0" w:color="auto"/>
            </w:tcBorders>
            <w:shd w:val="clear" w:color="auto" w:fill="auto"/>
            <w:noWrap/>
            <w:vAlign w:val="bottom"/>
            <w:hideMark/>
          </w:tcPr>
          <w:p w14:paraId="5328C88C" w14:textId="77777777" w:rsidR="000165E3" w:rsidRPr="00522F50" w:rsidRDefault="000165E3" w:rsidP="000165E3">
            <w:pPr>
              <w:spacing w:before="120" w:after="0"/>
              <w:rPr>
                <w:rFonts w:eastAsia="Times New Roman"/>
              </w:rPr>
            </w:pPr>
            <w:r w:rsidRPr="00522F50">
              <w:rPr>
                <w:rFonts w:eastAsia="Times New Roman"/>
              </w:rPr>
              <w:t>Symbol</w:t>
            </w:r>
          </w:p>
        </w:tc>
        <w:tc>
          <w:tcPr>
            <w:tcW w:w="3150" w:type="dxa"/>
            <w:tcBorders>
              <w:top w:val="nil"/>
              <w:left w:val="nil"/>
              <w:bottom w:val="single" w:sz="4" w:space="0" w:color="auto"/>
              <w:right w:val="single" w:sz="4" w:space="0" w:color="auto"/>
            </w:tcBorders>
            <w:shd w:val="clear" w:color="auto" w:fill="auto"/>
            <w:noWrap/>
            <w:vAlign w:val="bottom"/>
            <w:hideMark/>
          </w:tcPr>
          <w:p w14:paraId="5EA2914D" w14:textId="77777777" w:rsidR="000165E3" w:rsidRPr="00522F50" w:rsidRDefault="000165E3" w:rsidP="000165E3">
            <w:pPr>
              <w:spacing w:before="120" w:after="0"/>
              <w:rPr>
                <w:rFonts w:eastAsia="Times New Roman"/>
              </w:rPr>
            </w:pPr>
            <w:r w:rsidRPr="00522F50">
              <w:rPr>
                <w:rFonts w:eastAsia="Times New Roman"/>
              </w:rPr>
              <w:t> </w:t>
            </w:r>
          </w:p>
        </w:tc>
        <w:tc>
          <w:tcPr>
            <w:tcW w:w="3227" w:type="dxa"/>
            <w:tcBorders>
              <w:top w:val="nil"/>
              <w:left w:val="nil"/>
              <w:bottom w:val="single" w:sz="4" w:space="0" w:color="auto"/>
              <w:right w:val="single" w:sz="4" w:space="0" w:color="auto"/>
            </w:tcBorders>
            <w:shd w:val="clear" w:color="auto" w:fill="auto"/>
            <w:noWrap/>
            <w:vAlign w:val="bottom"/>
            <w:hideMark/>
          </w:tcPr>
          <w:p w14:paraId="1DAD2D23"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rsidDel="00792B4A" w14:paraId="681666F1" w14:textId="1A489FCB" w:rsidTr="00E84233">
        <w:trPr>
          <w:trHeight w:val="300"/>
          <w:del w:id="764" w:author="admin" w:date="2021-08-23T18:31:00Z"/>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5748AADB" w14:textId="454FD532" w:rsidR="000165E3" w:rsidRPr="00522F50" w:rsidDel="00792B4A" w:rsidRDefault="000165E3" w:rsidP="000165E3">
            <w:pPr>
              <w:spacing w:before="120" w:after="0"/>
              <w:rPr>
                <w:del w:id="765" w:author="admin" w:date="2021-08-23T18:31:00Z"/>
                <w:rFonts w:eastAsia="Times New Roman"/>
              </w:rPr>
            </w:pPr>
            <w:del w:id="766" w:author="admin" w:date="2021-08-23T18:31:00Z">
              <w:r w:rsidRPr="00522F50" w:rsidDel="00792B4A">
                <w:rPr>
                  <w:rFonts w:eastAsia="Times New Roman"/>
                </w:rPr>
                <w:delText>58</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19CF7C50" w14:textId="22B2B2C9" w:rsidR="000165E3" w:rsidRPr="00522F50" w:rsidDel="00792B4A" w:rsidRDefault="000165E3" w:rsidP="000165E3">
            <w:pPr>
              <w:spacing w:before="120" w:after="0"/>
              <w:rPr>
                <w:del w:id="767" w:author="admin" w:date="2021-08-23T18:31:00Z"/>
                <w:rFonts w:eastAsia="Times New Roman"/>
              </w:rPr>
            </w:pPr>
            <w:del w:id="768" w:author="admin" w:date="2021-08-23T18:31:00Z">
              <w:r w:rsidRPr="00522F50" w:rsidDel="00792B4A">
                <w:rPr>
                  <w:rFonts w:eastAsia="Times New Roman"/>
                </w:rPr>
                <w:delText>Text</w:delText>
              </w:r>
            </w:del>
          </w:p>
        </w:tc>
        <w:tc>
          <w:tcPr>
            <w:tcW w:w="3150" w:type="dxa"/>
            <w:tcBorders>
              <w:top w:val="nil"/>
              <w:left w:val="nil"/>
              <w:bottom w:val="single" w:sz="4" w:space="0" w:color="auto"/>
              <w:right w:val="single" w:sz="4" w:space="0" w:color="auto"/>
            </w:tcBorders>
            <w:shd w:val="clear" w:color="auto" w:fill="auto"/>
            <w:noWrap/>
            <w:vAlign w:val="bottom"/>
            <w:hideMark/>
          </w:tcPr>
          <w:p w14:paraId="47E0B9FE" w14:textId="3C8197C5" w:rsidR="000165E3" w:rsidRPr="00522F50" w:rsidDel="00792B4A" w:rsidRDefault="000165E3" w:rsidP="000165E3">
            <w:pPr>
              <w:spacing w:before="120" w:after="0"/>
              <w:rPr>
                <w:del w:id="769" w:author="admin" w:date="2021-08-23T18:31:00Z"/>
                <w:rFonts w:eastAsia="Times New Roman"/>
              </w:rPr>
            </w:pPr>
            <w:del w:id="770" w:author="admin" w:date="2021-08-23T18:31:00Z">
              <w:r w:rsidRPr="00522F50" w:rsidDel="00792B4A">
                <w:rPr>
                  <w:rFonts w:eastAsia="Times New Roman"/>
                </w:rPr>
                <w:delText> </w:delText>
              </w:r>
            </w:del>
          </w:p>
        </w:tc>
        <w:tc>
          <w:tcPr>
            <w:tcW w:w="3227" w:type="dxa"/>
            <w:tcBorders>
              <w:top w:val="nil"/>
              <w:left w:val="nil"/>
              <w:bottom w:val="single" w:sz="4" w:space="0" w:color="auto"/>
              <w:right w:val="single" w:sz="4" w:space="0" w:color="auto"/>
            </w:tcBorders>
            <w:shd w:val="clear" w:color="auto" w:fill="auto"/>
            <w:noWrap/>
            <w:vAlign w:val="bottom"/>
            <w:hideMark/>
          </w:tcPr>
          <w:p w14:paraId="134C1034" w14:textId="52A836BC" w:rsidR="000165E3" w:rsidRPr="00522F50" w:rsidDel="00792B4A" w:rsidRDefault="000165E3" w:rsidP="000165E3">
            <w:pPr>
              <w:spacing w:before="120" w:after="0"/>
              <w:rPr>
                <w:del w:id="771" w:author="admin" w:date="2021-08-23T18:31:00Z"/>
                <w:rFonts w:eastAsia="Times New Roman"/>
              </w:rPr>
            </w:pPr>
            <w:del w:id="772" w:author="admin" w:date="2021-08-23T18:31:00Z">
              <w:r w:rsidRPr="00522F50" w:rsidDel="00792B4A">
                <w:rPr>
                  <w:rFonts w:eastAsia="Times New Roman"/>
                </w:rPr>
                <w:delText> </w:delText>
              </w:r>
            </w:del>
          </w:p>
        </w:tc>
      </w:tr>
      <w:tr w:rsidR="000165E3" w:rsidRPr="00522F50" w:rsidDel="00792B4A" w14:paraId="00794358" w14:textId="7B7158C1" w:rsidTr="00E84233">
        <w:trPr>
          <w:trHeight w:val="300"/>
          <w:del w:id="773" w:author="admin" w:date="2021-08-23T18:31:00Z"/>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3E781367" w14:textId="6F26EBE3" w:rsidR="000165E3" w:rsidRPr="00522F50" w:rsidDel="00792B4A" w:rsidRDefault="000165E3" w:rsidP="000165E3">
            <w:pPr>
              <w:spacing w:before="120" w:after="0"/>
              <w:rPr>
                <w:del w:id="774" w:author="admin" w:date="2021-08-23T18:31:00Z"/>
                <w:rFonts w:eastAsia="Times New Roman"/>
              </w:rPr>
            </w:pPr>
            <w:del w:id="775" w:author="admin" w:date="2021-08-23T18:31:00Z">
              <w:r w:rsidRPr="00522F50" w:rsidDel="00792B4A">
                <w:rPr>
                  <w:rFonts w:eastAsia="Times New Roman"/>
                </w:rPr>
                <w:delText>103</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1F8D26D1" w14:textId="1E201B1C" w:rsidR="000165E3" w:rsidRPr="00522F50" w:rsidDel="00792B4A" w:rsidRDefault="000165E3" w:rsidP="000165E3">
            <w:pPr>
              <w:spacing w:before="120" w:after="0"/>
              <w:rPr>
                <w:del w:id="776" w:author="admin" w:date="2021-08-23T18:31:00Z"/>
                <w:rFonts w:eastAsia="Times New Roman"/>
              </w:rPr>
            </w:pPr>
            <w:del w:id="777" w:author="admin" w:date="2021-08-23T18:31:00Z">
              <w:r w:rsidDel="00792B4A">
                <w:fldChar w:fldCharType="begin"/>
              </w:r>
              <w:r w:rsidDel="00792B4A">
                <w:delInstrText xml:space="preserve"> HYPERLINK "http://www.fixtradingcommunity.org/FIXimate/FIXimate3.0/en/FIX.4.4/tag103.html" \t "tagFrame" </w:delInstrText>
              </w:r>
              <w:r w:rsidDel="00792B4A">
                <w:fldChar w:fldCharType="separate"/>
              </w:r>
              <w:r w:rsidRPr="00522F50" w:rsidDel="00792B4A">
                <w:rPr>
                  <w:rStyle w:val="Hyperlink"/>
                  <w:color w:val="auto"/>
                </w:rPr>
                <w:delText>OrdRejReason</w:delText>
              </w:r>
              <w:r w:rsidDel="00792B4A">
                <w:rPr>
                  <w:rStyle w:val="Hyperlink"/>
                  <w:color w:val="auto"/>
                </w:rPr>
                <w:fldChar w:fldCharType="end"/>
              </w:r>
            </w:del>
          </w:p>
        </w:tc>
        <w:tc>
          <w:tcPr>
            <w:tcW w:w="3150" w:type="dxa"/>
            <w:tcBorders>
              <w:top w:val="nil"/>
              <w:left w:val="nil"/>
              <w:bottom w:val="single" w:sz="4" w:space="0" w:color="auto"/>
              <w:right w:val="single" w:sz="4" w:space="0" w:color="auto"/>
            </w:tcBorders>
            <w:shd w:val="clear" w:color="auto" w:fill="auto"/>
            <w:noWrap/>
            <w:vAlign w:val="bottom"/>
            <w:hideMark/>
          </w:tcPr>
          <w:p w14:paraId="0516F5F3" w14:textId="50BCB911" w:rsidR="000165E3" w:rsidRPr="00522F50" w:rsidDel="00792B4A" w:rsidRDefault="000165E3" w:rsidP="000165E3">
            <w:pPr>
              <w:spacing w:before="120" w:after="0"/>
              <w:rPr>
                <w:del w:id="778" w:author="admin" w:date="2021-08-23T18:31:00Z"/>
                <w:rFonts w:eastAsia="Times New Roman"/>
              </w:rPr>
            </w:pPr>
          </w:p>
        </w:tc>
        <w:tc>
          <w:tcPr>
            <w:tcW w:w="3227" w:type="dxa"/>
            <w:tcBorders>
              <w:top w:val="nil"/>
              <w:left w:val="nil"/>
              <w:bottom w:val="single" w:sz="4" w:space="0" w:color="auto"/>
              <w:right w:val="single" w:sz="4" w:space="0" w:color="auto"/>
            </w:tcBorders>
            <w:shd w:val="clear" w:color="auto" w:fill="auto"/>
            <w:noWrap/>
            <w:vAlign w:val="bottom"/>
            <w:hideMark/>
          </w:tcPr>
          <w:p w14:paraId="5CE60C78" w14:textId="7314AE58" w:rsidR="000165E3" w:rsidRPr="00522F50" w:rsidDel="00792B4A" w:rsidRDefault="000165E3" w:rsidP="000165E3">
            <w:pPr>
              <w:spacing w:before="120" w:after="0"/>
              <w:rPr>
                <w:del w:id="779" w:author="admin" w:date="2021-08-23T18:31:00Z"/>
                <w:rFonts w:eastAsia="Times New Roman"/>
              </w:rPr>
            </w:pPr>
          </w:p>
        </w:tc>
      </w:tr>
      <w:tr w:rsidR="000165E3" w:rsidRPr="00522F50" w14:paraId="15DBFCAE" w14:textId="77777777" w:rsidTr="00CC6654">
        <w:trPr>
          <w:trHeight w:val="300"/>
        </w:trPr>
        <w:tc>
          <w:tcPr>
            <w:tcW w:w="1021" w:type="dxa"/>
            <w:tcBorders>
              <w:top w:val="nil"/>
              <w:left w:val="single" w:sz="4" w:space="0" w:color="auto"/>
              <w:bottom w:val="single" w:sz="4" w:space="0" w:color="auto"/>
              <w:right w:val="single" w:sz="4" w:space="0" w:color="auto"/>
            </w:tcBorders>
            <w:shd w:val="clear" w:color="auto" w:fill="auto"/>
            <w:noWrap/>
            <w:vAlign w:val="bottom"/>
            <w:hideMark/>
          </w:tcPr>
          <w:p w14:paraId="47194216" w14:textId="77777777" w:rsidR="000165E3" w:rsidRPr="00522F50" w:rsidRDefault="000165E3" w:rsidP="000165E3">
            <w:pPr>
              <w:spacing w:before="120" w:after="0"/>
              <w:rPr>
                <w:rFonts w:eastAsia="Times New Roman"/>
              </w:rPr>
            </w:pPr>
            <w:r w:rsidRPr="00522F50">
              <w:rPr>
                <w:rFonts w:eastAsia="Times New Roman"/>
              </w:rPr>
              <w:t>150</w:t>
            </w:r>
          </w:p>
        </w:tc>
        <w:tc>
          <w:tcPr>
            <w:tcW w:w="1980" w:type="dxa"/>
            <w:tcBorders>
              <w:top w:val="nil"/>
              <w:left w:val="nil"/>
              <w:bottom w:val="single" w:sz="4" w:space="0" w:color="auto"/>
              <w:right w:val="single" w:sz="4" w:space="0" w:color="auto"/>
            </w:tcBorders>
            <w:shd w:val="clear" w:color="auto" w:fill="auto"/>
            <w:noWrap/>
            <w:vAlign w:val="bottom"/>
            <w:hideMark/>
          </w:tcPr>
          <w:p w14:paraId="2F092BE6" w14:textId="77777777" w:rsidR="000165E3" w:rsidRPr="00522F50" w:rsidRDefault="00FD67E7" w:rsidP="000165E3">
            <w:pPr>
              <w:spacing w:before="120" w:after="0"/>
              <w:rPr>
                <w:rFonts w:eastAsia="Times New Roman"/>
              </w:rPr>
            </w:pPr>
            <w:hyperlink r:id="rId65" w:tgtFrame="tagFrame" w:history="1">
              <w:r w:rsidR="000165E3" w:rsidRPr="00522F50">
                <w:rPr>
                  <w:rFonts w:eastAsia="Times New Roman"/>
                </w:rPr>
                <w:t>ExecType</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0DE5D6B2" w14:textId="77777777" w:rsidR="000165E3" w:rsidRPr="00522F50" w:rsidRDefault="000165E3" w:rsidP="000165E3">
            <w:pPr>
              <w:spacing w:before="120" w:after="0"/>
              <w:rPr>
                <w:rFonts w:eastAsia="Times New Roman"/>
              </w:rPr>
            </w:pPr>
            <w:r w:rsidRPr="00522F50">
              <w:t>C = Expired</w:t>
            </w:r>
          </w:p>
        </w:tc>
        <w:tc>
          <w:tcPr>
            <w:tcW w:w="3227" w:type="dxa"/>
            <w:tcBorders>
              <w:top w:val="nil"/>
              <w:left w:val="nil"/>
              <w:bottom w:val="single" w:sz="4" w:space="0" w:color="auto"/>
              <w:right w:val="single" w:sz="4" w:space="0" w:color="auto"/>
            </w:tcBorders>
            <w:shd w:val="clear" w:color="auto" w:fill="auto"/>
            <w:noWrap/>
            <w:vAlign w:val="bottom"/>
            <w:hideMark/>
          </w:tcPr>
          <w:p w14:paraId="456A30B9"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407B6011" w14:textId="77777777" w:rsidTr="00CC6654">
        <w:trPr>
          <w:trHeight w:val="300"/>
        </w:trPr>
        <w:tc>
          <w:tcPr>
            <w:tcW w:w="1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96006" w14:textId="77777777" w:rsidR="000165E3" w:rsidRPr="00522F50" w:rsidRDefault="000165E3" w:rsidP="000165E3">
            <w:pPr>
              <w:spacing w:before="120" w:after="0"/>
              <w:rPr>
                <w:rFonts w:eastAsia="Times New Roman"/>
              </w:rPr>
            </w:pPr>
            <w:r w:rsidRPr="00522F50">
              <w:rPr>
                <w:rFonts w:eastAsia="Times New Roman"/>
              </w:rPr>
              <w:t>151</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265A497" w14:textId="77777777" w:rsidR="000165E3" w:rsidRPr="00522F50" w:rsidRDefault="00FD67E7" w:rsidP="000165E3">
            <w:pPr>
              <w:spacing w:before="120" w:after="0"/>
              <w:rPr>
                <w:rFonts w:eastAsia="Times New Roman"/>
              </w:rPr>
            </w:pPr>
            <w:hyperlink r:id="rId66" w:tgtFrame="tagFrame" w:history="1">
              <w:r w:rsidR="000165E3" w:rsidRPr="00522F50">
                <w:rPr>
                  <w:rFonts w:eastAsia="Times New Roman"/>
                </w:rPr>
                <w:t>LeavesQty</w:t>
              </w:r>
            </w:hyperlink>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2068099A" w14:textId="77777777" w:rsidR="000165E3" w:rsidRPr="00522F50" w:rsidRDefault="000165E3" w:rsidP="000165E3">
            <w:pPr>
              <w:spacing w:before="120" w:after="0"/>
              <w:rPr>
                <w:rFonts w:eastAsia="Times New Roman"/>
              </w:rPr>
            </w:pPr>
            <w:r w:rsidRPr="00522F50">
              <w:rPr>
                <w:rFonts w:eastAsia="Times New Roman"/>
              </w:rPr>
              <w:t> </w:t>
            </w:r>
            <w:r>
              <w:rPr>
                <w:rFonts w:eastAsia="Times New Roman"/>
              </w:rPr>
              <w:t>0</w:t>
            </w:r>
          </w:p>
        </w:tc>
        <w:tc>
          <w:tcPr>
            <w:tcW w:w="3227" w:type="dxa"/>
            <w:tcBorders>
              <w:top w:val="single" w:sz="4" w:space="0" w:color="auto"/>
              <w:left w:val="nil"/>
              <w:bottom w:val="single" w:sz="4" w:space="0" w:color="auto"/>
              <w:right w:val="single" w:sz="4" w:space="0" w:color="auto"/>
            </w:tcBorders>
            <w:shd w:val="clear" w:color="auto" w:fill="auto"/>
            <w:noWrap/>
            <w:vAlign w:val="bottom"/>
            <w:hideMark/>
          </w:tcPr>
          <w:p w14:paraId="52451D21"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2364C018" w14:textId="77777777" w:rsidTr="000165E3">
        <w:trPr>
          <w:trHeight w:val="300"/>
          <w:ins w:id="780" w:author="admin" w:date="2021-08-23T18: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5E83CFAD" w14:textId="16AE67FA" w:rsidR="000165E3" w:rsidRPr="00522F50" w:rsidRDefault="000165E3" w:rsidP="000165E3">
            <w:pPr>
              <w:spacing w:before="120" w:after="0"/>
              <w:rPr>
                <w:ins w:id="781" w:author="admin" w:date="2021-08-23T18:32:00Z"/>
                <w:rFonts w:eastAsia="Times New Roman"/>
              </w:rPr>
            </w:pPr>
            <w:ins w:id="782" w:author="admin" w:date="2021-08-23T18:33:00Z">
              <w:r>
                <w:rPr>
                  <w:rFonts w:eastAsia="Times New Roman"/>
                </w:rPr>
                <w:t>5</w:t>
              </w:r>
              <w:r w:rsidRPr="00522F50">
                <w:rPr>
                  <w:rFonts w:eastAsia="Times New Roman"/>
                </w:rPr>
                <w:t>9</w:t>
              </w:r>
            </w:ins>
          </w:p>
        </w:tc>
        <w:tc>
          <w:tcPr>
            <w:tcW w:w="1980" w:type="dxa"/>
            <w:tcBorders>
              <w:top w:val="single" w:sz="4" w:space="0" w:color="auto"/>
              <w:left w:val="nil"/>
              <w:bottom w:val="single" w:sz="4" w:space="0" w:color="auto"/>
              <w:right w:val="single" w:sz="4" w:space="0" w:color="auto"/>
            </w:tcBorders>
            <w:shd w:val="clear" w:color="auto" w:fill="auto"/>
            <w:noWrap/>
          </w:tcPr>
          <w:p w14:paraId="01C3162A" w14:textId="3BD79B37" w:rsidR="000165E3" w:rsidRDefault="000165E3" w:rsidP="000165E3">
            <w:pPr>
              <w:spacing w:before="120" w:after="0"/>
              <w:rPr>
                <w:ins w:id="783" w:author="admin" w:date="2021-08-23T18:32:00Z"/>
              </w:rPr>
            </w:pPr>
            <w:ins w:id="784" w:author="admin" w:date="2021-08-23T18:33:00Z">
              <w:r w:rsidRPr="00DD4BFC">
                <w:t>TimeInForce</w:t>
              </w:r>
            </w:ins>
          </w:p>
        </w:tc>
        <w:tc>
          <w:tcPr>
            <w:tcW w:w="3150" w:type="dxa"/>
            <w:tcBorders>
              <w:top w:val="single" w:sz="4" w:space="0" w:color="auto"/>
              <w:left w:val="nil"/>
              <w:bottom w:val="single" w:sz="4" w:space="0" w:color="auto"/>
              <w:right w:val="single" w:sz="4" w:space="0" w:color="auto"/>
            </w:tcBorders>
            <w:shd w:val="clear" w:color="auto" w:fill="auto"/>
            <w:noWrap/>
          </w:tcPr>
          <w:p w14:paraId="3435F577" w14:textId="77777777" w:rsidR="000165E3" w:rsidRPr="00522F50" w:rsidRDefault="000165E3" w:rsidP="000165E3">
            <w:pPr>
              <w:spacing w:before="120" w:after="0"/>
              <w:rPr>
                <w:ins w:id="785" w:author="admin" w:date="2021-08-23T18:32:00Z"/>
                <w:rFonts w:eastAsia="Times New Roman"/>
              </w:rPr>
            </w:pPr>
          </w:p>
        </w:tc>
        <w:tc>
          <w:tcPr>
            <w:tcW w:w="3227" w:type="dxa"/>
            <w:tcBorders>
              <w:top w:val="single" w:sz="4" w:space="0" w:color="auto"/>
              <w:left w:val="nil"/>
              <w:bottom w:val="single" w:sz="4" w:space="0" w:color="auto"/>
              <w:right w:val="single" w:sz="4" w:space="0" w:color="auto"/>
            </w:tcBorders>
            <w:shd w:val="clear" w:color="auto" w:fill="auto"/>
            <w:noWrap/>
          </w:tcPr>
          <w:p w14:paraId="596A6C10" w14:textId="77777777" w:rsidR="000165E3" w:rsidRDefault="000165E3" w:rsidP="000165E3">
            <w:pPr>
              <w:spacing w:before="120" w:after="0"/>
              <w:rPr>
                <w:ins w:id="786" w:author="admin" w:date="2021-08-23T18:33:00Z"/>
                <w:rFonts w:eastAsia="Times New Roman"/>
              </w:rPr>
            </w:pPr>
            <w:ins w:id="787" w:author="admin" w:date="2021-08-23T18:33:00Z">
              <w:r>
                <w:rPr>
                  <w:rFonts w:eastAsia="Times New Roman"/>
                </w:rPr>
                <w:t>Trong trường hợp lệnh từ kênh khác</w:t>
              </w:r>
            </w:ins>
          </w:p>
          <w:p w14:paraId="1516B685" w14:textId="62C08EE8" w:rsidR="000165E3" w:rsidRPr="00522F50" w:rsidRDefault="000165E3" w:rsidP="000165E3">
            <w:pPr>
              <w:spacing w:before="120" w:after="0"/>
              <w:rPr>
                <w:ins w:id="788" w:author="admin" w:date="2021-08-23T18:32:00Z"/>
                <w:rFonts w:eastAsia="Times New Roman"/>
              </w:rPr>
            </w:pPr>
            <w:ins w:id="789" w:author="admin" w:date="2021-08-23T18:33:00Z">
              <w:r w:rsidRPr="00F46185">
                <w:rPr>
                  <w:rFonts w:eastAsia="Times New Roman"/>
                  <w:color w:val="0070C0"/>
                </w:rPr>
                <w:t>Đi cùng với trường OrdType để quy định loại lệnh</w:t>
              </w:r>
            </w:ins>
          </w:p>
        </w:tc>
      </w:tr>
      <w:tr w:rsidR="000165E3" w:rsidRPr="00522F50" w14:paraId="61463C4A" w14:textId="77777777" w:rsidTr="000165E3">
        <w:trPr>
          <w:trHeight w:val="300"/>
          <w:ins w:id="790" w:author="admin" w:date="2021-08-23T18: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E1E175B" w14:textId="1037461B" w:rsidR="000165E3" w:rsidRPr="00522F50" w:rsidRDefault="000165E3" w:rsidP="000165E3">
            <w:pPr>
              <w:spacing w:before="120" w:after="0"/>
              <w:rPr>
                <w:ins w:id="791" w:author="admin" w:date="2021-08-23T18:32:00Z"/>
                <w:rFonts w:eastAsia="Times New Roman"/>
              </w:rPr>
            </w:pPr>
            <w:ins w:id="792" w:author="admin" w:date="2021-08-23T18:33:00Z">
              <w:r>
                <w:rPr>
                  <w:rFonts w:eastAsia="Times New Roman"/>
                </w:rPr>
                <w:t>60</w:t>
              </w:r>
            </w:ins>
          </w:p>
        </w:tc>
        <w:tc>
          <w:tcPr>
            <w:tcW w:w="1980" w:type="dxa"/>
            <w:tcBorders>
              <w:top w:val="single" w:sz="4" w:space="0" w:color="auto"/>
              <w:left w:val="nil"/>
              <w:bottom w:val="single" w:sz="4" w:space="0" w:color="auto"/>
              <w:right w:val="single" w:sz="4" w:space="0" w:color="auto"/>
            </w:tcBorders>
            <w:shd w:val="clear" w:color="auto" w:fill="auto"/>
            <w:noWrap/>
          </w:tcPr>
          <w:p w14:paraId="6372F2F2" w14:textId="33893BE5" w:rsidR="000165E3" w:rsidRDefault="000165E3" w:rsidP="000165E3">
            <w:pPr>
              <w:spacing w:before="120" w:after="0"/>
              <w:rPr>
                <w:ins w:id="793" w:author="admin" w:date="2021-08-23T18:32:00Z"/>
              </w:rPr>
            </w:pPr>
            <w:ins w:id="794" w:author="admin" w:date="2021-08-23T18:33:00Z">
              <w:r>
                <w:rPr>
                  <w:rFonts w:eastAsia="Times New Roman"/>
                  <w:highlight w:val="yellow"/>
                </w:rPr>
                <w:t>TransactTime</w:t>
              </w:r>
            </w:ins>
          </w:p>
        </w:tc>
        <w:tc>
          <w:tcPr>
            <w:tcW w:w="3150" w:type="dxa"/>
            <w:tcBorders>
              <w:top w:val="single" w:sz="4" w:space="0" w:color="auto"/>
              <w:left w:val="nil"/>
              <w:bottom w:val="single" w:sz="4" w:space="0" w:color="auto"/>
              <w:right w:val="single" w:sz="4" w:space="0" w:color="auto"/>
            </w:tcBorders>
            <w:shd w:val="clear" w:color="auto" w:fill="auto"/>
            <w:noWrap/>
          </w:tcPr>
          <w:p w14:paraId="4BDF158A" w14:textId="32CBA1F9" w:rsidR="000165E3" w:rsidRPr="00522F50" w:rsidRDefault="000165E3" w:rsidP="000165E3">
            <w:pPr>
              <w:spacing w:before="120" w:after="0"/>
              <w:rPr>
                <w:ins w:id="795" w:author="admin" w:date="2021-08-23T18:32:00Z"/>
                <w:rFonts w:eastAsia="Times New Roman"/>
              </w:rPr>
            </w:pPr>
            <w:ins w:id="796" w:author="admin" w:date="2021-08-23T18:33:00Z">
              <w:r>
                <w:rPr>
                  <w:rFonts w:eastAsia="Times New Roman"/>
                </w:rPr>
                <w:t xml:space="preserve">Ví dụ: </w:t>
              </w:r>
              <w:r w:rsidRPr="00B71771">
                <w:rPr>
                  <w:rFonts w:eastAsia="Times New Roman"/>
                </w:rPr>
                <w:t>20210720-04:19:46.527</w:t>
              </w:r>
            </w:ins>
          </w:p>
        </w:tc>
        <w:tc>
          <w:tcPr>
            <w:tcW w:w="3227" w:type="dxa"/>
            <w:tcBorders>
              <w:top w:val="single" w:sz="4" w:space="0" w:color="auto"/>
              <w:left w:val="nil"/>
              <w:bottom w:val="single" w:sz="4" w:space="0" w:color="auto"/>
              <w:right w:val="single" w:sz="4" w:space="0" w:color="auto"/>
            </w:tcBorders>
            <w:shd w:val="clear" w:color="auto" w:fill="auto"/>
            <w:noWrap/>
          </w:tcPr>
          <w:p w14:paraId="484A30FD" w14:textId="4911A8DF" w:rsidR="000165E3" w:rsidRPr="00522F50" w:rsidRDefault="000165E3" w:rsidP="000165E3">
            <w:pPr>
              <w:spacing w:before="120" w:after="0"/>
              <w:rPr>
                <w:ins w:id="797" w:author="admin" w:date="2021-08-23T18:32:00Z"/>
                <w:rFonts w:eastAsia="Times New Roman"/>
              </w:rPr>
            </w:pPr>
            <w:ins w:id="798" w:author="admin" w:date="2021-08-23T18:33:00Z">
              <w:r>
                <w:rPr>
                  <w:rFonts w:eastAsia="Times New Roman"/>
                  <w:highlight w:val="yellow"/>
                </w:rPr>
                <w:t>Thời gian đặt lệnh</w:t>
              </w:r>
            </w:ins>
          </w:p>
        </w:tc>
      </w:tr>
      <w:tr w:rsidR="000165E3" w:rsidRPr="00522F50" w14:paraId="23C4D532" w14:textId="77777777" w:rsidTr="000165E3">
        <w:trPr>
          <w:trHeight w:val="300"/>
          <w:ins w:id="799" w:author="admin" w:date="2021-08-23T18: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1F6E6F42" w14:textId="45883D91" w:rsidR="000165E3" w:rsidRPr="00522F50" w:rsidRDefault="000165E3" w:rsidP="000165E3">
            <w:pPr>
              <w:spacing w:before="120" w:after="0"/>
              <w:rPr>
                <w:ins w:id="800" w:author="admin" w:date="2021-08-23T18:32:00Z"/>
                <w:rFonts w:eastAsia="Times New Roman"/>
              </w:rPr>
            </w:pPr>
            <w:ins w:id="801" w:author="admin" w:date="2021-08-23T18:33:00Z">
              <w:r>
                <w:rPr>
                  <w:rFonts w:eastAsia="Times New Roman"/>
                </w:rPr>
                <w:t>336</w:t>
              </w:r>
            </w:ins>
          </w:p>
        </w:tc>
        <w:tc>
          <w:tcPr>
            <w:tcW w:w="1980" w:type="dxa"/>
            <w:tcBorders>
              <w:top w:val="single" w:sz="4" w:space="0" w:color="auto"/>
              <w:left w:val="nil"/>
              <w:bottom w:val="single" w:sz="4" w:space="0" w:color="auto"/>
              <w:right w:val="single" w:sz="4" w:space="0" w:color="auto"/>
            </w:tcBorders>
            <w:shd w:val="clear" w:color="auto" w:fill="auto"/>
            <w:noWrap/>
          </w:tcPr>
          <w:p w14:paraId="6AAEFE28" w14:textId="77777777" w:rsidR="000165E3" w:rsidRDefault="000165E3" w:rsidP="000165E3">
            <w:pPr>
              <w:spacing w:before="120" w:after="0"/>
              <w:rPr>
                <w:ins w:id="802" w:author="admin" w:date="2021-08-23T18:32:00Z"/>
              </w:rPr>
            </w:pPr>
          </w:p>
        </w:tc>
        <w:tc>
          <w:tcPr>
            <w:tcW w:w="3150" w:type="dxa"/>
            <w:tcBorders>
              <w:top w:val="single" w:sz="4" w:space="0" w:color="auto"/>
              <w:left w:val="nil"/>
              <w:bottom w:val="single" w:sz="4" w:space="0" w:color="auto"/>
              <w:right w:val="single" w:sz="4" w:space="0" w:color="auto"/>
            </w:tcBorders>
            <w:shd w:val="clear" w:color="auto" w:fill="auto"/>
            <w:noWrap/>
          </w:tcPr>
          <w:p w14:paraId="565933CC" w14:textId="16AEB341" w:rsidR="000165E3" w:rsidRPr="00522F50" w:rsidRDefault="000165E3" w:rsidP="000165E3">
            <w:pPr>
              <w:spacing w:before="120" w:after="0"/>
              <w:rPr>
                <w:ins w:id="803" w:author="admin" w:date="2021-08-23T18:32:00Z"/>
                <w:rFonts w:eastAsia="Times New Roman"/>
              </w:rPr>
            </w:pPr>
            <w:ins w:id="804" w:author="admin" w:date="2021-08-23T18:33:00Z">
              <w:r>
                <w:rPr>
                  <w:rFonts w:eastAsia="Times New Roman"/>
                </w:rPr>
                <w:t>1-HSX, 2-HNX, 3-Upcom</w:t>
              </w:r>
            </w:ins>
          </w:p>
        </w:tc>
        <w:tc>
          <w:tcPr>
            <w:tcW w:w="3227" w:type="dxa"/>
            <w:tcBorders>
              <w:top w:val="single" w:sz="4" w:space="0" w:color="auto"/>
              <w:left w:val="nil"/>
              <w:bottom w:val="single" w:sz="4" w:space="0" w:color="auto"/>
              <w:right w:val="single" w:sz="4" w:space="0" w:color="auto"/>
            </w:tcBorders>
            <w:shd w:val="clear" w:color="auto" w:fill="auto"/>
            <w:noWrap/>
          </w:tcPr>
          <w:p w14:paraId="37250F32" w14:textId="471F7458" w:rsidR="000165E3" w:rsidRPr="00522F50" w:rsidRDefault="000165E3" w:rsidP="000165E3">
            <w:pPr>
              <w:spacing w:before="120" w:after="0"/>
              <w:rPr>
                <w:ins w:id="805" w:author="admin" w:date="2021-08-23T18:32:00Z"/>
                <w:rFonts w:eastAsia="Times New Roman"/>
              </w:rPr>
            </w:pPr>
            <w:ins w:id="806" w:author="admin" w:date="2021-08-23T18:33:00Z">
              <w:r w:rsidRPr="00535042">
                <w:rPr>
                  <w:rFonts w:eastAsia="Times New Roman"/>
                </w:rPr>
                <w:t xml:space="preserve">Phiên giao dịch </w:t>
              </w:r>
            </w:ins>
          </w:p>
        </w:tc>
      </w:tr>
      <w:tr w:rsidR="000165E3" w:rsidRPr="00522F50" w14:paraId="31A22C35" w14:textId="77777777" w:rsidTr="000165E3">
        <w:trPr>
          <w:trHeight w:val="300"/>
          <w:ins w:id="807" w:author="admin" w:date="2021-08-23T18: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5133A572" w14:textId="1CBF227F" w:rsidR="000165E3" w:rsidRPr="00522F50" w:rsidRDefault="000165E3" w:rsidP="000165E3">
            <w:pPr>
              <w:spacing w:before="120" w:after="0"/>
              <w:rPr>
                <w:ins w:id="808" w:author="admin" w:date="2021-08-23T18:32:00Z"/>
                <w:rFonts w:eastAsia="Times New Roman"/>
              </w:rPr>
            </w:pPr>
            <w:ins w:id="809" w:author="admin" w:date="2021-08-23T18:33:00Z">
              <w:r>
                <w:rPr>
                  <w:rFonts w:eastAsia="Times New Roman"/>
                </w:rPr>
                <w:t>376</w:t>
              </w:r>
            </w:ins>
          </w:p>
        </w:tc>
        <w:tc>
          <w:tcPr>
            <w:tcW w:w="1980" w:type="dxa"/>
            <w:tcBorders>
              <w:top w:val="single" w:sz="4" w:space="0" w:color="auto"/>
              <w:left w:val="nil"/>
              <w:bottom w:val="single" w:sz="4" w:space="0" w:color="auto"/>
              <w:right w:val="single" w:sz="4" w:space="0" w:color="auto"/>
            </w:tcBorders>
            <w:shd w:val="clear" w:color="auto" w:fill="auto"/>
            <w:noWrap/>
          </w:tcPr>
          <w:p w14:paraId="455EEECA" w14:textId="77777777" w:rsidR="000165E3" w:rsidRDefault="000165E3" w:rsidP="000165E3">
            <w:pPr>
              <w:spacing w:before="120" w:after="0"/>
              <w:rPr>
                <w:ins w:id="810" w:author="admin" w:date="2021-08-23T18:32:00Z"/>
              </w:rPr>
            </w:pPr>
          </w:p>
        </w:tc>
        <w:tc>
          <w:tcPr>
            <w:tcW w:w="3150" w:type="dxa"/>
            <w:tcBorders>
              <w:top w:val="single" w:sz="4" w:space="0" w:color="auto"/>
              <w:left w:val="nil"/>
              <w:bottom w:val="single" w:sz="4" w:space="0" w:color="auto"/>
              <w:right w:val="single" w:sz="4" w:space="0" w:color="auto"/>
            </w:tcBorders>
            <w:shd w:val="clear" w:color="auto" w:fill="auto"/>
            <w:noWrap/>
          </w:tcPr>
          <w:p w14:paraId="65FB9632" w14:textId="6B9B2366" w:rsidR="000165E3" w:rsidRPr="00522F50" w:rsidRDefault="000165E3" w:rsidP="000165E3">
            <w:pPr>
              <w:spacing w:before="120" w:after="0"/>
              <w:rPr>
                <w:ins w:id="811" w:author="admin" w:date="2021-08-23T18:32:00Z"/>
                <w:rFonts w:eastAsia="Times New Roman"/>
              </w:rPr>
            </w:pPr>
            <w:ins w:id="812" w:author="admin" w:date="2021-08-23T18:33:00Z">
              <w:r w:rsidRPr="00FD2291">
                <w:rPr>
                  <w:rFonts w:eastAsia="Times New Roman"/>
                </w:rPr>
                <w:t>fomat account,khối lượng đặt,type</w:t>
              </w:r>
            </w:ins>
          </w:p>
        </w:tc>
        <w:tc>
          <w:tcPr>
            <w:tcW w:w="3227" w:type="dxa"/>
            <w:tcBorders>
              <w:top w:val="single" w:sz="4" w:space="0" w:color="auto"/>
              <w:left w:val="nil"/>
              <w:bottom w:val="single" w:sz="4" w:space="0" w:color="auto"/>
              <w:right w:val="single" w:sz="4" w:space="0" w:color="auto"/>
            </w:tcBorders>
            <w:shd w:val="clear" w:color="auto" w:fill="auto"/>
            <w:noWrap/>
          </w:tcPr>
          <w:p w14:paraId="7FBDDBB2" w14:textId="39A9E1E9" w:rsidR="000165E3" w:rsidRPr="00522F50" w:rsidRDefault="000165E3" w:rsidP="000165E3">
            <w:pPr>
              <w:spacing w:before="120" w:after="0"/>
              <w:rPr>
                <w:ins w:id="813" w:author="admin" w:date="2021-08-23T18:32:00Z"/>
                <w:rFonts w:eastAsia="Times New Roman"/>
              </w:rPr>
            </w:pPr>
            <w:ins w:id="814" w:author="admin" w:date="2021-08-23T18:33:00Z">
              <w:r w:rsidRPr="00FD2291">
                <w:rPr>
                  <w:rFonts w:eastAsia="Times New Roman"/>
                </w:rPr>
                <w:t>type = 2 với loại MS - Bán cầm cố, còn lại type = 1</w:t>
              </w:r>
            </w:ins>
          </w:p>
        </w:tc>
      </w:tr>
      <w:tr w:rsidR="000165E3" w:rsidRPr="00522F50" w14:paraId="752D78D1" w14:textId="77777777" w:rsidTr="000165E3">
        <w:trPr>
          <w:trHeight w:val="300"/>
          <w:ins w:id="815" w:author="admin" w:date="2021-08-23T18: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3586C080" w14:textId="454C8A2D" w:rsidR="000165E3" w:rsidRPr="00522F50" w:rsidRDefault="000165E3" w:rsidP="000165E3">
            <w:pPr>
              <w:spacing w:before="120" w:after="0"/>
              <w:rPr>
                <w:ins w:id="816" w:author="admin" w:date="2021-08-23T18:32:00Z"/>
                <w:rFonts w:eastAsia="Times New Roman"/>
              </w:rPr>
            </w:pPr>
            <w:ins w:id="817" w:author="admin" w:date="2021-08-23T18:33:00Z">
              <w:r>
                <w:rPr>
                  <w:rFonts w:eastAsia="Times New Roman"/>
                </w:rPr>
                <w:t>788</w:t>
              </w:r>
            </w:ins>
          </w:p>
        </w:tc>
        <w:tc>
          <w:tcPr>
            <w:tcW w:w="1980" w:type="dxa"/>
            <w:tcBorders>
              <w:top w:val="single" w:sz="4" w:space="0" w:color="auto"/>
              <w:left w:val="nil"/>
              <w:bottom w:val="single" w:sz="4" w:space="0" w:color="auto"/>
              <w:right w:val="single" w:sz="4" w:space="0" w:color="auto"/>
            </w:tcBorders>
            <w:shd w:val="clear" w:color="auto" w:fill="auto"/>
            <w:noWrap/>
          </w:tcPr>
          <w:p w14:paraId="0D93C0C6" w14:textId="77777777" w:rsidR="000165E3" w:rsidRDefault="000165E3" w:rsidP="000165E3">
            <w:pPr>
              <w:spacing w:before="120" w:after="0"/>
              <w:rPr>
                <w:ins w:id="818" w:author="admin" w:date="2021-08-23T18:32:00Z"/>
              </w:rPr>
            </w:pPr>
          </w:p>
        </w:tc>
        <w:tc>
          <w:tcPr>
            <w:tcW w:w="3150" w:type="dxa"/>
            <w:tcBorders>
              <w:top w:val="single" w:sz="4" w:space="0" w:color="auto"/>
              <w:left w:val="nil"/>
              <w:bottom w:val="single" w:sz="4" w:space="0" w:color="auto"/>
              <w:right w:val="single" w:sz="4" w:space="0" w:color="auto"/>
            </w:tcBorders>
            <w:shd w:val="clear" w:color="auto" w:fill="auto"/>
            <w:noWrap/>
          </w:tcPr>
          <w:p w14:paraId="78573056" w14:textId="245DB4B8" w:rsidR="000165E3" w:rsidRPr="00522F50" w:rsidRDefault="000165E3" w:rsidP="000165E3">
            <w:pPr>
              <w:spacing w:before="120" w:after="0"/>
              <w:rPr>
                <w:ins w:id="819" w:author="admin" w:date="2021-08-23T18:32:00Z"/>
                <w:rFonts w:eastAsia="Times New Roman"/>
              </w:rPr>
            </w:pPr>
            <w:ins w:id="820" w:author="admin" w:date="2021-08-23T18:33:00Z">
              <w:r w:rsidRPr="00FD2291">
                <w:rPr>
                  <w:rFonts w:eastAsia="Times New Roman"/>
                </w:rPr>
                <w:t>1 = Overnight, 2 = Term, 3 = Flexible, 4 = Open</w:t>
              </w:r>
            </w:ins>
          </w:p>
        </w:tc>
        <w:tc>
          <w:tcPr>
            <w:tcW w:w="3227" w:type="dxa"/>
            <w:tcBorders>
              <w:top w:val="single" w:sz="4" w:space="0" w:color="auto"/>
              <w:left w:val="nil"/>
              <w:bottom w:val="single" w:sz="4" w:space="0" w:color="auto"/>
              <w:right w:val="single" w:sz="4" w:space="0" w:color="auto"/>
            </w:tcBorders>
            <w:shd w:val="clear" w:color="auto" w:fill="auto"/>
            <w:noWrap/>
          </w:tcPr>
          <w:p w14:paraId="43E64D3A" w14:textId="39EABE8D" w:rsidR="000165E3" w:rsidRPr="00522F50" w:rsidRDefault="000165E3" w:rsidP="000165E3">
            <w:pPr>
              <w:spacing w:before="120" w:after="0"/>
              <w:rPr>
                <w:ins w:id="821" w:author="admin" w:date="2021-08-23T18:32:00Z"/>
                <w:rFonts w:eastAsia="Times New Roman"/>
              </w:rPr>
            </w:pPr>
            <w:ins w:id="822" w:author="admin" w:date="2021-08-23T18:33:00Z">
              <w:r w:rsidRPr="00FD2291">
                <w:rPr>
                  <w:rFonts w:eastAsia="Times New Roman"/>
                </w:rPr>
                <w:t>Loại hình vay, nếu client gửi vào tag 788 thì lấy theo giá trị của client, nếu không mặc định bằng 4</w:t>
              </w:r>
            </w:ins>
          </w:p>
        </w:tc>
      </w:tr>
      <w:tr w:rsidR="000165E3" w:rsidRPr="00522F50" w14:paraId="307C8C01" w14:textId="77777777" w:rsidTr="000165E3">
        <w:trPr>
          <w:trHeight w:val="300"/>
          <w:ins w:id="823" w:author="admin" w:date="2021-08-23T18:32:00Z"/>
        </w:trPr>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6C80E674" w14:textId="7D9CFA8A" w:rsidR="000165E3" w:rsidRPr="00522F50" w:rsidRDefault="000165E3" w:rsidP="000165E3">
            <w:pPr>
              <w:spacing w:before="120" w:after="0"/>
              <w:rPr>
                <w:ins w:id="824" w:author="admin" w:date="2021-08-23T18:32:00Z"/>
                <w:rFonts w:eastAsia="Times New Roman"/>
              </w:rPr>
            </w:pPr>
            <w:ins w:id="825" w:author="admin" w:date="2021-08-23T18:33:00Z">
              <w:r>
                <w:rPr>
                  <w:rFonts w:eastAsia="Times New Roman"/>
                </w:rPr>
                <w:t>10</w:t>
              </w:r>
            </w:ins>
          </w:p>
        </w:tc>
        <w:tc>
          <w:tcPr>
            <w:tcW w:w="1980" w:type="dxa"/>
            <w:tcBorders>
              <w:top w:val="single" w:sz="4" w:space="0" w:color="auto"/>
              <w:left w:val="nil"/>
              <w:bottom w:val="single" w:sz="4" w:space="0" w:color="auto"/>
              <w:right w:val="single" w:sz="4" w:space="0" w:color="auto"/>
            </w:tcBorders>
            <w:shd w:val="clear" w:color="auto" w:fill="auto"/>
            <w:noWrap/>
          </w:tcPr>
          <w:p w14:paraId="2815EC26" w14:textId="0A447FBD" w:rsidR="000165E3" w:rsidRDefault="000165E3" w:rsidP="000165E3">
            <w:pPr>
              <w:spacing w:before="120" w:after="0"/>
              <w:rPr>
                <w:ins w:id="826" w:author="admin" w:date="2021-08-23T18:32:00Z"/>
              </w:rPr>
            </w:pPr>
            <w:ins w:id="827" w:author="admin" w:date="2021-08-23T18:33:00Z">
              <w:r>
                <w:t>Checksum</w:t>
              </w:r>
            </w:ins>
          </w:p>
        </w:tc>
        <w:tc>
          <w:tcPr>
            <w:tcW w:w="3150" w:type="dxa"/>
            <w:tcBorders>
              <w:top w:val="single" w:sz="4" w:space="0" w:color="auto"/>
              <w:left w:val="nil"/>
              <w:bottom w:val="single" w:sz="4" w:space="0" w:color="auto"/>
              <w:right w:val="single" w:sz="4" w:space="0" w:color="auto"/>
            </w:tcBorders>
            <w:shd w:val="clear" w:color="auto" w:fill="auto"/>
            <w:noWrap/>
          </w:tcPr>
          <w:p w14:paraId="6C1138F5" w14:textId="77777777" w:rsidR="000165E3" w:rsidRPr="00522F50" w:rsidRDefault="000165E3" w:rsidP="000165E3">
            <w:pPr>
              <w:spacing w:before="120" w:after="0"/>
              <w:rPr>
                <w:ins w:id="828" w:author="admin" w:date="2021-08-23T18:32:00Z"/>
                <w:rFonts w:eastAsia="Times New Roman"/>
              </w:rPr>
            </w:pPr>
          </w:p>
        </w:tc>
        <w:tc>
          <w:tcPr>
            <w:tcW w:w="3227" w:type="dxa"/>
            <w:tcBorders>
              <w:top w:val="single" w:sz="4" w:space="0" w:color="auto"/>
              <w:left w:val="nil"/>
              <w:bottom w:val="single" w:sz="4" w:space="0" w:color="auto"/>
              <w:right w:val="single" w:sz="4" w:space="0" w:color="auto"/>
            </w:tcBorders>
            <w:shd w:val="clear" w:color="auto" w:fill="auto"/>
            <w:noWrap/>
          </w:tcPr>
          <w:p w14:paraId="6BC2EFF5" w14:textId="77777777" w:rsidR="000165E3" w:rsidRPr="00522F50" w:rsidRDefault="000165E3" w:rsidP="000165E3">
            <w:pPr>
              <w:spacing w:before="120" w:after="0"/>
              <w:rPr>
                <w:ins w:id="829" w:author="admin" w:date="2021-08-23T18:32:00Z"/>
                <w:rFonts w:eastAsia="Times New Roman"/>
              </w:rPr>
            </w:pPr>
          </w:p>
        </w:tc>
      </w:tr>
    </w:tbl>
    <w:p w14:paraId="1AB3FD73" w14:textId="77777777" w:rsidR="00F975EF" w:rsidRPr="00F975EF" w:rsidRDefault="00F975EF" w:rsidP="00F975EF">
      <w:pPr>
        <w:rPr>
          <w:lang w:val="en-GB"/>
        </w:rPr>
      </w:pPr>
    </w:p>
    <w:p w14:paraId="756F77A4" w14:textId="5B425E86" w:rsidR="00F975EF" w:rsidRDefault="00D47CB0" w:rsidP="00F975EF">
      <w:pPr>
        <w:pStyle w:val="Heading4"/>
      </w:pPr>
      <w:bookmarkStart w:id="830" w:name="_Toc421178862"/>
      <w:r w:rsidRPr="0035615B">
        <w:t>Execution</w:t>
      </w:r>
      <w:r>
        <w:t xml:space="preserve"> </w:t>
      </w:r>
      <w:r w:rsidRPr="0035615B">
        <w:t xml:space="preserve">Report for Fill </w:t>
      </w:r>
      <w:r>
        <w:t>/</w:t>
      </w:r>
      <w:r w:rsidRPr="0035615B">
        <w:t>Partial Fill</w:t>
      </w:r>
      <w:bookmarkEnd w:id="830"/>
    </w:p>
    <w:p w14:paraId="38F6ED76" w14:textId="77777777" w:rsidR="00E22BB1" w:rsidRPr="00311035" w:rsidRDefault="00E22BB1" w:rsidP="00311035">
      <w:pPr>
        <w:rPr>
          <w:lang w:val="en-GB"/>
        </w:rPr>
      </w:pPr>
      <w:r w:rsidRPr="00311035">
        <w:rPr>
          <w:lang w:val="en-GB"/>
        </w:rPr>
        <w:t>Message thông báo lệnh khớp 1 phần hoặc khớp toàn bộ.</w:t>
      </w:r>
    </w:p>
    <w:tbl>
      <w:tblPr>
        <w:tblW w:w="9378" w:type="dxa"/>
        <w:tblLook w:val="04A0" w:firstRow="1" w:lastRow="0" w:firstColumn="1" w:lastColumn="0" w:noHBand="0" w:noVBand="1"/>
      </w:tblPr>
      <w:tblGrid>
        <w:gridCol w:w="1010"/>
        <w:gridCol w:w="1980"/>
        <w:gridCol w:w="3150"/>
        <w:gridCol w:w="3238"/>
      </w:tblGrid>
      <w:tr w:rsidR="00E22BB1" w:rsidRPr="00522F50" w14:paraId="7D810937" w14:textId="77777777" w:rsidTr="00E84233">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4008920" w14:textId="77777777" w:rsidR="00E22BB1" w:rsidRPr="00903F9C" w:rsidRDefault="00E22BB1" w:rsidP="00E84233">
            <w:pPr>
              <w:spacing w:before="120" w:after="0"/>
              <w:rPr>
                <w:rFonts w:eastAsia="Times New Roman"/>
                <w:b/>
              </w:rPr>
            </w:pPr>
            <w:r w:rsidRPr="00903F9C">
              <w:rPr>
                <w:rFonts w:eastAsia="Times New Roman"/>
                <w:b/>
              </w:rPr>
              <w:lastRenderedPageBreak/>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39998D8" w14:textId="77777777" w:rsidR="00E22BB1" w:rsidRPr="00903F9C" w:rsidRDefault="00E22BB1" w:rsidP="00E84233">
            <w:pPr>
              <w:spacing w:before="120" w:after="0"/>
              <w:rPr>
                <w:rFonts w:eastAsia="Times New Roman"/>
                <w:b/>
              </w:rPr>
            </w:pPr>
            <w:r w:rsidRPr="00903F9C">
              <w:rPr>
                <w:rFonts w:eastAsia="Times New Roman"/>
                <w:b/>
              </w:rPr>
              <w:t>Field name</w:t>
            </w:r>
          </w:p>
        </w:tc>
        <w:tc>
          <w:tcPr>
            <w:tcW w:w="315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6897900" w14:textId="77777777" w:rsidR="00E22BB1" w:rsidRPr="00903F9C" w:rsidRDefault="00E22BB1" w:rsidP="00E84233">
            <w:pPr>
              <w:spacing w:before="120" w:after="0"/>
              <w:rPr>
                <w:rFonts w:eastAsia="Times New Roman"/>
                <w:b/>
              </w:rPr>
            </w:pPr>
            <w:r w:rsidRPr="00903F9C">
              <w:rPr>
                <w:rFonts w:eastAsia="Times New Roman"/>
                <w:b/>
              </w:rPr>
              <w:t>Value</w:t>
            </w:r>
          </w:p>
        </w:tc>
        <w:tc>
          <w:tcPr>
            <w:tcW w:w="323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2F3C95F" w14:textId="77777777" w:rsidR="00E22BB1" w:rsidRPr="00903F9C" w:rsidRDefault="00E22BB1" w:rsidP="00E84233">
            <w:pPr>
              <w:spacing w:before="120" w:after="0"/>
              <w:rPr>
                <w:rFonts w:eastAsia="Times New Roman"/>
                <w:b/>
              </w:rPr>
            </w:pPr>
            <w:r w:rsidRPr="00903F9C">
              <w:rPr>
                <w:rFonts w:eastAsia="Times New Roman"/>
                <w:b/>
              </w:rPr>
              <w:t>Comment</w:t>
            </w:r>
          </w:p>
        </w:tc>
      </w:tr>
      <w:tr w:rsidR="000165E3" w:rsidRPr="00522F50" w14:paraId="2DF7437B" w14:textId="77777777" w:rsidTr="000165E3">
        <w:trPr>
          <w:trHeight w:val="300"/>
          <w:ins w:id="831" w:author="admin" w:date="2021-08-23T20:58:00Z"/>
        </w:trPr>
        <w:tc>
          <w:tcPr>
            <w:tcW w:w="1010" w:type="dxa"/>
            <w:tcBorders>
              <w:top w:val="nil"/>
              <w:left w:val="single" w:sz="4" w:space="0" w:color="auto"/>
              <w:bottom w:val="single" w:sz="4" w:space="0" w:color="auto"/>
              <w:right w:val="single" w:sz="4" w:space="0" w:color="auto"/>
            </w:tcBorders>
            <w:shd w:val="clear" w:color="auto" w:fill="auto"/>
            <w:noWrap/>
          </w:tcPr>
          <w:p w14:paraId="26A528A1" w14:textId="6B83972A" w:rsidR="000165E3" w:rsidRPr="00522F50" w:rsidRDefault="000165E3" w:rsidP="000165E3">
            <w:pPr>
              <w:spacing w:before="120" w:after="0"/>
              <w:rPr>
                <w:ins w:id="832" w:author="admin" w:date="2021-08-23T20:58:00Z"/>
                <w:rFonts w:eastAsia="Times New Roman"/>
              </w:rPr>
            </w:pPr>
            <w:ins w:id="833" w:author="admin" w:date="2021-08-23T20:58: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
          <w:p w14:paraId="29145D77" w14:textId="77777777" w:rsidR="000165E3" w:rsidRPr="00522F50" w:rsidRDefault="000165E3" w:rsidP="000165E3">
            <w:pPr>
              <w:spacing w:before="120" w:after="0"/>
              <w:rPr>
                <w:ins w:id="834" w:author="admin" w:date="2021-08-23T20:58:00Z"/>
                <w:rFonts w:eastAsia="Times New Roman"/>
              </w:rPr>
            </w:pPr>
          </w:p>
        </w:tc>
        <w:tc>
          <w:tcPr>
            <w:tcW w:w="3150" w:type="dxa"/>
            <w:tcBorders>
              <w:top w:val="nil"/>
              <w:left w:val="nil"/>
              <w:bottom w:val="single" w:sz="4" w:space="0" w:color="auto"/>
              <w:right w:val="single" w:sz="4" w:space="0" w:color="auto"/>
            </w:tcBorders>
            <w:shd w:val="clear" w:color="auto" w:fill="auto"/>
            <w:noWrap/>
          </w:tcPr>
          <w:p w14:paraId="0D5261D2" w14:textId="324B2124" w:rsidR="000165E3" w:rsidRPr="00522F50" w:rsidRDefault="000165E3" w:rsidP="000165E3">
            <w:pPr>
              <w:spacing w:before="120" w:after="0"/>
              <w:rPr>
                <w:ins w:id="835" w:author="admin" w:date="2021-08-23T20:58:00Z"/>
                <w:rFonts w:eastAsia="Times New Roman"/>
              </w:rPr>
            </w:pPr>
            <w:ins w:id="836" w:author="admin" w:date="2021-08-23T20:58:00Z">
              <w:r w:rsidRPr="000165E3">
                <w:rPr>
                  <w:rFonts w:eastAsia="Times New Roman"/>
                  <w:sz w:val="20"/>
                  <w:szCs w:val="20"/>
                </w:rPr>
                <w:t>FIX.4.4</w:t>
              </w:r>
            </w:ins>
          </w:p>
        </w:tc>
        <w:tc>
          <w:tcPr>
            <w:tcW w:w="3238" w:type="dxa"/>
            <w:tcBorders>
              <w:top w:val="nil"/>
              <w:left w:val="nil"/>
              <w:bottom w:val="single" w:sz="4" w:space="0" w:color="auto"/>
              <w:right w:val="single" w:sz="4" w:space="0" w:color="auto"/>
            </w:tcBorders>
            <w:shd w:val="clear" w:color="auto" w:fill="auto"/>
            <w:noWrap/>
            <w:vAlign w:val="bottom"/>
          </w:tcPr>
          <w:p w14:paraId="2C7F629F" w14:textId="77777777" w:rsidR="000165E3" w:rsidRPr="00522F50" w:rsidRDefault="000165E3" w:rsidP="000165E3">
            <w:pPr>
              <w:spacing w:before="120" w:after="0"/>
              <w:rPr>
                <w:ins w:id="837" w:author="admin" w:date="2021-08-23T20:58:00Z"/>
                <w:rFonts w:eastAsia="Times New Roman"/>
              </w:rPr>
            </w:pPr>
          </w:p>
        </w:tc>
      </w:tr>
      <w:tr w:rsidR="000165E3" w:rsidRPr="00522F50" w14:paraId="1D4BF82C" w14:textId="77777777" w:rsidTr="000165E3">
        <w:trPr>
          <w:trHeight w:val="300"/>
          <w:ins w:id="838" w:author="admin" w:date="2021-08-23T20:58:00Z"/>
        </w:trPr>
        <w:tc>
          <w:tcPr>
            <w:tcW w:w="1010" w:type="dxa"/>
            <w:tcBorders>
              <w:top w:val="nil"/>
              <w:left w:val="single" w:sz="4" w:space="0" w:color="auto"/>
              <w:bottom w:val="single" w:sz="4" w:space="0" w:color="auto"/>
              <w:right w:val="single" w:sz="4" w:space="0" w:color="auto"/>
            </w:tcBorders>
            <w:shd w:val="clear" w:color="auto" w:fill="auto"/>
            <w:noWrap/>
          </w:tcPr>
          <w:p w14:paraId="16D9C797" w14:textId="074337BA" w:rsidR="000165E3" w:rsidRPr="00522F50" w:rsidRDefault="000165E3" w:rsidP="000165E3">
            <w:pPr>
              <w:spacing w:before="120" w:after="0"/>
              <w:rPr>
                <w:ins w:id="839" w:author="admin" w:date="2021-08-23T20:58:00Z"/>
                <w:rFonts w:eastAsia="Times New Roman"/>
              </w:rPr>
            </w:pPr>
            <w:ins w:id="840" w:author="admin" w:date="2021-08-23T20:58: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3BCAA241" w14:textId="38BD7F49" w:rsidR="000165E3" w:rsidRPr="00522F50" w:rsidRDefault="000165E3" w:rsidP="000165E3">
            <w:pPr>
              <w:spacing w:before="120" w:after="0"/>
              <w:rPr>
                <w:ins w:id="841" w:author="admin" w:date="2021-08-23T20:58:00Z"/>
                <w:rFonts w:eastAsia="Times New Roman"/>
              </w:rPr>
            </w:pPr>
            <w:ins w:id="842" w:author="admin" w:date="2021-08-23T20:58:00Z">
              <w:r w:rsidRPr="007F655C">
                <w:rPr>
                  <w:rFonts w:eastAsia="Times New Roman"/>
                  <w:sz w:val="20"/>
                  <w:szCs w:val="20"/>
                </w:rPr>
                <w:t>BodyLength</w:t>
              </w:r>
            </w:ins>
          </w:p>
        </w:tc>
        <w:tc>
          <w:tcPr>
            <w:tcW w:w="3150" w:type="dxa"/>
            <w:tcBorders>
              <w:top w:val="nil"/>
              <w:left w:val="nil"/>
              <w:bottom w:val="single" w:sz="4" w:space="0" w:color="auto"/>
              <w:right w:val="single" w:sz="4" w:space="0" w:color="auto"/>
            </w:tcBorders>
            <w:shd w:val="clear" w:color="auto" w:fill="auto"/>
            <w:noWrap/>
          </w:tcPr>
          <w:p w14:paraId="67BF6C81" w14:textId="77777777" w:rsidR="000165E3" w:rsidRPr="00522F50" w:rsidRDefault="000165E3" w:rsidP="000165E3">
            <w:pPr>
              <w:spacing w:before="120" w:after="0"/>
              <w:rPr>
                <w:ins w:id="843" w:author="admin" w:date="2021-08-23T20:58:00Z"/>
                <w:rFonts w:eastAsia="Times New Roman"/>
              </w:rPr>
            </w:pPr>
          </w:p>
        </w:tc>
        <w:tc>
          <w:tcPr>
            <w:tcW w:w="3238" w:type="dxa"/>
            <w:tcBorders>
              <w:top w:val="nil"/>
              <w:left w:val="nil"/>
              <w:bottom w:val="single" w:sz="4" w:space="0" w:color="auto"/>
              <w:right w:val="single" w:sz="4" w:space="0" w:color="auto"/>
            </w:tcBorders>
            <w:shd w:val="clear" w:color="auto" w:fill="auto"/>
            <w:noWrap/>
            <w:vAlign w:val="bottom"/>
          </w:tcPr>
          <w:p w14:paraId="35B28959" w14:textId="77777777" w:rsidR="000165E3" w:rsidRPr="00522F50" w:rsidRDefault="000165E3" w:rsidP="000165E3">
            <w:pPr>
              <w:spacing w:before="120" w:after="0"/>
              <w:rPr>
                <w:ins w:id="844" w:author="admin" w:date="2021-08-23T20:58:00Z"/>
                <w:rFonts w:eastAsia="Times New Roman"/>
              </w:rPr>
            </w:pPr>
          </w:p>
        </w:tc>
      </w:tr>
      <w:tr w:rsidR="000165E3" w:rsidRPr="00522F50" w14:paraId="5E791FF7"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4B7CAA" w14:textId="77777777" w:rsidR="000165E3" w:rsidRPr="00522F50" w:rsidRDefault="000165E3" w:rsidP="000165E3">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vAlign w:val="bottom"/>
            <w:hideMark/>
          </w:tcPr>
          <w:p w14:paraId="1CFA5F00" w14:textId="77777777" w:rsidR="000165E3" w:rsidRPr="00522F50" w:rsidRDefault="000165E3" w:rsidP="000165E3">
            <w:pPr>
              <w:spacing w:before="120" w:after="0"/>
              <w:rPr>
                <w:rFonts w:eastAsia="Times New Roman"/>
              </w:rPr>
            </w:pPr>
            <w:r w:rsidRPr="00522F50">
              <w:rPr>
                <w:rFonts w:eastAsia="Times New Roman"/>
              </w:rPr>
              <w:t>MsgType</w:t>
            </w:r>
          </w:p>
        </w:tc>
        <w:tc>
          <w:tcPr>
            <w:tcW w:w="3150" w:type="dxa"/>
            <w:tcBorders>
              <w:top w:val="nil"/>
              <w:left w:val="nil"/>
              <w:bottom w:val="single" w:sz="4" w:space="0" w:color="auto"/>
              <w:right w:val="single" w:sz="4" w:space="0" w:color="auto"/>
            </w:tcBorders>
            <w:shd w:val="clear" w:color="auto" w:fill="auto"/>
            <w:noWrap/>
            <w:vAlign w:val="bottom"/>
            <w:hideMark/>
          </w:tcPr>
          <w:p w14:paraId="4C1B434A" w14:textId="77777777" w:rsidR="000165E3" w:rsidRPr="00522F50" w:rsidRDefault="000165E3" w:rsidP="000165E3">
            <w:pPr>
              <w:spacing w:before="120" w:after="0"/>
              <w:rPr>
                <w:rFonts w:eastAsia="Times New Roman"/>
              </w:rPr>
            </w:pPr>
            <w:r w:rsidRPr="00522F50">
              <w:rPr>
                <w:rFonts w:eastAsia="Times New Roman"/>
              </w:rPr>
              <w:t>8</w:t>
            </w:r>
          </w:p>
        </w:tc>
        <w:tc>
          <w:tcPr>
            <w:tcW w:w="3238" w:type="dxa"/>
            <w:tcBorders>
              <w:top w:val="nil"/>
              <w:left w:val="nil"/>
              <w:bottom w:val="single" w:sz="4" w:space="0" w:color="auto"/>
              <w:right w:val="single" w:sz="4" w:space="0" w:color="auto"/>
            </w:tcBorders>
            <w:shd w:val="clear" w:color="auto" w:fill="auto"/>
            <w:noWrap/>
            <w:vAlign w:val="bottom"/>
            <w:hideMark/>
          </w:tcPr>
          <w:p w14:paraId="4CF141E1"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1C3B32FA" w14:textId="77777777" w:rsidTr="000165E3">
        <w:trPr>
          <w:trHeight w:val="300"/>
          <w:ins w:id="845" w:author="admin" w:date="2021-08-23T20:58:00Z"/>
        </w:trPr>
        <w:tc>
          <w:tcPr>
            <w:tcW w:w="1010" w:type="dxa"/>
            <w:tcBorders>
              <w:top w:val="nil"/>
              <w:left w:val="single" w:sz="4" w:space="0" w:color="auto"/>
              <w:bottom w:val="single" w:sz="4" w:space="0" w:color="auto"/>
              <w:right w:val="single" w:sz="4" w:space="0" w:color="auto"/>
            </w:tcBorders>
            <w:shd w:val="clear" w:color="auto" w:fill="auto"/>
            <w:noWrap/>
          </w:tcPr>
          <w:p w14:paraId="233B14B0" w14:textId="661C9C3A" w:rsidR="000165E3" w:rsidRDefault="000165E3" w:rsidP="000165E3">
            <w:pPr>
              <w:spacing w:before="120" w:after="0"/>
              <w:rPr>
                <w:ins w:id="846" w:author="admin" w:date="2021-08-23T20:58:00Z"/>
                <w:rFonts w:eastAsia="Times New Roman"/>
              </w:rPr>
            </w:pPr>
            <w:ins w:id="847" w:author="admin" w:date="2021-08-23T20:59: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
          <w:p w14:paraId="2C956FEB" w14:textId="72A23CD3" w:rsidR="000165E3" w:rsidRDefault="000165E3" w:rsidP="000165E3">
            <w:pPr>
              <w:spacing w:before="120" w:after="0"/>
              <w:rPr>
                <w:ins w:id="848" w:author="admin" w:date="2021-08-23T20:58:00Z"/>
                <w:rFonts w:eastAsia="Times New Roman"/>
              </w:rPr>
            </w:pPr>
            <w:ins w:id="849" w:author="admin" w:date="2021-08-23T20:59:00Z">
              <w:r w:rsidRPr="007F655C">
                <w:rPr>
                  <w:rFonts w:eastAsia="Times New Roman"/>
                  <w:sz w:val="20"/>
                  <w:szCs w:val="20"/>
                </w:rPr>
                <w:t>MsgSeqNum</w:t>
              </w:r>
            </w:ins>
          </w:p>
        </w:tc>
        <w:tc>
          <w:tcPr>
            <w:tcW w:w="3150" w:type="dxa"/>
            <w:tcBorders>
              <w:top w:val="nil"/>
              <w:left w:val="nil"/>
              <w:bottom w:val="single" w:sz="4" w:space="0" w:color="auto"/>
              <w:right w:val="single" w:sz="4" w:space="0" w:color="auto"/>
            </w:tcBorders>
            <w:shd w:val="clear" w:color="auto" w:fill="auto"/>
            <w:noWrap/>
          </w:tcPr>
          <w:p w14:paraId="7BF344E3" w14:textId="55047019" w:rsidR="000165E3" w:rsidRPr="00522F50" w:rsidRDefault="000165E3" w:rsidP="000165E3">
            <w:pPr>
              <w:spacing w:before="120" w:after="0"/>
              <w:rPr>
                <w:ins w:id="850" w:author="admin" w:date="2021-08-23T20:58:00Z"/>
                <w:rFonts w:eastAsia="Times New Roman"/>
              </w:rPr>
            </w:pPr>
            <w:ins w:id="851" w:author="admin" w:date="2021-08-23T20:59:00Z">
              <w:r w:rsidRPr="00B67379">
                <w:rPr>
                  <w:rFonts w:eastAsia="Times New Roman"/>
                  <w:sz w:val="20"/>
                  <w:szCs w:val="20"/>
                </w:rPr>
                <w:t>số seq tăng dần của msg</w:t>
              </w:r>
            </w:ins>
          </w:p>
        </w:tc>
        <w:tc>
          <w:tcPr>
            <w:tcW w:w="3238" w:type="dxa"/>
            <w:tcBorders>
              <w:top w:val="nil"/>
              <w:left w:val="nil"/>
              <w:bottom w:val="single" w:sz="4" w:space="0" w:color="auto"/>
              <w:right w:val="single" w:sz="4" w:space="0" w:color="auto"/>
            </w:tcBorders>
            <w:shd w:val="clear" w:color="auto" w:fill="auto"/>
            <w:noWrap/>
          </w:tcPr>
          <w:p w14:paraId="3EA6B359" w14:textId="77777777" w:rsidR="000165E3" w:rsidRPr="00522F50" w:rsidRDefault="000165E3" w:rsidP="000165E3">
            <w:pPr>
              <w:spacing w:before="120" w:after="0"/>
              <w:rPr>
                <w:ins w:id="852" w:author="admin" w:date="2021-08-23T20:58:00Z"/>
                <w:rFonts w:eastAsia="Times New Roman"/>
              </w:rPr>
            </w:pPr>
          </w:p>
        </w:tc>
      </w:tr>
      <w:tr w:rsidR="000165E3" w:rsidRPr="00522F50" w14:paraId="23C27045" w14:textId="77777777" w:rsidTr="000165E3">
        <w:trPr>
          <w:trHeight w:val="300"/>
          <w:ins w:id="853" w:author="admin" w:date="2021-08-23T20:58:00Z"/>
        </w:trPr>
        <w:tc>
          <w:tcPr>
            <w:tcW w:w="1010" w:type="dxa"/>
            <w:tcBorders>
              <w:top w:val="nil"/>
              <w:left w:val="single" w:sz="4" w:space="0" w:color="auto"/>
              <w:bottom w:val="single" w:sz="4" w:space="0" w:color="auto"/>
              <w:right w:val="single" w:sz="4" w:space="0" w:color="auto"/>
            </w:tcBorders>
            <w:shd w:val="clear" w:color="auto" w:fill="auto"/>
            <w:noWrap/>
          </w:tcPr>
          <w:p w14:paraId="2BF23B24" w14:textId="264D5C41" w:rsidR="000165E3" w:rsidRDefault="000165E3" w:rsidP="000165E3">
            <w:pPr>
              <w:spacing w:before="120" w:after="0"/>
              <w:rPr>
                <w:ins w:id="854" w:author="admin" w:date="2021-08-23T20:58:00Z"/>
                <w:rFonts w:eastAsia="Times New Roman"/>
              </w:rPr>
            </w:pPr>
            <w:ins w:id="855" w:author="admin" w:date="2021-08-23T20:59: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
          <w:p w14:paraId="06D3AAA0" w14:textId="00D8F60B" w:rsidR="000165E3" w:rsidRDefault="000165E3" w:rsidP="000165E3">
            <w:pPr>
              <w:spacing w:before="120" w:after="0"/>
              <w:rPr>
                <w:ins w:id="856" w:author="admin" w:date="2021-08-23T20:58:00Z"/>
                <w:rFonts w:eastAsia="Times New Roman"/>
              </w:rPr>
            </w:pPr>
            <w:ins w:id="857" w:author="admin" w:date="2021-08-23T20:59:00Z">
              <w:r w:rsidRPr="007F655C">
                <w:rPr>
                  <w:rFonts w:eastAsia="Times New Roman"/>
                  <w:sz w:val="20"/>
                  <w:szCs w:val="20"/>
                </w:rPr>
                <w:t>SenderCompID</w:t>
              </w:r>
            </w:ins>
          </w:p>
        </w:tc>
        <w:tc>
          <w:tcPr>
            <w:tcW w:w="3150" w:type="dxa"/>
            <w:tcBorders>
              <w:top w:val="nil"/>
              <w:left w:val="nil"/>
              <w:bottom w:val="single" w:sz="4" w:space="0" w:color="auto"/>
              <w:right w:val="single" w:sz="4" w:space="0" w:color="auto"/>
            </w:tcBorders>
            <w:shd w:val="clear" w:color="auto" w:fill="auto"/>
            <w:noWrap/>
          </w:tcPr>
          <w:p w14:paraId="1E63C1F7" w14:textId="77777777" w:rsidR="000165E3" w:rsidRDefault="000165E3" w:rsidP="000165E3">
            <w:pPr>
              <w:spacing w:before="120" w:after="0"/>
              <w:rPr>
                <w:ins w:id="858" w:author="admin" w:date="2021-08-23T20:59:00Z"/>
                <w:rFonts w:eastAsia="Times New Roman"/>
              </w:rPr>
            </w:pPr>
            <w:ins w:id="859" w:author="admin" w:date="2021-08-23T20:59:00Z">
              <w:r>
                <w:rPr>
                  <w:rFonts w:eastAsia="Times New Roman"/>
                </w:rPr>
                <w:t>EORS.01</w:t>
              </w:r>
            </w:ins>
          </w:p>
          <w:p w14:paraId="014567BD" w14:textId="7414DC86" w:rsidR="000165E3" w:rsidRPr="00522F50" w:rsidRDefault="000165E3" w:rsidP="000165E3">
            <w:pPr>
              <w:spacing w:before="120" w:after="0"/>
              <w:rPr>
                <w:ins w:id="860" w:author="admin" w:date="2021-08-23T20:58:00Z"/>
                <w:rFonts w:eastAsia="Times New Roman"/>
              </w:rPr>
            </w:pPr>
            <w:ins w:id="861" w:author="admin" w:date="2021-08-23T20:59:00Z">
              <w:r>
                <w:rPr>
                  <w:rFonts w:eastAsia="Times New Roman"/>
                </w:rPr>
                <w:t>EORS.02</w:t>
              </w:r>
            </w:ins>
          </w:p>
        </w:tc>
        <w:tc>
          <w:tcPr>
            <w:tcW w:w="3238" w:type="dxa"/>
            <w:tcBorders>
              <w:top w:val="nil"/>
              <w:left w:val="nil"/>
              <w:bottom w:val="single" w:sz="4" w:space="0" w:color="auto"/>
              <w:right w:val="single" w:sz="4" w:space="0" w:color="auto"/>
            </w:tcBorders>
            <w:shd w:val="clear" w:color="auto" w:fill="auto"/>
            <w:noWrap/>
          </w:tcPr>
          <w:p w14:paraId="5EA96632" w14:textId="77777777" w:rsidR="000165E3" w:rsidRPr="00522F50" w:rsidRDefault="000165E3" w:rsidP="000165E3">
            <w:pPr>
              <w:spacing w:before="120" w:after="0"/>
              <w:rPr>
                <w:ins w:id="862" w:author="admin" w:date="2021-08-23T20:58:00Z"/>
                <w:rFonts w:eastAsia="Times New Roman"/>
              </w:rPr>
            </w:pPr>
          </w:p>
        </w:tc>
      </w:tr>
      <w:tr w:rsidR="000165E3" w:rsidRPr="00522F50" w14:paraId="740C0F75" w14:textId="77777777" w:rsidTr="000165E3">
        <w:trPr>
          <w:trHeight w:val="300"/>
          <w:ins w:id="863" w:author="admin" w:date="2021-08-23T20:58:00Z"/>
        </w:trPr>
        <w:tc>
          <w:tcPr>
            <w:tcW w:w="1010" w:type="dxa"/>
            <w:tcBorders>
              <w:top w:val="nil"/>
              <w:left w:val="single" w:sz="4" w:space="0" w:color="auto"/>
              <w:bottom w:val="single" w:sz="4" w:space="0" w:color="auto"/>
              <w:right w:val="single" w:sz="4" w:space="0" w:color="auto"/>
            </w:tcBorders>
            <w:shd w:val="clear" w:color="auto" w:fill="auto"/>
            <w:noWrap/>
          </w:tcPr>
          <w:p w14:paraId="7559DFC7" w14:textId="5F5CE412" w:rsidR="000165E3" w:rsidRDefault="000165E3" w:rsidP="000165E3">
            <w:pPr>
              <w:spacing w:before="120" w:after="0"/>
              <w:rPr>
                <w:ins w:id="864" w:author="admin" w:date="2021-08-23T20:58:00Z"/>
                <w:rFonts w:eastAsia="Times New Roman"/>
              </w:rPr>
            </w:pPr>
            <w:ins w:id="865" w:author="admin" w:date="2021-08-23T20:59:00Z">
              <w:r>
                <w:rPr>
                  <w:rFonts w:eastAsia="Times New Roman"/>
                </w:rPr>
                <w:t>50</w:t>
              </w:r>
            </w:ins>
          </w:p>
        </w:tc>
        <w:tc>
          <w:tcPr>
            <w:tcW w:w="1980" w:type="dxa"/>
            <w:tcBorders>
              <w:top w:val="nil"/>
              <w:left w:val="nil"/>
              <w:bottom w:val="single" w:sz="4" w:space="0" w:color="auto"/>
              <w:right w:val="single" w:sz="4" w:space="0" w:color="auto"/>
            </w:tcBorders>
            <w:shd w:val="clear" w:color="auto" w:fill="auto"/>
            <w:noWrap/>
          </w:tcPr>
          <w:p w14:paraId="13EAD7E5" w14:textId="09A6719D" w:rsidR="000165E3" w:rsidRDefault="000165E3" w:rsidP="000165E3">
            <w:pPr>
              <w:spacing w:before="120" w:after="0"/>
              <w:rPr>
                <w:ins w:id="866" w:author="admin" w:date="2021-08-23T20:58:00Z"/>
                <w:rFonts w:eastAsia="Times New Roman"/>
              </w:rPr>
            </w:pPr>
            <w:ins w:id="867" w:author="admin" w:date="2021-08-23T20:59:00Z">
              <w:r>
                <w:rPr>
                  <w:rFonts w:eastAsia="Times New Roman"/>
                </w:rPr>
                <w:t>Maker - Via</w:t>
              </w:r>
            </w:ins>
          </w:p>
        </w:tc>
        <w:tc>
          <w:tcPr>
            <w:tcW w:w="3150" w:type="dxa"/>
            <w:tcBorders>
              <w:top w:val="nil"/>
              <w:left w:val="nil"/>
              <w:bottom w:val="single" w:sz="4" w:space="0" w:color="auto"/>
              <w:right w:val="single" w:sz="4" w:space="0" w:color="auto"/>
            </w:tcBorders>
            <w:shd w:val="clear" w:color="auto" w:fill="auto"/>
            <w:noWrap/>
          </w:tcPr>
          <w:p w14:paraId="336936BF" w14:textId="51615D2A" w:rsidR="000165E3" w:rsidRPr="00522F50" w:rsidRDefault="000165E3" w:rsidP="000165E3">
            <w:pPr>
              <w:spacing w:before="120" w:after="0"/>
              <w:rPr>
                <w:ins w:id="868" w:author="admin" w:date="2021-08-23T20:58:00Z"/>
                <w:rFonts w:eastAsia="Times New Roman"/>
              </w:rPr>
            </w:pPr>
            <w:ins w:id="869" w:author="admin" w:date="2021-08-23T20:59:00Z">
              <w:r>
                <w:rPr>
                  <w:rFonts w:eastAsia="Times New Roman"/>
                </w:rPr>
                <w:t>Kênh đặt lệnh</w:t>
              </w:r>
            </w:ins>
          </w:p>
        </w:tc>
        <w:tc>
          <w:tcPr>
            <w:tcW w:w="3238" w:type="dxa"/>
            <w:tcBorders>
              <w:top w:val="nil"/>
              <w:left w:val="nil"/>
              <w:bottom w:val="single" w:sz="4" w:space="0" w:color="auto"/>
              <w:right w:val="single" w:sz="4" w:space="0" w:color="auto"/>
            </w:tcBorders>
            <w:shd w:val="clear" w:color="auto" w:fill="auto"/>
            <w:noWrap/>
          </w:tcPr>
          <w:p w14:paraId="66660CF5" w14:textId="1F3FF8E4" w:rsidR="000165E3" w:rsidRPr="00522F50" w:rsidRDefault="000165E3" w:rsidP="000165E3">
            <w:pPr>
              <w:spacing w:before="120" w:after="0"/>
              <w:rPr>
                <w:ins w:id="870" w:author="admin" w:date="2021-08-23T20:58:00Z"/>
                <w:rFonts w:eastAsia="Times New Roman"/>
              </w:rPr>
            </w:pPr>
            <w:ins w:id="871" w:author="admin" w:date="2021-08-23T20:59:00Z">
              <w:r>
                <w:rPr>
                  <w:rFonts w:eastAsia="Times New Roman"/>
                </w:rPr>
                <w:t>Maker-via</w:t>
              </w:r>
            </w:ins>
          </w:p>
        </w:tc>
      </w:tr>
      <w:tr w:rsidR="000165E3" w:rsidRPr="00522F50" w14:paraId="09B197C1" w14:textId="77777777" w:rsidTr="000165E3">
        <w:trPr>
          <w:trHeight w:val="300"/>
          <w:ins w:id="872" w:author="admin" w:date="2021-08-23T20:58:00Z"/>
        </w:trPr>
        <w:tc>
          <w:tcPr>
            <w:tcW w:w="1010" w:type="dxa"/>
            <w:tcBorders>
              <w:top w:val="nil"/>
              <w:left w:val="single" w:sz="4" w:space="0" w:color="auto"/>
              <w:bottom w:val="single" w:sz="4" w:space="0" w:color="auto"/>
              <w:right w:val="single" w:sz="4" w:space="0" w:color="auto"/>
            </w:tcBorders>
            <w:shd w:val="clear" w:color="auto" w:fill="auto"/>
            <w:noWrap/>
          </w:tcPr>
          <w:p w14:paraId="0DB9F065" w14:textId="743BF421" w:rsidR="000165E3" w:rsidRDefault="000165E3" w:rsidP="000165E3">
            <w:pPr>
              <w:spacing w:before="120" w:after="0"/>
              <w:rPr>
                <w:ins w:id="873" w:author="admin" w:date="2021-08-23T20:58:00Z"/>
                <w:rFonts w:eastAsia="Times New Roman"/>
              </w:rPr>
            </w:pPr>
            <w:ins w:id="874" w:author="admin" w:date="2021-08-23T20:59:00Z">
              <w:r>
                <w:rPr>
                  <w:rFonts w:eastAsia="Times New Roman"/>
                </w:rPr>
                <w:t>52</w:t>
              </w:r>
            </w:ins>
          </w:p>
        </w:tc>
        <w:tc>
          <w:tcPr>
            <w:tcW w:w="1980" w:type="dxa"/>
            <w:tcBorders>
              <w:top w:val="nil"/>
              <w:left w:val="nil"/>
              <w:bottom w:val="single" w:sz="4" w:space="0" w:color="auto"/>
              <w:right w:val="single" w:sz="4" w:space="0" w:color="auto"/>
            </w:tcBorders>
            <w:shd w:val="clear" w:color="auto" w:fill="auto"/>
            <w:noWrap/>
          </w:tcPr>
          <w:p w14:paraId="314813F5" w14:textId="3B1183C2" w:rsidR="000165E3" w:rsidRPr="005A3B49" w:rsidRDefault="000165E3" w:rsidP="000165E3">
            <w:pPr>
              <w:spacing w:before="120" w:after="0"/>
              <w:rPr>
                <w:ins w:id="875" w:author="admin" w:date="2021-08-23T20:58:00Z"/>
                <w:rFonts w:eastAsia="Times New Roman"/>
              </w:rPr>
            </w:pPr>
            <w:ins w:id="876" w:author="admin" w:date="2021-08-23T20:59:00Z">
              <w:r w:rsidRPr="005A3B49">
                <w:rPr>
                  <w:sz w:val="20"/>
                  <w:szCs w:val="20"/>
                </w:rPr>
                <w:t>SendingTime</w:t>
              </w:r>
            </w:ins>
          </w:p>
        </w:tc>
        <w:tc>
          <w:tcPr>
            <w:tcW w:w="3150" w:type="dxa"/>
            <w:tcBorders>
              <w:top w:val="nil"/>
              <w:left w:val="nil"/>
              <w:bottom w:val="single" w:sz="4" w:space="0" w:color="auto"/>
              <w:right w:val="single" w:sz="4" w:space="0" w:color="auto"/>
            </w:tcBorders>
            <w:shd w:val="clear" w:color="auto" w:fill="auto"/>
            <w:noWrap/>
          </w:tcPr>
          <w:p w14:paraId="3532597F" w14:textId="29F8875D" w:rsidR="000165E3" w:rsidRPr="005A3B49" w:rsidRDefault="000165E3" w:rsidP="000165E3">
            <w:pPr>
              <w:spacing w:before="120" w:after="0"/>
              <w:rPr>
                <w:ins w:id="877" w:author="admin" w:date="2021-08-23T20:58:00Z"/>
                <w:rFonts w:eastAsia="Times New Roman"/>
              </w:rPr>
            </w:pPr>
            <w:ins w:id="878" w:author="admin" w:date="2021-08-23T20:59:00Z">
              <w:r w:rsidRPr="005A3B49">
                <w:rPr>
                  <w:rFonts w:eastAsia="Times New Roman"/>
                  <w:sz w:val="20"/>
                  <w:szCs w:val="20"/>
                </w:rPr>
                <w:t>20210504-01:55:50.043</w:t>
              </w:r>
            </w:ins>
          </w:p>
        </w:tc>
        <w:tc>
          <w:tcPr>
            <w:tcW w:w="3238" w:type="dxa"/>
            <w:tcBorders>
              <w:top w:val="nil"/>
              <w:left w:val="nil"/>
              <w:bottom w:val="single" w:sz="4" w:space="0" w:color="auto"/>
              <w:right w:val="single" w:sz="4" w:space="0" w:color="auto"/>
            </w:tcBorders>
            <w:shd w:val="clear" w:color="auto" w:fill="auto"/>
            <w:noWrap/>
          </w:tcPr>
          <w:p w14:paraId="67A03F84" w14:textId="3E6DC51D" w:rsidR="000165E3" w:rsidRPr="005A3B49" w:rsidRDefault="000165E3" w:rsidP="000165E3">
            <w:pPr>
              <w:spacing w:before="120" w:after="0"/>
              <w:rPr>
                <w:ins w:id="879" w:author="admin" w:date="2021-08-23T20:58:00Z"/>
                <w:rFonts w:eastAsia="Times New Roman"/>
              </w:rPr>
            </w:pPr>
            <w:ins w:id="880" w:author="admin" w:date="2021-08-23T20:59:00Z">
              <w:r w:rsidRPr="005A3B49">
                <w:rPr>
                  <w:rFonts w:eastAsia="Times New Roman"/>
                  <w:sz w:val="20"/>
                  <w:szCs w:val="20"/>
                </w:rPr>
                <w:t>Thời gian I-ORS gửi lệnh</w:t>
              </w:r>
            </w:ins>
          </w:p>
        </w:tc>
      </w:tr>
      <w:tr w:rsidR="000165E3" w:rsidRPr="00522F50" w14:paraId="6ACFEC32" w14:textId="77777777" w:rsidTr="000165E3">
        <w:trPr>
          <w:trHeight w:val="300"/>
          <w:ins w:id="881" w:author="admin" w:date="2021-08-23T20:58:00Z"/>
        </w:trPr>
        <w:tc>
          <w:tcPr>
            <w:tcW w:w="1010" w:type="dxa"/>
            <w:tcBorders>
              <w:top w:val="nil"/>
              <w:left w:val="single" w:sz="4" w:space="0" w:color="auto"/>
              <w:bottom w:val="single" w:sz="4" w:space="0" w:color="auto"/>
              <w:right w:val="single" w:sz="4" w:space="0" w:color="auto"/>
            </w:tcBorders>
            <w:shd w:val="clear" w:color="auto" w:fill="auto"/>
            <w:noWrap/>
          </w:tcPr>
          <w:p w14:paraId="7D1770B2" w14:textId="142FCA92" w:rsidR="000165E3" w:rsidRDefault="000165E3" w:rsidP="000165E3">
            <w:pPr>
              <w:spacing w:before="120" w:after="0"/>
              <w:rPr>
                <w:ins w:id="882" w:author="admin" w:date="2021-08-23T20:58:00Z"/>
                <w:rFonts w:eastAsia="Times New Roman"/>
              </w:rPr>
            </w:pPr>
            <w:ins w:id="883" w:author="admin" w:date="2021-08-23T20:59: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
          <w:p w14:paraId="074B559A" w14:textId="087AFF23" w:rsidR="000165E3" w:rsidRDefault="000165E3" w:rsidP="000165E3">
            <w:pPr>
              <w:spacing w:before="120" w:after="0"/>
              <w:rPr>
                <w:ins w:id="884" w:author="admin" w:date="2021-08-23T20:58:00Z"/>
                <w:rFonts w:eastAsia="Times New Roman"/>
              </w:rPr>
            </w:pPr>
            <w:ins w:id="885" w:author="admin" w:date="2021-08-23T20:59:00Z">
              <w:r w:rsidRPr="007F655C">
                <w:rPr>
                  <w:sz w:val="20"/>
                  <w:szCs w:val="20"/>
                </w:rPr>
                <w:t>TargetCompID</w:t>
              </w:r>
            </w:ins>
          </w:p>
        </w:tc>
        <w:tc>
          <w:tcPr>
            <w:tcW w:w="3150" w:type="dxa"/>
            <w:tcBorders>
              <w:top w:val="nil"/>
              <w:left w:val="nil"/>
              <w:bottom w:val="single" w:sz="4" w:space="0" w:color="auto"/>
              <w:right w:val="single" w:sz="4" w:space="0" w:color="auto"/>
            </w:tcBorders>
            <w:shd w:val="clear" w:color="auto" w:fill="auto"/>
            <w:noWrap/>
          </w:tcPr>
          <w:p w14:paraId="701FAF03" w14:textId="719A88C0" w:rsidR="000165E3" w:rsidRPr="00522F50" w:rsidRDefault="000165E3" w:rsidP="000165E3">
            <w:pPr>
              <w:spacing w:before="120" w:after="0"/>
              <w:rPr>
                <w:ins w:id="886" w:author="admin" w:date="2021-08-23T20:58:00Z"/>
                <w:rFonts w:eastAsia="Times New Roman"/>
              </w:rPr>
            </w:pPr>
            <w:ins w:id="887" w:author="admin" w:date="2021-08-23T20:59:00Z">
              <w:r>
                <w:rPr>
                  <w:rFonts w:eastAsia="Times New Roman"/>
                </w:rPr>
                <w:t>TradeAPI</w:t>
              </w:r>
            </w:ins>
          </w:p>
        </w:tc>
        <w:tc>
          <w:tcPr>
            <w:tcW w:w="3238" w:type="dxa"/>
            <w:tcBorders>
              <w:top w:val="nil"/>
              <w:left w:val="nil"/>
              <w:bottom w:val="single" w:sz="4" w:space="0" w:color="auto"/>
              <w:right w:val="single" w:sz="4" w:space="0" w:color="auto"/>
            </w:tcBorders>
            <w:shd w:val="clear" w:color="auto" w:fill="auto"/>
            <w:noWrap/>
          </w:tcPr>
          <w:p w14:paraId="0A89FD87" w14:textId="77777777" w:rsidR="000165E3" w:rsidRPr="00522F50" w:rsidRDefault="000165E3" w:rsidP="000165E3">
            <w:pPr>
              <w:spacing w:before="120" w:after="0"/>
              <w:rPr>
                <w:ins w:id="888" w:author="admin" w:date="2021-08-23T20:58:00Z"/>
                <w:rFonts w:eastAsia="Times New Roman"/>
              </w:rPr>
            </w:pPr>
          </w:p>
        </w:tc>
      </w:tr>
      <w:tr w:rsidR="000165E3" w:rsidRPr="00522F50" w14:paraId="6873CD43"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hideMark/>
          </w:tcPr>
          <w:p w14:paraId="67CC2EA7" w14:textId="77777777" w:rsidR="000165E3" w:rsidRPr="00522F50" w:rsidRDefault="000165E3" w:rsidP="000165E3">
            <w:pPr>
              <w:spacing w:before="120" w:after="0"/>
              <w:rPr>
                <w:rFonts w:eastAsia="Times New Roman"/>
              </w:rPr>
            </w:pPr>
            <w:r>
              <w:rPr>
                <w:rFonts w:eastAsia="Times New Roman"/>
              </w:rPr>
              <w:t>1</w:t>
            </w:r>
          </w:p>
        </w:tc>
        <w:tc>
          <w:tcPr>
            <w:tcW w:w="1980" w:type="dxa"/>
            <w:tcBorders>
              <w:top w:val="nil"/>
              <w:left w:val="nil"/>
              <w:bottom w:val="single" w:sz="4" w:space="0" w:color="auto"/>
              <w:right w:val="single" w:sz="4" w:space="0" w:color="auto"/>
            </w:tcBorders>
            <w:shd w:val="clear" w:color="auto" w:fill="auto"/>
            <w:noWrap/>
            <w:hideMark/>
          </w:tcPr>
          <w:p w14:paraId="1F26BA66" w14:textId="77777777" w:rsidR="000165E3" w:rsidRPr="00522F50" w:rsidRDefault="000165E3" w:rsidP="000165E3">
            <w:pPr>
              <w:spacing w:before="120" w:after="0"/>
              <w:rPr>
                <w:rFonts w:eastAsia="Times New Roman"/>
              </w:rPr>
            </w:pPr>
            <w:r>
              <w:rPr>
                <w:rFonts w:eastAsia="Times New Roman"/>
              </w:rPr>
              <w:t>Account</w:t>
            </w:r>
          </w:p>
        </w:tc>
        <w:tc>
          <w:tcPr>
            <w:tcW w:w="3150" w:type="dxa"/>
            <w:tcBorders>
              <w:top w:val="nil"/>
              <w:left w:val="nil"/>
              <w:bottom w:val="single" w:sz="4" w:space="0" w:color="auto"/>
              <w:right w:val="single" w:sz="4" w:space="0" w:color="auto"/>
            </w:tcBorders>
            <w:shd w:val="clear" w:color="auto" w:fill="auto"/>
            <w:noWrap/>
            <w:vAlign w:val="bottom"/>
            <w:hideMark/>
          </w:tcPr>
          <w:p w14:paraId="2BC9ACF4" w14:textId="77777777" w:rsidR="000165E3" w:rsidRPr="00522F50" w:rsidRDefault="000165E3" w:rsidP="000165E3">
            <w:pPr>
              <w:spacing w:before="120" w:after="0"/>
              <w:rPr>
                <w:rFonts w:eastAsia="Times New Roman"/>
              </w:rPr>
            </w:pPr>
          </w:p>
        </w:tc>
        <w:tc>
          <w:tcPr>
            <w:tcW w:w="3238" w:type="dxa"/>
            <w:tcBorders>
              <w:top w:val="nil"/>
              <w:left w:val="nil"/>
              <w:bottom w:val="single" w:sz="4" w:space="0" w:color="auto"/>
              <w:right w:val="single" w:sz="4" w:space="0" w:color="auto"/>
            </w:tcBorders>
            <w:shd w:val="clear" w:color="auto" w:fill="auto"/>
            <w:noWrap/>
            <w:vAlign w:val="bottom"/>
            <w:hideMark/>
          </w:tcPr>
          <w:p w14:paraId="72FCD492" w14:textId="77777777" w:rsidR="000165E3" w:rsidRPr="00522F50" w:rsidRDefault="000165E3" w:rsidP="000165E3">
            <w:pPr>
              <w:spacing w:before="120" w:after="0"/>
              <w:rPr>
                <w:rFonts w:eastAsia="Times New Roman"/>
              </w:rPr>
            </w:pPr>
          </w:p>
        </w:tc>
      </w:tr>
      <w:tr w:rsidR="000165E3" w:rsidRPr="00522F50" w14:paraId="41F1ECB6"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D9676A8" w14:textId="77777777" w:rsidR="000165E3" w:rsidRPr="00522F50" w:rsidRDefault="000165E3" w:rsidP="000165E3">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vAlign w:val="bottom"/>
            <w:hideMark/>
          </w:tcPr>
          <w:p w14:paraId="5052D369" w14:textId="77777777" w:rsidR="000165E3" w:rsidRPr="00522F50" w:rsidRDefault="000165E3" w:rsidP="000165E3">
            <w:pPr>
              <w:spacing w:before="120" w:after="0"/>
              <w:rPr>
                <w:rFonts w:eastAsia="Times New Roman"/>
              </w:rPr>
            </w:pPr>
            <w:r w:rsidRPr="00522F50">
              <w:rPr>
                <w:rFonts w:eastAsia="Times New Roman"/>
              </w:rPr>
              <w:t>ClOrdID</w:t>
            </w:r>
          </w:p>
        </w:tc>
        <w:tc>
          <w:tcPr>
            <w:tcW w:w="3150" w:type="dxa"/>
            <w:tcBorders>
              <w:top w:val="nil"/>
              <w:left w:val="nil"/>
              <w:bottom w:val="single" w:sz="4" w:space="0" w:color="auto"/>
              <w:right w:val="single" w:sz="4" w:space="0" w:color="auto"/>
            </w:tcBorders>
            <w:shd w:val="clear" w:color="auto" w:fill="auto"/>
            <w:noWrap/>
            <w:vAlign w:val="bottom"/>
            <w:hideMark/>
          </w:tcPr>
          <w:p w14:paraId="14854ED2" w14:textId="77777777" w:rsidR="000165E3" w:rsidRPr="00522F50" w:rsidRDefault="000165E3" w:rsidP="000165E3">
            <w:pPr>
              <w:spacing w:before="120" w:after="0"/>
              <w:rPr>
                <w:rFonts w:eastAsia="Times New Roman"/>
              </w:rPr>
            </w:pPr>
            <w:r w:rsidRPr="00522F50">
              <w:rPr>
                <w:rFonts w:eastAsia="Times New Roman"/>
              </w:rPr>
              <w:t> </w:t>
            </w:r>
          </w:p>
        </w:tc>
        <w:tc>
          <w:tcPr>
            <w:tcW w:w="3238" w:type="dxa"/>
            <w:tcBorders>
              <w:top w:val="nil"/>
              <w:left w:val="nil"/>
              <w:bottom w:val="single" w:sz="4" w:space="0" w:color="auto"/>
              <w:right w:val="single" w:sz="4" w:space="0" w:color="auto"/>
            </w:tcBorders>
            <w:shd w:val="clear" w:color="auto" w:fill="auto"/>
            <w:noWrap/>
            <w:vAlign w:val="bottom"/>
            <w:hideMark/>
          </w:tcPr>
          <w:p w14:paraId="592D8270"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37891FAB"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912DCC7" w14:textId="77777777" w:rsidR="000165E3" w:rsidRPr="00522F50" w:rsidRDefault="000165E3" w:rsidP="000165E3">
            <w:pPr>
              <w:spacing w:before="120" w:after="0"/>
              <w:rPr>
                <w:rFonts w:eastAsia="Times New Roman"/>
              </w:rPr>
            </w:pPr>
            <w:r w:rsidRPr="00522F50">
              <w:rPr>
                <w:rFonts w:eastAsia="Times New Roman"/>
              </w:rPr>
              <w:t>14</w:t>
            </w:r>
          </w:p>
        </w:tc>
        <w:tc>
          <w:tcPr>
            <w:tcW w:w="1980" w:type="dxa"/>
            <w:tcBorders>
              <w:top w:val="nil"/>
              <w:left w:val="nil"/>
              <w:bottom w:val="single" w:sz="4" w:space="0" w:color="auto"/>
              <w:right w:val="single" w:sz="4" w:space="0" w:color="auto"/>
            </w:tcBorders>
            <w:shd w:val="clear" w:color="auto" w:fill="auto"/>
            <w:noWrap/>
            <w:vAlign w:val="bottom"/>
            <w:hideMark/>
          </w:tcPr>
          <w:p w14:paraId="63ACB640" w14:textId="77777777" w:rsidR="000165E3" w:rsidRPr="00522F50" w:rsidRDefault="00FD67E7" w:rsidP="000165E3">
            <w:pPr>
              <w:spacing w:before="120" w:after="0"/>
              <w:rPr>
                <w:rFonts w:eastAsia="Times New Roman"/>
              </w:rPr>
            </w:pPr>
            <w:hyperlink r:id="rId67" w:tgtFrame="tagFrame" w:history="1">
              <w:r w:rsidR="000165E3" w:rsidRPr="00522F50">
                <w:rPr>
                  <w:rFonts w:eastAsia="Times New Roman"/>
                </w:rPr>
                <w:t>CumQty</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73D8AE1B" w14:textId="77777777" w:rsidR="000165E3" w:rsidRPr="00522F50" w:rsidRDefault="000165E3" w:rsidP="000165E3">
            <w:pPr>
              <w:spacing w:before="120" w:after="0"/>
              <w:rPr>
                <w:rFonts w:eastAsia="Times New Roman"/>
              </w:rPr>
            </w:pPr>
            <w:r w:rsidRPr="00522F50">
              <w:rPr>
                <w:rFonts w:eastAsia="Times New Roman"/>
              </w:rPr>
              <w:t> </w:t>
            </w:r>
            <w:r w:rsidRPr="00522F50">
              <w:t>Total number of shares filled.</w:t>
            </w:r>
          </w:p>
        </w:tc>
        <w:tc>
          <w:tcPr>
            <w:tcW w:w="3238" w:type="dxa"/>
            <w:tcBorders>
              <w:top w:val="nil"/>
              <w:left w:val="nil"/>
              <w:bottom w:val="single" w:sz="4" w:space="0" w:color="auto"/>
              <w:right w:val="single" w:sz="4" w:space="0" w:color="auto"/>
            </w:tcBorders>
            <w:shd w:val="clear" w:color="auto" w:fill="auto"/>
            <w:noWrap/>
            <w:vAlign w:val="bottom"/>
            <w:hideMark/>
          </w:tcPr>
          <w:p w14:paraId="5A9C417C"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4CB5A975"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290B2FF" w14:textId="77777777" w:rsidR="000165E3" w:rsidRPr="00522F50" w:rsidRDefault="000165E3" w:rsidP="000165E3">
            <w:pPr>
              <w:spacing w:before="120" w:after="0"/>
              <w:rPr>
                <w:rFonts w:eastAsia="Times New Roman"/>
              </w:rPr>
            </w:pPr>
            <w:r w:rsidRPr="00522F50">
              <w:rPr>
                <w:rFonts w:eastAsia="Times New Roman"/>
              </w:rPr>
              <w:t>17</w:t>
            </w:r>
          </w:p>
        </w:tc>
        <w:tc>
          <w:tcPr>
            <w:tcW w:w="1980" w:type="dxa"/>
            <w:tcBorders>
              <w:top w:val="nil"/>
              <w:left w:val="nil"/>
              <w:bottom w:val="single" w:sz="4" w:space="0" w:color="auto"/>
              <w:right w:val="single" w:sz="4" w:space="0" w:color="auto"/>
            </w:tcBorders>
            <w:shd w:val="clear" w:color="auto" w:fill="auto"/>
            <w:noWrap/>
            <w:vAlign w:val="bottom"/>
            <w:hideMark/>
          </w:tcPr>
          <w:p w14:paraId="242FAC3E" w14:textId="77777777" w:rsidR="000165E3" w:rsidRPr="00522F50" w:rsidRDefault="00FD67E7" w:rsidP="000165E3">
            <w:pPr>
              <w:spacing w:before="120" w:after="0"/>
              <w:rPr>
                <w:rFonts w:eastAsia="Times New Roman"/>
              </w:rPr>
            </w:pPr>
            <w:hyperlink r:id="rId68" w:tgtFrame="tagFrame" w:history="1">
              <w:r w:rsidR="000165E3" w:rsidRPr="00522F50">
                <w:rPr>
                  <w:rFonts w:eastAsia="Times New Roman"/>
                </w:rPr>
                <w:t>ExecID</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53EF8490" w14:textId="77777777" w:rsidR="000165E3" w:rsidRPr="00522F50" w:rsidRDefault="000165E3" w:rsidP="000165E3">
            <w:pPr>
              <w:spacing w:before="120" w:after="0"/>
              <w:rPr>
                <w:rFonts w:eastAsia="Times New Roman"/>
              </w:rPr>
            </w:pPr>
            <w:r w:rsidRPr="00522F50">
              <w:rPr>
                <w:rFonts w:eastAsia="Times New Roman"/>
              </w:rPr>
              <w:t> </w:t>
            </w:r>
          </w:p>
        </w:tc>
        <w:tc>
          <w:tcPr>
            <w:tcW w:w="3238" w:type="dxa"/>
            <w:tcBorders>
              <w:top w:val="nil"/>
              <w:left w:val="nil"/>
              <w:bottom w:val="single" w:sz="4" w:space="0" w:color="auto"/>
              <w:right w:val="single" w:sz="4" w:space="0" w:color="auto"/>
            </w:tcBorders>
            <w:shd w:val="clear" w:color="auto" w:fill="auto"/>
            <w:noWrap/>
            <w:vAlign w:val="bottom"/>
            <w:hideMark/>
          </w:tcPr>
          <w:p w14:paraId="26BD7170" w14:textId="77777777" w:rsidR="000165E3" w:rsidRPr="00522F50" w:rsidRDefault="000165E3" w:rsidP="000165E3">
            <w:pPr>
              <w:spacing w:before="120" w:after="0"/>
              <w:rPr>
                <w:rFonts w:eastAsia="Times New Roman"/>
              </w:rPr>
            </w:pPr>
            <w:r w:rsidRPr="00522F50">
              <w:rPr>
                <w:rFonts w:eastAsia="Times New Roman"/>
              </w:rPr>
              <w:t> </w:t>
            </w:r>
          </w:p>
        </w:tc>
      </w:tr>
      <w:tr w:rsidR="000165E3" w:rsidRPr="00522F50" w14:paraId="7ADD6D8F"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hideMark/>
          </w:tcPr>
          <w:p w14:paraId="7032CA30" w14:textId="77777777" w:rsidR="000165E3" w:rsidRPr="00522F50" w:rsidRDefault="000165E3" w:rsidP="000165E3">
            <w:pPr>
              <w:spacing w:before="120" w:after="0"/>
              <w:rPr>
                <w:rFonts w:eastAsia="Times New Roman"/>
              </w:rPr>
            </w:pPr>
            <w:r w:rsidRPr="00522F50">
              <w:rPr>
                <w:rFonts w:eastAsia="Times New Roman"/>
              </w:rPr>
              <w:t>6</w:t>
            </w:r>
          </w:p>
        </w:tc>
        <w:tc>
          <w:tcPr>
            <w:tcW w:w="1980" w:type="dxa"/>
            <w:tcBorders>
              <w:top w:val="nil"/>
              <w:left w:val="nil"/>
              <w:bottom w:val="single" w:sz="4" w:space="0" w:color="auto"/>
              <w:right w:val="single" w:sz="4" w:space="0" w:color="auto"/>
            </w:tcBorders>
            <w:shd w:val="clear" w:color="auto" w:fill="auto"/>
            <w:noWrap/>
            <w:hideMark/>
          </w:tcPr>
          <w:p w14:paraId="678387B9" w14:textId="77777777" w:rsidR="000165E3" w:rsidRPr="00522F50" w:rsidRDefault="000165E3" w:rsidP="000165E3">
            <w:pPr>
              <w:spacing w:before="120" w:after="0"/>
              <w:rPr>
                <w:rFonts w:eastAsia="Times New Roman"/>
              </w:rPr>
            </w:pPr>
            <w:r w:rsidRPr="00522F50">
              <w:t>AvgPx</w:t>
            </w:r>
          </w:p>
        </w:tc>
        <w:tc>
          <w:tcPr>
            <w:tcW w:w="3150" w:type="dxa"/>
            <w:tcBorders>
              <w:top w:val="nil"/>
              <w:left w:val="nil"/>
              <w:bottom w:val="single" w:sz="4" w:space="0" w:color="auto"/>
              <w:right w:val="single" w:sz="4" w:space="0" w:color="auto"/>
            </w:tcBorders>
            <w:shd w:val="clear" w:color="auto" w:fill="auto"/>
            <w:noWrap/>
            <w:hideMark/>
          </w:tcPr>
          <w:p w14:paraId="3BFAC0D0" w14:textId="77777777" w:rsidR="000165E3" w:rsidRPr="00522F50" w:rsidRDefault="000165E3" w:rsidP="000165E3">
            <w:pPr>
              <w:spacing w:before="120" w:after="0"/>
              <w:rPr>
                <w:rFonts w:eastAsia="Times New Roman"/>
              </w:rPr>
            </w:pPr>
            <w:r w:rsidRPr="003938D5">
              <w:rPr>
                <w:rFonts w:eastAsia="Times New Roman"/>
              </w:rPr>
              <w:t>[(previous AvgPx * previous CumQty) + (LastQty&lt;32&gt; * LastPx&lt;31&gt;)] / (LastQty + previous CumQty)</w:t>
            </w:r>
          </w:p>
        </w:tc>
        <w:tc>
          <w:tcPr>
            <w:tcW w:w="3238" w:type="dxa"/>
            <w:tcBorders>
              <w:top w:val="nil"/>
              <w:left w:val="nil"/>
              <w:bottom w:val="single" w:sz="4" w:space="0" w:color="auto"/>
              <w:right w:val="single" w:sz="4" w:space="0" w:color="auto"/>
            </w:tcBorders>
            <w:shd w:val="clear" w:color="auto" w:fill="auto"/>
            <w:noWrap/>
            <w:hideMark/>
          </w:tcPr>
          <w:p w14:paraId="1DC3C807" w14:textId="77777777" w:rsidR="000165E3" w:rsidRPr="00522F50" w:rsidRDefault="000165E3" w:rsidP="000165E3">
            <w:pPr>
              <w:spacing w:before="120" w:after="0"/>
              <w:rPr>
                <w:rFonts w:eastAsia="Times New Roman"/>
              </w:rPr>
            </w:pPr>
            <w:r>
              <w:rPr>
                <w:rFonts w:eastAsia="Times New Roman"/>
              </w:rPr>
              <w:t>Giá trung bình của các lần khớp lệnh 1 phần.</w:t>
            </w:r>
          </w:p>
        </w:tc>
      </w:tr>
      <w:tr w:rsidR="005A3B49" w:rsidRPr="00522F50" w14:paraId="7C84ED94" w14:textId="77777777" w:rsidTr="005A3B49">
        <w:trPr>
          <w:trHeight w:val="300"/>
          <w:ins w:id="889" w:author="admin" w:date="2021-08-23T21:02:00Z"/>
        </w:trPr>
        <w:tc>
          <w:tcPr>
            <w:tcW w:w="1010" w:type="dxa"/>
            <w:tcBorders>
              <w:top w:val="nil"/>
              <w:left w:val="single" w:sz="4" w:space="0" w:color="auto"/>
              <w:bottom w:val="single" w:sz="4" w:space="0" w:color="auto"/>
              <w:right w:val="single" w:sz="4" w:space="0" w:color="auto"/>
            </w:tcBorders>
            <w:shd w:val="clear" w:color="auto" w:fill="auto"/>
            <w:noWrap/>
            <w:vAlign w:val="bottom"/>
          </w:tcPr>
          <w:p w14:paraId="37C7980A" w14:textId="5FC7C84F" w:rsidR="005A3B49" w:rsidRPr="00522F50" w:rsidRDefault="005A3B49" w:rsidP="005A3B49">
            <w:pPr>
              <w:spacing w:before="120" w:after="0"/>
              <w:rPr>
                <w:ins w:id="890" w:author="admin" w:date="2021-08-23T21:02:00Z"/>
                <w:rFonts w:eastAsia="Times New Roman"/>
              </w:rPr>
            </w:pPr>
            <w:ins w:id="891" w:author="admin" w:date="2021-08-23T21:02:00Z">
              <w:r>
                <w:rPr>
                  <w:rFonts w:eastAsia="Times New Roman"/>
                </w:rPr>
                <w:t>19</w:t>
              </w:r>
            </w:ins>
          </w:p>
        </w:tc>
        <w:tc>
          <w:tcPr>
            <w:tcW w:w="1980" w:type="dxa"/>
            <w:tcBorders>
              <w:top w:val="nil"/>
              <w:left w:val="nil"/>
              <w:bottom w:val="single" w:sz="4" w:space="0" w:color="auto"/>
              <w:right w:val="single" w:sz="4" w:space="0" w:color="auto"/>
            </w:tcBorders>
            <w:shd w:val="clear" w:color="auto" w:fill="auto"/>
            <w:noWrap/>
          </w:tcPr>
          <w:p w14:paraId="7F208C86" w14:textId="6FA5BA7A" w:rsidR="005A3B49" w:rsidRDefault="005A3B49" w:rsidP="005A3B49">
            <w:pPr>
              <w:spacing w:before="120" w:after="0"/>
              <w:rPr>
                <w:ins w:id="892" w:author="admin" w:date="2021-08-23T21:02:00Z"/>
              </w:rPr>
            </w:pPr>
            <w:ins w:id="893" w:author="admin" w:date="2021-08-23T21:06:00Z">
              <w:r>
                <w:t>ExecRefid</w:t>
              </w:r>
            </w:ins>
          </w:p>
        </w:tc>
        <w:tc>
          <w:tcPr>
            <w:tcW w:w="3150" w:type="dxa"/>
            <w:tcBorders>
              <w:top w:val="nil"/>
              <w:left w:val="nil"/>
              <w:bottom w:val="single" w:sz="4" w:space="0" w:color="auto"/>
              <w:right w:val="single" w:sz="4" w:space="0" w:color="auto"/>
            </w:tcBorders>
            <w:shd w:val="clear" w:color="auto" w:fill="auto"/>
            <w:noWrap/>
          </w:tcPr>
          <w:p w14:paraId="1EBBE92B" w14:textId="43EFCF6F" w:rsidR="005A3B49" w:rsidRDefault="005A3B49" w:rsidP="005A3B49">
            <w:pPr>
              <w:spacing w:before="120" w:after="0"/>
              <w:rPr>
                <w:ins w:id="894" w:author="admin" w:date="2021-08-23T21:02:00Z"/>
                <w:rFonts w:eastAsia="Times New Roman"/>
              </w:rPr>
            </w:pPr>
            <w:ins w:id="895" w:author="admin" w:date="2021-08-23T21:06:00Z">
              <w:r w:rsidRPr="000165E3">
                <w:rPr>
                  <w:rFonts w:eastAsia="Times New Roman"/>
                </w:rPr>
                <w:t>RefID do Core sinh</w:t>
              </w:r>
            </w:ins>
          </w:p>
        </w:tc>
        <w:tc>
          <w:tcPr>
            <w:tcW w:w="3238" w:type="dxa"/>
            <w:tcBorders>
              <w:top w:val="nil"/>
              <w:left w:val="nil"/>
              <w:bottom w:val="single" w:sz="4" w:space="0" w:color="auto"/>
              <w:right w:val="single" w:sz="4" w:space="0" w:color="auto"/>
            </w:tcBorders>
            <w:shd w:val="clear" w:color="auto" w:fill="auto"/>
            <w:noWrap/>
          </w:tcPr>
          <w:p w14:paraId="29ECCD18" w14:textId="61F5AB91" w:rsidR="005A3B49" w:rsidRPr="00522F50" w:rsidRDefault="005A3B49" w:rsidP="005A3B49">
            <w:pPr>
              <w:spacing w:before="120" w:after="0"/>
              <w:rPr>
                <w:ins w:id="896" w:author="admin" w:date="2021-08-23T21:02:00Z"/>
                <w:rFonts w:eastAsia="Times New Roman"/>
              </w:rPr>
            </w:pPr>
            <w:ins w:id="897" w:author="admin" w:date="2021-08-23T21:06:00Z">
              <w:r w:rsidRPr="000165E3">
                <w:rPr>
                  <w:rFonts w:eastAsia="Times New Roman"/>
                </w:rPr>
                <w:t>Giá trị ID dùng giao tiếp giữa GW và Sở</w:t>
              </w:r>
            </w:ins>
          </w:p>
        </w:tc>
      </w:tr>
      <w:tr w:rsidR="005A3B49" w:rsidRPr="00522F50" w14:paraId="1AAE44B6"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BC10FEC" w14:textId="77777777" w:rsidR="005A3B49" w:rsidRPr="00522F50" w:rsidRDefault="005A3B49" w:rsidP="005A3B49">
            <w:pPr>
              <w:spacing w:before="120" w:after="0"/>
              <w:rPr>
                <w:rFonts w:eastAsia="Times New Roman"/>
              </w:rPr>
            </w:pPr>
            <w:r w:rsidRPr="00522F50">
              <w:rPr>
                <w:rFonts w:eastAsia="Times New Roman"/>
              </w:rPr>
              <w:t>31</w:t>
            </w:r>
          </w:p>
        </w:tc>
        <w:tc>
          <w:tcPr>
            <w:tcW w:w="1980" w:type="dxa"/>
            <w:tcBorders>
              <w:top w:val="nil"/>
              <w:left w:val="nil"/>
              <w:bottom w:val="single" w:sz="4" w:space="0" w:color="auto"/>
              <w:right w:val="single" w:sz="4" w:space="0" w:color="auto"/>
            </w:tcBorders>
            <w:shd w:val="clear" w:color="auto" w:fill="auto"/>
            <w:noWrap/>
            <w:vAlign w:val="bottom"/>
            <w:hideMark/>
          </w:tcPr>
          <w:p w14:paraId="588C85B5" w14:textId="77777777" w:rsidR="005A3B49" w:rsidRPr="00522F50" w:rsidRDefault="00FD67E7" w:rsidP="005A3B49">
            <w:pPr>
              <w:spacing w:before="120" w:after="0"/>
              <w:rPr>
                <w:rFonts w:eastAsia="Times New Roman"/>
              </w:rPr>
            </w:pPr>
            <w:hyperlink r:id="rId69" w:tgtFrame="tagFrame" w:history="1">
              <w:r w:rsidR="005A3B49" w:rsidRPr="00522F50">
                <w:rPr>
                  <w:rFonts w:eastAsia="Times New Roman"/>
                </w:rPr>
                <w:t>LastPx</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21F25AB4" w14:textId="77777777" w:rsidR="005A3B49" w:rsidRPr="00522F50" w:rsidRDefault="005A3B49" w:rsidP="005A3B49">
            <w:pPr>
              <w:spacing w:before="120" w:after="0"/>
              <w:rPr>
                <w:rFonts w:eastAsia="Times New Roman"/>
              </w:rPr>
            </w:pPr>
            <w:r>
              <w:rPr>
                <w:rFonts w:eastAsia="Times New Roman"/>
              </w:rPr>
              <w:t>Match</w:t>
            </w:r>
            <w:r w:rsidRPr="00522F50">
              <w:rPr>
                <w:rFonts w:eastAsia="Times New Roman"/>
              </w:rPr>
              <w:t xml:space="preserve"> Price </w:t>
            </w:r>
            <w:r w:rsidRPr="00522F50">
              <w:t>of this (last) fill</w:t>
            </w:r>
          </w:p>
        </w:tc>
        <w:tc>
          <w:tcPr>
            <w:tcW w:w="3238" w:type="dxa"/>
            <w:tcBorders>
              <w:top w:val="nil"/>
              <w:left w:val="nil"/>
              <w:bottom w:val="single" w:sz="4" w:space="0" w:color="auto"/>
              <w:right w:val="single" w:sz="4" w:space="0" w:color="auto"/>
            </w:tcBorders>
            <w:shd w:val="clear" w:color="auto" w:fill="auto"/>
            <w:noWrap/>
            <w:vAlign w:val="bottom"/>
            <w:hideMark/>
          </w:tcPr>
          <w:p w14:paraId="698E7F15" w14:textId="77777777" w:rsidR="005A3B49" w:rsidRPr="00522F50" w:rsidRDefault="005A3B49" w:rsidP="005A3B49">
            <w:pPr>
              <w:spacing w:before="120" w:after="0"/>
              <w:rPr>
                <w:rFonts w:eastAsia="Times New Roman"/>
              </w:rPr>
            </w:pPr>
            <w:r w:rsidRPr="00522F50">
              <w:rPr>
                <w:rFonts w:eastAsia="Times New Roman"/>
              </w:rPr>
              <w:t> </w:t>
            </w:r>
            <w:r>
              <w:rPr>
                <w:rFonts w:eastAsia="Times New Roman"/>
              </w:rPr>
              <w:t>Giá khớp gần nhất</w:t>
            </w:r>
          </w:p>
        </w:tc>
      </w:tr>
      <w:tr w:rsidR="005A3B49" w:rsidRPr="00522F50" w14:paraId="15FF6E58"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A8ECC2A" w14:textId="77777777" w:rsidR="005A3B49" w:rsidRPr="00522F50" w:rsidRDefault="005A3B49" w:rsidP="005A3B49">
            <w:pPr>
              <w:spacing w:before="120" w:after="0"/>
              <w:rPr>
                <w:rFonts w:eastAsia="Times New Roman"/>
              </w:rPr>
            </w:pPr>
            <w:r w:rsidRPr="00522F50">
              <w:rPr>
                <w:rFonts w:eastAsia="Times New Roman"/>
              </w:rPr>
              <w:t>32</w:t>
            </w:r>
          </w:p>
        </w:tc>
        <w:tc>
          <w:tcPr>
            <w:tcW w:w="1980" w:type="dxa"/>
            <w:tcBorders>
              <w:top w:val="nil"/>
              <w:left w:val="nil"/>
              <w:bottom w:val="single" w:sz="4" w:space="0" w:color="auto"/>
              <w:right w:val="single" w:sz="4" w:space="0" w:color="auto"/>
            </w:tcBorders>
            <w:shd w:val="clear" w:color="auto" w:fill="auto"/>
            <w:noWrap/>
            <w:vAlign w:val="bottom"/>
            <w:hideMark/>
          </w:tcPr>
          <w:p w14:paraId="433B3D20" w14:textId="77777777" w:rsidR="005A3B49" w:rsidRPr="00522F50" w:rsidRDefault="00FD67E7" w:rsidP="005A3B49">
            <w:pPr>
              <w:spacing w:before="120" w:after="0"/>
              <w:rPr>
                <w:rFonts w:eastAsia="Times New Roman"/>
              </w:rPr>
            </w:pPr>
            <w:hyperlink r:id="rId70" w:tgtFrame="tagFrame" w:history="1">
              <w:r w:rsidR="005A3B49" w:rsidRPr="00522F50">
                <w:rPr>
                  <w:rFonts w:eastAsia="Times New Roman"/>
                </w:rPr>
                <w:t>LastQty</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52A4D49B" w14:textId="77777777" w:rsidR="005A3B49" w:rsidRPr="00522F50" w:rsidRDefault="005A3B49" w:rsidP="005A3B49">
            <w:pPr>
              <w:spacing w:before="120" w:after="0"/>
              <w:rPr>
                <w:rFonts w:eastAsia="Times New Roman"/>
              </w:rPr>
            </w:pPr>
            <w:r>
              <w:t xml:space="preserve"> Match Quantity of shares </w:t>
            </w:r>
            <w:r w:rsidRPr="00522F50">
              <w:t>on this (last) fill</w:t>
            </w:r>
            <w:r w:rsidRPr="00522F50">
              <w:rPr>
                <w:rFonts w:eastAsia="Times New Roman"/>
              </w:rPr>
              <w:t> </w:t>
            </w:r>
          </w:p>
        </w:tc>
        <w:tc>
          <w:tcPr>
            <w:tcW w:w="3238" w:type="dxa"/>
            <w:tcBorders>
              <w:top w:val="nil"/>
              <w:left w:val="nil"/>
              <w:bottom w:val="single" w:sz="4" w:space="0" w:color="auto"/>
              <w:right w:val="single" w:sz="4" w:space="0" w:color="auto"/>
            </w:tcBorders>
            <w:shd w:val="clear" w:color="auto" w:fill="auto"/>
            <w:noWrap/>
            <w:vAlign w:val="bottom"/>
            <w:hideMark/>
          </w:tcPr>
          <w:p w14:paraId="187D324D" w14:textId="77777777" w:rsidR="005A3B49" w:rsidRPr="00522F50" w:rsidRDefault="005A3B49" w:rsidP="005A3B49">
            <w:pPr>
              <w:spacing w:before="120" w:after="0"/>
              <w:rPr>
                <w:rFonts w:eastAsia="Times New Roman"/>
              </w:rPr>
            </w:pPr>
            <w:r w:rsidRPr="00522F50">
              <w:rPr>
                <w:rFonts w:eastAsia="Times New Roman"/>
              </w:rPr>
              <w:t> </w:t>
            </w:r>
            <w:r>
              <w:rPr>
                <w:rFonts w:eastAsia="Times New Roman"/>
              </w:rPr>
              <w:t>Khối lượng khớp gần nhất</w:t>
            </w:r>
          </w:p>
        </w:tc>
      </w:tr>
      <w:tr w:rsidR="005A3B49" w:rsidRPr="00522F50" w14:paraId="5623B228"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338EC8E" w14:textId="77777777" w:rsidR="005A3B49" w:rsidRPr="00522F50" w:rsidRDefault="005A3B49" w:rsidP="005A3B49">
            <w:pPr>
              <w:spacing w:before="120" w:after="0"/>
              <w:rPr>
                <w:rFonts w:eastAsia="Times New Roman"/>
              </w:rPr>
            </w:pPr>
            <w:r w:rsidRPr="00522F50">
              <w:rPr>
                <w:rFonts w:eastAsia="Times New Roman"/>
              </w:rPr>
              <w:t>37</w:t>
            </w:r>
          </w:p>
        </w:tc>
        <w:tc>
          <w:tcPr>
            <w:tcW w:w="1980" w:type="dxa"/>
            <w:tcBorders>
              <w:top w:val="nil"/>
              <w:left w:val="nil"/>
              <w:bottom w:val="single" w:sz="4" w:space="0" w:color="auto"/>
              <w:right w:val="single" w:sz="4" w:space="0" w:color="auto"/>
            </w:tcBorders>
            <w:shd w:val="clear" w:color="auto" w:fill="auto"/>
            <w:noWrap/>
            <w:vAlign w:val="bottom"/>
            <w:hideMark/>
          </w:tcPr>
          <w:p w14:paraId="39D7BB1C" w14:textId="77777777" w:rsidR="005A3B49" w:rsidRPr="00522F50" w:rsidRDefault="005A3B49" w:rsidP="005A3B49">
            <w:pPr>
              <w:spacing w:before="120" w:after="0"/>
              <w:rPr>
                <w:rFonts w:eastAsia="Times New Roman"/>
              </w:rPr>
            </w:pPr>
            <w:r w:rsidRPr="00522F50">
              <w:rPr>
                <w:rFonts w:eastAsia="Times New Roman"/>
              </w:rPr>
              <w:t>OrderID</w:t>
            </w:r>
          </w:p>
        </w:tc>
        <w:tc>
          <w:tcPr>
            <w:tcW w:w="3150" w:type="dxa"/>
            <w:tcBorders>
              <w:top w:val="nil"/>
              <w:left w:val="nil"/>
              <w:bottom w:val="single" w:sz="4" w:space="0" w:color="auto"/>
              <w:right w:val="single" w:sz="4" w:space="0" w:color="auto"/>
            </w:tcBorders>
            <w:shd w:val="clear" w:color="auto" w:fill="auto"/>
            <w:noWrap/>
            <w:vAlign w:val="bottom"/>
            <w:hideMark/>
          </w:tcPr>
          <w:p w14:paraId="2431EB81" w14:textId="77777777" w:rsidR="005A3B49" w:rsidRPr="00522F50" w:rsidRDefault="005A3B49" w:rsidP="005A3B49">
            <w:pPr>
              <w:spacing w:before="120" w:after="0"/>
              <w:rPr>
                <w:rFonts w:eastAsia="Times New Roman"/>
              </w:rPr>
            </w:pPr>
            <w:r w:rsidRPr="00522F50">
              <w:rPr>
                <w:rFonts w:eastAsia="Times New Roman"/>
              </w:rPr>
              <w:t> </w:t>
            </w:r>
          </w:p>
        </w:tc>
        <w:tc>
          <w:tcPr>
            <w:tcW w:w="3238" w:type="dxa"/>
            <w:tcBorders>
              <w:top w:val="nil"/>
              <w:left w:val="nil"/>
              <w:bottom w:val="single" w:sz="4" w:space="0" w:color="auto"/>
              <w:right w:val="single" w:sz="4" w:space="0" w:color="auto"/>
            </w:tcBorders>
            <w:shd w:val="clear" w:color="auto" w:fill="auto"/>
            <w:noWrap/>
            <w:vAlign w:val="bottom"/>
            <w:hideMark/>
          </w:tcPr>
          <w:p w14:paraId="2A248589"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2F57412F" w14:textId="77777777" w:rsidTr="00E84233">
        <w:trPr>
          <w:trHeight w:val="300"/>
          <w:ins w:id="898" w:author="admin" w:date="2021-08-23T21:02:00Z"/>
        </w:trPr>
        <w:tc>
          <w:tcPr>
            <w:tcW w:w="1010" w:type="dxa"/>
            <w:tcBorders>
              <w:top w:val="nil"/>
              <w:left w:val="single" w:sz="4" w:space="0" w:color="auto"/>
              <w:bottom w:val="single" w:sz="4" w:space="0" w:color="auto"/>
              <w:right w:val="single" w:sz="4" w:space="0" w:color="auto"/>
            </w:tcBorders>
            <w:shd w:val="clear" w:color="auto" w:fill="auto"/>
            <w:noWrap/>
            <w:vAlign w:val="bottom"/>
          </w:tcPr>
          <w:p w14:paraId="5869E158" w14:textId="137BA1F0" w:rsidR="005A3B49" w:rsidRPr="00522F50" w:rsidRDefault="005A3B49" w:rsidP="005A3B49">
            <w:pPr>
              <w:spacing w:before="120" w:after="0"/>
              <w:rPr>
                <w:ins w:id="899" w:author="admin" w:date="2021-08-23T21:02:00Z"/>
                <w:rFonts w:eastAsia="Times New Roman"/>
              </w:rPr>
            </w:pPr>
            <w:ins w:id="900" w:author="admin" w:date="2021-08-23T21:02:00Z">
              <w:r>
                <w:rPr>
                  <w:rFonts w:eastAsia="Times New Roman"/>
                </w:rPr>
                <w:t>38</w:t>
              </w:r>
            </w:ins>
          </w:p>
        </w:tc>
        <w:tc>
          <w:tcPr>
            <w:tcW w:w="1980" w:type="dxa"/>
            <w:tcBorders>
              <w:top w:val="nil"/>
              <w:left w:val="nil"/>
              <w:bottom w:val="single" w:sz="4" w:space="0" w:color="auto"/>
              <w:right w:val="single" w:sz="4" w:space="0" w:color="auto"/>
            </w:tcBorders>
            <w:shd w:val="clear" w:color="auto" w:fill="auto"/>
            <w:noWrap/>
            <w:vAlign w:val="bottom"/>
          </w:tcPr>
          <w:p w14:paraId="70F6D6FD" w14:textId="465D9609" w:rsidR="005A3B49" w:rsidRDefault="005A3B49" w:rsidP="005A3B49">
            <w:pPr>
              <w:spacing w:before="120" w:after="0"/>
              <w:rPr>
                <w:ins w:id="901" w:author="admin" w:date="2021-08-23T21:02:00Z"/>
              </w:rPr>
            </w:pPr>
            <w:ins w:id="902" w:author="admin" w:date="2021-08-23T21:07:00Z">
              <w:r>
                <w:fldChar w:fldCharType="begin"/>
              </w:r>
              <w:r>
                <w:instrText xml:space="preserve"> HYPERLINK "http://www.fixtradingcommunity.org/FIXimate/FIXimate3.0/en/FIX.4.4/tag38.html" \t "tagFrame" </w:instrText>
              </w:r>
              <w:r>
                <w:fldChar w:fldCharType="separate"/>
              </w:r>
              <w:r w:rsidRPr="00522F50">
                <w:rPr>
                  <w:rFonts w:eastAsia="Times New Roman"/>
                </w:rPr>
                <w:t>OrderQty</w:t>
              </w:r>
              <w:r>
                <w:rPr>
                  <w:rFonts w:eastAsia="Times New Roman"/>
                </w:rPr>
                <w:fldChar w:fldCharType="end"/>
              </w:r>
            </w:ins>
          </w:p>
        </w:tc>
        <w:tc>
          <w:tcPr>
            <w:tcW w:w="3150" w:type="dxa"/>
            <w:tcBorders>
              <w:top w:val="nil"/>
              <w:left w:val="nil"/>
              <w:bottom w:val="single" w:sz="4" w:space="0" w:color="auto"/>
              <w:right w:val="single" w:sz="4" w:space="0" w:color="auto"/>
            </w:tcBorders>
            <w:shd w:val="clear" w:color="auto" w:fill="auto"/>
            <w:noWrap/>
            <w:vAlign w:val="bottom"/>
          </w:tcPr>
          <w:p w14:paraId="48A2A8F0" w14:textId="7646055D" w:rsidR="005A3B49" w:rsidRPr="00522F50" w:rsidRDefault="005A3B49" w:rsidP="005A3B49">
            <w:pPr>
              <w:spacing w:before="120" w:after="0"/>
              <w:rPr>
                <w:ins w:id="903" w:author="admin" w:date="2021-08-23T21:02:00Z"/>
                <w:rFonts w:eastAsia="Times New Roman"/>
              </w:rPr>
            </w:pPr>
            <w:ins w:id="904" w:author="admin" w:date="2021-08-23T21:07:00Z">
              <w:r>
                <w:rPr>
                  <w:rFonts w:eastAsia="Times New Roman"/>
                </w:rPr>
                <w:t>KL đặt</w:t>
              </w:r>
            </w:ins>
          </w:p>
        </w:tc>
        <w:tc>
          <w:tcPr>
            <w:tcW w:w="3238" w:type="dxa"/>
            <w:tcBorders>
              <w:top w:val="nil"/>
              <w:left w:val="nil"/>
              <w:bottom w:val="single" w:sz="4" w:space="0" w:color="auto"/>
              <w:right w:val="single" w:sz="4" w:space="0" w:color="auto"/>
            </w:tcBorders>
            <w:shd w:val="clear" w:color="auto" w:fill="auto"/>
            <w:noWrap/>
            <w:vAlign w:val="bottom"/>
          </w:tcPr>
          <w:p w14:paraId="2337D0F0" w14:textId="77777777" w:rsidR="005A3B49" w:rsidRPr="00522F50" w:rsidRDefault="005A3B49" w:rsidP="005A3B49">
            <w:pPr>
              <w:spacing w:before="120" w:after="0"/>
              <w:rPr>
                <w:ins w:id="905" w:author="admin" w:date="2021-08-23T21:02:00Z"/>
                <w:rFonts w:eastAsia="Times New Roman"/>
              </w:rPr>
            </w:pPr>
          </w:p>
        </w:tc>
      </w:tr>
      <w:tr w:rsidR="005A3B49" w:rsidRPr="00522F50" w14:paraId="4EFDB88D"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2769D1F" w14:textId="77777777" w:rsidR="005A3B49" w:rsidRPr="00522F50" w:rsidRDefault="005A3B49" w:rsidP="005A3B49">
            <w:pPr>
              <w:spacing w:before="120" w:after="0"/>
              <w:rPr>
                <w:rFonts w:eastAsia="Times New Roman"/>
              </w:rPr>
            </w:pPr>
            <w:r w:rsidRPr="00522F50">
              <w:rPr>
                <w:rFonts w:eastAsia="Times New Roman"/>
              </w:rPr>
              <w:t>39</w:t>
            </w:r>
          </w:p>
        </w:tc>
        <w:tc>
          <w:tcPr>
            <w:tcW w:w="1980" w:type="dxa"/>
            <w:tcBorders>
              <w:top w:val="nil"/>
              <w:left w:val="nil"/>
              <w:bottom w:val="single" w:sz="4" w:space="0" w:color="auto"/>
              <w:right w:val="single" w:sz="4" w:space="0" w:color="auto"/>
            </w:tcBorders>
            <w:shd w:val="clear" w:color="auto" w:fill="auto"/>
            <w:noWrap/>
            <w:vAlign w:val="bottom"/>
            <w:hideMark/>
          </w:tcPr>
          <w:p w14:paraId="0B767A05" w14:textId="77777777" w:rsidR="005A3B49" w:rsidRPr="00522F50" w:rsidRDefault="00FD67E7" w:rsidP="005A3B49">
            <w:pPr>
              <w:spacing w:before="120" w:after="0"/>
              <w:rPr>
                <w:rFonts w:eastAsia="Times New Roman"/>
              </w:rPr>
            </w:pPr>
            <w:hyperlink r:id="rId71" w:tgtFrame="tagFrame" w:history="1">
              <w:r w:rsidR="005A3B49" w:rsidRPr="00522F50">
                <w:rPr>
                  <w:rFonts w:eastAsia="Times New Roman"/>
                </w:rPr>
                <w:t>OrdStatus</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5B33B76E" w14:textId="77777777" w:rsidR="005A3B49" w:rsidRPr="00522F50" w:rsidRDefault="005A3B49" w:rsidP="005A3B49">
            <w:pPr>
              <w:spacing w:before="120" w:after="0"/>
              <w:rPr>
                <w:rFonts w:eastAsia="Times New Roman"/>
              </w:rPr>
            </w:pPr>
            <w:r w:rsidRPr="00522F50">
              <w:rPr>
                <w:rFonts w:eastAsia="Times New Roman"/>
              </w:rPr>
              <w:t> 1 = Partially Filled</w:t>
            </w:r>
          </w:p>
          <w:p w14:paraId="6A10D7D7" w14:textId="77777777" w:rsidR="005A3B49" w:rsidRPr="00522F50" w:rsidRDefault="005A3B49" w:rsidP="005A3B49">
            <w:pPr>
              <w:spacing w:before="120" w:after="0"/>
              <w:rPr>
                <w:rFonts w:eastAsia="Times New Roman"/>
              </w:rPr>
            </w:pPr>
            <w:r>
              <w:rPr>
                <w:rFonts w:eastAsia="Times New Roman"/>
              </w:rPr>
              <w:t xml:space="preserve"> </w:t>
            </w:r>
            <w:r w:rsidRPr="00522F50">
              <w:rPr>
                <w:rFonts w:eastAsia="Times New Roman"/>
              </w:rPr>
              <w:t>2 = Filled</w:t>
            </w:r>
          </w:p>
        </w:tc>
        <w:tc>
          <w:tcPr>
            <w:tcW w:w="3238" w:type="dxa"/>
            <w:tcBorders>
              <w:top w:val="nil"/>
              <w:left w:val="nil"/>
              <w:bottom w:val="single" w:sz="4" w:space="0" w:color="auto"/>
              <w:right w:val="single" w:sz="4" w:space="0" w:color="auto"/>
            </w:tcBorders>
            <w:shd w:val="clear" w:color="auto" w:fill="auto"/>
            <w:noWrap/>
            <w:vAlign w:val="bottom"/>
            <w:hideMark/>
          </w:tcPr>
          <w:p w14:paraId="23354DFD"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774879E2"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69DEAA9" w14:textId="77777777" w:rsidR="005A3B49" w:rsidRPr="00522F50" w:rsidRDefault="005A3B49" w:rsidP="005A3B49">
            <w:pPr>
              <w:spacing w:before="120" w:after="0"/>
              <w:rPr>
                <w:rFonts w:eastAsia="Times New Roman"/>
              </w:rPr>
            </w:pPr>
            <w:r w:rsidRPr="00522F50">
              <w:rPr>
                <w:rFonts w:eastAsia="Times New Roman"/>
              </w:rPr>
              <w:t>40</w:t>
            </w:r>
          </w:p>
        </w:tc>
        <w:tc>
          <w:tcPr>
            <w:tcW w:w="1980" w:type="dxa"/>
            <w:tcBorders>
              <w:top w:val="nil"/>
              <w:left w:val="nil"/>
              <w:bottom w:val="single" w:sz="4" w:space="0" w:color="auto"/>
              <w:right w:val="single" w:sz="4" w:space="0" w:color="auto"/>
            </w:tcBorders>
            <w:shd w:val="clear" w:color="auto" w:fill="auto"/>
            <w:noWrap/>
            <w:vAlign w:val="bottom"/>
            <w:hideMark/>
          </w:tcPr>
          <w:p w14:paraId="234055C0" w14:textId="77777777" w:rsidR="005A3B49" w:rsidRPr="00522F50" w:rsidRDefault="00FD67E7" w:rsidP="005A3B49">
            <w:pPr>
              <w:spacing w:before="120" w:after="0"/>
              <w:rPr>
                <w:rFonts w:eastAsia="Times New Roman"/>
              </w:rPr>
            </w:pPr>
            <w:hyperlink r:id="rId72" w:tgtFrame="tagFrame" w:history="1">
              <w:r w:rsidR="005A3B49" w:rsidRPr="00522F50">
                <w:rPr>
                  <w:rFonts w:eastAsia="Times New Roman"/>
                </w:rPr>
                <w:t>OrdType</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76266011" w14:textId="77777777" w:rsidR="005A3B49" w:rsidRPr="00522F50" w:rsidRDefault="005A3B49" w:rsidP="005A3B49">
            <w:pPr>
              <w:spacing w:before="120" w:after="0"/>
              <w:rPr>
                <w:rFonts w:eastAsia="Times New Roman"/>
              </w:rPr>
            </w:pPr>
            <w:r w:rsidRPr="00522F50">
              <w:rPr>
                <w:rFonts w:eastAsia="Times New Roman"/>
              </w:rPr>
              <w:t> </w:t>
            </w:r>
          </w:p>
        </w:tc>
        <w:tc>
          <w:tcPr>
            <w:tcW w:w="3238" w:type="dxa"/>
            <w:tcBorders>
              <w:top w:val="nil"/>
              <w:left w:val="nil"/>
              <w:bottom w:val="single" w:sz="4" w:space="0" w:color="auto"/>
              <w:right w:val="single" w:sz="4" w:space="0" w:color="auto"/>
            </w:tcBorders>
            <w:shd w:val="clear" w:color="auto" w:fill="auto"/>
            <w:noWrap/>
            <w:vAlign w:val="bottom"/>
            <w:hideMark/>
          </w:tcPr>
          <w:p w14:paraId="39406AA8"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2D4CCA93" w14:textId="77777777" w:rsidTr="00E84233">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8BE8D" w14:textId="77777777" w:rsidR="005A3B49" w:rsidRPr="00522F50" w:rsidRDefault="005A3B49" w:rsidP="005A3B49">
            <w:pPr>
              <w:spacing w:before="120" w:after="0"/>
              <w:rPr>
                <w:rFonts w:eastAsia="Times New Roman"/>
              </w:rPr>
            </w:pPr>
            <w:r w:rsidRPr="00522F50">
              <w:rPr>
                <w:rFonts w:eastAsia="Times New Roman"/>
              </w:rPr>
              <w:t>41</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2ECFB" w14:textId="77777777" w:rsidR="005A3B49" w:rsidRPr="00522F50" w:rsidRDefault="00FD67E7" w:rsidP="005A3B49">
            <w:pPr>
              <w:spacing w:before="120" w:after="0"/>
              <w:rPr>
                <w:rFonts w:eastAsia="Times New Roman"/>
              </w:rPr>
            </w:pPr>
            <w:hyperlink r:id="rId73" w:tgtFrame="tagFrame" w:history="1">
              <w:r w:rsidR="005A3B49" w:rsidRPr="00522F50">
                <w:rPr>
                  <w:rFonts w:eastAsia="Times New Roman"/>
                </w:rPr>
                <w:t>OrigClOrdID</w:t>
              </w:r>
            </w:hyperlink>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A3726" w14:textId="77777777" w:rsidR="005A3B49" w:rsidRPr="00522F50" w:rsidRDefault="005A3B49" w:rsidP="005A3B49">
            <w:pPr>
              <w:spacing w:before="120" w:after="0"/>
              <w:rPr>
                <w:rFonts w:eastAsia="Times New Roman"/>
              </w:rPr>
            </w:pPr>
            <w:r w:rsidRPr="00522F50">
              <w:rPr>
                <w:rFonts w:eastAsia="Times New Roman"/>
              </w:rPr>
              <w:t> </w:t>
            </w:r>
          </w:p>
        </w:tc>
        <w:tc>
          <w:tcPr>
            <w:tcW w:w="32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257BD"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3DE03173" w14:textId="77777777" w:rsidTr="00E84233">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425DE" w14:textId="77777777" w:rsidR="005A3B49" w:rsidRPr="00522F50" w:rsidRDefault="005A3B49" w:rsidP="005A3B49">
            <w:pPr>
              <w:spacing w:before="120" w:after="0"/>
              <w:rPr>
                <w:rFonts w:eastAsia="Times New Roman"/>
              </w:rPr>
            </w:pPr>
            <w:r w:rsidRPr="00522F50">
              <w:rPr>
                <w:rFonts w:eastAsia="Times New Roman"/>
              </w:rPr>
              <w:t>44</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82DA5E5" w14:textId="77777777" w:rsidR="005A3B49" w:rsidRPr="00522F50" w:rsidRDefault="00FD67E7" w:rsidP="005A3B49">
            <w:pPr>
              <w:spacing w:before="120" w:after="0"/>
              <w:rPr>
                <w:rFonts w:eastAsia="Times New Roman"/>
              </w:rPr>
            </w:pPr>
            <w:hyperlink r:id="rId74" w:tgtFrame="tagFrame" w:history="1">
              <w:r w:rsidR="005A3B49" w:rsidRPr="00522F50">
                <w:rPr>
                  <w:rFonts w:eastAsia="Times New Roman"/>
                </w:rPr>
                <w:t>Price</w:t>
              </w:r>
            </w:hyperlink>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2A41F991" w14:textId="77777777" w:rsidR="005A3B49" w:rsidRPr="00522F50" w:rsidRDefault="005A3B49" w:rsidP="005A3B49">
            <w:pPr>
              <w:spacing w:before="120" w:after="0"/>
              <w:rPr>
                <w:rFonts w:eastAsia="Times New Roman"/>
              </w:rPr>
            </w:pPr>
            <w:r w:rsidRPr="00522F50">
              <w:rPr>
                <w:rFonts w:eastAsia="Times New Roman"/>
              </w:rPr>
              <w:t> Order Price</w:t>
            </w:r>
          </w:p>
        </w:tc>
        <w:tc>
          <w:tcPr>
            <w:tcW w:w="3238" w:type="dxa"/>
            <w:tcBorders>
              <w:top w:val="single" w:sz="4" w:space="0" w:color="auto"/>
              <w:left w:val="nil"/>
              <w:bottom w:val="single" w:sz="4" w:space="0" w:color="auto"/>
              <w:right w:val="single" w:sz="4" w:space="0" w:color="auto"/>
            </w:tcBorders>
            <w:shd w:val="clear" w:color="auto" w:fill="auto"/>
            <w:noWrap/>
            <w:vAlign w:val="bottom"/>
            <w:hideMark/>
          </w:tcPr>
          <w:p w14:paraId="400FEC11"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23D83970"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CD5EA7B" w14:textId="77777777" w:rsidR="005A3B49" w:rsidRPr="00522F50" w:rsidRDefault="005A3B49" w:rsidP="005A3B49">
            <w:pPr>
              <w:spacing w:before="120" w:after="0"/>
              <w:rPr>
                <w:rFonts w:eastAsia="Times New Roman"/>
              </w:rPr>
            </w:pPr>
            <w:r w:rsidRPr="00522F50">
              <w:rPr>
                <w:rFonts w:eastAsia="Times New Roman"/>
              </w:rPr>
              <w:t>54</w:t>
            </w:r>
          </w:p>
        </w:tc>
        <w:tc>
          <w:tcPr>
            <w:tcW w:w="1980" w:type="dxa"/>
            <w:tcBorders>
              <w:top w:val="nil"/>
              <w:left w:val="nil"/>
              <w:bottom w:val="single" w:sz="4" w:space="0" w:color="auto"/>
              <w:right w:val="single" w:sz="4" w:space="0" w:color="auto"/>
            </w:tcBorders>
            <w:shd w:val="clear" w:color="auto" w:fill="auto"/>
            <w:noWrap/>
            <w:vAlign w:val="bottom"/>
            <w:hideMark/>
          </w:tcPr>
          <w:p w14:paraId="15916B7E" w14:textId="77777777" w:rsidR="005A3B49" w:rsidRPr="00522F50" w:rsidRDefault="005A3B49" w:rsidP="005A3B49">
            <w:pPr>
              <w:spacing w:before="120" w:after="0"/>
              <w:rPr>
                <w:rFonts w:eastAsia="Times New Roman"/>
              </w:rPr>
            </w:pPr>
            <w:r w:rsidRPr="00522F50">
              <w:rPr>
                <w:rFonts w:eastAsia="Times New Roman"/>
              </w:rPr>
              <w:t>Side</w:t>
            </w:r>
          </w:p>
        </w:tc>
        <w:tc>
          <w:tcPr>
            <w:tcW w:w="3150" w:type="dxa"/>
            <w:tcBorders>
              <w:top w:val="nil"/>
              <w:left w:val="nil"/>
              <w:bottom w:val="single" w:sz="4" w:space="0" w:color="auto"/>
              <w:right w:val="single" w:sz="4" w:space="0" w:color="auto"/>
            </w:tcBorders>
            <w:shd w:val="clear" w:color="auto" w:fill="auto"/>
            <w:noWrap/>
            <w:vAlign w:val="bottom"/>
            <w:hideMark/>
          </w:tcPr>
          <w:p w14:paraId="06D58F74" w14:textId="77777777" w:rsidR="005A3B49" w:rsidRPr="00522F50" w:rsidRDefault="005A3B49" w:rsidP="005A3B49">
            <w:pPr>
              <w:spacing w:before="120" w:after="0"/>
              <w:rPr>
                <w:rFonts w:eastAsia="Times New Roman"/>
              </w:rPr>
            </w:pPr>
            <w:r w:rsidRPr="00522F50">
              <w:rPr>
                <w:rFonts w:eastAsia="Times New Roman"/>
              </w:rPr>
              <w:t> </w:t>
            </w:r>
          </w:p>
        </w:tc>
        <w:tc>
          <w:tcPr>
            <w:tcW w:w="3238" w:type="dxa"/>
            <w:tcBorders>
              <w:top w:val="nil"/>
              <w:left w:val="nil"/>
              <w:bottom w:val="single" w:sz="4" w:space="0" w:color="auto"/>
              <w:right w:val="single" w:sz="4" w:space="0" w:color="auto"/>
            </w:tcBorders>
            <w:shd w:val="clear" w:color="auto" w:fill="auto"/>
            <w:noWrap/>
            <w:vAlign w:val="bottom"/>
            <w:hideMark/>
          </w:tcPr>
          <w:p w14:paraId="49ECFDFA"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178CA9BF"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9203A75" w14:textId="77777777" w:rsidR="005A3B49" w:rsidRPr="00522F50" w:rsidRDefault="005A3B49" w:rsidP="005A3B49">
            <w:pPr>
              <w:spacing w:before="120" w:after="0"/>
              <w:rPr>
                <w:rFonts w:eastAsia="Times New Roman"/>
              </w:rPr>
            </w:pPr>
            <w:r w:rsidRPr="00522F50">
              <w:rPr>
                <w:rFonts w:eastAsia="Times New Roman"/>
              </w:rPr>
              <w:lastRenderedPageBreak/>
              <w:t>55</w:t>
            </w:r>
          </w:p>
        </w:tc>
        <w:tc>
          <w:tcPr>
            <w:tcW w:w="1980" w:type="dxa"/>
            <w:tcBorders>
              <w:top w:val="nil"/>
              <w:left w:val="nil"/>
              <w:bottom w:val="single" w:sz="4" w:space="0" w:color="auto"/>
              <w:right w:val="single" w:sz="4" w:space="0" w:color="auto"/>
            </w:tcBorders>
            <w:shd w:val="clear" w:color="auto" w:fill="auto"/>
            <w:noWrap/>
            <w:vAlign w:val="bottom"/>
            <w:hideMark/>
          </w:tcPr>
          <w:p w14:paraId="246F59E5" w14:textId="77777777" w:rsidR="005A3B49" w:rsidRPr="00522F50" w:rsidRDefault="005A3B49" w:rsidP="005A3B49">
            <w:pPr>
              <w:spacing w:before="120" w:after="0"/>
              <w:rPr>
                <w:rFonts w:eastAsia="Times New Roman"/>
              </w:rPr>
            </w:pPr>
            <w:r w:rsidRPr="00522F50">
              <w:rPr>
                <w:rFonts w:eastAsia="Times New Roman"/>
              </w:rPr>
              <w:t>Symbol</w:t>
            </w:r>
          </w:p>
        </w:tc>
        <w:tc>
          <w:tcPr>
            <w:tcW w:w="3150" w:type="dxa"/>
            <w:tcBorders>
              <w:top w:val="nil"/>
              <w:left w:val="nil"/>
              <w:bottom w:val="single" w:sz="4" w:space="0" w:color="auto"/>
              <w:right w:val="single" w:sz="4" w:space="0" w:color="auto"/>
            </w:tcBorders>
            <w:shd w:val="clear" w:color="auto" w:fill="auto"/>
            <w:noWrap/>
            <w:vAlign w:val="bottom"/>
            <w:hideMark/>
          </w:tcPr>
          <w:p w14:paraId="5ED8734B" w14:textId="77777777" w:rsidR="005A3B49" w:rsidRPr="00522F50" w:rsidRDefault="005A3B49" w:rsidP="005A3B49">
            <w:pPr>
              <w:spacing w:before="120" w:after="0"/>
              <w:rPr>
                <w:rFonts w:eastAsia="Times New Roman"/>
              </w:rPr>
            </w:pPr>
            <w:r w:rsidRPr="00522F50">
              <w:rPr>
                <w:rFonts w:eastAsia="Times New Roman"/>
              </w:rPr>
              <w:t> </w:t>
            </w:r>
          </w:p>
        </w:tc>
        <w:tc>
          <w:tcPr>
            <w:tcW w:w="3238" w:type="dxa"/>
            <w:tcBorders>
              <w:top w:val="nil"/>
              <w:left w:val="nil"/>
              <w:bottom w:val="single" w:sz="4" w:space="0" w:color="auto"/>
              <w:right w:val="single" w:sz="4" w:space="0" w:color="auto"/>
            </w:tcBorders>
            <w:shd w:val="clear" w:color="auto" w:fill="auto"/>
            <w:noWrap/>
            <w:vAlign w:val="bottom"/>
            <w:hideMark/>
          </w:tcPr>
          <w:p w14:paraId="30CBDA91"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rsidDel="005A3B49" w14:paraId="64CC5122" w14:textId="0BBB08D9" w:rsidTr="00E84233">
        <w:trPr>
          <w:trHeight w:val="300"/>
          <w:del w:id="906" w:author="admin" w:date="2021-08-23T21:03:00Z"/>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A58B94A" w14:textId="2A6BDFF5" w:rsidR="005A3B49" w:rsidRPr="00522F50" w:rsidDel="005A3B49" w:rsidRDefault="005A3B49" w:rsidP="005A3B49">
            <w:pPr>
              <w:spacing w:before="120" w:after="0"/>
              <w:rPr>
                <w:del w:id="907" w:author="admin" w:date="2021-08-23T21:03:00Z"/>
                <w:rFonts w:eastAsia="Times New Roman"/>
              </w:rPr>
            </w:pPr>
            <w:del w:id="908" w:author="admin" w:date="2021-08-23T21:03:00Z">
              <w:r w:rsidRPr="00522F50" w:rsidDel="005A3B49">
                <w:rPr>
                  <w:rFonts w:eastAsia="Times New Roman"/>
                </w:rPr>
                <w:delText>58</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08C90881" w14:textId="077B7414" w:rsidR="005A3B49" w:rsidRPr="00522F50" w:rsidDel="005A3B49" w:rsidRDefault="005A3B49" w:rsidP="005A3B49">
            <w:pPr>
              <w:spacing w:before="120" w:after="0"/>
              <w:rPr>
                <w:del w:id="909" w:author="admin" w:date="2021-08-23T21:03:00Z"/>
                <w:rFonts w:eastAsia="Times New Roman"/>
              </w:rPr>
            </w:pPr>
            <w:del w:id="910" w:author="admin" w:date="2021-08-23T21:03:00Z">
              <w:r w:rsidRPr="00522F50" w:rsidDel="005A3B49">
                <w:rPr>
                  <w:rFonts w:eastAsia="Times New Roman"/>
                </w:rPr>
                <w:delText>Text</w:delText>
              </w:r>
            </w:del>
          </w:p>
        </w:tc>
        <w:tc>
          <w:tcPr>
            <w:tcW w:w="3150" w:type="dxa"/>
            <w:tcBorders>
              <w:top w:val="nil"/>
              <w:left w:val="nil"/>
              <w:bottom w:val="single" w:sz="4" w:space="0" w:color="auto"/>
              <w:right w:val="single" w:sz="4" w:space="0" w:color="auto"/>
            </w:tcBorders>
            <w:shd w:val="clear" w:color="auto" w:fill="auto"/>
            <w:noWrap/>
            <w:vAlign w:val="bottom"/>
            <w:hideMark/>
          </w:tcPr>
          <w:p w14:paraId="2357EE51" w14:textId="2620CDFA" w:rsidR="005A3B49" w:rsidRPr="00522F50" w:rsidDel="005A3B49" w:rsidRDefault="005A3B49" w:rsidP="005A3B49">
            <w:pPr>
              <w:spacing w:before="120" w:after="0"/>
              <w:rPr>
                <w:del w:id="911" w:author="admin" w:date="2021-08-23T21:03:00Z"/>
                <w:rFonts w:eastAsia="Times New Roman"/>
              </w:rPr>
            </w:pPr>
            <w:del w:id="912" w:author="admin" w:date="2021-08-23T21:03:00Z">
              <w:r w:rsidRPr="00522F50" w:rsidDel="005A3B49">
                <w:rPr>
                  <w:rFonts w:eastAsia="Times New Roman"/>
                </w:rPr>
                <w:delText> </w:delText>
              </w:r>
            </w:del>
          </w:p>
        </w:tc>
        <w:tc>
          <w:tcPr>
            <w:tcW w:w="3238" w:type="dxa"/>
            <w:tcBorders>
              <w:top w:val="nil"/>
              <w:left w:val="nil"/>
              <w:bottom w:val="single" w:sz="4" w:space="0" w:color="auto"/>
              <w:right w:val="single" w:sz="4" w:space="0" w:color="auto"/>
            </w:tcBorders>
            <w:shd w:val="clear" w:color="auto" w:fill="auto"/>
            <w:noWrap/>
            <w:vAlign w:val="bottom"/>
            <w:hideMark/>
          </w:tcPr>
          <w:p w14:paraId="7F5E6EC4" w14:textId="538AB7D3" w:rsidR="005A3B49" w:rsidRPr="00522F50" w:rsidDel="005A3B49" w:rsidRDefault="005A3B49" w:rsidP="005A3B49">
            <w:pPr>
              <w:spacing w:before="120" w:after="0"/>
              <w:rPr>
                <w:del w:id="913" w:author="admin" w:date="2021-08-23T21:03:00Z"/>
                <w:rFonts w:eastAsia="Times New Roman"/>
              </w:rPr>
            </w:pPr>
            <w:del w:id="914" w:author="admin" w:date="2021-08-23T21:03:00Z">
              <w:r w:rsidRPr="00522F50" w:rsidDel="005A3B49">
                <w:rPr>
                  <w:rFonts w:eastAsia="Times New Roman"/>
                </w:rPr>
                <w:delText> </w:delText>
              </w:r>
            </w:del>
          </w:p>
        </w:tc>
      </w:tr>
      <w:tr w:rsidR="005A3B49" w:rsidRPr="00522F50" w:rsidDel="005A3B49" w14:paraId="206C2F5C" w14:textId="15236B35" w:rsidTr="00E84233">
        <w:trPr>
          <w:trHeight w:val="300"/>
          <w:del w:id="915" w:author="admin" w:date="2021-08-23T21:03:00Z"/>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D516FFA" w14:textId="214F3597" w:rsidR="005A3B49" w:rsidRPr="00522F50" w:rsidDel="005A3B49" w:rsidRDefault="005A3B49" w:rsidP="005A3B49">
            <w:pPr>
              <w:spacing w:before="120" w:after="0"/>
              <w:rPr>
                <w:del w:id="916" w:author="admin" w:date="2021-08-23T21:03:00Z"/>
                <w:rFonts w:eastAsia="Times New Roman"/>
              </w:rPr>
            </w:pPr>
            <w:del w:id="917" w:author="admin" w:date="2021-08-23T21:03:00Z">
              <w:r w:rsidRPr="00522F50" w:rsidDel="005A3B49">
                <w:rPr>
                  <w:rFonts w:eastAsia="Times New Roman"/>
                </w:rPr>
                <w:delText>103</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08418F82" w14:textId="1AEAE26B" w:rsidR="005A3B49" w:rsidRPr="00522F50" w:rsidDel="005A3B49" w:rsidRDefault="005A3B49" w:rsidP="005A3B49">
            <w:pPr>
              <w:spacing w:before="120" w:after="0"/>
              <w:rPr>
                <w:del w:id="918" w:author="admin" w:date="2021-08-23T21:03:00Z"/>
                <w:rFonts w:eastAsia="Times New Roman"/>
              </w:rPr>
            </w:pPr>
            <w:del w:id="919" w:author="admin" w:date="2021-08-23T21:03:00Z">
              <w:r w:rsidDel="005A3B49">
                <w:fldChar w:fldCharType="begin"/>
              </w:r>
              <w:r w:rsidDel="005A3B49">
                <w:delInstrText xml:space="preserve"> HYPERLINK "http://www.fixtradingcommunity.org/FIXimate/FIXimate3.0/en/FIX.4.4/tag103.html" \t "tagFrame" </w:delInstrText>
              </w:r>
              <w:r w:rsidDel="005A3B49">
                <w:fldChar w:fldCharType="separate"/>
              </w:r>
              <w:r w:rsidRPr="00522F50" w:rsidDel="005A3B49">
                <w:rPr>
                  <w:rStyle w:val="Hyperlink"/>
                  <w:color w:val="auto"/>
                </w:rPr>
                <w:delText>OrdRejReason</w:delText>
              </w:r>
              <w:r w:rsidDel="005A3B49">
                <w:rPr>
                  <w:rStyle w:val="Hyperlink"/>
                  <w:color w:val="auto"/>
                </w:rPr>
                <w:fldChar w:fldCharType="end"/>
              </w:r>
            </w:del>
          </w:p>
        </w:tc>
        <w:tc>
          <w:tcPr>
            <w:tcW w:w="3150" w:type="dxa"/>
            <w:tcBorders>
              <w:top w:val="nil"/>
              <w:left w:val="nil"/>
              <w:bottom w:val="single" w:sz="4" w:space="0" w:color="auto"/>
              <w:right w:val="single" w:sz="4" w:space="0" w:color="auto"/>
            </w:tcBorders>
            <w:shd w:val="clear" w:color="auto" w:fill="auto"/>
            <w:noWrap/>
            <w:vAlign w:val="bottom"/>
            <w:hideMark/>
          </w:tcPr>
          <w:p w14:paraId="562B1EDB" w14:textId="3FFCEF9A" w:rsidR="005A3B49" w:rsidRPr="00522F50" w:rsidDel="005A3B49" w:rsidRDefault="005A3B49" w:rsidP="005A3B49">
            <w:pPr>
              <w:spacing w:before="120" w:after="0"/>
              <w:rPr>
                <w:del w:id="920" w:author="admin" w:date="2021-08-23T21:03:00Z"/>
                <w:rFonts w:eastAsia="Times New Roman"/>
              </w:rPr>
            </w:pPr>
          </w:p>
        </w:tc>
        <w:tc>
          <w:tcPr>
            <w:tcW w:w="3238" w:type="dxa"/>
            <w:tcBorders>
              <w:top w:val="nil"/>
              <w:left w:val="nil"/>
              <w:bottom w:val="single" w:sz="4" w:space="0" w:color="auto"/>
              <w:right w:val="single" w:sz="4" w:space="0" w:color="auto"/>
            </w:tcBorders>
            <w:shd w:val="clear" w:color="auto" w:fill="auto"/>
            <w:noWrap/>
            <w:vAlign w:val="bottom"/>
            <w:hideMark/>
          </w:tcPr>
          <w:p w14:paraId="4F4B8CFA" w14:textId="6580B16C" w:rsidR="005A3B49" w:rsidRPr="00522F50" w:rsidDel="005A3B49" w:rsidRDefault="005A3B49" w:rsidP="005A3B49">
            <w:pPr>
              <w:spacing w:before="120" w:after="0"/>
              <w:rPr>
                <w:del w:id="921" w:author="admin" w:date="2021-08-23T21:03:00Z"/>
                <w:rFonts w:eastAsia="Times New Roman"/>
              </w:rPr>
            </w:pPr>
          </w:p>
        </w:tc>
      </w:tr>
      <w:tr w:rsidR="005A3B49" w:rsidRPr="00522F50" w14:paraId="3E03AA67" w14:textId="77777777" w:rsidTr="005A3B49">
        <w:trPr>
          <w:trHeight w:val="300"/>
          <w:ins w:id="922" w:author="admin" w:date="2021-08-23T21:04:00Z"/>
        </w:trPr>
        <w:tc>
          <w:tcPr>
            <w:tcW w:w="1010" w:type="dxa"/>
            <w:tcBorders>
              <w:top w:val="nil"/>
              <w:left w:val="single" w:sz="4" w:space="0" w:color="auto"/>
              <w:bottom w:val="single" w:sz="4" w:space="0" w:color="auto"/>
              <w:right w:val="single" w:sz="4" w:space="0" w:color="auto"/>
            </w:tcBorders>
            <w:shd w:val="clear" w:color="auto" w:fill="auto"/>
            <w:noWrap/>
          </w:tcPr>
          <w:p w14:paraId="466679F2" w14:textId="7428AF57" w:rsidR="005A3B49" w:rsidRPr="00522F50" w:rsidRDefault="005A3B49" w:rsidP="005A3B49">
            <w:pPr>
              <w:spacing w:before="120" w:after="0"/>
              <w:rPr>
                <w:ins w:id="923" w:author="admin" w:date="2021-08-23T21:04:00Z"/>
                <w:rFonts w:eastAsia="Times New Roman"/>
              </w:rPr>
            </w:pPr>
            <w:ins w:id="924" w:author="admin" w:date="2021-08-23T21:05:00Z">
              <w:r>
                <w:rPr>
                  <w:rFonts w:eastAsia="Times New Roman"/>
                </w:rPr>
                <w:t>5</w:t>
              </w:r>
              <w:r w:rsidRPr="00522F50">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646121E3" w14:textId="57DB9FCE" w:rsidR="005A3B49" w:rsidRDefault="005A3B49" w:rsidP="005A3B49">
            <w:pPr>
              <w:spacing w:before="120" w:after="0"/>
              <w:rPr>
                <w:ins w:id="925" w:author="admin" w:date="2021-08-23T21:04:00Z"/>
              </w:rPr>
            </w:pPr>
            <w:ins w:id="926" w:author="admin" w:date="2021-08-23T21:05:00Z">
              <w:r w:rsidRPr="00DD4BFC">
                <w:t>TimeInForce</w:t>
              </w:r>
            </w:ins>
          </w:p>
        </w:tc>
        <w:tc>
          <w:tcPr>
            <w:tcW w:w="3150" w:type="dxa"/>
            <w:tcBorders>
              <w:top w:val="nil"/>
              <w:left w:val="nil"/>
              <w:bottom w:val="single" w:sz="4" w:space="0" w:color="auto"/>
              <w:right w:val="single" w:sz="4" w:space="0" w:color="auto"/>
            </w:tcBorders>
            <w:shd w:val="clear" w:color="auto" w:fill="auto"/>
            <w:noWrap/>
          </w:tcPr>
          <w:p w14:paraId="7D5DEDA8" w14:textId="77777777" w:rsidR="005A3B49" w:rsidRPr="00522F50" w:rsidRDefault="005A3B49" w:rsidP="005A3B49">
            <w:pPr>
              <w:spacing w:before="120" w:after="0"/>
              <w:rPr>
                <w:ins w:id="927" w:author="admin" w:date="2021-08-23T21:04:00Z"/>
              </w:rPr>
            </w:pPr>
          </w:p>
        </w:tc>
        <w:tc>
          <w:tcPr>
            <w:tcW w:w="3238" w:type="dxa"/>
            <w:tcBorders>
              <w:top w:val="nil"/>
              <w:left w:val="nil"/>
              <w:bottom w:val="single" w:sz="4" w:space="0" w:color="auto"/>
              <w:right w:val="single" w:sz="4" w:space="0" w:color="auto"/>
            </w:tcBorders>
            <w:shd w:val="clear" w:color="auto" w:fill="auto"/>
            <w:noWrap/>
          </w:tcPr>
          <w:p w14:paraId="17735153" w14:textId="387BE9E6" w:rsidR="005A3B49" w:rsidRPr="00522F50" w:rsidRDefault="005A3B49" w:rsidP="005A3B49">
            <w:pPr>
              <w:spacing w:before="120" w:after="0"/>
              <w:rPr>
                <w:ins w:id="928" w:author="admin" w:date="2021-08-23T21:04:00Z"/>
                <w:rFonts w:eastAsia="Times New Roman"/>
              </w:rPr>
            </w:pPr>
            <w:ins w:id="929" w:author="admin" w:date="2021-08-23T21:05:00Z">
              <w:r w:rsidRPr="00F46185">
                <w:rPr>
                  <w:rFonts w:eastAsia="Times New Roman"/>
                  <w:color w:val="0070C0"/>
                </w:rPr>
                <w:t>Đi cùng với trường OrdType để quy định loại lệnh</w:t>
              </w:r>
            </w:ins>
          </w:p>
        </w:tc>
      </w:tr>
      <w:tr w:rsidR="005A3B49" w:rsidRPr="00522F50" w14:paraId="5CB6FDDF" w14:textId="77777777" w:rsidTr="005A3B49">
        <w:trPr>
          <w:trHeight w:val="300"/>
          <w:ins w:id="930" w:author="admin" w:date="2021-08-23T21:04:00Z"/>
        </w:trPr>
        <w:tc>
          <w:tcPr>
            <w:tcW w:w="1010" w:type="dxa"/>
            <w:tcBorders>
              <w:top w:val="nil"/>
              <w:left w:val="single" w:sz="4" w:space="0" w:color="auto"/>
              <w:bottom w:val="single" w:sz="4" w:space="0" w:color="auto"/>
              <w:right w:val="single" w:sz="4" w:space="0" w:color="auto"/>
            </w:tcBorders>
            <w:shd w:val="clear" w:color="auto" w:fill="auto"/>
            <w:noWrap/>
          </w:tcPr>
          <w:p w14:paraId="2DAD15AC" w14:textId="2C8493A8" w:rsidR="005A3B49" w:rsidRPr="00522F50" w:rsidRDefault="005A3B49" w:rsidP="005A3B49">
            <w:pPr>
              <w:spacing w:before="120" w:after="0"/>
              <w:rPr>
                <w:ins w:id="931" w:author="admin" w:date="2021-08-23T21:04:00Z"/>
                <w:rFonts w:eastAsia="Times New Roman"/>
              </w:rPr>
            </w:pPr>
            <w:ins w:id="932" w:author="admin" w:date="2021-08-23T21:05:00Z">
              <w:r>
                <w:rPr>
                  <w:rFonts w:eastAsia="Times New Roman"/>
                </w:rPr>
                <w:t>60</w:t>
              </w:r>
            </w:ins>
          </w:p>
        </w:tc>
        <w:tc>
          <w:tcPr>
            <w:tcW w:w="1980" w:type="dxa"/>
            <w:tcBorders>
              <w:top w:val="nil"/>
              <w:left w:val="nil"/>
              <w:bottom w:val="single" w:sz="4" w:space="0" w:color="auto"/>
              <w:right w:val="single" w:sz="4" w:space="0" w:color="auto"/>
            </w:tcBorders>
            <w:shd w:val="clear" w:color="auto" w:fill="auto"/>
            <w:noWrap/>
          </w:tcPr>
          <w:p w14:paraId="642542AC" w14:textId="75217044" w:rsidR="005A3B49" w:rsidRDefault="005A3B49" w:rsidP="005A3B49">
            <w:pPr>
              <w:spacing w:before="120" w:after="0"/>
              <w:rPr>
                <w:ins w:id="933" w:author="admin" w:date="2021-08-23T21:04:00Z"/>
              </w:rPr>
            </w:pPr>
            <w:ins w:id="934" w:author="admin" w:date="2021-08-23T21:05:00Z">
              <w:r>
                <w:rPr>
                  <w:rFonts w:eastAsia="Times New Roman"/>
                  <w:highlight w:val="yellow"/>
                </w:rPr>
                <w:t>TransactTime</w:t>
              </w:r>
            </w:ins>
          </w:p>
        </w:tc>
        <w:tc>
          <w:tcPr>
            <w:tcW w:w="3150" w:type="dxa"/>
            <w:tcBorders>
              <w:top w:val="nil"/>
              <w:left w:val="nil"/>
              <w:bottom w:val="single" w:sz="4" w:space="0" w:color="auto"/>
              <w:right w:val="single" w:sz="4" w:space="0" w:color="auto"/>
            </w:tcBorders>
            <w:shd w:val="clear" w:color="auto" w:fill="auto"/>
            <w:noWrap/>
          </w:tcPr>
          <w:p w14:paraId="047B9C80" w14:textId="1EDCD18C" w:rsidR="005A3B49" w:rsidRPr="00522F50" w:rsidRDefault="005A3B49" w:rsidP="005A3B49">
            <w:pPr>
              <w:spacing w:before="120" w:after="0"/>
              <w:rPr>
                <w:ins w:id="935" w:author="admin" w:date="2021-08-23T21:04:00Z"/>
              </w:rPr>
            </w:pPr>
            <w:ins w:id="936" w:author="admin" w:date="2021-08-23T21:05:00Z">
              <w:r>
                <w:rPr>
                  <w:rFonts w:eastAsia="Times New Roman"/>
                </w:rPr>
                <w:t xml:space="preserve">Ví dụ: </w:t>
              </w:r>
              <w:r w:rsidRPr="00B71771">
                <w:rPr>
                  <w:rFonts w:eastAsia="Times New Roman"/>
                </w:rPr>
                <w:t>20210720-04:19:46.527</w:t>
              </w:r>
            </w:ins>
          </w:p>
        </w:tc>
        <w:tc>
          <w:tcPr>
            <w:tcW w:w="3238" w:type="dxa"/>
            <w:tcBorders>
              <w:top w:val="nil"/>
              <w:left w:val="nil"/>
              <w:bottom w:val="single" w:sz="4" w:space="0" w:color="auto"/>
              <w:right w:val="single" w:sz="4" w:space="0" w:color="auto"/>
            </w:tcBorders>
            <w:shd w:val="clear" w:color="auto" w:fill="auto"/>
            <w:noWrap/>
          </w:tcPr>
          <w:p w14:paraId="152F9014" w14:textId="185FB09E" w:rsidR="005A3B49" w:rsidRPr="00522F50" w:rsidRDefault="005A3B49" w:rsidP="005A3B49">
            <w:pPr>
              <w:spacing w:before="120" w:after="0"/>
              <w:rPr>
                <w:ins w:id="937" w:author="admin" w:date="2021-08-23T21:04:00Z"/>
                <w:rFonts w:eastAsia="Times New Roman"/>
              </w:rPr>
            </w:pPr>
            <w:ins w:id="938" w:author="admin" w:date="2021-08-23T21:05:00Z">
              <w:r>
                <w:rPr>
                  <w:rFonts w:eastAsia="Times New Roman"/>
                  <w:highlight w:val="yellow"/>
                </w:rPr>
                <w:t>Thời gian đặt lệnh</w:t>
              </w:r>
            </w:ins>
          </w:p>
        </w:tc>
      </w:tr>
      <w:tr w:rsidR="005A3B49" w:rsidRPr="00522F50" w14:paraId="32D33BFC" w14:textId="77777777" w:rsidTr="00E84233">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1619C68" w14:textId="77777777" w:rsidR="005A3B49" w:rsidRPr="00522F50" w:rsidRDefault="005A3B49" w:rsidP="005A3B49">
            <w:pPr>
              <w:spacing w:before="120" w:after="0"/>
              <w:rPr>
                <w:rFonts w:eastAsia="Times New Roman"/>
              </w:rPr>
            </w:pPr>
            <w:r w:rsidRPr="00522F50">
              <w:rPr>
                <w:rFonts w:eastAsia="Times New Roman"/>
              </w:rPr>
              <w:t>150</w:t>
            </w:r>
          </w:p>
        </w:tc>
        <w:tc>
          <w:tcPr>
            <w:tcW w:w="1980" w:type="dxa"/>
            <w:tcBorders>
              <w:top w:val="nil"/>
              <w:left w:val="nil"/>
              <w:bottom w:val="single" w:sz="4" w:space="0" w:color="auto"/>
              <w:right w:val="single" w:sz="4" w:space="0" w:color="auto"/>
            </w:tcBorders>
            <w:shd w:val="clear" w:color="auto" w:fill="auto"/>
            <w:noWrap/>
            <w:vAlign w:val="bottom"/>
            <w:hideMark/>
          </w:tcPr>
          <w:p w14:paraId="48BA46A1" w14:textId="77777777" w:rsidR="005A3B49" w:rsidRPr="00522F50" w:rsidRDefault="00FD67E7" w:rsidP="005A3B49">
            <w:pPr>
              <w:spacing w:before="120" w:after="0"/>
              <w:rPr>
                <w:rFonts w:eastAsia="Times New Roman"/>
              </w:rPr>
            </w:pPr>
            <w:hyperlink r:id="rId75" w:tgtFrame="tagFrame" w:history="1">
              <w:r w:rsidR="005A3B49" w:rsidRPr="00522F50">
                <w:rPr>
                  <w:rFonts w:eastAsia="Times New Roman"/>
                </w:rPr>
                <w:t>ExecType</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2D346A47" w14:textId="77777777" w:rsidR="005A3B49" w:rsidRPr="00522F50" w:rsidRDefault="005A3B49" w:rsidP="005A3B49">
            <w:pPr>
              <w:spacing w:before="120" w:after="0"/>
              <w:rPr>
                <w:rFonts w:eastAsia="Times New Roman"/>
              </w:rPr>
            </w:pPr>
            <w:r w:rsidRPr="00522F50">
              <w:t xml:space="preserve">F </w:t>
            </w:r>
          </w:p>
        </w:tc>
        <w:tc>
          <w:tcPr>
            <w:tcW w:w="3238" w:type="dxa"/>
            <w:tcBorders>
              <w:top w:val="nil"/>
              <w:left w:val="nil"/>
              <w:bottom w:val="single" w:sz="4" w:space="0" w:color="auto"/>
              <w:right w:val="single" w:sz="4" w:space="0" w:color="auto"/>
            </w:tcBorders>
            <w:shd w:val="clear" w:color="auto" w:fill="auto"/>
            <w:noWrap/>
            <w:vAlign w:val="bottom"/>
            <w:hideMark/>
          </w:tcPr>
          <w:p w14:paraId="4EDDECD3"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01F6E834" w14:textId="77777777" w:rsidTr="005A3B49">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CB10A83" w14:textId="77777777" w:rsidR="005A3B49" w:rsidRPr="00522F50" w:rsidRDefault="005A3B49" w:rsidP="005A3B49">
            <w:pPr>
              <w:spacing w:before="120" w:after="0"/>
              <w:rPr>
                <w:rFonts w:eastAsia="Times New Roman"/>
              </w:rPr>
            </w:pPr>
            <w:r w:rsidRPr="00522F50">
              <w:rPr>
                <w:rFonts w:eastAsia="Times New Roman"/>
              </w:rPr>
              <w:t>151</w:t>
            </w:r>
          </w:p>
        </w:tc>
        <w:tc>
          <w:tcPr>
            <w:tcW w:w="1980" w:type="dxa"/>
            <w:tcBorders>
              <w:top w:val="nil"/>
              <w:left w:val="nil"/>
              <w:bottom w:val="single" w:sz="4" w:space="0" w:color="auto"/>
              <w:right w:val="single" w:sz="4" w:space="0" w:color="auto"/>
            </w:tcBorders>
            <w:shd w:val="clear" w:color="auto" w:fill="auto"/>
            <w:noWrap/>
            <w:vAlign w:val="bottom"/>
            <w:hideMark/>
          </w:tcPr>
          <w:p w14:paraId="5EED26DE" w14:textId="77777777" w:rsidR="005A3B49" w:rsidRPr="00522F50" w:rsidRDefault="00FD67E7" w:rsidP="005A3B49">
            <w:pPr>
              <w:spacing w:before="120" w:after="0"/>
              <w:rPr>
                <w:rFonts w:eastAsia="Times New Roman"/>
              </w:rPr>
            </w:pPr>
            <w:hyperlink r:id="rId76" w:tgtFrame="tagFrame" w:history="1">
              <w:r w:rsidR="005A3B49" w:rsidRPr="00522F50">
                <w:rPr>
                  <w:rFonts w:eastAsia="Times New Roman"/>
                </w:rPr>
                <w:t>LeavesQty</w:t>
              </w:r>
            </w:hyperlink>
          </w:p>
        </w:tc>
        <w:tc>
          <w:tcPr>
            <w:tcW w:w="3150" w:type="dxa"/>
            <w:tcBorders>
              <w:top w:val="nil"/>
              <w:left w:val="nil"/>
              <w:bottom w:val="single" w:sz="4" w:space="0" w:color="auto"/>
              <w:right w:val="single" w:sz="4" w:space="0" w:color="auto"/>
            </w:tcBorders>
            <w:shd w:val="clear" w:color="auto" w:fill="auto"/>
            <w:noWrap/>
            <w:vAlign w:val="bottom"/>
            <w:hideMark/>
          </w:tcPr>
          <w:p w14:paraId="4AF9066A" w14:textId="77777777" w:rsidR="005A3B49" w:rsidRPr="00522F50" w:rsidRDefault="005A3B49" w:rsidP="005A3B49">
            <w:pPr>
              <w:spacing w:before="120" w:after="0"/>
              <w:rPr>
                <w:rFonts w:eastAsia="Times New Roman"/>
              </w:rPr>
            </w:pPr>
            <w:r w:rsidRPr="00522F50">
              <w:rPr>
                <w:rFonts w:eastAsia="Times New Roman"/>
              </w:rPr>
              <w:t> Amount of shares open for further execution.</w:t>
            </w:r>
          </w:p>
          <w:p w14:paraId="4E77DC56" w14:textId="77777777" w:rsidR="005A3B49" w:rsidRPr="00522F50" w:rsidRDefault="005A3B49" w:rsidP="005A3B49">
            <w:pPr>
              <w:spacing w:before="120" w:after="0"/>
              <w:rPr>
                <w:rFonts w:eastAsia="Times New Roman"/>
              </w:rPr>
            </w:pPr>
            <w:r w:rsidRPr="00522F50">
              <w:rPr>
                <w:rFonts w:eastAsia="Times New Roman"/>
              </w:rPr>
              <w:t> </w:t>
            </w:r>
            <w:hyperlink r:id="rId77" w:history="1">
              <w:r w:rsidRPr="00522F50">
                <w:rPr>
                  <w:rFonts w:eastAsia="Times New Roman"/>
                </w:rPr>
                <w:t>LeavesQty &lt;151&gt;</w:t>
              </w:r>
            </w:hyperlink>
            <w:r w:rsidRPr="00522F50">
              <w:rPr>
                <w:rFonts w:eastAsia="Times New Roman"/>
              </w:rPr>
              <w:t> =</w:t>
            </w:r>
            <w:hyperlink r:id="rId78" w:history="1">
              <w:r w:rsidRPr="00522F50">
                <w:rPr>
                  <w:rFonts w:eastAsia="Times New Roman"/>
                </w:rPr>
                <w:t>OrderQty &lt;38&gt;</w:t>
              </w:r>
            </w:hyperlink>
            <w:r w:rsidRPr="00522F50">
              <w:rPr>
                <w:rFonts w:eastAsia="Times New Roman"/>
              </w:rPr>
              <w:t> - </w:t>
            </w:r>
            <w:hyperlink r:id="rId79" w:history="1">
              <w:r w:rsidRPr="00522F50">
                <w:rPr>
                  <w:rFonts w:eastAsia="Times New Roman"/>
                </w:rPr>
                <w:t>CumQty &lt;14&gt;</w:t>
              </w:r>
            </w:hyperlink>
            <w:r w:rsidRPr="00522F50">
              <w:rPr>
                <w:rFonts w:eastAsia="Times New Roman"/>
              </w:rPr>
              <w:t>.</w:t>
            </w:r>
          </w:p>
        </w:tc>
        <w:tc>
          <w:tcPr>
            <w:tcW w:w="3238" w:type="dxa"/>
            <w:tcBorders>
              <w:top w:val="nil"/>
              <w:left w:val="nil"/>
              <w:bottom w:val="single" w:sz="4" w:space="0" w:color="auto"/>
              <w:right w:val="single" w:sz="4" w:space="0" w:color="auto"/>
            </w:tcBorders>
            <w:shd w:val="clear" w:color="auto" w:fill="auto"/>
            <w:noWrap/>
            <w:vAlign w:val="bottom"/>
            <w:hideMark/>
          </w:tcPr>
          <w:p w14:paraId="674CA230" w14:textId="77777777" w:rsidR="005A3B49" w:rsidRPr="00522F50" w:rsidRDefault="005A3B49" w:rsidP="005A3B49">
            <w:pPr>
              <w:spacing w:before="120" w:after="0"/>
              <w:rPr>
                <w:rFonts w:eastAsia="Times New Roman"/>
              </w:rPr>
            </w:pPr>
            <w:r w:rsidRPr="00522F50">
              <w:rPr>
                <w:rFonts w:eastAsia="Times New Roman"/>
              </w:rPr>
              <w:t> </w:t>
            </w:r>
          </w:p>
        </w:tc>
      </w:tr>
      <w:tr w:rsidR="005A3B49" w:rsidRPr="00522F50" w14:paraId="515C821F" w14:textId="77777777" w:rsidTr="005A3B49">
        <w:trPr>
          <w:trHeight w:val="300"/>
          <w:ins w:id="939" w:author="admin" w:date="2021-08-23T21:04:00Z"/>
        </w:trPr>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19A7AD23" w14:textId="2674443F" w:rsidR="005A3B49" w:rsidRPr="00522F50" w:rsidRDefault="005A3B49" w:rsidP="005A3B49">
            <w:pPr>
              <w:spacing w:before="120" w:after="0"/>
              <w:rPr>
                <w:ins w:id="940" w:author="admin" w:date="2021-08-23T21:04:00Z"/>
                <w:rFonts w:eastAsia="Times New Roman"/>
              </w:rPr>
            </w:pPr>
            <w:ins w:id="941" w:author="admin" w:date="2021-08-23T21:06:00Z">
              <w:r>
                <w:rPr>
                  <w:rFonts w:eastAsia="Times New Roman"/>
                </w:rPr>
                <w:t>336</w:t>
              </w:r>
            </w:ins>
          </w:p>
        </w:tc>
        <w:tc>
          <w:tcPr>
            <w:tcW w:w="1980" w:type="dxa"/>
            <w:tcBorders>
              <w:top w:val="single" w:sz="4" w:space="0" w:color="auto"/>
              <w:left w:val="nil"/>
              <w:bottom w:val="single" w:sz="4" w:space="0" w:color="auto"/>
              <w:right w:val="single" w:sz="4" w:space="0" w:color="auto"/>
            </w:tcBorders>
            <w:shd w:val="clear" w:color="auto" w:fill="auto"/>
            <w:noWrap/>
          </w:tcPr>
          <w:p w14:paraId="50A9E544" w14:textId="77777777" w:rsidR="005A3B49" w:rsidRDefault="005A3B49" w:rsidP="005A3B49">
            <w:pPr>
              <w:spacing w:before="120" w:after="0"/>
              <w:rPr>
                <w:ins w:id="942" w:author="admin" w:date="2021-08-23T21:04:00Z"/>
              </w:rPr>
            </w:pPr>
          </w:p>
        </w:tc>
        <w:tc>
          <w:tcPr>
            <w:tcW w:w="3150" w:type="dxa"/>
            <w:tcBorders>
              <w:top w:val="single" w:sz="4" w:space="0" w:color="auto"/>
              <w:left w:val="nil"/>
              <w:bottom w:val="single" w:sz="4" w:space="0" w:color="auto"/>
              <w:right w:val="single" w:sz="4" w:space="0" w:color="auto"/>
            </w:tcBorders>
            <w:shd w:val="clear" w:color="auto" w:fill="auto"/>
            <w:noWrap/>
          </w:tcPr>
          <w:p w14:paraId="20CD3B78" w14:textId="556AE300" w:rsidR="005A3B49" w:rsidRPr="00522F50" w:rsidRDefault="005A3B49" w:rsidP="005A3B49">
            <w:pPr>
              <w:spacing w:before="120" w:after="0"/>
              <w:rPr>
                <w:ins w:id="943" w:author="admin" w:date="2021-08-23T21:04:00Z"/>
                <w:rFonts w:eastAsia="Times New Roman"/>
              </w:rPr>
            </w:pPr>
            <w:ins w:id="944" w:author="admin" w:date="2021-08-23T21:06:00Z">
              <w:r>
                <w:rPr>
                  <w:rFonts w:eastAsia="Times New Roman"/>
                </w:rPr>
                <w:t>1-HSX, 2-HNX, 3-Upcom</w:t>
              </w:r>
            </w:ins>
          </w:p>
        </w:tc>
        <w:tc>
          <w:tcPr>
            <w:tcW w:w="3238" w:type="dxa"/>
            <w:tcBorders>
              <w:top w:val="single" w:sz="4" w:space="0" w:color="auto"/>
              <w:left w:val="nil"/>
              <w:bottom w:val="single" w:sz="4" w:space="0" w:color="auto"/>
              <w:right w:val="single" w:sz="4" w:space="0" w:color="auto"/>
            </w:tcBorders>
            <w:shd w:val="clear" w:color="auto" w:fill="auto"/>
            <w:noWrap/>
          </w:tcPr>
          <w:p w14:paraId="7C6F354B" w14:textId="00936719" w:rsidR="005A3B49" w:rsidRPr="00522F50" w:rsidRDefault="005A3B49" w:rsidP="005A3B49">
            <w:pPr>
              <w:spacing w:before="120" w:after="0"/>
              <w:rPr>
                <w:ins w:id="945" w:author="admin" w:date="2021-08-23T21:04:00Z"/>
                <w:rFonts w:eastAsia="Times New Roman"/>
              </w:rPr>
            </w:pPr>
            <w:ins w:id="946" w:author="admin" w:date="2021-08-23T21:06:00Z">
              <w:r w:rsidRPr="00535042">
                <w:rPr>
                  <w:rFonts w:eastAsia="Times New Roman"/>
                </w:rPr>
                <w:t xml:space="preserve">Phiên giao dịch </w:t>
              </w:r>
            </w:ins>
          </w:p>
        </w:tc>
      </w:tr>
      <w:tr w:rsidR="005A3B49" w:rsidRPr="00522F50" w14:paraId="1D9647E3" w14:textId="77777777" w:rsidTr="005A3B49">
        <w:trPr>
          <w:trHeight w:val="300"/>
          <w:ins w:id="947" w:author="admin" w:date="2021-08-23T21:04:00Z"/>
        </w:trPr>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64F8AD1C" w14:textId="31E6D35E" w:rsidR="005A3B49" w:rsidRPr="00522F50" w:rsidRDefault="005A3B49" w:rsidP="005A3B49">
            <w:pPr>
              <w:spacing w:before="120" w:after="0"/>
              <w:rPr>
                <w:ins w:id="948" w:author="admin" w:date="2021-08-23T21:04:00Z"/>
                <w:rFonts w:eastAsia="Times New Roman"/>
              </w:rPr>
            </w:pPr>
            <w:ins w:id="949" w:author="admin" w:date="2021-08-23T21:06:00Z">
              <w:r>
                <w:rPr>
                  <w:rFonts w:eastAsia="Times New Roman"/>
                </w:rPr>
                <w:t>376</w:t>
              </w:r>
            </w:ins>
          </w:p>
        </w:tc>
        <w:tc>
          <w:tcPr>
            <w:tcW w:w="1980" w:type="dxa"/>
            <w:tcBorders>
              <w:top w:val="single" w:sz="4" w:space="0" w:color="auto"/>
              <w:left w:val="nil"/>
              <w:bottom w:val="single" w:sz="4" w:space="0" w:color="auto"/>
              <w:right w:val="single" w:sz="4" w:space="0" w:color="auto"/>
            </w:tcBorders>
            <w:shd w:val="clear" w:color="auto" w:fill="auto"/>
            <w:noWrap/>
          </w:tcPr>
          <w:p w14:paraId="331600CF" w14:textId="77777777" w:rsidR="005A3B49" w:rsidRDefault="005A3B49" w:rsidP="005A3B49">
            <w:pPr>
              <w:spacing w:before="120" w:after="0"/>
              <w:rPr>
                <w:ins w:id="950" w:author="admin" w:date="2021-08-23T21:04:00Z"/>
              </w:rPr>
            </w:pPr>
          </w:p>
        </w:tc>
        <w:tc>
          <w:tcPr>
            <w:tcW w:w="3150" w:type="dxa"/>
            <w:tcBorders>
              <w:top w:val="single" w:sz="4" w:space="0" w:color="auto"/>
              <w:left w:val="nil"/>
              <w:bottom w:val="single" w:sz="4" w:space="0" w:color="auto"/>
              <w:right w:val="single" w:sz="4" w:space="0" w:color="auto"/>
            </w:tcBorders>
            <w:shd w:val="clear" w:color="auto" w:fill="auto"/>
            <w:noWrap/>
          </w:tcPr>
          <w:p w14:paraId="6E29E5C7" w14:textId="7F479A35" w:rsidR="005A3B49" w:rsidRPr="00522F50" w:rsidRDefault="005A3B49" w:rsidP="005A3B49">
            <w:pPr>
              <w:spacing w:before="120" w:after="0"/>
              <w:rPr>
                <w:ins w:id="951" w:author="admin" w:date="2021-08-23T21:04:00Z"/>
                <w:rFonts w:eastAsia="Times New Roman"/>
              </w:rPr>
            </w:pPr>
            <w:ins w:id="952" w:author="admin" w:date="2021-08-23T21:06:00Z">
              <w:r w:rsidRPr="00FD2291">
                <w:rPr>
                  <w:rFonts w:eastAsia="Times New Roman"/>
                </w:rPr>
                <w:t>fomat account,khối lượng đặt,type</w:t>
              </w:r>
            </w:ins>
          </w:p>
        </w:tc>
        <w:tc>
          <w:tcPr>
            <w:tcW w:w="3238" w:type="dxa"/>
            <w:tcBorders>
              <w:top w:val="single" w:sz="4" w:space="0" w:color="auto"/>
              <w:left w:val="nil"/>
              <w:bottom w:val="single" w:sz="4" w:space="0" w:color="auto"/>
              <w:right w:val="single" w:sz="4" w:space="0" w:color="auto"/>
            </w:tcBorders>
            <w:shd w:val="clear" w:color="auto" w:fill="auto"/>
            <w:noWrap/>
          </w:tcPr>
          <w:p w14:paraId="586108AA" w14:textId="78F3DF85" w:rsidR="005A3B49" w:rsidRPr="00522F50" w:rsidRDefault="005A3B49" w:rsidP="005A3B49">
            <w:pPr>
              <w:spacing w:before="120" w:after="0"/>
              <w:rPr>
                <w:ins w:id="953" w:author="admin" w:date="2021-08-23T21:04:00Z"/>
                <w:rFonts w:eastAsia="Times New Roman"/>
              </w:rPr>
            </w:pPr>
            <w:ins w:id="954" w:author="admin" w:date="2021-08-23T21:06:00Z">
              <w:r w:rsidRPr="00FD2291">
                <w:rPr>
                  <w:rFonts w:eastAsia="Times New Roman"/>
                </w:rPr>
                <w:t>type = 2 với loại MS - Bán cầm cố, còn lại type = 1</w:t>
              </w:r>
            </w:ins>
          </w:p>
        </w:tc>
      </w:tr>
      <w:tr w:rsidR="00D170F5" w:rsidRPr="00522F50" w14:paraId="4B011226" w14:textId="77777777" w:rsidTr="005A3B49">
        <w:trPr>
          <w:trHeight w:val="300"/>
          <w:ins w:id="955" w:author="admin" w:date="2021-09-16T11:23:00Z"/>
        </w:trPr>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2C054C39" w14:textId="59C1B982" w:rsidR="00D170F5" w:rsidRDefault="00D170F5" w:rsidP="005A3B49">
            <w:pPr>
              <w:spacing w:before="120" w:after="0"/>
              <w:rPr>
                <w:ins w:id="956" w:author="admin" w:date="2021-09-16T11:23:00Z"/>
                <w:rFonts w:eastAsia="Times New Roman"/>
              </w:rPr>
            </w:pPr>
            <w:ins w:id="957" w:author="admin" w:date="2021-09-16T11:23:00Z">
              <w:r>
                <w:rPr>
                  <w:rFonts w:eastAsia="Times New Roman"/>
                </w:rPr>
                <w:t>652</w:t>
              </w:r>
            </w:ins>
          </w:p>
        </w:tc>
        <w:tc>
          <w:tcPr>
            <w:tcW w:w="1980" w:type="dxa"/>
            <w:tcBorders>
              <w:top w:val="single" w:sz="4" w:space="0" w:color="auto"/>
              <w:left w:val="nil"/>
              <w:bottom w:val="single" w:sz="4" w:space="0" w:color="auto"/>
              <w:right w:val="single" w:sz="4" w:space="0" w:color="auto"/>
            </w:tcBorders>
            <w:shd w:val="clear" w:color="auto" w:fill="auto"/>
            <w:noWrap/>
          </w:tcPr>
          <w:p w14:paraId="6249F621" w14:textId="77777777" w:rsidR="00D170F5" w:rsidRDefault="00D170F5" w:rsidP="005A3B49">
            <w:pPr>
              <w:spacing w:before="120" w:after="0"/>
              <w:rPr>
                <w:ins w:id="958" w:author="admin" w:date="2021-09-16T11:23:00Z"/>
              </w:rPr>
            </w:pPr>
          </w:p>
        </w:tc>
        <w:tc>
          <w:tcPr>
            <w:tcW w:w="3150" w:type="dxa"/>
            <w:tcBorders>
              <w:top w:val="single" w:sz="4" w:space="0" w:color="auto"/>
              <w:left w:val="nil"/>
              <w:bottom w:val="single" w:sz="4" w:space="0" w:color="auto"/>
              <w:right w:val="single" w:sz="4" w:space="0" w:color="auto"/>
            </w:tcBorders>
            <w:shd w:val="clear" w:color="auto" w:fill="auto"/>
            <w:noWrap/>
          </w:tcPr>
          <w:p w14:paraId="4A743E82" w14:textId="186C69EC" w:rsidR="00D170F5" w:rsidRPr="00FD2291" w:rsidRDefault="00D170F5" w:rsidP="005A3B49">
            <w:pPr>
              <w:spacing w:before="120" w:after="0"/>
              <w:rPr>
                <w:ins w:id="959" w:author="admin" w:date="2021-09-16T11:23:00Z"/>
                <w:rFonts w:eastAsia="Times New Roman"/>
              </w:rPr>
            </w:pPr>
            <w:ins w:id="960" w:author="admin" w:date="2021-09-16T11:25:00Z">
              <w:r w:rsidRPr="00D170F5">
                <w:rPr>
                  <w:rFonts w:eastAsia="Times New Roman"/>
                </w:rPr>
                <w:t>=</w:t>
              </w:r>
              <w:r>
                <w:rPr>
                  <w:rFonts w:eastAsia="Times New Roman"/>
                </w:rPr>
                <w:t xml:space="preserve"> </w:t>
              </w:r>
              <w:r w:rsidRPr="00D170F5">
                <w:rPr>
                  <w:rFonts w:eastAsia="Times New Roman"/>
                </w:rPr>
                <w:t>KL sửa - kl cũ</w:t>
              </w:r>
            </w:ins>
          </w:p>
        </w:tc>
        <w:tc>
          <w:tcPr>
            <w:tcW w:w="3238" w:type="dxa"/>
            <w:tcBorders>
              <w:top w:val="single" w:sz="4" w:space="0" w:color="auto"/>
              <w:left w:val="nil"/>
              <w:bottom w:val="single" w:sz="4" w:space="0" w:color="auto"/>
              <w:right w:val="single" w:sz="4" w:space="0" w:color="auto"/>
            </w:tcBorders>
            <w:shd w:val="clear" w:color="auto" w:fill="auto"/>
            <w:noWrap/>
          </w:tcPr>
          <w:p w14:paraId="688ED7FE" w14:textId="07F93704" w:rsidR="00D170F5" w:rsidRPr="00FD2291" w:rsidRDefault="00D170F5" w:rsidP="005A3B49">
            <w:pPr>
              <w:spacing w:before="120" w:after="0"/>
              <w:rPr>
                <w:ins w:id="961" w:author="admin" w:date="2021-09-16T11:23:00Z"/>
                <w:rFonts w:eastAsia="Times New Roman"/>
              </w:rPr>
            </w:pPr>
            <w:ins w:id="962" w:author="admin" w:date="2021-09-16T11:25:00Z">
              <w:r w:rsidRPr="00D170F5">
                <w:rPr>
                  <w:rFonts w:eastAsia="Times New Roman"/>
                </w:rPr>
                <w:t>msg khớp trên lệnh đã sửa thì mới có tag này</w:t>
              </w:r>
            </w:ins>
          </w:p>
        </w:tc>
      </w:tr>
      <w:tr w:rsidR="005A3B49" w:rsidRPr="00522F50" w14:paraId="51B65A4E" w14:textId="77777777" w:rsidTr="005A3B49">
        <w:trPr>
          <w:trHeight w:val="300"/>
          <w:ins w:id="963" w:author="admin" w:date="2021-08-23T21:04:00Z"/>
        </w:trPr>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2950990C" w14:textId="3ED2E814" w:rsidR="005A3B49" w:rsidRPr="00522F50" w:rsidRDefault="005A3B49" w:rsidP="005A3B49">
            <w:pPr>
              <w:spacing w:before="120" w:after="0"/>
              <w:rPr>
                <w:ins w:id="964" w:author="admin" w:date="2021-08-23T21:04:00Z"/>
                <w:rFonts w:eastAsia="Times New Roman"/>
              </w:rPr>
            </w:pPr>
            <w:ins w:id="965" w:author="admin" w:date="2021-08-23T21:06:00Z">
              <w:r>
                <w:rPr>
                  <w:rFonts w:eastAsia="Times New Roman"/>
                </w:rPr>
                <w:t>788</w:t>
              </w:r>
            </w:ins>
          </w:p>
        </w:tc>
        <w:tc>
          <w:tcPr>
            <w:tcW w:w="1980" w:type="dxa"/>
            <w:tcBorders>
              <w:top w:val="single" w:sz="4" w:space="0" w:color="auto"/>
              <w:left w:val="nil"/>
              <w:bottom w:val="single" w:sz="4" w:space="0" w:color="auto"/>
              <w:right w:val="single" w:sz="4" w:space="0" w:color="auto"/>
            </w:tcBorders>
            <w:shd w:val="clear" w:color="auto" w:fill="auto"/>
            <w:noWrap/>
          </w:tcPr>
          <w:p w14:paraId="140C2313" w14:textId="77777777" w:rsidR="005A3B49" w:rsidRDefault="005A3B49" w:rsidP="005A3B49">
            <w:pPr>
              <w:spacing w:before="120" w:after="0"/>
              <w:rPr>
                <w:ins w:id="966" w:author="admin" w:date="2021-08-23T21:04:00Z"/>
              </w:rPr>
            </w:pPr>
          </w:p>
        </w:tc>
        <w:tc>
          <w:tcPr>
            <w:tcW w:w="3150" w:type="dxa"/>
            <w:tcBorders>
              <w:top w:val="single" w:sz="4" w:space="0" w:color="auto"/>
              <w:left w:val="nil"/>
              <w:bottom w:val="single" w:sz="4" w:space="0" w:color="auto"/>
              <w:right w:val="single" w:sz="4" w:space="0" w:color="auto"/>
            </w:tcBorders>
            <w:shd w:val="clear" w:color="auto" w:fill="auto"/>
            <w:noWrap/>
          </w:tcPr>
          <w:p w14:paraId="30AA4ED8" w14:textId="3C1E1D5C" w:rsidR="005A3B49" w:rsidRPr="00522F50" w:rsidRDefault="005A3B49" w:rsidP="005A3B49">
            <w:pPr>
              <w:spacing w:before="120" w:after="0"/>
              <w:rPr>
                <w:ins w:id="967" w:author="admin" w:date="2021-08-23T21:04:00Z"/>
                <w:rFonts w:eastAsia="Times New Roman"/>
              </w:rPr>
            </w:pPr>
            <w:ins w:id="968" w:author="admin" w:date="2021-08-23T21:06:00Z">
              <w:r w:rsidRPr="00FD2291">
                <w:rPr>
                  <w:rFonts w:eastAsia="Times New Roman"/>
                </w:rPr>
                <w:t>1 = Overnight, 2 = Term, 3 = Flexible, 4 = Open</w:t>
              </w:r>
            </w:ins>
          </w:p>
        </w:tc>
        <w:tc>
          <w:tcPr>
            <w:tcW w:w="3238" w:type="dxa"/>
            <w:tcBorders>
              <w:top w:val="single" w:sz="4" w:space="0" w:color="auto"/>
              <w:left w:val="nil"/>
              <w:bottom w:val="single" w:sz="4" w:space="0" w:color="auto"/>
              <w:right w:val="single" w:sz="4" w:space="0" w:color="auto"/>
            </w:tcBorders>
            <w:shd w:val="clear" w:color="auto" w:fill="auto"/>
            <w:noWrap/>
          </w:tcPr>
          <w:p w14:paraId="109F7E20" w14:textId="6A5920F2" w:rsidR="005A3B49" w:rsidRPr="00522F50" w:rsidRDefault="005A3B49" w:rsidP="005A3B49">
            <w:pPr>
              <w:spacing w:before="120" w:after="0"/>
              <w:rPr>
                <w:ins w:id="969" w:author="admin" w:date="2021-08-23T21:04:00Z"/>
                <w:rFonts w:eastAsia="Times New Roman"/>
              </w:rPr>
            </w:pPr>
            <w:ins w:id="970" w:author="admin" w:date="2021-08-23T21:06:00Z">
              <w:r w:rsidRPr="00FD2291">
                <w:rPr>
                  <w:rFonts w:eastAsia="Times New Roman"/>
                </w:rPr>
                <w:t>Loại hình vay, nếu client gửi vào tag 788 thì lấy theo giá trị của client, nếu không mặc định bằng 4</w:t>
              </w:r>
            </w:ins>
          </w:p>
        </w:tc>
      </w:tr>
      <w:tr w:rsidR="005A3B49" w:rsidRPr="00522F50" w14:paraId="7B341F74" w14:textId="77777777" w:rsidTr="005A3B49">
        <w:trPr>
          <w:trHeight w:val="300"/>
          <w:ins w:id="971" w:author="admin" w:date="2021-08-23T21:04:00Z"/>
        </w:trPr>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4ED92900" w14:textId="7851CB89" w:rsidR="005A3B49" w:rsidRPr="00522F50" w:rsidRDefault="005A3B49" w:rsidP="005A3B49">
            <w:pPr>
              <w:spacing w:before="120" w:after="0"/>
              <w:rPr>
                <w:ins w:id="972" w:author="admin" w:date="2021-08-23T21:04:00Z"/>
                <w:rFonts w:eastAsia="Times New Roman"/>
              </w:rPr>
            </w:pPr>
            <w:ins w:id="973" w:author="admin" w:date="2021-08-23T21:06:00Z">
              <w:r>
                <w:rPr>
                  <w:rFonts w:eastAsia="Times New Roman"/>
                </w:rPr>
                <w:t>10</w:t>
              </w:r>
            </w:ins>
          </w:p>
        </w:tc>
        <w:tc>
          <w:tcPr>
            <w:tcW w:w="1980" w:type="dxa"/>
            <w:tcBorders>
              <w:top w:val="single" w:sz="4" w:space="0" w:color="auto"/>
              <w:left w:val="nil"/>
              <w:bottom w:val="single" w:sz="4" w:space="0" w:color="auto"/>
              <w:right w:val="single" w:sz="4" w:space="0" w:color="auto"/>
            </w:tcBorders>
            <w:shd w:val="clear" w:color="auto" w:fill="auto"/>
            <w:noWrap/>
          </w:tcPr>
          <w:p w14:paraId="7C06B3AC" w14:textId="74FA4EFC" w:rsidR="005A3B49" w:rsidRDefault="005A3B49" w:rsidP="005A3B49">
            <w:pPr>
              <w:spacing w:before="120" w:after="0"/>
              <w:rPr>
                <w:ins w:id="974" w:author="admin" w:date="2021-08-23T21:04:00Z"/>
              </w:rPr>
            </w:pPr>
            <w:ins w:id="975" w:author="admin" w:date="2021-08-23T21:06:00Z">
              <w:r>
                <w:t>Checksum</w:t>
              </w:r>
            </w:ins>
          </w:p>
        </w:tc>
        <w:tc>
          <w:tcPr>
            <w:tcW w:w="3150" w:type="dxa"/>
            <w:tcBorders>
              <w:top w:val="single" w:sz="4" w:space="0" w:color="auto"/>
              <w:left w:val="nil"/>
              <w:bottom w:val="single" w:sz="4" w:space="0" w:color="auto"/>
              <w:right w:val="single" w:sz="4" w:space="0" w:color="auto"/>
            </w:tcBorders>
            <w:shd w:val="clear" w:color="auto" w:fill="auto"/>
            <w:noWrap/>
          </w:tcPr>
          <w:p w14:paraId="2827C30C" w14:textId="77777777" w:rsidR="005A3B49" w:rsidRPr="00522F50" w:rsidRDefault="005A3B49" w:rsidP="005A3B49">
            <w:pPr>
              <w:spacing w:before="120" w:after="0"/>
              <w:rPr>
                <w:ins w:id="976" w:author="admin" w:date="2021-08-23T21:04:00Z"/>
                <w:rFonts w:eastAsia="Times New Roman"/>
              </w:rPr>
            </w:pPr>
          </w:p>
        </w:tc>
        <w:tc>
          <w:tcPr>
            <w:tcW w:w="3238" w:type="dxa"/>
            <w:tcBorders>
              <w:top w:val="single" w:sz="4" w:space="0" w:color="auto"/>
              <w:left w:val="nil"/>
              <w:bottom w:val="single" w:sz="4" w:space="0" w:color="auto"/>
              <w:right w:val="single" w:sz="4" w:space="0" w:color="auto"/>
            </w:tcBorders>
            <w:shd w:val="clear" w:color="auto" w:fill="auto"/>
            <w:noWrap/>
          </w:tcPr>
          <w:p w14:paraId="18727D0D" w14:textId="77777777" w:rsidR="005A3B49" w:rsidRPr="00522F50" w:rsidRDefault="005A3B49" w:rsidP="005A3B49">
            <w:pPr>
              <w:spacing w:before="120" w:after="0"/>
              <w:rPr>
                <w:ins w:id="977" w:author="admin" w:date="2021-08-23T21:04:00Z"/>
                <w:rFonts w:eastAsia="Times New Roman"/>
              </w:rPr>
            </w:pPr>
          </w:p>
        </w:tc>
      </w:tr>
    </w:tbl>
    <w:p w14:paraId="7836C16B" w14:textId="77777777" w:rsidR="00E22BB1" w:rsidRPr="00522F50" w:rsidRDefault="00E22BB1" w:rsidP="00E22BB1">
      <w:pPr>
        <w:pStyle w:val="ListParagraph"/>
        <w:ind w:left="0"/>
      </w:pPr>
    </w:p>
    <w:p w14:paraId="15029992" w14:textId="4215FCDD" w:rsidR="003E221A" w:rsidRDefault="00650C88" w:rsidP="003E221A">
      <w:pPr>
        <w:pStyle w:val="Heading3"/>
      </w:pPr>
      <w:bookmarkStart w:id="978" w:name="_Toc80648691"/>
      <w:r>
        <w:lastRenderedPageBreak/>
        <w:t xml:space="preserve">Cancel </w:t>
      </w:r>
      <w:r w:rsidR="003E221A">
        <w:t xml:space="preserve">Order </w:t>
      </w:r>
      <w:r>
        <w:t>Flow</w:t>
      </w:r>
      <w:bookmarkEnd w:id="978"/>
    </w:p>
    <w:p w14:paraId="04D56CE8" w14:textId="6340F904" w:rsidR="00F975EF" w:rsidRDefault="00C32D7B" w:rsidP="00BF6AF6">
      <w:pPr>
        <w:ind w:left="1080"/>
      </w:pPr>
      <w:r>
        <w:object w:dxaOrig="7800" w:dyaOrig="4455" w14:anchorId="25F271F5">
          <v:shape id="_x0000_i1027" type="#_x0000_t75" style="width:389.2pt;height:222.75pt" o:ole="">
            <v:imagedata r:id="rId80" o:title=""/>
          </v:shape>
          <o:OLEObject Type="Embed" ProgID="Visio.Drawing.15" ShapeID="_x0000_i1027" DrawAspect="Content" ObjectID="_1695622535" r:id="rId81"/>
        </w:object>
      </w:r>
    </w:p>
    <w:p w14:paraId="3746654F" w14:textId="4808EE72" w:rsidR="0074368A" w:rsidRDefault="000304C1" w:rsidP="0074368A">
      <w:pPr>
        <w:pStyle w:val="Heading4"/>
      </w:pPr>
      <w:bookmarkStart w:id="979" w:name="_Toc421178864"/>
      <w:r w:rsidRPr="008673F4">
        <w:t>Order Cancel Request</w:t>
      </w:r>
      <w:bookmarkEnd w:id="979"/>
    </w:p>
    <w:p w14:paraId="3E2ADA02" w14:textId="77777777" w:rsidR="000304C1" w:rsidRPr="000304C1" w:rsidRDefault="000304C1" w:rsidP="000304C1">
      <w:pPr>
        <w:rPr>
          <w:lang w:val="en-GB"/>
        </w:rPr>
      </w:pPr>
      <w:r w:rsidRPr="000304C1">
        <w:rPr>
          <w:lang w:val="en-GB"/>
        </w:rPr>
        <w:t>Message gửi yêu cầu hủy lệnh lên sở.</w:t>
      </w:r>
    </w:p>
    <w:tbl>
      <w:tblPr>
        <w:tblW w:w="9378" w:type="dxa"/>
        <w:tblLook w:val="04A0" w:firstRow="1" w:lastRow="0" w:firstColumn="1" w:lastColumn="0" w:noHBand="0" w:noVBand="1"/>
      </w:tblPr>
      <w:tblGrid>
        <w:gridCol w:w="918"/>
        <w:gridCol w:w="2052"/>
        <w:gridCol w:w="3420"/>
        <w:gridCol w:w="2988"/>
      </w:tblGrid>
      <w:tr w:rsidR="000304C1" w:rsidRPr="00522F50" w14:paraId="2C1F0788"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0CFA4803" w14:textId="77777777" w:rsidR="000304C1" w:rsidRPr="008673F4" w:rsidRDefault="000304C1" w:rsidP="00E84233">
            <w:pPr>
              <w:spacing w:before="120" w:after="0"/>
              <w:rPr>
                <w:rFonts w:eastAsia="Times New Roman"/>
                <w:b/>
              </w:rPr>
            </w:pPr>
            <w:r w:rsidRPr="008673F4">
              <w:rPr>
                <w:rFonts w:eastAsia="Times New Roman"/>
                <w:b/>
              </w:rPr>
              <w:t>Tag</w:t>
            </w:r>
          </w:p>
        </w:tc>
        <w:tc>
          <w:tcPr>
            <w:tcW w:w="205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8A940ED" w14:textId="77777777" w:rsidR="000304C1" w:rsidRPr="008673F4" w:rsidRDefault="000304C1" w:rsidP="00E84233">
            <w:pPr>
              <w:spacing w:before="120" w:after="0"/>
              <w:rPr>
                <w:rFonts w:eastAsia="Times New Roman"/>
                <w:b/>
              </w:rPr>
            </w:pPr>
            <w:r w:rsidRPr="008673F4">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02CB9E3" w14:textId="77777777" w:rsidR="000304C1" w:rsidRPr="008673F4" w:rsidRDefault="000304C1" w:rsidP="00E84233">
            <w:pPr>
              <w:spacing w:before="120" w:after="0"/>
              <w:rPr>
                <w:rFonts w:eastAsia="Times New Roman"/>
                <w:b/>
              </w:rPr>
            </w:pPr>
            <w:r w:rsidRPr="008673F4">
              <w:rPr>
                <w:rFonts w:eastAsia="Times New Roman"/>
                <w:b/>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EE401A0" w14:textId="77777777" w:rsidR="000304C1" w:rsidRPr="008673F4" w:rsidRDefault="000304C1" w:rsidP="00E84233">
            <w:pPr>
              <w:spacing w:before="120" w:after="0"/>
              <w:rPr>
                <w:rFonts w:eastAsia="Times New Roman"/>
                <w:b/>
              </w:rPr>
            </w:pPr>
            <w:r w:rsidRPr="008673F4">
              <w:rPr>
                <w:rFonts w:eastAsia="Times New Roman"/>
                <w:b/>
              </w:rPr>
              <w:t>Comment</w:t>
            </w:r>
          </w:p>
        </w:tc>
      </w:tr>
      <w:tr w:rsidR="007B63D9" w:rsidRPr="00522F50" w14:paraId="679C2786" w14:textId="77777777" w:rsidTr="007B63D9">
        <w:trPr>
          <w:trHeight w:val="300"/>
          <w:ins w:id="980" w:author="admin" w:date="2021-08-23T21:09:00Z"/>
        </w:trPr>
        <w:tc>
          <w:tcPr>
            <w:tcW w:w="918" w:type="dxa"/>
            <w:tcBorders>
              <w:top w:val="nil"/>
              <w:left w:val="single" w:sz="4" w:space="0" w:color="auto"/>
              <w:bottom w:val="single" w:sz="4" w:space="0" w:color="auto"/>
              <w:right w:val="single" w:sz="4" w:space="0" w:color="auto"/>
            </w:tcBorders>
            <w:shd w:val="clear" w:color="auto" w:fill="auto"/>
            <w:noWrap/>
          </w:tcPr>
          <w:p w14:paraId="42FC0BFF" w14:textId="4E3C0AC8" w:rsidR="007B63D9" w:rsidRPr="00522F50" w:rsidRDefault="007B63D9" w:rsidP="007B63D9">
            <w:pPr>
              <w:spacing w:before="120" w:after="0"/>
              <w:rPr>
                <w:ins w:id="981" w:author="admin" w:date="2021-08-23T21:09:00Z"/>
                <w:rFonts w:eastAsia="Times New Roman"/>
              </w:rPr>
            </w:pPr>
            <w:ins w:id="982" w:author="admin" w:date="2021-08-23T21:10:00Z">
              <w:r>
                <w:rPr>
                  <w:rFonts w:eastAsia="Times New Roman"/>
                </w:rPr>
                <w:t>8</w:t>
              </w:r>
            </w:ins>
          </w:p>
        </w:tc>
        <w:tc>
          <w:tcPr>
            <w:tcW w:w="2052" w:type="dxa"/>
            <w:tcBorders>
              <w:top w:val="nil"/>
              <w:left w:val="nil"/>
              <w:bottom w:val="single" w:sz="4" w:space="0" w:color="auto"/>
              <w:right w:val="single" w:sz="4" w:space="0" w:color="auto"/>
            </w:tcBorders>
            <w:shd w:val="clear" w:color="auto" w:fill="auto"/>
            <w:noWrap/>
          </w:tcPr>
          <w:p w14:paraId="5A65031C" w14:textId="77777777" w:rsidR="007B63D9" w:rsidRPr="00522F50" w:rsidRDefault="007B63D9" w:rsidP="007B63D9">
            <w:pPr>
              <w:spacing w:before="120" w:after="0"/>
              <w:rPr>
                <w:ins w:id="983" w:author="admin" w:date="2021-08-23T21:09:00Z"/>
                <w:rFonts w:eastAsia="Times New Roman"/>
              </w:rPr>
            </w:pPr>
          </w:p>
        </w:tc>
        <w:tc>
          <w:tcPr>
            <w:tcW w:w="3420" w:type="dxa"/>
            <w:tcBorders>
              <w:top w:val="nil"/>
              <w:left w:val="nil"/>
              <w:bottom w:val="single" w:sz="4" w:space="0" w:color="auto"/>
              <w:right w:val="single" w:sz="4" w:space="0" w:color="auto"/>
            </w:tcBorders>
            <w:shd w:val="clear" w:color="auto" w:fill="auto"/>
            <w:noWrap/>
          </w:tcPr>
          <w:p w14:paraId="70354254" w14:textId="70768A72" w:rsidR="007B63D9" w:rsidRPr="00522F50" w:rsidRDefault="007B63D9" w:rsidP="007B63D9">
            <w:pPr>
              <w:spacing w:before="120" w:after="0"/>
              <w:rPr>
                <w:ins w:id="984" w:author="admin" w:date="2021-08-23T21:09:00Z"/>
                <w:rFonts w:eastAsia="Times New Roman"/>
              </w:rPr>
            </w:pPr>
            <w:ins w:id="985" w:author="admin" w:date="2021-08-23T21:10:00Z">
              <w:r w:rsidRPr="00007D82">
                <w:rPr>
                  <w:rFonts w:eastAsia="Times New Roman"/>
                </w:rPr>
                <w:t>FIX.4.4</w:t>
              </w:r>
            </w:ins>
          </w:p>
        </w:tc>
        <w:tc>
          <w:tcPr>
            <w:tcW w:w="2988" w:type="dxa"/>
            <w:tcBorders>
              <w:top w:val="nil"/>
              <w:left w:val="nil"/>
              <w:bottom w:val="single" w:sz="4" w:space="0" w:color="auto"/>
              <w:right w:val="single" w:sz="4" w:space="0" w:color="auto"/>
            </w:tcBorders>
            <w:shd w:val="clear" w:color="auto" w:fill="auto"/>
            <w:noWrap/>
            <w:vAlign w:val="bottom"/>
          </w:tcPr>
          <w:p w14:paraId="463E85B4" w14:textId="77777777" w:rsidR="007B63D9" w:rsidRPr="00522F50" w:rsidRDefault="007B63D9" w:rsidP="007B63D9">
            <w:pPr>
              <w:spacing w:before="120" w:after="0"/>
              <w:rPr>
                <w:ins w:id="986" w:author="admin" w:date="2021-08-23T21:09:00Z"/>
                <w:rFonts w:eastAsia="Times New Roman"/>
              </w:rPr>
            </w:pPr>
          </w:p>
        </w:tc>
      </w:tr>
      <w:tr w:rsidR="007B63D9" w:rsidRPr="00522F50" w14:paraId="6E78BD66" w14:textId="77777777" w:rsidTr="007B63D9">
        <w:trPr>
          <w:trHeight w:val="300"/>
          <w:ins w:id="987" w:author="admin" w:date="2021-08-23T21:09:00Z"/>
        </w:trPr>
        <w:tc>
          <w:tcPr>
            <w:tcW w:w="918" w:type="dxa"/>
            <w:tcBorders>
              <w:top w:val="nil"/>
              <w:left w:val="single" w:sz="4" w:space="0" w:color="auto"/>
              <w:bottom w:val="single" w:sz="4" w:space="0" w:color="auto"/>
              <w:right w:val="single" w:sz="4" w:space="0" w:color="auto"/>
            </w:tcBorders>
            <w:shd w:val="clear" w:color="auto" w:fill="auto"/>
            <w:noWrap/>
          </w:tcPr>
          <w:p w14:paraId="6CA5376A" w14:textId="0EAA37EB" w:rsidR="007B63D9" w:rsidRPr="00522F50" w:rsidRDefault="007B63D9" w:rsidP="007B63D9">
            <w:pPr>
              <w:spacing w:before="120" w:after="0"/>
              <w:rPr>
                <w:ins w:id="988" w:author="admin" w:date="2021-08-23T21:09:00Z"/>
                <w:rFonts w:eastAsia="Times New Roman"/>
              </w:rPr>
            </w:pPr>
            <w:ins w:id="989" w:author="admin" w:date="2021-08-23T21:10:00Z">
              <w:r>
                <w:rPr>
                  <w:rFonts w:eastAsia="Times New Roman"/>
                </w:rPr>
                <w:t>9</w:t>
              </w:r>
            </w:ins>
          </w:p>
        </w:tc>
        <w:tc>
          <w:tcPr>
            <w:tcW w:w="2052" w:type="dxa"/>
            <w:tcBorders>
              <w:top w:val="nil"/>
              <w:left w:val="nil"/>
              <w:bottom w:val="single" w:sz="4" w:space="0" w:color="auto"/>
              <w:right w:val="single" w:sz="4" w:space="0" w:color="auto"/>
            </w:tcBorders>
            <w:shd w:val="clear" w:color="auto" w:fill="auto"/>
            <w:noWrap/>
          </w:tcPr>
          <w:p w14:paraId="194BC164" w14:textId="332FF9A1" w:rsidR="007B63D9" w:rsidRPr="00522F50" w:rsidRDefault="007B63D9" w:rsidP="007B63D9">
            <w:pPr>
              <w:spacing w:before="120" w:after="0"/>
              <w:rPr>
                <w:ins w:id="990" w:author="admin" w:date="2021-08-23T21:09:00Z"/>
                <w:rFonts w:eastAsia="Times New Roman"/>
              </w:rPr>
            </w:pPr>
            <w:ins w:id="991" w:author="admin" w:date="2021-08-23T21:10: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
          <w:p w14:paraId="0A46D1C1" w14:textId="77777777" w:rsidR="007B63D9" w:rsidRPr="00522F50" w:rsidRDefault="007B63D9" w:rsidP="007B63D9">
            <w:pPr>
              <w:spacing w:before="120" w:after="0"/>
              <w:rPr>
                <w:ins w:id="992" w:author="admin" w:date="2021-08-23T21:09:00Z"/>
                <w:rFonts w:eastAsia="Times New Roman"/>
              </w:rPr>
            </w:pPr>
          </w:p>
        </w:tc>
        <w:tc>
          <w:tcPr>
            <w:tcW w:w="2988" w:type="dxa"/>
            <w:tcBorders>
              <w:top w:val="nil"/>
              <w:left w:val="nil"/>
              <w:bottom w:val="single" w:sz="4" w:space="0" w:color="auto"/>
              <w:right w:val="single" w:sz="4" w:space="0" w:color="auto"/>
            </w:tcBorders>
            <w:shd w:val="clear" w:color="auto" w:fill="auto"/>
            <w:noWrap/>
            <w:vAlign w:val="bottom"/>
          </w:tcPr>
          <w:p w14:paraId="59E983F9" w14:textId="77777777" w:rsidR="007B63D9" w:rsidRPr="00522F50" w:rsidRDefault="007B63D9" w:rsidP="007B63D9">
            <w:pPr>
              <w:spacing w:before="120" w:after="0"/>
              <w:rPr>
                <w:ins w:id="993" w:author="admin" w:date="2021-08-23T21:09:00Z"/>
                <w:rFonts w:eastAsia="Times New Roman"/>
              </w:rPr>
            </w:pPr>
          </w:p>
        </w:tc>
      </w:tr>
      <w:tr w:rsidR="007B63D9" w:rsidRPr="00522F50" w14:paraId="382D2669"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D70ACEC" w14:textId="77777777" w:rsidR="007B63D9" w:rsidRPr="00522F50" w:rsidRDefault="007B63D9" w:rsidP="007B63D9">
            <w:pPr>
              <w:spacing w:before="120" w:after="0"/>
              <w:rPr>
                <w:rFonts w:eastAsia="Times New Roman"/>
              </w:rPr>
            </w:pPr>
            <w:r w:rsidRPr="00522F50">
              <w:rPr>
                <w:rFonts w:eastAsia="Times New Roman"/>
              </w:rPr>
              <w:t>35</w:t>
            </w:r>
          </w:p>
        </w:tc>
        <w:tc>
          <w:tcPr>
            <w:tcW w:w="2052" w:type="dxa"/>
            <w:tcBorders>
              <w:top w:val="nil"/>
              <w:left w:val="nil"/>
              <w:bottom w:val="single" w:sz="4" w:space="0" w:color="auto"/>
              <w:right w:val="single" w:sz="4" w:space="0" w:color="auto"/>
            </w:tcBorders>
            <w:shd w:val="clear" w:color="auto" w:fill="auto"/>
            <w:noWrap/>
            <w:vAlign w:val="bottom"/>
            <w:hideMark/>
          </w:tcPr>
          <w:p w14:paraId="26A69C46" w14:textId="77777777" w:rsidR="007B63D9" w:rsidRPr="00522F50" w:rsidRDefault="007B63D9" w:rsidP="007B63D9">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60C5E84B" w14:textId="77777777" w:rsidR="007B63D9" w:rsidRPr="00522F50" w:rsidRDefault="007B63D9" w:rsidP="007B63D9">
            <w:pPr>
              <w:spacing w:before="120" w:after="0"/>
              <w:rPr>
                <w:rFonts w:eastAsia="Times New Roman"/>
              </w:rPr>
            </w:pPr>
            <w:r w:rsidRPr="00522F50">
              <w:rPr>
                <w:rFonts w:eastAsia="Times New Roman"/>
              </w:rPr>
              <w:t>F</w:t>
            </w:r>
          </w:p>
        </w:tc>
        <w:tc>
          <w:tcPr>
            <w:tcW w:w="2988" w:type="dxa"/>
            <w:tcBorders>
              <w:top w:val="nil"/>
              <w:left w:val="nil"/>
              <w:bottom w:val="single" w:sz="4" w:space="0" w:color="auto"/>
              <w:right w:val="single" w:sz="4" w:space="0" w:color="auto"/>
            </w:tcBorders>
            <w:shd w:val="clear" w:color="auto" w:fill="auto"/>
            <w:noWrap/>
            <w:vAlign w:val="bottom"/>
            <w:hideMark/>
          </w:tcPr>
          <w:p w14:paraId="236D6E4C" w14:textId="77777777" w:rsidR="007B63D9" w:rsidRPr="00522F50" w:rsidRDefault="007B63D9" w:rsidP="007B63D9">
            <w:pPr>
              <w:spacing w:before="120" w:after="0"/>
              <w:rPr>
                <w:rFonts w:eastAsia="Times New Roman"/>
              </w:rPr>
            </w:pPr>
          </w:p>
        </w:tc>
      </w:tr>
      <w:tr w:rsidR="007B63D9" w:rsidRPr="00522F50" w14:paraId="53CD14D5" w14:textId="77777777" w:rsidTr="007B63D9">
        <w:trPr>
          <w:trHeight w:val="300"/>
          <w:ins w:id="994" w:author="admin" w:date="2021-08-23T21:10:00Z"/>
        </w:trPr>
        <w:tc>
          <w:tcPr>
            <w:tcW w:w="918" w:type="dxa"/>
            <w:tcBorders>
              <w:top w:val="nil"/>
              <w:left w:val="single" w:sz="4" w:space="0" w:color="auto"/>
              <w:bottom w:val="single" w:sz="4" w:space="0" w:color="auto"/>
              <w:right w:val="single" w:sz="4" w:space="0" w:color="auto"/>
            </w:tcBorders>
            <w:shd w:val="clear" w:color="auto" w:fill="auto"/>
            <w:noWrap/>
          </w:tcPr>
          <w:p w14:paraId="69BA645E" w14:textId="0E562114" w:rsidR="007B63D9" w:rsidRPr="00522F50" w:rsidRDefault="007B63D9" w:rsidP="007B63D9">
            <w:pPr>
              <w:spacing w:before="120" w:after="0"/>
              <w:rPr>
                <w:ins w:id="995" w:author="admin" w:date="2021-08-23T21:10:00Z"/>
                <w:rFonts w:eastAsia="Times New Roman"/>
              </w:rPr>
            </w:pPr>
            <w:ins w:id="996" w:author="admin" w:date="2021-08-23T21:10:00Z">
              <w:r>
                <w:rPr>
                  <w:rFonts w:eastAsia="Times New Roman"/>
                </w:rPr>
                <w:t>34</w:t>
              </w:r>
            </w:ins>
          </w:p>
        </w:tc>
        <w:tc>
          <w:tcPr>
            <w:tcW w:w="2052" w:type="dxa"/>
            <w:tcBorders>
              <w:top w:val="nil"/>
              <w:left w:val="nil"/>
              <w:bottom w:val="single" w:sz="4" w:space="0" w:color="auto"/>
              <w:right w:val="single" w:sz="4" w:space="0" w:color="auto"/>
            </w:tcBorders>
            <w:shd w:val="clear" w:color="auto" w:fill="auto"/>
            <w:noWrap/>
          </w:tcPr>
          <w:p w14:paraId="2EA96C60" w14:textId="193FB2D1" w:rsidR="007B63D9" w:rsidRPr="00522F50" w:rsidRDefault="007B63D9" w:rsidP="007B63D9">
            <w:pPr>
              <w:spacing w:before="120" w:after="0"/>
              <w:rPr>
                <w:ins w:id="997" w:author="admin" w:date="2021-08-23T21:10:00Z"/>
                <w:rFonts w:eastAsia="Times New Roman"/>
              </w:rPr>
            </w:pPr>
            <w:ins w:id="998" w:author="admin" w:date="2021-08-23T21:10: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
          <w:p w14:paraId="34AF6CE0" w14:textId="3BBBB865" w:rsidR="007B63D9" w:rsidRPr="00522F50" w:rsidRDefault="007B63D9" w:rsidP="007B63D9">
            <w:pPr>
              <w:spacing w:before="120" w:after="0"/>
              <w:rPr>
                <w:ins w:id="999" w:author="admin" w:date="2021-08-23T21:10:00Z"/>
                <w:rFonts w:eastAsia="Times New Roman"/>
              </w:rPr>
            </w:pPr>
            <w:ins w:id="1000" w:author="admin" w:date="2021-08-23T21:10:00Z">
              <w:r w:rsidRPr="00B67379">
                <w:rPr>
                  <w:rFonts w:eastAsia="Times New Roman"/>
                  <w:sz w:val="20"/>
                  <w:szCs w:val="20"/>
                </w:rPr>
                <w:t>số seq tăng dần của msg</w:t>
              </w:r>
            </w:ins>
          </w:p>
        </w:tc>
        <w:tc>
          <w:tcPr>
            <w:tcW w:w="2988" w:type="dxa"/>
            <w:tcBorders>
              <w:top w:val="nil"/>
              <w:left w:val="nil"/>
              <w:bottom w:val="single" w:sz="4" w:space="0" w:color="auto"/>
              <w:right w:val="single" w:sz="4" w:space="0" w:color="auto"/>
            </w:tcBorders>
            <w:shd w:val="clear" w:color="auto" w:fill="auto"/>
            <w:noWrap/>
          </w:tcPr>
          <w:p w14:paraId="48F0AA96" w14:textId="77777777" w:rsidR="007B63D9" w:rsidRPr="00522F50" w:rsidRDefault="007B63D9" w:rsidP="007B63D9">
            <w:pPr>
              <w:spacing w:before="120" w:after="0"/>
              <w:rPr>
                <w:ins w:id="1001" w:author="admin" w:date="2021-08-23T21:10:00Z"/>
                <w:rFonts w:eastAsia="Times New Roman"/>
              </w:rPr>
            </w:pPr>
          </w:p>
        </w:tc>
      </w:tr>
      <w:tr w:rsidR="007B63D9" w:rsidRPr="00522F50" w14:paraId="656EBF0A" w14:textId="77777777" w:rsidTr="007B63D9">
        <w:trPr>
          <w:trHeight w:val="300"/>
          <w:ins w:id="1002" w:author="admin" w:date="2021-08-23T21:10:00Z"/>
        </w:trPr>
        <w:tc>
          <w:tcPr>
            <w:tcW w:w="918" w:type="dxa"/>
            <w:tcBorders>
              <w:top w:val="nil"/>
              <w:left w:val="single" w:sz="4" w:space="0" w:color="auto"/>
              <w:bottom w:val="single" w:sz="4" w:space="0" w:color="auto"/>
              <w:right w:val="single" w:sz="4" w:space="0" w:color="auto"/>
            </w:tcBorders>
            <w:shd w:val="clear" w:color="auto" w:fill="auto"/>
            <w:noWrap/>
          </w:tcPr>
          <w:p w14:paraId="1A0B6746" w14:textId="2B9DC493" w:rsidR="007B63D9" w:rsidRPr="00522F50" w:rsidRDefault="007B63D9" w:rsidP="007B63D9">
            <w:pPr>
              <w:spacing w:before="120" w:after="0"/>
              <w:rPr>
                <w:ins w:id="1003" w:author="admin" w:date="2021-08-23T21:10:00Z"/>
                <w:rFonts w:eastAsia="Times New Roman"/>
              </w:rPr>
            </w:pPr>
            <w:ins w:id="1004" w:author="admin" w:date="2021-08-23T21:10:00Z">
              <w:r>
                <w:rPr>
                  <w:rFonts w:eastAsia="Times New Roman"/>
                </w:rPr>
                <w:t>49</w:t>
              </w:r>
            </w:ins>
          </w:p>
        </w:tc>
        <w:tc>
          <w:tcPr>
            <w:tcW w:w="2052" w:type="dxa"/>
            <w:tcBorders>
              <w:top w:val="nil"/>
              <w:left w:val="nil"/>
              <w:bottom w:val="single" w:sz="4" w:space="0" w:color="auto"/>
              <w:right w:val="single" w:sz="4" w:space="0" w:color="auto"/>
            </w:tcBorders>
            <w:shd w:val="clear" w:color="auto" w:fill="auto"/>
            <w:noWrap/>
          </w:tcPr>
          <w:p w14:paraId="42859ED4" w14:textId="5E8AF29F" w:rsidR="007B63D9" w:rsidRPr="00522F50" w:rsidRDefault="007B63D9" w:rsidP="007B63D9">
            <w:pPr>
              <w:spacing w:before="120" w:after="0"/>
              <w:rPr>
                <w:ins w:id="1005" w:author="admin" w:date="2021-08-23T21:10:00Z"/>
                <w:rFonts w:eastAsia="Times New Roman"/>
              </w:rPr>
            </w:pPr>
            <w:ins w:id="1006" w:author="admin" w:date="2021-08-23T21:10: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
          <w:p w14:paraId="1B2AFFE9" w14:textId="138AB8F2" w:rsidR="007B63D9" w:rsidRPr="00522F50" w:rsidRDefault="007B63D9" w:rsidP="007B63D9">
            <w:pPr>
              <w:spacing w:before="120" w:after="0"/>
              <w:rPr>
                <w:ins w:id="1007" w:author="admin" w:date="2021-08-23T21:10:00Z"/>
                <w:rFonts w:eastAsia="Times New Roman"/>
              </w:rPr>
            </w:pPr>
            <w:ins w:id="1008" w:author="admin" w:date="2021-08-23T21:10:00Z">
              <w:r>
                <w:rPr>
                  <w:rFonts w:eastAsia="Times New Roman"/>
                </w:rPr>
                <w:t>TradeAPI</w:t>
              </w:r>
            </w:ins>
          </w:p>
        </w:tc>
        <w:tc>
          <w:tcPr>
            <w:tcW w:w="2988" w:type="dxa"/>
            <w:tcBorders>
              <w:top w:val="nil"/>
              <w:left w:val="nil"/>
              <w:bottom w:val="single" w:sz="4" w:space="0" w:color="auto"/>
              <w:right w:val="single" w:sz="4" w:space="0" w:color="auto"/>
            </w:tcBorders>
            <w:shd w:val="clear" w:color="auto" w:fill="auto"/>
            <w:noWrap/>
          </w:tcPr>
          <w:p w14:paraId="5BA85FC4" w14:textId="77777777" w:rsidR="007B63D9" w:rsidRPr="00522F50" w:rsidRDefault="007B63D9" w:rsidP="007B63D9">
            <w:pPr>
              <w:spacing w:before="120" w:after="0"/>
              <w:rPr>
                <w:ins w:id="1009" w:author="admin" w:date="2021-08-23T21:10:00Z"/>
                <w:rFonts w:eastAsia="Times New Roman"/>
              </w:rPr>
            </w:pPr>
          </w:p>
        </w:tc>
      </w:tr>
      <w:tr w:rsidR="007B63D9" w:rsidRPr="00522F50" w14:paraId="17AF3D76" w14:textId="77777777" w:rsidTr="007B63D9">
        <w:trPr>
          <w:trHeight w:val="300"/>
          <w:ins w:id="1010" w:author="admin" w:date="2021-08-23T21:10:00Z"/>
        </w:trPr>
        <w:tc>
          <w:tcPr>
            <w:tcW w:w="918" w:type="dxa"/>
            <w:tcBorders>
              <w:top w:val="nil"/>
              <w:left w:val="single" w:sz="4" w:space="0" w:color="auto"/>
              <w:bottom w:val="single" w:sz="4" w:space="0" w:color="auto"/>
              <w:right w:val="single" w:sz="4" w:space="0" w:color="auto"/>
            </w:tcBorders>
            <w:shd w:val="clear" w:color="auto" w:fill="auto"/>
            <w:noWrap/>
          </w:tcPr>
          <w:p w14:paraId="7DA50F22" w14:textId="4BE5E711" w:rsidR="007B63D9" w:rsidRPr="00522F50" w:rsidRDefault="007B63D9" w:rsidP="007B63D9">
            <w:pPr>
              <w:spacing w:before="120" w:after="0"/>
              <w:rPr>
                <w:ins w:id="1011" w:author="admin" w:date="2021-08-23T21:10:00Z"/>
                <w:rFonts w:eastAsia="Times New Roman"/>
              </w:rPr>
            </w:pPr>
            <w:ins w:id="1012" w:author="admin" w:date="2021-08-23T21:10:00Z">
              <w:r>
                <w:rPr>
                  <w:rFonts w:eastAsia="Times New Roman"/>
                </w:rPr>
                <w:t>50</w:t>
              </w:r>
            </w:ins>
          </w:p>
        </w:tc>
        <w:tc>
          <w:tcPr>
            <w:tcW w:w="2052" w:type="dxa"/>
            <w:tcBorders>
              <w:top w:val="nil"/>
              <w:left w:val="nil"/>
              <w:bottom w:val="single" w:sz="4" w:space="0" w:color="auto"/>
              <w:right w:val="single" w:sz="4" w:space="0" w:color="auto"/>
            </w:tcBorders>
            <w:shd w:val="clear" w:color="auto" w:fill="auto"/>
            <w:noWrap/>
          </w:tcPr>
          <w:p w14:paraId="404290CD" w14:textId="4DDE5822" w:rsidR="007B63D9" w:rsidRPr="00522F50" w:rsidRDefault="007B63D9" w:rsidP="007B63D9">
            <w:pPr>
              <w:spacing w:before="120" w:after="0"/>
              <w:rPr>
                <w:ins w:id="1013" w:author="admin" w:date="2021-08-23T21:10:00Z"/>
                <w:rFonts w:eastAsia="Times New Roman"/>
              </w:rPr>
            </w:pPr>
            <w:ins w:id="1014" w:author="admin" w:date="2021-08-23T21:10:00Z">
              <w:r>
                <w:rPr>
                  <w:rFonts w:eastAsia="Times New Roman"/>
                </w:rPr>
                <w:t>Maker - Via</w:t>
              </w:r>
            </w:ins>
          </w:p>
        </w:tc>
        <w:tc>
          <w:tcPr>
            <w:tcW w:w="3420" w:type="dxa"/>
            <w:tcBorders>
              <w:top w:val="nil"/>
              <w:left w:val="nil"/>
              <w:bottom w:val="single" w:sz="4" w:space="0" w:color="auto"/>
              <w:right w:val="single" w:sz="4" w:space="0" w:color="auto"/>
            </w:tcBorders>
            <w:shd w:val="clear" w:color="auto" w:fill="auto"/>
            <w:noWrap/>
          </w:tcPr>
          <w:p w14:paraId="54B9CF47" w14:textId="65E7EBD6" w:rsidR="007B63D9" w:rsidRPr="00522F50" w:rsidRDefault="007B63D9" w:rsidP="007B63D9">
            <w:pPr>
              <w:spacing w:before="120" w:after="0"/>
              <w:rPr>
                <w:ins w:id="1015" w:author="admin" w:date="2021-08-23T21:10:00Z"/>
                <w:rFonts w:eastAsia="Times New Roman"/>
              </w:rPr>
            </w:pPr>
            <w:ins w:id="1016" w:author="admin" w:date="2021-08-23T21:10:00Z">
              <w:r>
                <w:rPr>
                  <w:rFonts w:eastAsia="Times New Roman"/>
                </w:rPr>
                <w:t>Kênh đặt lệnh</w:t>
              </w:r>
            </w:ins>
          </w:p>
        </w:tc>
        <w:tc>
          <w:tcPr>
            <w:tcW w:w="2988" w:type="dxa"/>
            <w:tcBorders>
              <w:top w:val="nil"/>
              <w:left w:val="nil"/>
              <w:bottom w:val="single" w:sz="4" w:space="0" w:color="auto"/>
              <w:right w:val="single" w:sz="4" w:space="0" w:color="auto"/>
            </w:tcBorders>
            <w:shd w:val="clear" w:color="auto" w:fill="auto"/>
            <w:noWrap/>
          </w:tcPr>
          <w:p w14:paraId="7751C994" w14:textId="0D4F68A2" w:rsidR="007B63D9" w:rsidRPr="00522F50" w:rsidRDefault="007B63D9" w:rsidP="007B63D9">
            <w:pPr>
              <w:spacing w:before="120" w:after="0"/>
              <w:rPr>
                <w:ins w:id="1017" w:author="admin" w:date="2021-08-23T21:10:00Z"/>
                <w:rFonts w:eastAsia="Times New Roman"/>
              </w:rPr>
            </w:pPr>
            <w:ins w:id="1018" w:author="admin" w:date="2021-08-23T21:10:00Z">
              <w:r>
                <w:rPr>
                  <w:rFonts w:eastAsia="Times New Roman"/>
                </w:rPr>
                <w:t>Maker-via</w:t>
              </w:r>
            </w:ins>
          </w:p>
        </w:tc>
      </w:tr>
      <w:tr w:rsidR="007B63D9" w:rsidRPr="00522F50" w14:paraId="23134556" w14:textId="77777777" w:rsidTr="007B63D9">
        <w:trPr>
          <w:trHeight w:val="300"/>
          <w:ins w:id="1019" w:author="admin" w:date="2021-08-23T21:10:00Z"/>
        </w:trPr>
        <w:tc>
          <w:tcPr>
            <w:tcW w:w="918" w:type="dxa"/>
            <w:tcBorders>
              <w:top w:val="nil"/>
              <w:left w:val="single" w:sz="4" w:space="0" w:color="auto"/>
              <w:bottom w:val="single" w:sz="4" w:space="0" w:color="auto"/>
              <w:right w:val="single" w:sz="4" w:space="0" w:color="auto"/>
            </w:tcBorders>
            <w:shd w:val="clear" w:color="auto" w:fill="auto"/>
            <w:noWrap/>
          </w:tcPr>
          <w:p w14:paraId="4441FDDA" w14:textId="3A6DB3F1" w:rsidR="007B63D9" w:rsidRPr="00522F50" w:rsidRDefault="007B63D9" w:rsidP="007B63D9">
            <w:pPr>
              <w:spacing w:before="120" w:after="0"/>
              <w:rPr>
                <w:ins w:id="1020" w:author="admin" w:date="2021-08-23T21:10:00Z"/>
                <w:rFonts w:eastAsia="Times New Roman"/>
              </w:rPr>
            </w:pPr>
            <w:ins w:id="1021" w:author="admin" w:date="2021-08-23T21:10:00Z">
              <w:r>
                <w:rPr>
                  <w:rFonts w:eastAsia="Times New Roman"/>
                </w:rPr>
                <w:t>52</w:t>
              </w:r>
            </w:ins>
          </w:p>
        </w:tc>
        <w:tc>
          <w:tcPr>
            <w:tcW w:w="2052" w:type="dxa"/>
            <w:tcBorders>
              <w:top w:val="nil"/>
              <w:left w:val="nil"/>
              <w:bottom w:val="single" w:sz="4" w:space="0" w:color="auto"/>
              <w:right w:val="single" w:sz="4" w:space="0" w:color="auto"/>
            </w:tcBorders>
            <w:shd w:val="clear" w:color="auto" w:fill="auto"/>
            <w:noWrap/>
          </w:tcPr>
          <w:p w14:paraId="32B4724E" w14:textId="1D9CFB05" w:rsidR="007B63D9" w:rsidRPr="00522F50" w:rsidRDefault="007B63D9" w:rsidP="007B63D9">
            <w:pPr>
              <w:spacing w:before="120" w:after="0"/>
              <w:rPr>
                <w:ins w:id="1022" w:author="admin" w:date="2021-08-23T21:10:00Z"/>
                <w:rFonts w:eastAsia="Times New Roman"/>
              </w:rPr>
            </w:pPr>
            <w:ins w:id="1023" w:author="admin" w:date="2021-08-23T21:10: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
          <w:p w14:paraId="4F91F992" w14:textId="2A56B9D2" w:rsidR="007B63D9" w:rsidRPr="00522F50" w:rsidRDefault="007B63D9" w:rsidP="007B63D9">
            <w:pPr>
              <w:spacing w:before="120" w:after="0"/>
              <w:rPr>
                <w:ins w:id="1024" w:author="admin" w:date="2021-08-23T21:10:00Z"/>
                <w:rFonts w:eastAsia="Times New Roman"/>
              </w:rPr>
            </w:pPr>
            <w:ins w:id="1025" w:author="admin" w:date="2021-08-23T21:10:00Z">
              <w:r w:rsidRPr="00C75B3D">
                <w:rPr>
                  <w:rFonts w:eastAsia="Times New Roman"/>
                  <w:sz w:val="20"/>
                  <w:szCs w:val="20"/>
                  <w:highlight w:val="yellow"/>
                </w:rPr>
                <w:t>20210504-01:55:50.043</w:t>
              </w:r>
            </w:ins>
          </w:p>
        </w:tc>
        <w:tc>
          <w:tcPr>
            <w:tcW w:w="2988" w:type="dxa"/>
            <w:tcBorders>
              <w:top w:val="nil"/>
              <w:left w:val="nil"/>
              <w:bottom w:val="single" w:sz="4" w:space="0" w:color="auto"/>
              <w:right w:val="single" w:sz="4" w:space="0" w:color="auto"/>
            </w:tcBorders>
            <w:shd w:val="clear" w:color="auto" w:fill="auto"/>
            <w:noWrap/>
          </w:tcPr>
          <w:p w14:paraId="2E202AB6" w14:textId="5C23804F" w:rsidR="007B63D9" w:rsidRPr="00522F50" w:rsidRDefault="007B63D9" w:rsidP="007B63D9">
            <w:pPr>
              <w:spacing w:before="120" w:after="0"/>
              <w:rPr>
                <w:ins w:id="1026" w:author="admin" w:date="2021-08-23T21:10:00Z"/>
                <w:rFonts w:eastAsia="Times New Roman"/>
              </w:rPr>
            </w:pPr>
            <w:ins w:id="1027" w:author="admin" w:date="2021-08-23T21:10:00Z">
              <w:r w:rsidRPr="00C75B3D">
                <w:rPr>
                  <w:rFonts w:eastAsia="Times New Roman"/>
                  <w:sz w:val="20"/>
                  <w:szCs w:val="20"/>
                  <w:highlight w:val="yellow"/>
                </w:rPr>
                <w:t>Thời gian I-ORS gửi lệnh</w:t>
              </w:r>
            </w:ins>
          </w:p>
        </w:tc>
      </w:tr>
      <w:tr w:rsidR="007B63D9" w:rsidRPr="00522F50" w14:paraId="532BC62C" w14:textId="77777777" w:rsidTr="007B63D9">
        <w:trPr>
          <w:trHeight w:val="300"/>
          <w:ins w:id="1028" w:author="admin" w:date="2021-08-23T21:10:00Z"/>
        </w:trPr>
        <w:tc>
          <w:tcPr>
            <w:tcW w:w="918" w:type="dxa"/>
            <w:tcBorders>
              <w:top w:val="nil"/>
              <w:left w:val="single" w:sz="4" w:space="0" w:color="auto"/>
              <w:bottom w:val="single" w:sz="4" w:space="0" w:color="auto"/>
              <w:right w:val="single" w:sz="4" w:space="0" w:color="auto"/>
            </w:tcBorders>
            <w:shd w:val="clear" w:color="auto" w:fill="auto"/>
            <w:noWrap/>
          </w:tcPr>
          <w:p w14:paraId="3557B714" w14:textId="58FE3A6D" w:rsidR="007B63D9" w:rsidRPr="00522F50" w:rsidRDefault="007B63D9" w:rsidP="007B63D9">
            <w:pPr>
              <w:spacing w:before="120" w:after="0"/>
              <w:rPr>
                <w:ins w:id="1029" w:author="admin" w:date="2021-08-23T21:10:00Z"/>
                <w:rFonts w:eastAsia="Times New Roman"/>
              </w:rPr>
            </w:pPr>
            <w:ins w:id="1030" w:author="admin" w:date="2021-08-23T21:10:00Z">
              <w:r>
                <w:rPr>
                  <w:rFonts w:eastAsia="Times New Roman"/>
                </w:rPr>
                <w:t>56</w:t>
              </w:r>
            </w:ins>
          </w:p>
        </w:tc>
        <w:tc>
          <w:tcPr>
            <w:tcW w:w="2052" w:type="dxa"/>
            <w:tcBorders>
              <w:top w:val="nil"/>
              <w:left w:val="nil"/>
              <w:bottom w:val="single" w:sz="4" w:space="0" w:color="auto"/>
              <w:right w:val="single" w:sz="4" w:space="0" w:color="auto"/>
            </w:tcBorders>
            <w:shd w:val="clear" w:color="auto" w:fill="auto"/>
            <w:noWrap/>
          </w:tcPr>
          <w:p w14:paraId="01175502" w14:textId="2C145EBC" w:rsidR="007B63D9" w:rsidRPr="00522F50" w:rsidRDefault="007B63D9" w:rsidP="007B63D9">
            <w:pPr>
              <w:spacing w:before="120" w:after="0"/>
              <w:rPr>
                <w:ins w:id="1031" w:author="admin" w:date="2021-08-23T21:10:00Z"/>
                <w:rFonts w:eastAsia="Times New Roman"/>
              </w:rPr>
            </w:pPr>
            <w:ins w:id="1032" w:author="admin" w:date="2021-08-23T21:10: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
          <w:p w14:paraId="248324CC" w14:textId="77777777" w:rsidR="007B63D9" w:rsidRDefault="007B63D9" w:rsidP="007B63D9">
            <w:pPr>
              <w:spacing w:before="120" w:after="0"/>
              <w:rPr>
                <w:ins w:id="1033" w:author="admin" w:date="2021-08-23T21:10:00Z"/>
                <w:rFonts w:eastAsia="Times New Roman"/>
              </w:rPr>
            </w:pPr>
            <w:ins w:id="1034" w:author="admin" w:date="2021-08-23T21:10:00Z">
              <w:r>
                <w:rPr>
                  <w:rFonts w:eastAsia="Times New Roman"/>
                </w:rPr>
                <w:t>EORS.01</w:t>
              </w:r>
            </w:ins>
          </w:p>
          <w:p w14:paraId="7724DFED" w14:textId="5627590F" w:rsidR="007B63D9" w:rsidRPr="00522F50" w:rsidRDefault="007B63D9" w:rsidP="007B63D9">
            <w:pPr>
              <w:spacing w:before="120" w:after="0"/>
              <w:rPr>
                <w:ins w:id="1035" w:author="admin" w:date="2021-08-23T21:10:00Z"/>
                <w:rFonts w:eastAsia="Times New Roman"/>
              </w:rPr>
            </w:pPr>
            <w:ins w:id="1036" w:author="admin" w:date="2021-08-23T21:10:00Z">
              <w:r>
                <w:rPr>
                  <w:rFonts w:eastAsia="Times New Roman"/>
                </w:rPr>
                <w:t>EORS.02</w:t>
              </w:r>
            </w:ins>
          </w:p>
        </w:tc>
        <w:tc>
          <w:tcPr>
            <w:tcW w:w="2988" w:type="dxa"/>
            <w:tcBorders>
              <w:top w:val="nil"/>
              <w:left w:val="nil"/>
              <w:bottom w:val="single" w:sz="4" w:space="0" w:color="auto"/>
              <w:right w:val="single" w:sz="4" w:space="0" w:color="auto"/>
            </w:tcBorders>
            <w:shd w:val="clear" w:color="auto" w:fill="auto"/>
            <w:noWrap/>
          </w:tcPr>
          <w:p w14:paraId="5CAF7BC3" w14:textId="77777777" w:rsidR="007B63D9" w:rsidRPr="00522F50" w:rsidRDefault="007B63D9" w:rsidP="007B63D9">
            <w:pPr>
              <w:spacing w:before="120" w:after="0"/>
              <w:rPr>
                <w:ins w:id="1037" w:author="admin" w:date="2021-08-23T21:10:00Z"/>
                <w:rFonts w:eastAsia="Times New Roman"/>
              </w:rPr>
            </w:pPr>
          </w:p>
        </w:tc>
      </w:tr>
      <w:tr w:rsidR="007B63D9" w:rsidRPr="00522F50" w14:paraId="06AB507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7276AF4" w14:textId="77777777" w:rsidR="007B63D9" w:rsidRPr="00522F50" w:rsidRDefault="007B63D9" w:rsidP="007B63D9">
            <w:pPr>
              <w:spacing w:before="120" w:after="0"/>
              <w:rPr>
                <w:rFonts w:eastAsia="Times New Roman"/>
              </w:rPr>
            </w:pPr>
            <w:r w:rsidRPr="00522F50">
              <w:rPr>
                <w:rFonts w:eastAsia="Times New Roman"/>
              </w:rPr>
              <w:t>1</w:t>
            </w:r>
          </w:p>
        </w:tc>
        <w:tc>
          <w:tcPr>
            <w:tcW w:w="2052" w:type="dxa"/>
            <w:tcBorders>
              <w:top w:val="nil"/>
              <w:left w:val="nil"/>
              <w:bottom w:val="single" w:sz="4" w:space="0" w:color="auto"/>
              <w:right w:val="single" w:sz="4" w:space="0" w:color="auto"/>
            </w:tcBorders>
            <w:shd w:val="clear" w:color="auto" w:fill="auto"/>
            <w:noWrap/>
            <w:vAlign w:val="bottom"/>
            <w:hideMark/>
          </w:tcPr>
          <w:p w14:paraId="7E3EE030" w14:textId="77777777" w:rsidR="007B63D9" w:rsidRPr="00522F50" w:rsidRDefault="007B63D9" w:rsidP="007B63D9">
            <w:pPr>
              <w:spacing w:before="120" w:after="0"/>
              <w:rPr>
                <w:rFonts w:eastAsia="Times New Roman"/>
              </w:rPr>
            </w:pPr>
            <w:r w:rsidRPr="00522F50">
              <w:rPr>
                <w:rFonts w:eastAsia="Times New Roman"/>
              </w:rPr>
              <w:t>Account</w:t>
            </w:r>
          </w:p>
        </w:tc>
        <w:tc>
          <w:tcPr>
            <w:tcW w:w="3420" w:type="dxa"/>
            <w:tcBorders>
              <w:top w:val="nil"/>
              <w:left w:val="nil"/>
              <w:bottom w:val="single" w:sz="4" w:space="0" w:color="auto"/>
              <w:right w:val="single" w:sz="4" w:space="0" w:color="auto"/>
            </w:tcBorders>
            <w:shd w:val="clear" w:color="auto" w:fill="auto"/>
            <w:noWrap/>
            <w:vAlign w:val="bottom"/>
            <w:hideMark/>
          </w:tcPr>
          <w:p w14:paraId="4D2B9190" w14:textId="77777777" w:rsidR="007B63D9" w:rsidRPr="00522F50" w:rsidRDefault="007B63D9" w:rsidP="007B63D9">
            <w:pPr>
              <w:spacing w:before="120" w:after="0"/>
              <w:rPr>
                <w:rFonts w:eastAsia="Times New Roman"/>
              </w:rPr>
            </w:pPr>
          </w:p>
        </w:tc>
        <w:tc>
          <w:tcPr>
            <w:tcW w:w="2988" w:type="dxa"/>
            <w:tcBorders>
              <w:top w:val="nil"/>
              <w:left w:val="nil"/>
              <w:bottom w:val="single" w:sz="4" w:space="0" w:color="auto"/>
              <w:right w:val="single" w:sz="4" w:space="0" w:color="auto"/>
            </w:tcBorders>
            <w:shd w:val="clear" w:color="auto" w:fill="auto"/>
            <w:noWrap/>
            <w:vAlign w:val="bottom"/>
            <w:hideMark/>
          </w:tcPr>
          <w:p w14:paraId="1B7C3288" w14:textId="77777777" w:rsidR="007B63D9" w:rsidRPr="00522F50" w:rsidRDefault="007B63D9" w:rsidP="007B63D9">
            <w:pPr>
              <w:spacing w:before="120" w:after="0"/>
              <w:rPr>
                <w:rFonts w:eastAsia="Times New Roman"/>
              </w:rPr>
            </w:pPr>
          </w:p>
        </w:tc>
      </w:tr>
      <w:tr w:rsidR="007B63D9" w:rsidRPr="00522F50" w14:paraId="618E8F3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53BB761" w14:textId="77777777" w:rsidR="007B63D9" w:rsidRPr="00522F50" w:rsidRDefault="007B63D9" w:rsidP="007B63D9">
            <w:pPr>
              <w:spacing w:before="120" w:after="0"/>
              <w:rPr>
                <w:rFonts w:eastAsia="Times New Roman"/>
              </w:rPr>
            </w:pPr>
            <w:r w:rsidRPr="00522F50">
              <w:rPr>
                <w:rFonts w:eastAsia="Times New Roman"/>
              </w:rPr>
              <w:t>11</w:t>
            </w:r>
          </w:p>
        </w:tc>
        <w:tc>
          <w:tcPr>
            <w:tcW w:w="2052" w:type="dxa"/>
            <w:tcBorders>
              <w:top w:val="nil"/>
              <w:left w:val="nil"/>
              <w:bottom w:val="single" w:sz="4" w:space="0" w:color="auto"/>
              <w:right w:val="single" w:sz="4" w:space="0" w:color="auto"/>
            </w:tcBorders>
            <w:shd w:val="clear" w:color="auto" w:fill="auto"/>
            <w:noWrap/>
            <w:vAlign w:val="bottom"/>
            <w:hideMark/>
          </w:tcPr>
          <w:p w14:paraId="0EF6FAA1" w14:textId="77777777" w:rsidR="007B63D9" w:rsidRPr="00522F50" w:rsidRDefault="007B63D9" w:rsidP="007B63D9">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vAlign w:val="bottom"/>
            <w:hideMark/>
          </w:tcPr>
          <w:p w14:paraId="33F9A5AA" w14:textId="77777777" w:rsidR="007B63D9" w:rsidRPr="00522F50" w:rsidRDefault="007B63D9" w:rsidP="007B63D9">
            <w:pPr>
              <w:spacing w:before="120" w:after="0"/>
              <w:rPr>
                <w:rFonts w:eastAsia="Times New Roman"/>
              </w:rPr>
            </w:pPr>
            <w:r>
              <w:rPr>
                <w:rFonts w:eastAsia="Times New Roman"/>
              </w:rPr>
              <w:t>Số hiệu lệnh yêu cầu Hủy do client sinh</w:t>
            </w:r>
          </w:p>
        </w:tc>
        <w:tc>
          <w:tcPr>
            <w:tcW w:w="2988" w:type="dxa"/>
            <w:tcBorders>
              <w:top w:val="nil"/>
              <w:left w:val="nil"/>
              <w:bottom w:val="single" w:sz="4" w:space="0" w:color="auto"/>
              <w:right w:val="single" w:sz="4" w:space="0" w:color="auto"/>
            </w:tcBorders>
            <w:shd w:val="clear" w:color="auto" w:fill="auto"/>
            <w:noWrap/>
            <w:vAlign w:val="bottom"/>
            <w:hideMark/>
          </w:tcPr>
          <w:p w14:paraId="0B5546EC" w14:textId="77777777" w:rsidR="007B63D9" w:rsidRPr="00522F50" w:rsidRDefault="007B63D9" w:rsidP="007B63D9">
            <w:pPr>
              <w:spacing w:before="120" w:after="0"/>
              <w:rPr>
                <w:rFonts w:eastAsia="Times New Roman"/>
              </w:rPr>
            </w:pPr>
            <w:r>
              <w:rPr>
                <w:rFonts w:eastAsia="Times New Roman"/>
              </w:rPr>
              <w:t xml:space="preserve">Client Cancel Request ID </w:t>
            </w:r>
          </w:p>
        </w:tc>
      </w:tr>
      <w:tr w:rsidR="007B63D9" w:rsidRPr="00522F50" w14:paraId="05E34FFB"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51A309D" w14:textId="77777777" w:rsidR="007B63D9" w:rsidRPr="00522F50" w:rsidRDefault="007B63D9" w:rsidP="007B63D9">
            <w:pPr>
              <w:spacing w:before="120" w:after="0"/>
              <w:rPr>
                <w:rFonts w:eastAsia="Times New Roman"/>
              </w:rPr>
            </w:pPr>
            <w:r w:rsidRPr="00522F50">
              <w:rPr>
                <w:rFonts w:eastAsia="Times New Roman"/>
              </w:rPr>
              <w:t>37</w:t>
            </w:r>
          </w:p>
        </w:tc>
        <w:tc>
          <w:tcPr>
            <w:tcW w:w="2052" w:type="dxa"/>
            <w:tcBorders>
              <w:top w:val="nil"/>
              <w:left w:val="nil"/>
              <w:bottom w:val="single" w:sz="4" w:space="0" w:color="auto"/>
              <w:right w:val="single" w:sz="4" w:space="0" w:color="auto"/>
            </w:tcBorders>
            <w:shd w:val="clear" w:color="000000" w:fill="FFFFFF"/>
            <w:noWrap/>
            <w:vAlign w:val="bottom"/>
            <w:hideMark/>
          </w:tcPr>
          <w:p w14:paraId="48C7D0E0" w14:textId="77777777" w:rsidR="007B63D9" w:rsidRPr="00522F50" w:rsidRDefault="007B63D9" w:rsidP="007B63D9">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34A4F30C" w14:textId="77777777" w:rsidR="007B63D9" w:rsidRPr="00522F50" w:rsidRDefault="007B63D9" w:rsidP="007B63D9">
            <w:pPr>
              <w:spacing w:before="120" w:after="0"/>
              <w:rPr>
                <w:rFonts w:eastAsia="Times New Roman"/>
              </w:rPr>
            </w:pPr>
            <w:r>
              <w:rPr>
                <w:rFonts w:eastAsia="Times New Roman"/>
              </w:rPr>
              <w:t>Số hiệu lệnh của lệnh gốc do ORS sinh</w:t>
            </w:r>
          </w:p>
        </w:tc>
        <w:tc>
          <w:tcPr>
            <w:tcW w:w="2988" w:type="dxa"/>
            <w:tcBorders>
              <w:top w:val="nil"/>
              <w:left w:val="nil"/>
              <w:bottom w:val="single" w:sz="4" w:space="0" w:color="auto"/>
              <w:right w:val="single" w:sz="4" w:space="0" w:color="auto"/>
            </w:tcBorders>
            <w:shd w:val="clear" w:color="auto" w:fill="auto"/>
            <w:noWrap/>
            <w:vAlign w:val="bottom"/>
            <w:hideMark/>
          </w:tcPr>
          <w:p w14:paraId="370CECC0" w14:textId="77777777" w:rsidR="007B63D9" w:rsidRPr="00522F50" w:rsidRDefault="007B63D9" w:rsidP="007B63D9">
            <w:pPr>
              <w:spacing w:before="120" w:after="0"/>
              <w:rPr>
                <w:rFonts w:eastAsia="Times New Roman"/>
              </w:rPr>
            </w:pPr>
            <w:r>
              <w:rPr>
                <w:rFonts w:eastAsia="Times New Roman"/>
              </w:rPr>
              <w:t>ORS original Order ID</w:t>
            </w:r>
          </w:p>
        </w:tc>
      </w:tr>
      <w:tr w:rsidR="007B63D9" w:rsidRPr="00522F50" w14:paraId="665EF514"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C7FF592" w14:textId="77777777" w:rsidR="007B63D9" w:rsidRPr="00522F50" w:rsidRDefault="007B63D9" w:rsidP="007B63D9">
            <w:pPr>
              <w:spacing w:before="120" w:after="0"/>
              <w:rPr>
                <w:rFonts w:eastAsia="Times New Roman"/>
              </w:rPr>
            </w:pPr>
            <w:r w:rsidRPr="00522F50">
              <w:rPr>
                <w:rFonts w:eastAsia="Times New Roman"/>
              </w:rPr>
              <w:t>38</w:t>
            </w:r>
          </w:p>
        </w:tc>
        <w:tc>
          <w:tcPr>
            <w:tcW w:w="2052" w:type="dxa"/>
            <w:tcBorders>
              <w:top w:val="nil"/>
              <w:left w:val="nil"/>
              <w:bottom w:val="single" w:sz="4" w:space="0" w:color="auto"/>
              <w:right w:val="single" w:sz="4" w:space="0" w:color="auto"/>
            </w:tcBorders>
            <w:shd w:val="clear" w:color="000000" w:fill="FFFFFF"/>
            <w:noWrap/>
            <w:vAlign w:val="bottom"/>
            <w:hideMark/>
          </w:tcPr>
          <w:p w14:paraId="53FCD461" w14:textId="77777777" w:rsidR="007B63D9" w:rsidRPr="00522F50" w:rsidRDefault="00FD67E7" w:rsidP="007B63D9">
            <w:pPr>
              <w:spacing w:before="120" w:after="0"/>
              <w:rPr>
                <w:rFonts w:eastAsia="Times New Roman"/>
              </w:rPr>
            </w:pPr>
            <w:hyperlink r:id="rId82" w:tgtFrame="tagFrame" w:history="1">
              <w:r w:rsidR="007B63D9" w:rsidRPr="00522F50">
                <w:rPr>
                  <w:rFonts w:eastAsia="Times New Roman"/>
                </w:rPr>
                <w:t>OrderQty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256C6E46" w14:textId="77777777" w:rsidR="007B63D9" w:rsidRPr="00522F50" w:rsidRDefault="007B63D9" w:rsidP="007B63D9">
            <w:pPr>
              <w:spacing w:before="120" w:after="0"/>
              <w:rPr>
                <w:rFonts w:eastAsia="Times New Roman"/>
              </w:rPr>
            </w:pPr>
          </w:p>
        </w:tc>
        <w:tc>
          <w:tcPr>
            <w:tcW w:w="2988" w:type="dxa"/>
            <w:tcBorders>
              <w:top w:val="nil"/>
              <w:left w:val="nil"/>
              <w:bottom w:val="single" w:sz="4" w:space="0" w:color="auto"/>
              <w:right w:val="single" w:sz="4" w:space="0" w:color="auto"/>
            </w:tcBorders>
            <w:shd w:val="clear" w:color="auto" w:fill="auto"/>
            <w:noWrap/>
            <w:vAlign w:val="bottom"/>
            <w:hideMark/>
          </w:tcPr>
          <w:p w14:paraId="4BCF2F86" w14:textId="77777777" w:rsidR="007B63D9" w:rsidRPr="00522F50" w:rsidRDefault="007B63D9" w:rsidP="007B63D9">
            <w:pPr>
              <w:spacing w:before="120" w:after="0"/>
              <w:rPr>
                <w:rFonts w:eastAsia="Times New Roman"/>
              </w:rPr>
            </w:pPr>
          </w:p>
        </w:tc>
      </w:tr>
      <w:tr w:rsidR="007B63D9" w:rsidRPr="00522F50" w14:paraId="4384A6AA"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3ECF274" w14:textId="77777777" w:rsidR="007B63D9" w:rsidRPr="00522F50" w:rsidRDefault="007B63D9" w:rsidP="007B63D9">
            <w:pPr>
              <w:spacing w:before="120" w:after="0"/>
              <w:rPr>
                <w:rFonts w:eastAsia="Times New Roman"/>
              </w:rPr>
            </w:pPr>
            <w:r w:rsidRPr="00522F50">
              <w:rPr>
                <w:rFonts w:eastAsia="Times New Roman"/>
              </w:rPr>
              <w:lastRenderedPageBreak/>
              <w:t>41</w:t>
            </w:r>
          </w:p>
        </w:tc>
        <w:tc>
          <w:tcPr>
            <w:tcW w:w="2052" w:type="dxa"/>
            <w:tcBorders>
              <w:top w:val="nil"/>
              <w:left w:val="nil"/>
              <w:bottom w:val="nil"/>
              <w:right w:val="nil"/>
            </w:tcBorders>
            <w:shd w:val="clear" w:color="auto" w:fill="auto"/>
            <w:noWrap/>
            <w:vAlign w:val="bottom"/>
            <w:hideMark/>
          </w:tcPr>
          <w:p w14:paraId="141E4574" w14:textId="77777777" w:rsidR="007B63D9" w:rsidRPr="00522F50" w:rsidRDefault="00FD67E7" w:rsidP="007B63D9">
            <w:pPr>
              <w:spacing w:before="120" w:after="0"/>
              <w:rPr>
                <w:rFonts w:eastAsia="Times New Roman"/>
              </w:rPr>
            </w:pPr>
            <w:hyperlink r:id="rId83" w:tgtFrame="tagFrame" w:history="1">
              <w:r w:rsidR="007B63D9" w:rsidRPr="00522F50">
                <w:rPr>
                  <w:rFonts w:eastAsia="Times New Roman"/>
                </w:rPr>
                <w:t>OrigClOrdID</w:t>
              </w:r>
            </w:hyperlink>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85B2989" w14:textId="77777777" w:rsidR="007B63D9" w:rsidRPr="00522F50" w:rsidRDefault="007B63D9" w:rsidP="007B63D9">
            <w:pPr>
              <w:spacing w:before="120" w:after="0"/>
              <w:rPr>
                <w:rFonts w:eastAsia="Times New Roman"/>
              </w:rPr>
            </w:pPr>
            <w:r>
              <w:rPr>
                <w:rFonts w:eastAsia="Times New Roman"/>
              </w:rPr>
              <w:t>Số hiệu lệnh của lệnh gốc do Client sinh</w:t>
            </w:r>
          </w:p>
        </w:tc>
        <w:tc>
          <w:tcPr>
            <w:tcW w:w="2988" w:type="dxa"/>
            <w:tcBorders>
              <w:top w:val="nil"/>
              <w:left w:val="nil"/>
              <w:bottom w:val="single" w:sz="4" w:space="0" w:color="auto"/>
              <w:right w:val="single" w:sz="4" w:space="0" w:color="auto"/>
            </w:tcBorders>
            <w:shd w:val="clear" w:color="auto" w:fill="auto"/>
            <w:noWrap/>
            <w:vAlign w:val="bottom"/>
            <w:hideMark/>
          </w:tcPr>
          <w:p w14:paraId="0C556808" w14:textId="77777777" w:rsidR="007B63D9" w:rsidRPr="00522F50" w:rsidRDefault="007B63D9" w:rsidP="007B63D9">
            <w:pPr>
              <w:spacing w:before="120" w:after="0"/>
              <w:rPr>
                <w:rFonts w:eastAsia="Times New Roman"/>
              </w:rPr>
            </w:pPr>
            <w:r>
              <w:rPr>
                <w:rFonts w:eastAsia="Times New Roman"/>
              </w:rPr>
              <w:t>Original Client Order ID</w:t>
            </w:r>
          </w:p>
        </w:tc>
      </w:tr>
      <w:tr w:rsidR="007B63D9" w:rsidRPr="00522F50" w14:paraId="16BB523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2FAA498" w14:textId="77777777" w:rsidR="007B63D9" w:rsidRPr="00522F50" w:rsidRDefault="007B63D9" w:rsidP="007B63D9">
            <w:pPr>
              <w:spacing w:before="120" w:after="0"/>
              <w:rPr>
                <w:rFonts w:eastAsia="Times New Roman"/>
              </w:rPr>
            </w:pPr>
            <w:r w:rsidRPr="00522F50">
              <w:rPr>
                <w:rFonts w:eastAsia="Times New Roman"/>
              </w:rPr>
              <w:t>55</w:t>
            </w:r>
          </w:p>
        </w:tc>
        <w:tc>
          <w:tcPr>
            <w:tcW w:w="2052" w:type="dxa"/>
            <w:tcBorders>
              <w:top w:val="single" w:sz="4" w:space="0" w:color="auto"/>
              <w:left w:val="nil"/>
              <w:bottom w:val="single" w:sz="4" w:space="0" w:color="auto"/>
              <w:right w:val="single" w:sz="4" w:space="0" w:color="auto"/>
            </w:tcBorders>
            <w:shd w:val="clear" w:color="auto" w:fill="auto"/>
            <w:noWrap/>
            <w:vAlign w:val="bottom"/>
            <w:hideMark/>
          </w:tcPr>
          <w:p w14:paraId="74893714" w14:textId="77777777" w:rsidR="007B63D9" w:rsidRPr="00522F50" w:rsidRDefault="007B63D9" w:rsidP="007B63D9">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vAlign w:val="bottom"/>
            <w:hideMark/>
          </w:tcPr>
          <w:p w14:paraId="4F12EEA1" w14:textId="77777777" w:rsidR="007B63D9" w:rsidRPr="00522F50" w:rsidRDefault="007B63D9" w:rsidP="007B63D9">
            <w:pPr>
              <w:spacing w:before="120" w:after="0"/>
              <w:rPr>
                <w:rFonts w:eastAsia="Times New Roman"/>
              </w:rPr>
            </w:pPr>
          </w:p>
        </w:tc>
        <w:tc>
          <w:tcPr>
            <w:tcW w:w="2988" w:type="dxa"/>
            <w:tcBorders>
              <w:top w:val="nil"/>
              <w:left w:val="nil"/>
              <w:bottom w:val="single" w:sz="4" w:space="0" w:color="auto"/>
              <w:right w:val="single" w:sz="4" w:space="0" w:color="auto"/>
            </w:tcBorders>
            <w:shd w:val="clear" w:color="auto" w:fill="auto"/>
            <w:noWrap/>
            <w:vAlign w:val="bottom"/>
            <w:hideMark/>
          </w:tcPr>
          <w:p w14:paraId="245973C7" w14:textId="77777777" w:rsidR="007B63D9" w:rsidRPr="00522F50" w:rsidRDefault="007B63D9" w:rsidP="007B63D9">
            <w:pPr>
              <w:spacing w:before="120" w:after="0"/>
              <w:rPr>
                <w:rFonts w:eastAsia="Times New Roman"/>
              </w:rPr>
            </w:pPr>
          </w:p>
        </w:tc>
      </w:tr>
      <w:tr w:rsidR="007B63D9" w:rsidRPr="00522F50" w14:paraId="4D31C78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B4EC9CD" w14:textId="77777777" w:rsidR="007B63D9" w:rsidRPr="00522F50" w:rsidRDefault="007B63D9" w:rsidP="007B63D9">
            <w:pPr>
              <w:spacing w:before="120" w:after="0"/>
              <w:rPr>
                <w:rFonts w:eastAsia="Times New Roman"/>
              </w:rPr>
            </w:pPr>
            <w:r w:rsidRPr="00522F50">
              <w:rPr>
                <w:rFonts w:eastAsia="Times New Roman"/>
              </w:rPr>
              <w:t>54</w:t>
            </w:r>
          </w:p>
        </w:tc>
        <w:tc>
          <w:tcPr>
            <w:tcW w:w="2052" w:type="dxa"/>
            <w:tcBorders>
              <w:top w:val="nil"/>
              <w:left w:val="nil"/>
              <w:bottom w:val="single" w:sz="4" w:space="0" w:color="auto"/>
              <w:right w:val="single" w:sz="4" w:space="0" w:color="auto"/>
            </w:tcBorders>
            <w:shd w:val="clear" w:color="auto" w:fill="auto"/>
            <w:noWrap/>
            <w:vAlign w:val="bottom"/>
            <w:hideMark/>
          </w:tcPr>
          <w:p w14:paraId="08A07692" w14:textId="77777777" w:rsidR="007B63D9" w:rsidRPr="00522F50" w:rsidRDefault="007B63D9" w:rsidP="007B63D9">
            <w:pPr>
              <w:spacing w:before="120" w:after="0"/>
              <w:rPr>
                <w:rFonts w:eastAsia="Times New Roman"/>
              </w:rPr>
            </w:pPr>
            <w:r w:rsidRPr="00522F50">
              <w:rPr>
                <w:rFonts w:eastAsia="Times New Roman"/>
              </w:rPr>
              <w:t>Side</w:t>
            </w:r>
          </w:p>
        </w:tc>
        <w:tc>
          <w:tcPr>
            <w:tcW w:w="3420" w:type="dxa"/>
            <w:tcBorders>
              <w:top w:val="nil"/>
              <w:left w:val="nil"/>
              <w:bottom w:val="single" w:sz="4" w:space="0" w:color="auto"/>
              <w:right w:val="single" w:sz="4" w:space="0" w:color="auto"/>
            </w:tcBorders>
            <w:shd w:val="clear" w:color="auto" w:fill="auto"/>
            <w:noWrap/>
            <w:vAlign w:val="bottom"/>
            <w:hideMark/>
          </w:tcPr>
          <w:p w14:paraId="0EF18241" w14:textId="77777777" w:rsidR="007B63D9" w:rsidRPr="00522F50" w:rsidRDefault="007B63D9" w:rsidP="007B63D9">
            <w:pPr>
              <w:spacing w:before="120" w:after="0"/>
              <w:rPr>
                <w:rFonts w:eastAsia="Times New Roman"/>
              </w:rPr>
            </w:pPr>
          </w:p>
        </w:tc>
        <w:tc>
          <w:tcPr>
            <w:tcW w:w="2988" w:type="dxa"/>
            <w:tcBorders>
              <w:top w:val="nil"/>
              <w:left w:val="nil"/>
              <w:bottom w:val="single" w:sz="4" w:space="0" w:color="auto"/>
              <w:right w:val="single" w:sz="4" w:space="0" w:color="auto"/>
            </w:tcBorders>
            <w:shd w:val="clear" w:color="auto" w:fill="auto"/>
            <w:noWrap/>
            <w:vAlign w:val="bottom"/>
            <w:hideMark/>
          </w:tcPr>
          <w:p w14:paraId="621EA877" w14:textId="77777777" w:rsidR="007B63D9" w:rsidRPr="00522F50" w:rsidRDefault="007B63D9" w:rsidP="007B63D9">
            <w:pPr>
              <w:spacing w:before="120" w:after="0"/>
              <w:rPr>
                <w:rFonts w:eastAsia="Times New Roman"/>
              </w:rPr>
            </w:pPr>
          </w:p>
        </w:tc>
      </w:tr>
      <w:tr w:rsidR="007B63D9" w14:paraId="7EC7A911" w14:textId="77777777" w:rsidTr="007B63D9">
        <w:trPr>
          <w:trHeight w:val="300"/>
          <w:ins w:id="1038" w:author="admin" w:date="2021-08-23T21:11: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6E6BB62" w14:textId="3FDCF506" w:rsidR="007B63D9" w:rsidRPr="000D6B5A" w:rsidRDefault="007B63D9" w:rsidP="007B63D9">
            <w:pPr>
              <w:spacing w:before="120" w:after="0"/>
              <w:rPr>
                <w:ins w:id="1039" w:author="admin" w:date="2021-08-23T21:11:00Z"/>
                <w:rFonts w:eastAsia="Times New Roman"/>
              </w:rPr>
            </w:pPr>
            <w:ins w:id="1040" w:author="admin" w:date="2021-08-23T21:11:00Z">
              <w:r>
                <w:rPr>
                  <w:rFonts w:eastAsia="Times New Roman"/>
                </w:rPr>
                <w:t>60</w:t>
              </w:r>
            </w:ins>
          </w:p>
        </w:tc>
        <w:tc>
          <w:tcPr>
            <w:tcW w:w="2052" w:type="dxa"/>
            <w:tcBorders>
              <w:top w:val="nil"/>
              <w:left w:val="nil"/>
              <w:bottom w:val="single" w:sz="4" w:space="0" w:color="auto"/>
              <w:right w:val="single" w:sz="4" w:space="0" w:color="auto"/>
            </w:tcBorders>
            <w:shd w:val="clear" w:color="auto" w:fill="70AD47" w:themeFill="accent6"/>
            <w:noWrap/>
          </w:tcPr>
          <w:p w14:paraId="2CAF5F0B" w14:textId="1FEEC0AF" w:rsidR="007B63D9" w:rsidRPr="000D6B5A" w:rsidRDefault="007B63D9" w:rsidP="007B63D9">
            <w:pPr>
              <w:spacing w:before="120" w:after="0"/>
              <w:rPr>
                <w:ins w:id="1041" w:author="admin" w:date="2021-08-23T21:11:00Z"/>
                <w:rFonts w:eastAsia="Times New Roman"/>
              </w:rPr>
            </w:pPr>
            <w:ins w:id="1042" w:author="admin" w:date="2021-08-23T21:13:00Z">
              <w:r>
                <w:rPr>
                  <w:rFonts w:eastAsia="Times New Roman"/>
                  <w:highlight w:val="yellow"/>
                </w:rPr>
                <w:t>TransactTime</w:t>
              </w:r>
            </w:ins>
          </w:p>
        </w:tc>
        <w:tc>
          <w:tcPr>
            <w:tcW w:w="3420" w:type="dxa"/>
            <w:tcBorders>
              <w:top w:val="nil"/>
              <w:left w:val="nil"/>
              <w:bottom w:val="single" w:sz="4" w:space="0" w:color="auto"/>
              <w:right w:val="single" w:sz="4" w:space="0" w:color="auto"/>
            </w:tcBorders>
            <w:shd w:val="clear" w:color="auto" w:fill="auto"/>
            <w:noWrap/>
          </w:tcPr>
          <w:p w14:paraId="5EDDE490" w14:textId="2562CC4C" w:rsidR="007B63D9" w:rsidRPr="000D6B5A" w:rsidRDefault="007B63D9" w:rsidP="007B63D9">
            <w:pPr>
              <w:spacing w:before="120" w:after="0"/>
              <w:rPr>
                <w:ins w:id="1043" w:author="admin" w:date="2021-08-23T21:11:00Z"/>
                <w:rFonts w:eastAsia="Times New Roman"/>
              </w:rPr>
            </w:pPr>
            <w:ins w:id="1044" w:author="admin" w:date="2021-08-23T21:13:00Z">
              <w:r>
                <w:rPr>
                  <w:rFonts w:eastAsia="Times New Roman"/>
                </w:rPr>
                <w:t xml:space="preserve">Ví dụ: </w:t>
              </w:r>
              <w:r w:rsidRPr="00B71771">
                <w:rPr>
                  <w:rFonts w:eastAsia="Times New Roman"/>
                </w:rPr>
                <w:t>20210720-04:19:46.527</w:t>
              </w:r>
            </w:ins>
          </w:p>
        </w:tc>
        <w:tc>
          <w:tcPr>
            <w:tcW w:w="2988" w:type="dxa"/>
            <w:tcBorders>
              <w:top w:val="nil"/>
              <w:left w:val="nil"/>
              <w:bottom w:val="single" w:sz="4" w:space="0" w:color="auto"/>
              <w:right w:val="single" w:sz="4" w:space="0" w:color="auto"/>
            </w:tcBorders>
            <w:shd w:val="clear" w:color="auto" w:fill="auto"/>
            <w:noWrap/>
          </w:tcPr>
          <w:p w14:paraId="019651AA" w14:textId="5A444777" w:rsidR="007B63D9" w:rsidRDefault="007B63D9" w:rsidP="007B63D9">
            <w:pPr>
              <w:spacing w:before="120" w:after="0"/>
              <w:rPr>
                <w:ins w:id="1045" w:author="admin" w:date="2021-08-23T21:11:00Z"/>
                <w:rFonts w:eastAsia="Times New Roman"/>
              </w:rPr>
            </w:pPr>
            <w:ins w:id="1046" w:author="admin" w:date="2021-08-23T21:13:00Z">
              <w:r>
                <w:rPr>
                  <w:rFonts w:eastAsia="Times New Roman"/>
                  <w:highlight w:val="yellow"/>
                </w:rPr>
                <w:t>Thời gian đặt lệnh</w:t>
              </w:r>
            </w:ins>
          </w:p>
        </w:tc>
      </w:tr>
      <w:tr w:rsidR="0097149A" w:rsidDel="007B63D9" w14:paraId="1B324649" w14:textId="77777777" w:rsidTr="00E84233">
        <w:trPr>
          <w:trHeight w:val="300"/>
          <w:ins w:id="1047" w:author="admin" w:date="2021-08-23T21:39: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2BAFB2C" w14:textId="23AA456D" w:rsidR="0097149A" w:rsidRPr="000D6B5A" w:rsidDel="007B63D9" w:rsidRDefault="0097149A" w:rsidP="007B63D9">
            <w:pPr>
              <w:spacing w:before="120" w:after="0"/>
              <w:rPr>
                <w:ins w:id="1048" w:author="admin" w:date="2021-08-23T21:39:00Z"/>
                <w:rFonts w:eastAsia="Times New Roman"/>
              </w:rPr>
            </w:pPr>
            <w:ins w:id="1049" w:author="admin" w:date="2021-08-23T21:39:00Z">
              <w:r>
                <w:rPr>
                  <w:rFonts w:eastAsia="Times New Roman"/>
                </w:rPr>
                <w:t>10</w:t>
              </w:r>
            </w:ins>
          </w:p>
        </w:tc>
        <w:tc>
          <w:tcPr>
            <w:tcW w:w="2052" w:type="dxa"/>
            <w:tcBorders>
              <w:top w:val="nil"/>
              <w:left w:val="nil"/>
              <w:bottom w:val="single" w:sz="4" w:space="0" w:color="auto"/>
              <w:right w:val="single" w:sz="4" w:space="0" w:color="auto"/>
            </w:tcBorders>
            <w:shd w:val="clear" w:color="auto" w:fill="70AD47" w:themeFill="accent6"/>
            <w:noWrap/>
            <w:vAlign w:val="bottom"/>
          </w:tcPr>
          <w:p w14:paraId="4A4282B4" w14:textId="02573FAD" w:rsidR="0097149A" w:rsidRPr="000D6B5A" w:rsidDel="007B63D9" w:rsidRDefault="0097149A" w:rsidP="007B63D9">
            <w:pPr>
              <w:spacing w:before="120" w:after="0"/>
              <w:rPr>
                <w:ins w:id="1050" w:author="admin" w:date="2021-08-23T21:39:00Z"/>
                <w:rFonts w:eastAsia="Times New Roman"/>
              </w:rPr>
            </w:pPr>
            <w:ins w:id="1051" w:author="admin" w:date="2021-08-23T21:39:00Z">
              <w:r>
                <w:rPr>
                  <w:rFonts w:eastAsia="Times New Roman"/>
                </w:rPr>
                <w:t>Checksum</w:t>
              </w:r>
            </w:ins>
          </w:p>
        </w:tc>
        <w:tc>
          <w:tcPr>
            <w:tcW w:w="3420" w:type="dxa"/>
            <w:tcBorders>
              <w:top w:val="nil"/>
              <w:left w:val="nil"/>
              <w:bottom w:val="single" w:sz="4" w:space="0" w:color="auto"/>
              <w:right w:val="single" w:sz="4" w:space="0" w:color="auto"/>
            </w:tcBorders>
            <w:shd w:val="clear" w:color="auto" w:fill="auto"/>
            <w:noWrap/>
            <w:vAlign w:val="bottom"/>
          </w:tcPr>
          <w:p w14:paraId="749D044F" w14:textId="77777777" w:rsidR="0097149A" w:rsidRPr="000D6B5A" w:rsidDel="007B63D9" w:rsidRDefault="0097149A" w:rsidP="007B63D9">
            <w:pPr>
              <w:spacing w:before="120" w:after="0"/>
              <w:rPr>
                <w:ins w:id="1052" w:author="admin" w:date="2021-08-23T21:39:00Z"/>
                <w:rFonts w:eastAsia="Times New Roman"/>
              </w:rPr>
            </w:pPr>
          </w:p>
        </w:tc>
        <w:tc>
          <w:tcPr>
            <w:tcW w:w="2988" w:type="dxa"/>
            <w:tcBorders>
              <w:top w:val="nil"/>
              <w:left w:val="nil"/>
              <w:bottom w:val="single" w:sz="4" w:space="0" w:color="auto"/>
              <w:right w:val="single" w:sz="4" w:space="0" w:color="auto"/>
            </w:tcBorders>
            <w:shd w:val="clear" w:color="auto" w:fill="auto"/>
            <w:noWrap/>
            <w:vAlign w:val="bottom"/>
          </w:tcPr>
          <w:p w14:paraId="46BB517F" w14:textId="77777777" w:rsidR="0097149A" w:rsidDel="007B63D9" w:rsidRDefault="0097149A" w:rsidP="007B63D9">
            <w:pPr>
              <w:spacing w:before="120" w:after="0"/>
              <w:rPr>
                <w:ins w:id="1053" w:author="admin" w:date="2021-08-23T21:39:00Z"/>
                <w:rFonts w:eastAsia="Times New Roman"/>
              </w:rPr>
            </w:pPr>
          </w:p>
        </w:tc>
      </w:tr>
      <w:tr w:rsidR="007B63D9" w:rsidDel="007B63D9" w14:paraId="0EF12817" w14:textId="5DA51078" w:rsidTr="00E84233">
        <w:trPr>
          <w:trHeight w:val="300"/>
          <w:del w:id="1054" w:author="admin" w:date="2021-08-23T21:11:00Z"/>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9C162C3" w14:textId="4FD0FF24" w:rsidR="007B63D9" w:rsidRPr="000D6B5A" w:rsidDel="007B63D9" w:rsidRDefault="007B63D9" w:rsidP="007B63D9">
            <w:pPr>
              <w:spacing w:before="120" w:after="0"/>
              <w:rPr>
                <w:del w:id="1055" w:author="admin" w:date="2021-08-23T21:11:00Z"/>
                <w:rFonts w:eastAsia="Times New Roman"/>
              </w:rPr>
            </w:pPr>
            <w:del w:id="1056" w:author="admin" w:date="2021-08-23T21:11:00Z">
              <w:r w:rsidRPr="000D6B5A" w:rsidDel="007B63D9">
                <w:rPr>
                  <w:rFonts w:eastAsia="Times New Roman"/>
                </w:rPr>
                <w:delText>50</w:delText>
              </w:r>
            </w:del>
          </w:p>
        </w:tc>
        <w:tc>
          <w:tcPr>
            <w:tcW w:w="2052" w:type="dxa"/>
            <w:tcBorders>
              <w:top w:val="nil"/>
              <w:left w:val="nil"/>
              <w:bottom w:val="single" w:sz="4" w:space="0" w:color="auto"/>
              <w:right w:val="single" w:sz="4" w:space="0" w:color="auto"/>
            </w:tcBorders>
            <w:shd w:val="clear" w:color="auto" w:fill="70AD47" w:themeFill="accent6"/>
            <w:noWrap/>
            <w:vAlign w:val="bottom"/>
            <w:hideMark/>
          </w:tcPr>
          <w:p w14:paraId="5AF693F4" w14:textId="1FD8F28E" w:rsidR="007B63D9" w:rsidRPr="000D6B5A" w:rsidDel="007B63D9" w:rsidRDefault="007B63D9" w:rsidP="007B63D9">
            <w:pPr>
              <w:spacing w:before="120" w:after="0"/>
              <w:rPr>
                <w:del w:id="1057" w:author="admin" w:date="2021-08-23T21:11:00Z"/>
                <w:rFonts w:eastAsia="Times New Roman"/>
              </w:rPr>
            </w:pPr>
            <w:del w:id="1058" w:author="admin" w:date="2021-08-23T21:11:00Z">
              <w:r w:rsidRPr="000D6B5A" w:rsidDel="007B63D9">
                <w:rPr>
                  <w:rFonts w:eastAsia="Times New Roman"/>
                </w:rPr>
                <w:delText>Maker</w:delText>
              </w:r>
            </w:del>
          </w:p>
        </w:tc>
        <w:tc>
          <w:tcPr>
            <w:tcW w:w="3420" w:type="dxa"/>
            <w:tcBorders>
              <w:top w:val="nil"/>
              <w:left w:val="nil"/>
              <w:bottom w:val="single" w:sz="4" w:space="0" w:color="auto"/>
              <w:right w:val="single" w:sz="4" w:space="0" w:color="auto"/>
            </w:tcBorders>
            <w:shd w:val="clear" w:color="auto" w:fill="auto"/>
            <w:noWrap/>
            <w:vAlign w:val="bottom"/>
            <w:hideMark/>
          </w:tcPr>
          <w:p w14:paraId="4096CB90" w14:textId="60DDE955" w:rsidR="007B63D9" w:rsidRPr="000D6B5A" w:rsidDel="007B63D9" w:rsidRDefault="007B63D9" w:rsidP="007B63D9">
            <w:pPr>
              <w:spacing w:before="120" w:after="0"/>
              <w:rPr>
                <w:del w:id="1059" w:author="admin" w:date="2021-08-23T21:11:00Z"/>
                <w:rFonts w:eastAsia="Times New Roman"/>
              </w:rPr>
            </w:pPr>
            <w:del w:id="1060" w:author="admin" w:date="2021-08-23T21:11:00Z">
              <w:r w:rsidRPr="000D6B5A" w:rsidDel="007B63D9">
                <w:rPr>
                  <w:rFonts w:eastAsia="Times New Roman"/>
                </w:rPr>
                <w:delText>Tài khoản đặt lệnh</w:delText>
              </w:r>
            </w:del>
          </w:p>
        </w:tc>
        <w:tc>
          <w:tcPr>
            <w:tcW w:w="2988" w:type="dxa"/>
            <w:tcBorders>
              <w:top w:val="nil"/>
              <w:left w:val="nil"/>
              <w:bottom w:val="single" w:sz="4" w:space="0" w:color="auto"/>
              <w:right w:val="single" w:sz="4" w:space="0" w:color="auto"/>
            </w:tcBorders>
            <w:shd w:val="clear" w:color="auto" w:fill="auto"/>
            <w:noWrap/>
            <w:vAlign w:val="bottom"/>
            <w:hideMark/>
          </w:tcPr>
          <w:p w14:paraId="740C1792" w14:textId="7AC7CA33" w:rsidR="007B63D9" w:rsidDel="007B63D9" w:rsidRDefault="007B63D9" w:rsidP="007B63D9">
            <w:pPr>
              <w:spacing w:before="120" w:after="0"/>
              <w:rPr>
                <w:del w:id="1061" w:author="admin" w:date="2021-08-23T21:11:00Z"/>
                <w:rFonts w:eastAsia="Times New Roman"/>
              </w:rPr>
            </w:pPr>
            <w:del w:id="1062" w:author="admin" w:date="2021-08-23T21:11:00Z">
              <w:r w:rsidDel="007B63D9">
                <w:rPr>
                  <w:rFonts w:eastAsia="Times New Roman"/>
                </w:rPr>
                <w:delText>Maker-Via</w:delText>
              </w:r>
            </w:del>
          </w:p>
        </w:tc>
      </w:tr>
      <w:tr w:rsidR="007B63D9" w:rsidDel="007B63D9" w14:paraId="04E2832F" w14:textId="7532231A" w:rsidTr="00E84233">
        <w:trPr>
          <w:trHeight w:val="300"/>
          <w:del w:id="1063" w:author="admin" w:date="2021-08-23T21:11:00Z"/>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49BAB22" w14:textId="5EA88A5A" w:rsidR="007B63D9" w:rsidRPr="000D6B5A" w:rsidDel="007B63D9" w:rsidRDefault="007B63D9" w:rsidP="007B63D9">
            <w:pPr>
              <w:spacing w:before="120" w:after="0"/>
              <w:rPr>
                <w:del w:id="1064" w:author="admin" w:date="2021-08-23T21:11:00Z"/>
                <w:rFonts w:eastAsia="Times New Roman"/>
              </w:rPr>
            </w:pPr>
            <w:del w:id="1065" w:author="admin" w:date="2021-08-23T21:11:00Z">
              <w:r w:rsidRPr="000D6B5A" w:rsidDel="007B63D9">
                <w:rPr>
                  <w:rFonts w:eastAsia="Times New Roman"/>
                </w:rPr>
                <w:delText>50</w:delText>
              </w:r>
            </w:del>
          </w:p>
        </w:tc>
        <w:tc>
          <w:tcPr>
            <w:tcW w:w="2052" w:type="dxa"/>
            <w:tcBorders>
              <w:top w:val="nil"/>
              <w:left w:val="nil"/>
              <w:bottom w:val="single" w:sz="4" w:space="0" w:color="auto"/>
              <w:right w:val="single" w:sz="4" w:space="0" w:color="auto"/>
            </w:tcBorders>
            <w:shd w:val="clear" w:color="auto" w:fill="70AD47" w:themeFill="accent6"/>
            <w:noWrap/>
            <w:vAlign w:val="bottom"/>
            <w:hideMark/>
          </w:tcPr>
          <w:p w14:paraId="73011AB4" w14:textId="179DB88A" w:rsidR="007B63D9" w:rsidRPr="000D6B5A" w:rsidDel="007B63D9" w:rsidRDefault="007B63D9" w:rsidP="007B63D9">
            <w:pPr>
              <w:spacing w:before="120" w:after="0"/>
              <w:rPr>
                <w:del w:id="1066" w:author="admin" w:date="2021-08-23T21:11:00Z"/>
                <w:rFonts w:eastAsia="Times New Roman"/>
              </w:rPr>
            </w:pPr>
            <w:del w:id="1067" w:author="admin" w:date="2021-08-23T21:11:00Z">
              <w:r w:rsidRPr="000D6B5A" w:rsidDel="007B63D9">
                <w:rPr>
                  <w:rFonts w:eastAsia="Times New Roman"/>
                </w:rPr>
                <w:delText>Via</w:delText>
              </w:r>
            </w:del>
          </w:p>
        </w:tc>
        <w:tc>
          <w:tcPr>
            <w:tcW w:w="3420" w:type="dxa"/>
            <w:tcBorders>
              <w:top w:val="nil"/>
              <w:left w:val="nil"/>
              <w:bottom w:val="single" w:sz="4" w:space="0" w:color="auto"/>
              <w:right w:val="single" w:sz="4" w:space="0" w:color="auto"/>
            </w:tcBorders>
            <w:shd w:val="clear" w:color="auto" w:fill="auto"/>
            <w:noWrap/>
            <w:vAlign w:val="bottom"/>
            <w:hideMark/>
          </w:tcPr>
          <w:p w14:paraId="0C6A660D" w14:textId="18BD5556" w:rsidR="007B63D9" w:rsidRPr="000D6B5A" w:rsidDel="007B63D9" w:rsidRDefault="007B63D9" w:rsidP="007B63D9">
            <w:pPr>
              <w:spacing w:before="120" w:after="0"/>
              <w:rPr>
                <w:del w:id="1068" w:author="admin" w:date="2021-08-23T21:11:00Z"/>
                <w:rFonts w:eastAsia="Times New Roman"/>
              </w:rPr>
            </w:pPr>
            <w:del w:id="1069" w:author="admin" w:date="2021-08-23T21:11:00Z">
              <w:r w:rsidRPr="000D6B5A" w:rsidDel="007B63D9">
                <w:rPr>
                  <w:rFonts w:eastAsia="Times New Roman"/>
                </w:rPr>
                <w:delText>Kênh đặt lệnh</w:delText>
              </w:r>
            </w:del>
          </w:p>
        </w:tc>
        <w:tc>
          <w:tcPr>
            <w:tcW w:w="2988" w:type="dxa"/>
            <w:tcBorders>
              <w:top w:val="nil"/>
              <w:left w:val="nil"/>
              <w:bottom w:val="single" w:sz="4" w:space="0" w:color="auto"/>
              <w:right w:val="single" w:sz="4" w:space="0" w:color="auto"/>
            </w:tcBorders>
            <w:shd w:val="clear" w:color="auto" w:fill="auto"/>
            <w:noWrap/>
            <w:vAlign w:val="bottom"/>
            <w:hideMark/>
          </w:tcPr>
          <w:p w14:paraId="68D9C189" w14:textId="628A7833" w:rsidR="007B63D9" w:rsidDel="007B63D9" w:rsidRDefault="007B63D9" w:rsidP="007B63D9">
            <w:pPr>
              <w:spacing w:before="120" w:after="0"/>
              <w:rPr>
                <w:del w:id="1070" w:author="admin" w:date="2021-08-23T21:11:00Z"/>
                <w:rFonts w:eastAsia="Times New Roman"/>
              </w:rPr>
            </w:pPr>
            <w:del w:id="1071" w:author="admin" w:date="2021-08-23T21:11:00Z">
              <w:r w:rsidDel="007B63D9">
                <w:rPr>
                  <w:rFonts w:eastAsia="Times New Roman"/>
                </w:rPr>
                <w:delText>Maker-</w:delText>
              </w:r>
              <w:commentRangeStart w:id="1072"/>
              <w:r w:rsidDel="007B63D9">
                <w:rPr>
                  <w:rFonts w:eastAsia="Times New Roman"/>
                </w:rPr>
                <w:delText>Via</w:delText>
              </w:r>
            </w:del>
            <w:commentRangeEnd w:id="1072"/>
            <w:r>
              <w:rPr>
                <w:rStyle w:val="CommentReference"/>
              </w:rPr>
              <w:commentReference w:id="1072"/>
            </w:r>
          </w:p>
        </w:tc>
      </w:tr>
    </w:tbl>
    <w:p w14:paraId="0D68F3D3" w14:textId="77777777" w:rsidR="001011BA" w:rsidRPr="001011BA" w:rsidRDefault="001011BA" w:rsidP="001011BA">
      <w:pPr>
        <w:rPr>
          <w:lang w:val="en-GB"/>
        </w:rPr>
      </w:pPr>
    </w:p>
    <w:p w14:paraId="2D33ABF5" w14:textId="072FA3BF" w:rsidR="00840F1D" w:rsidRDefault="007974A9" w:rsidP="00840F1D">
      <w:pPr>
        <w:pStyle w:val="Heading4"/>
      </w:pPr>
      <w:r>
        <w:t>Pending Cancel</w:t>
      </w:r>
    </w:p>
    <w:p w14:paraId="49A98DAF" w14:textId="08AD4E5D" w:rsidR="00757577" w:rsidRPr="00757577" w:rsidRDefault="00757577" w:rsidP="00757577">
      <w:pPr>
        <w:rPr>
          <w:lang w:val="en-GB"/>
        </w:rPr>
      </w:pPr>
      <w:r w:rsidRPr="00315D3C">
        <w:t>Message báo gửi lệnh hủy vào hệ thống</w:t>
      </w:r>
      <w:r>
        <w:t xml:space="preserve"> thành công.</w:t>
      </w:r>
    </w:p>
    <w:tbl>
      <w:tblPr>
        <w:tblW w:w="9378" w:type="dxa"/>
        <w:tblLook w:val="04A0" w:firstRow="1" w:lastRow="0" w:firstColumn="1" w:lastColumn="0" w:noHBand="0" w:noVBand="1"/>
      </w:tblPr>
      <w:tblGrid>
        <w:gridCol w:w="918"/>
        <w:gridCol w:w="2015"/>
        <w:gridCol w:w="3420"/>
        <w:gridCol w:w="3025"/>
      </w:tblGrid>
      <w:tr w:rsidR="00757577" w:rsidRPr="00522F50" w14:paraId="377CCE49"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hideMark/>
          </w:tcPr>
          <w:p w14:paraId="30C52B8E" w14:textId="77777777" w:rsidR="00757577" w:rsidRPr="00122002" w:rsidRDefault="00757577" w:rsidP="00E84233">
            <w:pPr>
              <w:spacing w:before="120" w:after="0"/>
              <w:rPr>
                <w:rFonts w:eastAsia="Times New Roman"/>
                <w:b/>
              </w:rPr>
            </w:pPr>
            <w:r w:rsidRPr="00122002">
              <w:rPr>
                <w:rFonts w:eastAsia="Times New Roman"/>
                <w:b/>
              </w:rPr>
              <w:t>Tag</w:t>
            </w:r>
          </w:p>
        </w:tc>
        <w:tc>
          <w:tcPr>
            <w:tcW w:w="2015"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1724B7BC" w14:textId="77777777" w:rsidR="00757577" w:rsidRPr="00122002" w:rsidRDefault="00757577" w:rsidP="00E84233">
            <w:pPr>
              <w:spacing w:before="120" w:after="0"/>
              <w:rPr>
                <w:rFonts w:eastAsia="Times New Roman"/>
                <w:b/>
              </w:rPr>
            </w:pPr>
            <w:r w:rsidRPr="00122002">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76A97645" w14:textId="77777777" w:rsidR="00757577" w:rsidRPr="00122002" w:rsidRDefault="00757577" w:rsidP="00E84233">
            <w:pPr>
              <w:spacing w:before="120" w:after="0"/>
              <w:rPr>
                <w:rFonts w:eastAsia="Times New Roman"/>
                <w:b/>
              </w:rPr>
            </w:pPr>
            <w:r w:rsidRPr="00122002">
              <w:rPr>
                <w:rFonts w:eastAsia="Times New Roman"/>
                <w:b/>
              </w:rPr>
              <w:t>Value</w:t>
            </w:r>
          </w:p>
        </w:tc>
        <w:tc>
          <w:tcPr>
            <w:tcW w:w="3025"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5E2B2023" w14:textId="77777777" w:rsidR="00757577" w:rsidRPr="00122002" w:rsidRDefault="00757577" w:rsidP="00E84233">
            <w:pPr>
              <w:spacing w:before="120" w:after="0"/>
              <w:rPr>
                <w:rFonts w:eastAsia="Times New Roman"/>
                <w:b/>
              </w:rPr>
            </w:pPr>
            <w:r w:rsidRPr="00122002">
              <w:rPr>
                <w:rFonts w:eastAsia="Times New Roman"/>
                <w:b/>
              </w:rPr>
              <w:t>Comment</w:t>
            </w:r>
          </w:p>
        </w:tc>
      </w:tr>
      <w:tr w:rsidR="007B63D9" w:rsidRPr="00522F50" w14:paraId="3EBDB403" w14:textId="77777777" w:rsidTr="00E84233">
        <w:trPr>
          <w:trHeight w:val="300"/>
          <w:ins w:id="1073" w:author="admin" w:date="2021-08-23T21:14:00Z"/>
        </w:trPr>
        <w:tc>
          <w:tcPr>
            <w:tcW w:w="918" w:type="dxa"/>
            <w:tcBorders>
              <w:top w:val="nil"/>
              <w:left w:val="single" w:sz="4" w:space="0" w:color="auto"/>
              <w:bottom w:val="single" w:sz="4" w:space="0" w:color="auto"/>
              <w:right w:val="single" w:sz="4" w:space="0" w:color="auto"/>
            </w:tcBorders>
            <w:shd w:val="clear" w:color="auto" w:fill="auto"/>
            <w:noWrap/>
          </w:tcPr>
          <w:p w14:paraId="48C488E6" w14:textId="604B447B" w:rsidR="007B63D9" w:rsidRPr="00522F50" w:rsidRDefault="007B63D9" w:rsidP="007B63D9">
            <w:pPr>
              <w:spacing w:before="120" w:after="0"/>
              <w:rPr>
                <w:ins w:id="1074" w:author="admin" w:date="2021-08-23T21:14:00Z"/>
                <w:rFonts w:eastAsia="Times New Roman"/>
              </w:rPr>
            </w:pPr>
            <w:ins w:id="1075" w:author="admin" w:date="2021-08-23T21:14:00Z">
              <w:r>
                <w:rPr>
                  <w:rFonts w:eastAsia="Times New Roman"/>
                </w:rPr>
                <w:t>8</w:t>
              </w:r>
            </w:ins>
          </w:p>
        </w:tc>
        <w:tc>
          <w:tcPr>
            <w:tcW w:w="2015" w:type="dxa"/>
            <w:tcBorders>
              <w:top w:val="nil"/>
              <w:left w:val="nil"/>
              <w:bottom w:val="single" w:sz="4" w:space="0" w:color="auto"/>
              <w:right w:val="single" w:sz="4" w:space="0" w:color="auto"/>
            </w:tcBorders>
            <w:shd w:val="clear" w:color="auto" w:fill="auto"/>
            <w:noWrap/>
          </w:tcPr>
          <w:p w14:paraId="36C4BFD7" w14:textId="77777777" w:rsidR="007B63D9" w:rsidRPr="00522F50" w:rsidRDefault="007B63D9" w:rsidP="007B63D9">
            <w:pPr>
              <w:spacing w:before="120" w:after="0"/>
              <w:rPr>
                <w:ins w:id="1076" w:author="admin" w:date="2021-08-23T21:14:00Z"/>
                <w:rFonts w:eastAsia="Times New Roman"/>
              </w:rPr>
            </w:pPr>
          </w:p>
        </w:tc>
        <w:tc>
          <w:tcPr>
            <w:tcW w:w="3420" w:type="dxa"/>
            <w:tcBorders>
              <w:top w:val="nil"/>
              <w:left w:val="nil"/>
              <w:bottom w:val="single" w:sz="4" w:space="0" w:color="auto"/>
              <w:right w:val="single" w:sz="4" w:space="0" w:color="auto"/>
            </w:tcBorders>
            <w:shd w:val="clear" w:color="auto" w:fill="auto"/>
            <w:noWrap/>
          </w:tcPr>
          <w:p w14:paraId="35005E3E" w14:textId="428F0A03" w:rsidR="007B63D9" w:rsidRPr="00522F50" w:rsidRDefault="007B63D9" w:rsidP="007B63D9">
            <w:pPr>
              <w:spacing w:before="120" w:after="0"/>
              <w:rPr>
                <w:ins w:id="1077" w:author="admin" w:date="2021-08-23T21:14:00Z"/>
                <w:rFonts w:eastAsia="Times New Roman"/>
              </w:rPr>
            </w:pPr>
            <w:ins w:id="1078" w:author="admin" w:date="2021-08-23T21:14:00Z">
              <w:r w:rsidRPr="00007D82">
                <w:rPr>
                  <w:rFonts w:eastAsia="Times New Roman"/>
                </w:rPr>
                <w:t>FIX.4.4</w:t>
              </w:r>
            </w:ins>
          </w:p>
        </w:tc>
        <w:tc>
          <w:tcPr>
            <w:tcW w:w="3025" w:type="dxa"/>
            <w:tcBorders>
              <w:top w:val="nil"/>
              <w:left w:val="nil"/>
              <w:bottom w:val="single" w:sz="4" w:space="0" w:color="auto"/>
              <w:right w:val="single" w:sz="4" w:space="0" w:color="auto"/>
            </w:tcBorders>
            <w:shd w:val="clear" w:color="auto" w:fill="auto"/>
            <w:noWrap/>
          </w:tcPr>
          <w:p w14:paraId="6A2C40C5" w14:textId="77777777" w:rsidR="007B63D9" w:rsidRPr="00522F50" w:rsidRDefault="007B63D9" w:rsidP="007B63D9">
            <w:pPr>
              <w:spacing w:before="120" w:after="0"/>
              <w:rPr>
                <w:ins w:id="1079" w:author="admin" w:date="2021-08-23T21:14:00Z"/>
                <w:rFonts w:eastAsia="Times New Roman"/>
              </w:rPr>
            </w:pPr>
          </w:p>
        </w:tc>
      </w:tr>
      <w:tr w:rsidR="007B63D9" w:rsidRPr="00522F50" w14:paraId="3A82C78F" w14:textId="77777777" w:rsidTr="00E84233">
        <w:trPr>
          <w:trHeight w:val="300"/>
          <w:ins w:id="1080" w:author="admin" w:date="2021-08-23T21:14:00Z"/>
        </w:trPr>
        <w:tc>
          <w:tcPr>
            <w:tcW w:w="918" w:type="dxa"/>
            <w:tcBorders>
              <w:top w:val="nil"/>
              <w:left w:val="single" w:sz="4" w:space="0" w:color="auto"/>
              <w:bottom w:val="single" w:sz="4" w:space="0" w:color="auto"/>
              <w:right w:val="single" w:sz="4" w:space="0" w:color="auto"/>
            </w:tcBorders>
            <w:shd w:val="clear" w:color="auto" w:fill="auto"/>
            <w:noWrap/>
          </w:tcPr>
          <w:p w14:paraId="0EAFA6E4" w14:textId="047FDB14" w:rsidR="007B63D9" w:rsidRPr="00522F50" w:rsidRDefault="007B63D9" w:rsidP="007B63D9">
            <w:pPr>
              <w:spacing w:before="120" w:after="0"/>
              <w:rPr>
                <w:ins w:id="1081" w:author="admin" w:date="2021-08-23T21:14:00Z"/>
                <w:rFonts w:eastAsia="Times New Roman"/>
              </w:rPr>
            </w:pPr>
            <w:ins w:id="1082" w:author="admin" w:date="2021-08-23T21:14:00Z">
              <w:r>
                <w:rPr>
                  <w:rFonts w:eastAsia="Times New Roman"/>
                </w:rPr>
                <w:t>9</w:t>
              </w:r>
            </w:ins>
          </w:p>
        </w:tc>
        <w:tc>
          <w:tcPr>
            <w:tcW w:w="2015" w:type="dxa"/>
            <w:tcBorders>
              <w:top w:val="nil"/>
              <w:left w:val="nil"/>
              <w:bottom w:val="single" w:sz="4" w:space="0" w:color="auto"/>
              <w:right w:val="single" w:sz="4" w:space="0" w:color="auto"/>
            </w:tcBorders>
            <w:shd w:val="clear" w:color="auto" w:fill="auto"/>
            <w:noWrap/>
          </w:tcPr>
          <w:p w14:paraId="03A23D77" w14:textId="38043468" w:rsidR="007B63D9" w:rsidRPr="00522F50" w:rsidRDefault="007B63D9" w:rsidP="007B63D9">
            <w:pPr>
              <w:spacing w:before="120" w:after="0"/>
              <w:rPr>
                <w:ins w:id="1083" w:author="admin" w:date="2021-08-23T21:14:00Z"/>
                <w:rFonts w:eastAsia="Times New Roman"/>
              </w:rPr>
            </w:pPr>
            <w:ins w:id="1084" w:author="admin" w:date="2021-08-23T21:14: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
          <w:p w14:paraId="021CC065" w14:textId="77777777" w:rsidR="007B63D9" w:rsidRPr="00522F50" w:rsidRDefault="007B63D9" w:rsidP="007B63D9">
            <w:pPr>
              <w:spacing w:before="120" w:after="0"/>
              <w:rPr>
                <w:ins w:id="1085" w:author="admin" w:date="2021-08-23T21:14:00Z"/>
                <w:rFonts w:eastAsia="Times New Roman"/>
              </w:rPr>
            </w:pPr>
          </w:p>
        </w:tc>
        <w:tc>
          <w:tcPr>
            <w:tcW w:w="3025" w:type="dxa"/>
            <w:tcBorders>
              <w:top w:val="nil"/>
              <w:left w:val="nil"/>
              <w:bottom w:val="single" w:sz="4" w:space="0" w:color="auto"/>
              <w:right w:val="single" w:sz="4" w:space="0" w:color="auto"/>
            </w:tcBorders>
            <w:shd w:val="clear" w:color="auto" w:fill="auto"/>
            <w:noWrap/>
          </w:tcPr>
          <w:p w14:paraId="240DA514" w14:textId="77777777" w:rsidR="007B63D9" w:rsidRPr="00522F50" w:rsidRDefault="007B63D9" w:rsidP="007B63D9">
            <w:pPr>
              <w:spacing w:before="120" w:after="0"/>
              <w:rPr>
                <w:ins w:id="1086" w:author="admin" w:date="2021-08-23T21:14:00Z"/>
                <w:rFonts w:eastAsia="Times New Roman"/>
              </w:rPr>
            </w:pPr>
          </w:p>
        </w:tc>
      </w:tr>
      <w:tr w:rsidR="007B63D9" w:rsidRPr="00522F50" w14:paraId="55B6E355"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A028BC1" w14:textId="77777777" w:rsidR="007B63D9" w:rsidRPr="00522F50" w:rsidRDefault="007B63D9" w:rsidP="007B63D9">
            <w:pPr>
              <w:spacing w:before="120" w:after="0"/>
              <w:rPr>
                <w:rFonts w:eastAsia="Times New Roman"/>
              </w:rPr>
            </w:pPr>
            <w:r w:rsidRPr="00522F50">
              <w:rPr>
                <w:rFonts w:eastAsia="Times New Roman"/>
              </w:rPr>
              <w:t>35</w:t>
            </w:r>
          </w:p>
        </w:tc>
        <w:tc>
          <w:tcPr>
            <w:tcW w:w="2015" w:type="dxa"/>
            <w:tcBorders>
              <w:top w:val="nil"/>
              <w:left w:val="nil"/>
              <w:bottom w:val="single" w:sz="4" w:space="0" w:color="auto"/>
              <w:right w:val="single" w:sz="4" w:space="0" w:color="auto"/>
            </w:tcBorders>
            <w:shd w:val="clear" w:color="auto" w:fill="auto"/>
            <w:noWrap/>
            <w:hideMark/>
          </w:tcPr>
          <w:p w14:paraId="5EB83EA8" w14:textId="77777777" w:rsidR="007B63D9" w:rsidRPr="00522F50" w:rsidRDefault="007B63D9" w:rsidP="007B63D9">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hideMark/>
          </w:tcPr>
          <w:p w14:paraId="5D48A12D" w14:textId="77777777" w:rsidR="007B63D9" w:rsidRPr="00522F50" w:rsidRDefault="007B63D9" w:rsidP="007B63D9">
            <w:pPr>
              <w:spacing w:before="120" w:after="0"/>
              <w:rPr>
                <w:rFonts w:eastAsia="Times New Roman"/>
              </w:rPr>
            </w:pPr>
            <w:r w:rsidRPr="00522F50">
              <w:rPr>
                <w:rFonts w:eastAsia="Times New Roman"/>
              </w:rPr>
              <w:t>8</w:t>
            </w:r>
          </w:p>
        </w:tc>
        <w:tc>
          <w:tcPr>
            <w:tcW w:w="3025" w:type="dxa"/>
            <w:tcBorders>
              <w:top w:val="nil"/>
              <w:left w:val="nil"/>
              <w:bottom w:val="single" w:sz="4" w:space="0" w:color="auto"/>
              <w:right w:val="single" w:sz="4" w:space="0" w:color="auto"/>
            </w:tcBorders>
            <w:shd w:val="clear" w:color="auto" w:fill="auto"/>
            <w:noWrap/>
            <w:hideMark/>
          </w:tcPr>
          <w:p w14:paraId="465C15A3"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3FB56AF1" w14:textId="77777777" w:rsidTr="00E84233">
        <w:trPr>
          <w:trHeight w:val="300"/>
          <w:ins w:id="1087" w:author="admin" w:date="2021-08-23T21:14:00Z"/>
        </w:trPr>
        <w:tc>
          <w:tcPr>
            <w:tcW w:w="918" w:type="dxa"/>
            <w:tcBorders>
              <w:top w:val="nil"/>
              <w:left w:val="single" w:sz="4" w:space="0" w:color="auto"/>
              <w:bottom w:val="single" w:sz="4" w:space="0" w:color="auto"/>
              <w:right w:val="single" w:sz="4" w:space="0" w:color="auto"/>
            </w:tcBorders>
            <w:shd w:val="clear" w:color="auto" w:fill="auto"/>
            <w:noWrap/>
          </w:tcPr>
          <w:p w14:paraId="7A7E6A99" w14:textId="7C224744" w:rsidR="007B63D9" w:rsidRDefault="007B63D9" w:rsidP="007B63D9">
            <w:pPr>
              <w:spacing w:before="120" w:after="0"/>
              <w:rPr>
                <w:ins w:id="1088" w:author="admin" w:date="2021-08-23T21:14:00Z"/>
                <w:rFonts w:eastAsia="Times New Roman"/>
              </w:rPr>
            </w:pPr>
            <w:ins w:id="1089" w:author="admin" w:date="2021-08-23T21:14:00Z">
              <w:r>
                <w:rPr>
                  <w:rFonts w:eastAsia="Times New Roman"/>
                </w:rPr>
                <w:t>34</w:t>
              </w:r>
            </w:ins>
          </w:p>
        </w:tc>
        <w:tc>
          <w:tcPr>
            <w:tcW w:w="2015" w:type="dxa"/>
            <w:tcBorders>
              <w:top w:val="nil"/>
              <w:left w:val="nil"/>
              <w:bottom w:val="single" w:sz="4" w:space="0" w:color="auto"/>
              <w:right w:val="single" w:sz="4" w:space="0" w:color="auto"/>
            </w:tcBorders>
            <w:shd w:val="clear" w:color="auto" w:fill="auto"/>
            <w:noWrap/>
          </w:tcPr>
          <w:p w14:paraId="5ECC5D80" w14:textId="4A14F77C" w:rsidR="007B63D9" w:rsidRDefault="007B63D9" w:rsidP="007B63D9">
            <w:pPr>
              <w:spacing w:before="120" w:after="0"/>
              <w:rPr>
                <w:ins w:id="1090" w:author="admin" w:date="2021-08-23T21:14:00Z"/>
                <w:rFonts w:eastAsia="Times New Roman"/>
              </w:rPr>
            </w:pPr>
            <w:ins w:id="1091" w:author="admin" w:date="2021-08-23T21:14: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
          <w:p w14:paraId="612BE352" w14:textId="21672C96" w:rsidR="007B63D9" w:rsidRPr="00522F50" w:rsidRDefault="007B63D9" w:rsidP="007B63D9">
            <w:pPr>
              <w:spacing w:before="120" w:after="0"/>
              <w:rPr>
                <w:ins w:id="1092" w:author="admin" w:date="2021-08-23T21:14:00Z"/>
                <w:rFonts w:eastAsia="Times New Roman"/>
              </w:rPr>
            </w:pPr>
            <w:ins w:id="1093" w:author="admin" w:date="2021-08-23T21:14:00Z">
              <w:r w:rsidRPr="00B67379">
                <w:rPr>
                  <w:rFonts w:eastAsia="Times New Roman"/>
                  <w:sz w:val="20"/>
                  <w:szCs w:val="20"/>
                </w:rPr>
                <w:t>số seq tăng dần của msg</w:t>
              </w:r>
            </w:ins>
          </w:p>
        </w:tc>
        <w:tc>
          <w:tcPr>
            <w:tcW w:w="3025" w:type="dxa"/>
            <w:tcBorders>
              <w:top w:val="nil"/>
              <w:left w:val="nil"/>
              <w:bottom w:val="single" w:sz="4" w:space="0" w:color="auto"/>
              <w:right w:val="single" w:sz="4" w:space="0" w:color="auto"/>
            </w:tcBorders>
            <w:shd w:val="clear" w:color="auto" w:fill="auto"/>
            <w:noWrap/>
          </w:tcPr>
          <w:p w14:paraId="6BBCA93D" w14:textId="77777777" w:rsidR="007B63D9" w:rsidRPr="00522F50" w:rsidRDefault="007B63D9" w:rsidP="007B63D9">
            <w:pPr>
              <w:spacing w:before="120" w:after="0"/>
              <w:rPr>
                <w:ins w:id="1094" w:author="admin" w:date="2021-08-23T21:14:00Z"/>
                <w:rFonts w:eastAsia="Times New Roman"/>
              </w:rPr>
            </w:pPr>
          </w:p>
        </w:tc>
      </w:tr>
      <w:tr w:rsidR="007B63D9" w:rsidRPr="00522F50" w14:paraId="57F52775" w14:textId="77777777" w:rsidTr="00E84233">
        <w:trPr>
          <w:trHeight w:val="300"/>
          <w:ins w:id="1095" w:author="admin" w:date="2021-08-23T21:14:00Z"/>
        </w:trPr>
        <w:tc>
          <w:tcPr>
            <w:tcW w:w="918" w:type="dxa"/>
            <w:tcBorders>
              <w:top w:val="nil"/>
              <w:left w:val="single" w:sz="4" w:space="0" w:color="auto"/>
              <w:bottom w:val="single" w:sz="4" w:space="0" w:color="auto"/>
              <w:right w:val="single" w:sz="4" w:space="0" w:color="auto"/>
            </w:tcBorders>
            <w:shd w:val="clear" w:color="auto" w:fill="auto"/>
            <w:noWrap/>
          </w:tcPr>
          <w:p w14:paraId="2DD47B0A" w14:textId="0E26367C" w:rsidR="007B63D9" w:rsidRDefault="007B63D9" w:rsidP="007B63D9">
            <w:pPr>
              <w:spacing w:before="120" w:after="0"/>
              <w:rPr>
                <w:ins w:id="1096" w:author="admin" w:date="2021-08-23T21:14:00Z"/>
                <w:rFonts w:eastAsia="Times New Roman"/>
              </w:rPr>
            </w:pPr>
            <w:ins w:id="1097" w:author="admin" w:date="2021-08-23T21:14:00Z">
              <w:r>
                <w:rPr>
                  <w:rFonts w:eastAsia="Times New Roman"/>
                </w:rPr>
                <w:t>49</w:t>
              </w:r>
            </w:ins>
          </w:p>
        </w:tc>
        <w:tc>
          <w:tcPr>
            <w:tcW w:w="2015" w:type="dxa"/>
            <w:tcBorders>
              <w:top w:val="nil"/>
              <w:left w:val="nil"/>
              <w:bottom w:val="single" w:sz="4" w:space="0" w:color="auto"/>
              <w:right w:val="single" w:sz="4" w:space="0" w:color="auto"/>
            </w:tcBorders>
            <w:shd w:val="clear" w:color="auto" w:fill="auto"/>
            <w:noWrap/>
          </w:tcPr>
          <w:p w14:paraId="4B810028" w14:textId="6B04EB2A" w:rsidR="007B63D9" w:rsidRDefault="007B63D9" w:rsidP="007B63D9">
            <w:pPr>
              <w:spacing w:before="120" w:after="0"/>
              <w:rPr>
                <w:ins w:id="1098" w:author="admin" w:date="2021-08-23T21:14:00Z"/>
                <w:rFonts w:eastAsia="Times New Roman"/>
              </w:rPr>
            </w:pPr>
            <w:ins w:id="1099" w:author="admin" w:date="2021-08-23T21:14: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
          <w:p w14:paraId="07BB6AAC" w14:textId="77777777" w:rsidR="007B63D9" w:rsidRDefault="007B63D9" w:rsidP="007B63D9">
            <w:pPr>
              <w:spacing w:before="120" w:after="0"/>
              <w:rPr>
                <w:ins w:id="1100" w:author="admin" w:date="2021-08-23T21:15:00Z"/>
                <w:rFonts w:eastAsia="Times New Roman"/>
              </w:rPr>
            </w:pPr>
            <w:ins w:id="1101" w:author="admin" w:date="2021-08-23T21:15:00Z">
              <w:r>
                <w:rPr>
                  <w:rFonts w:eastAsia="Times New Roman"/>
                </w:rPr>
                <w:t>EORS.01</w:t>
              </w:r>
            </w:ins>
          </w:p>
          <w:p w14:paraId="2EEFC9FC" w14:textId="3BF80D0B" w:rsidR="007B63D9" w:rsidRPr="00522F50" w:rsidRDefault="007B63D9" w:rsidP="007B63D9">
            <w:pPr>
              <w:spacing w:before="120" w:after="0"/>
              <w:rPr>
                <w:ins w:id="1102" w:author="admin" w:date="2021-08-23T21:14:00Z"/>
                <w:rFonts w:eastAsia="Times New Roman"/>
              </w:rPr>
            </w:pPr>
            <w:ins w:id="1103" w:author="admin" w:date="2021-08-23T21:15:00Z">
              <w:r>
                <w:rPr>
                  <w:rFonts w:eastAsia="Times New Roman"/>
                </w:rPr>
                <w:t>EORS.02</w:t>
              </w:r>
            </w:ins>
          </w:p>
        </w:tc>
        <w:tc>
          <w:tcPr>
            <w:tcW w:w="3025" w:type="dxa"/>
            <w:tcBorders>
              <w:top w:val="nil"/>
              <w:left w:val="nil"/>
              <w:bottom w:val="single" w:sz="4" w:space="0" w:color="auto"/>
              <w:right w:val="single" w:sz="4" w:space="0" w:color="auto"/>
            </w:tcBorders>
            <w:shd w:val="clear" w:color="auto" w:fill="auto"/>
            <w:noWrap/>
          </w:tcPr>
          <w:p w14:paraId="40249F04" w14:textId="77777777" w:rsidR="007B63D9" w:rsidRPr="00522F50" w:rsidRDefault="007B63D9" w:rsidP="007B63D9">
            <w:pPr>
              <w:spacing w:before="120" w:after="0"/>
              <w:rPr>
                <w:ins w:id="1104" w:author="admin" w:date="2021-08-23T21:14:00Z"/>
                <w:rFonts w:eastAsia="Times New Roman"/>
              </w:rPr>
            </w:pPr>
          </w:p>
        </w:tc>
      </w:tr>
      <w:tr w:rsidR="007B63D9" w:rsidRPr="00522F50" w14:paraId="4066F6DB" w14:textId="77777777" w:rsidTr="00E84233">
        <w:trPr>
          <w:trHeight w:val="300"/>
          <w:ins w:id="1105" w:author="admin" w:date="2021-08-23T21:14:00Z"/>
        </w:trPr>
        <w:tc>
          <w:tcPr>
            <w:tcW w:w="918" w:type="dxa"/>
            <w:tcBorders>
              <w:top w:val="nil"/>
              <w:left w:val="single" w:sz="4" w:space="0" w:color="auto"/>
              <w:bottom w:val="single" w:sz="4" w:space="0" w:color="auto"/>
              <w:right w:val="single" w:sz="4" w:space="0" w:color="auto"/>
            </w:tcBorders>
            <w:shd w:val="clear" w:color="auto" w:fill="auto"/>
            <w:noWrap/>
          </w:tcPr>
          <w:p w14:paraId="72F78686" w14:textId="4BE61F4E" w:rsidR="007B63D9" w:rsidRDefault="007B63D9" w:rsidP="007B63D9">
            <w:pPr>
              <w:spacing w:before="120" w:after="0"/>
              <w:rPr>
                <w:ins w:id="1106" w:author="admin" w:date="2021-08-23T21:14:00Z"/>
                <w:rFonts w:eastAsia="Times New Roman"/>
              </w:rPr>
            </w:pPr>
            <w:ins w:id="1107" w:author="admin" w:date="2021-08-23T21:14:00Z">
              <w:r>
                <w:rPr>
                  <w:rFonts w:eastAsia="Times New Roman"/>
                </w:rPr>
                <w:t>50</w:t>
              </w:r>
            </w:ins>
          </w:p>
        </w:tc>
        <w:tc>
          <w:tcPr>
            <w:tcW w:w="2015" w:type="dxa"/>
            <w:tcBorders>
              <w:top w:val="nil"/>
              <w:left w:val="nil"/>
              <w:bottom w:val="single" w:sz="4" w:space="0" w:color="auto"/>
              <w:right w:val="single" w:sz="4" w:space="0" w:color="auto"/>
            </w:tcBorders>
            <w:shd w:val="clear" w:color="auto" w:fill="auto"/>
            <w:noWrap/>
          </w:tcPr>
          <w:p w14:paraId="1CF0A669" w14:textId="564BD8CA" w:rsidR="007B63D9" w:rsidRDefault="007B63D9" w:rsidP="007B63D9">
            <w:pPr>
              <w:spacing w:before="120" w:after="0"/>
              <w:rPr>
                <w:ins w:id="1108" w:author="admin" w:date="2021-08-23T21:14:00Z"/>
                <w:rFonts w:eastAsia="Times New Roman"/>
              </w:rPr>
            </w:pPr>
            <w:ins w:id="1109" w:author="admin" w:date="2021-08-23T21:14:00Z">
              <w:r>
                <w:rPr>
                  <w:rFonts w:eastAsia="Times New Roman"/>
                </w:rPr>
                <w:t>Maker - Via</w:t>
              </w:r>
            </w:ins>
          </w:p>
        </w:tc>
        <w:tc>
          <w:tcPr>
            <w:tcW w:w="3420" w:type="dxa"/>
            <w:tcBorders>
              <w:top w:val="nil"/>
              <w:left w:val="nil"/>
              <w:bottom w:val="single" w:sz="4" w:space="0" w:color="auto"/>
              <w:right w:val="single" w:sz="4" w:space="0" w:color="auto"/>
            </w:tcBorders>
            <w:shd w:val="clear" w:color="auto" w:fill="auto"/>
            <w:noWrap/>
          </w:tcPr>
          <w:p w14:paraId="572CDAFE" w14:textId="36C894FA" w:rsidR="007B63D9" w:rsidRPr="00522F50" w:rsidRDefault="007B63D9" w:rsidP="007B63D9">
            <w:pPr>
              <w:spacing w:before="120" w:after="0"/>
              <w:rPr>
                <w:ins w:id="1110" w:author="admin" w:date="2021-08-23T21:14:00Z"/>
                <w:rFonts w:eastAsia="Times New Roman"/>
              </w:rPr>
            </w:pPr>
            <w:ins w:id="1111" w:author="admin" w:date="2021-08-23T21:14:00Z">
              <w:r>
                <w:rPr>
                  <w:rFonts w:eastAsia="Times New Roman"/>
                </w:rPr>
                <w:t>Kênh đặt lệnh</w:t>
              </w:r>
            </w:ins>
          </w:p>
        </w:tc>
        <w:tc>
          <w:tcPr>
            <w:tcW w:w="3025" w:type="dxa"/>
            <w:tcBorders>
              <w:top w:val="nil"/>
              <w:left w:val="nil"/>
              <w:bottom w:val="single" w:sz="4" w:space="0" w:color="auto"/>
              <w:right w:val="single" w:sz="4" w:space="0" w:color="auto"/>
            </w:tcBorders>
            <w:shd w:val="clear" w:color="auto" w:fill="auto"/>
            <w:noWrap/>
          </w:tcPr>
          <w:p w14:paraId="6EDA1BBC" w14:textId="4807FB42" w:rsidR="007B63D9" w:rsidRPr="00522F50" w:rsidRDefault="007B63D9" w:rsidP="007B63D9">
            <w:pPr>
              <w:spacing w:before="120" w:after="0"/>
              <w:rPr>
                <w:ins w:id="1112" w:author="admin" w:date="2021-08-23T21:14:00Z"/>
                <w:rFonts w:eastAsia="Times New Roman"/>
              </w:rPr>
            </w:pPr>
            <w:ins w:id="1113" w:author="admin" w:date="2021-08-23T21:14:00Z">
              <w:r>
                <w:rPr>
                  <w:rFonts w:eastAsia="Times New Roman"/>
                </w:rPr>
                <w:t>Maker-via</w:t>
              </w:r>
            </w:ins>
          </w:p>
        </w:tc>
      </w:tr>
      <w:tr w:rsidR="007B63D9" w:rsidRPr="00522F50" w14:paraId="11876843" w14:textId="77777777" w:rsidTr="00E84233">
        <w:trPr>
          <w:trHeight w:val="300"/>
          <w:ins w:id="1114" w:author="admin" w:date="2021-08-23T21:14:00Z"/>
        </w:trPr>
        <w:tc>
          <w:tcPr>
            <w:tcW w:w="918" w:type="dxa"/>
            <w:tcBorders>
              <w:top w:val="nil"/>
              <w:left w:val="single" w:sz="4" w:space="0" w:color="auto"/>
              <w:bottom w:val="single" w:sz="4" w:space="0" w:color="auto"/>
              <w:right w:val="single" w:sz="4" w:space="0" w:color="auto"/>
            </w:tcBorders>
            <w:shd w:val="clear" w:color="auto" w:fill="auto"/>
            <w:noWrap/>
          </w:tcPr>
          <w:p w14:paraId="0E499300" w14:textId="753EF4E8" w:rsidR="007B63D9" w:rsidRDefault="007B63D9" w:rsidP="007B63D9">
            <w:pPr>
              <w:spacing w:before="120" w:after="0"/>
              <w:rPr>
                <w:ins w:id="1115" w:author="admin" w:date="2021-08-23T21:14:00Z"/>
                <w:rFonts w:eastAsia="Times New Roman"/>
              </w:rPr>
            </w:pPr>
            <w:ins w:id="1116" w:author="admin" w:date="2021-08-23T21:14:00Z">
              <w:r>
                <w:rPr>
                  <w:rFonts w:eastAsia="Times New Roman"/>
                </w:rPr>
                <w:t>52</w:t>
              </w:r>
            </w:ins>
          </w:p>
        </w:tc>
        <w:tc>
          <w:tcPr>
            <w:tcW w:w="2015" w:type="dxa"/>
            <w:tcBorders>
              <w:top w:val="nil"/>
              <w:left w:val="nil"/>
              <w:bottom w:val="single" w:sz="4" w:space="0" w:color="auto"/>
              <w:right w:val="single" w:sz="4" w:space="0" w:color="auto"/>
            </w:tcBorders>
            <w:shd w:val="clear" w:color="auto" w:fill="auto"/>
            <w:noWrap/>
          </w:tcPr>
          <w:p w14:paraId="379911B6" w14:textId="0B4651A2" w:rsidR="007B63D9" w:rsidRDefault="007B63D9" w:rsidP="007B63D9">
            <w:pPr>
              <w:spacing w:before="120" w:after="0"/>
              <w:rPr>
                <w:ins w:id="1117" w:author="admin" w:date="2021-08-23T21:14:00Z"/>
                <w:rFonts w:eastAsia="Times New Roman"/>
              </w:rPr>
            </w:pPr>
            <w:ins w:id="1118" w:author="admin" w:date="2021-08-23T21:14: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
          <w:p w14:paraId="06493B21" w14:textId="23B67651" w:rsidR="007B63D9" w:rsidRPr="00522F50" w:rsidRDefault="007B63D9" w:rsidP="007B63D9">
            <w:pPr>
              <w:spacing w:before="120" w:after="0"/>
              <w:rPr>
                <w:ins w:id="1119" w:author="admin" w:date="2021-08-23T21:14:00Z"/>
                <w:rFonts w:eastAsia="Times New Roman"/>
              </w:rPr>
            </w:pPr>
            <w:ins w:id="1120" w:author="admin" w:date="2021-08-23T21:14:00Z">
              <w:r w:rsidRPr="00C75B3D">
                <w:rPr>
                  <w:rFonts w:eastAsia="Times New Roman"/>
                  <w:sz w:val="20"/>
                  <w:szCs w:val="20"/>
                  <w:highlight w:val="yellow"/>
                </w:rPr>
                <w:t>20210504-01:55:50.043</w:t>
              </w:r>
            </w:ins>
          </w:p>
        </w:tc>
        <w:tc>
          <w:tcPr>
            <w:tcW w:w="3025" w:type="dxa"/>
            <w:tcBorders>
              <w:top w:val="nil"/>
              <w:left w:val="nil"/>
              <w:bottom w:val="single" w:sz="4" w:space="0" w:color="auto"/>
              <w:right w:val="single" w:sz="4" w:space="0" w:color="auto"/>
            </w:tcBorders>
            <w:shd w:val="clear" w:color="auto" w:fill="auto"/>
            <w:noWrap/>
          </w:tcPr>
          <w:p w14:paraId="426E0375" w14:textId="29E5B953" w:rsidR="007B63D9" w:rsidRPr="00522F50" w:rsidRDefault="007B63D9" w:rsidP="007B63D9">
            <w:pPr>
              <w:spacing w:before="120" w:after="0"/>
              <w:rPr>
                <w:ins w:id="1121" w:author="admin" w:date="2021-08-23T21:14:00Z"/>
                <w:rFonts w:eastAsia="Times New Roman"/>
              </w:rPr>
            </w:pPr>
            <w:ins w:id="1122" w:author="admin" w:date="2021-08-23T21:14:00Z">
              <w:r w:rsidRPr="00C75B3D">
                <w:rPr>
                  <w:rFonts w:eastAsia="Times New Roman"/>
                  <w:sz w:val="20"/>
                  <w:szCs w:val="20"/>
                  <w:highlight w:val="yellow"/>
                </w:rPr>
                <w:t>Thời gian I-ORS gửi lệnh</w:t>
              </w:r>
            </w:ins>
          </w:p>
        </w:tc>
      </w:tr>
      <w:tr w:rsidR="007B63D9" w:rsidRPr="00522F50" w14:paraId="0C416DD4" w14:textId="77777777" w:rsidTr="00E84233">
        <w:trPr>
          <w:trHeight w:val="300"/>
          <w:ins w:id="1123" w:author="admin" w:date="2021-08-23T21:14:00Z"/>
        </w:trPr>
        <w:tc>
          <w:tcPr>
            <w:tcW w:w="918" w:type="dxa"/>
            <w:tcBorders>
              <w:top w:val="nil"/>
              <w:left w:val="single" w:sz="4" w:space="0" w:color="auto"/>
              <w:bottom w:val="single" w:sz="4" w:space="0" w:color="auto"/>
              <w:right w:val="single" w:sz="4" w:space="0" w:color="auto"/>
            </w:tcBorders>
            <w:shd w:val="clear" w:color="auto" w:fill="auto"/>
            <w:noWrap/>
          </w:tcPr>
          <w:p w14:paraId="4918F744" w14:textId="6D036BF5" w:rsidR="007B63D9" w:rsidRDefault="007B63D9" w:rsidP="007B63D9">
            <w:pPr>
              <w:spacing w:before="120" w:after="0"/>
              <w:rPr>
                <w:ins w:id="1124" w:author="admin" w:date="2021-08-23T21:14:00Z"/>
                <w:rFonts w:eastAsia="Times New Roman"/>
              </w:rPr>
            </w:pPr>
            <w:ins w:id="1125" w:author="admin" w:date="2021-08-23T21:14:00Z">
              <w:r>
                <w:rPr>
                  <w:rFonts w:eastAsia="Times New Roman"/>
                </w:rPr>
                <w:t>56</w:t>
              </w:r>
            </w:ins>
          </w:p>
        </w:tc>
        <w:tc>
          <w:tcPr>
            <w:tcW w:w="2015" w:type="dxa"/>
            <w:tcBorders>
              <w:top w:val="nil"/>
              <w:left w:val="nil"/>
              <w:bottom w:val="single" w:sz="4" w:space="0" w:color="auto"/>
              <w:right w:val="single" w:sz="4" w:space="0" w:color="auto"/>
            </w:tcBorders>
            <w:shd w:val="clear" w:color="auto" w:fill="auto"/>
            <w:noWrap/>
          </w:tcPr>
          <w:p w14:paraId="5DD2BF06" w14:textId="375188CB" w:rsidR="007B63D9" w:rsidRDefault="007B63D9" w:rsidP="007B63D9">
            <w:pPr>
              <w:spacing w:before="120" w:after="0"/>
              <w:rPr>
                <w:ins w:id="1126" w:author="admin" w:date="2021-08-23T21:14:00Z"/>
                <w:rFonts w:eastAsia="Times New Roman"/>
              </w:rPr>
            </w:pPr>
            <w:ins w:id="1127" w:author="admin" w:date="2021-08-23T21:14: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
          <w:p w14:paraId="78F7226B" w14:textId="00AE5E6B" w:rsidR="007B63D9" w:rsidRPr="00522F50" w:rsidRDefault="007B63D9" w:rsidP="007B63D9">
            <w:pPr>
              <w:spacing w:before="120" w:after="0"/>
              <w:rPr>
                <w:ins w:id="1128" w:author="admin" w:date="2021-08-23T21:14:00Z"/>
                <w:rFonts w:eastAsia="Times New Roman"/>
              </w:rPr>
            </w:pPr>
            <w:ins w:id="1129" w:author="admin" w:date="2021-08-23T21:15:00Z">
              <w:r>
                <w:rPr>
                  <w:rFonts w:eastAsia="Times New Roman"/>
                </w:rPr>
                <w:t>TradeAPI</w:t>
              </w:r>
            </w:ins>
          </w:p>
        </w:tc>
        <w:tc>
          <w:tcPr>
            <w:tcW w:w="3025" w:type="dxa"/>
            <w:tcBorders>
              <w:top w:val="nil"/>
              <w:left w:val="nil"/>
              <w:bottom w:val="single" w:sz="4" w:space="0" w:color="auto"/>
              <w:right w:val="single" w:sz="4" w:space="0" w:color="auto"/>
            </w:tcBorders>
            <w:shd w:val="clear" w:color="auto" w:fill="auto"/>
            <w:noWrap/>
          </w:tcPr>
          <w:p w14:paraId="3BF04986" w14:textId="77777777" w:rsidR="007B63D9" w:rsidRPr="00522F50" w:rsidRDefault="007B63D9" w:rsidP="007B63D9">
            <w:pPr>
              <w:spacing w:before="120" w:after="0"/>
              <w:rPr>
                <w:ins w:id="1130" w:author="admin" w:date="2021-08-23T21:14:00Z"/>
                <w:rFonts w:eastAsia="Times New Roman"/>
              </w:rPr>
            </w:pPr>
          </w:p>
        </w:tc>
      </w:tr>
      <w:tr w:rsidR="007B63D9" w:rsidRPr="00522F50" w14:paraId="00777ABC"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43C1AE7" w14:textId="77777777" w:rsidR="007B63D9" w:rsidRPr="00522F50" w:rsidRDefault="007B63D9" w:rsidP="007B63D9">
            <w:pPr>
              <w:spacing w:before="120" w:after="0"/>
              <w:rPr>
                <w:rFonts w:eastAsia="Times New Roman"/>
              </w:rPr>
            </w:pPr>
            <w:r>
              <w:rPr>
                <w:rFonts w:eastAsia="Times New Roman"/>
              </w:rPr>
              <w:t>1</w:t>
            </w:r>
          </w:p>
        </w:tc>
        <w:tc>
          <w:tcPr>
            <w:tcW w:w="2015" w:type="dxa"/>
            <w:tcBorders>
              <w:top w:val="nil"/>
              <w:left w:val="nil"/>
              <w:bottom w:val="single" w:sz="4" w:space="0" w:color="auto"/>
              <w:right w:val="single" w:sz="4" w:space="0" w:color="auto"/>
            </w:tcBorders>
            <w:shd w:val="clear" w:color="auto" w:fill="auto"/>
            <w:noWrap/>
            <w:hideMark/>
          </w:tcPr>
          <w:p w14:paraId="70E106C0" w14:textId="77777777" w:rsidR="007B63D9" w:rsidRPr="00522F50" w:rsidRDefault="007B63D9" w:rsidP="007B63D9">
            <w:pPr>
              <w:spacing w:before="120" w:after="0"/>
              <w:rPr>
                <w:rFonts w:eastAsia="Times New Roman"/>
              </w:rPr>
            </w:pPr>
            <w:r>
              <w:rPr>
                <w:rFonts w:eastAsia="Times New Roman"/>
              </w:rPr>
              <w:t>Account</w:t>
            </w:r>
          </w:p>
        </w:tc>
        <w:tc>
          <w:tcPr>
            <w:tcW w:w="3420" w:type="dxa"/>
            <w:tcBorders>
              <w:top w:val="nil"/>
              <w:left w:val="nil"/>
              <w:bottom w:val="single" w:sz="4" w:space="0" w:color="auto"/>
              <w:right w:val="single" w:sz="4" w:space="0" w:color="auto"/>
            </w:tcBorders>
            <w:shd w:val="clear" w:color="auto" w:fill="auto"/>
            <w:noWrap/>
            <w:hideMark/>
          </w:tcPr>
          <w:p w14:paraId="03CCF71A" w14:textId="77777777" w:rsidR="007B63D9" w:rsidRPr="00522F50" w:rsidRDefault="007B63D9" w:rsidP="007B63D9">
            <w:pPr>
              <w:spacing w:before="120" w:after="0"/>
              <w:rPr>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693063F4" w14:textId="77777777" w:rsidR="007B63D9" w:rsidRPr="00522F50" w:rsidRDefault="007B63D9" w:rsidP="007B63D9">
            <w:pPr>
              <w:spacing w:before="120" w:after="0"/>
              <w:rPr>
                <w:rFonts w:eastAsia="Times New Roman"/>
              </w:rPr>
            </w:pPr>
          </w:p>
        </w:tc>
      </w:tr>
      <w:tr w:rsidR="007B63D9" w:rsidRPr="00522F50" w14:paraId="5E75A144"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2AC31C7" w14:textId="77777777" w:rsidR="007B63D9" w:rsidRPr="00522F50" w:rsidRDefault="007B63D9" w:rsidP="007B63D9">
            <w:pPr>
              <w:spacing w:before="120" w:after="0"/>
              <w:rPr>
                <w:rFonts w:eastAsia="Times New Roman"/>
              </w:rPr>
            </w:pPr>
            <w:r w:rsidRPr="00522F50">
              <w:rPr>
                <w:rFonts w:eastAsia="Times New Roman"/>
              </w:rPr>
              <w:t>11</w:t>
            </w:r>
          </w:p>
        </w:tc>
        <w:tc>
          <w:tcPr>
            <w:tcW w:w="2015" w:type="dxa"/>
            <w:tcBorders>
              <w:top w:val="nil"/>
              <w:left w:val="nil"/>
              <w:bottom w:val="single" w:sz="4" w:space="0" w:color="auto"/>
              <w:right w:val="single" w:sz="4" w:space="0" w:color="auto"/>
            </w:tcBorders>
            <w:shd w:val="clear" w:color="auto" w:fill="auto"/>
            <w:noWrap/>
            <w:hideMark/>
          </w:tcPr>
          <w:p w14:paraId="22FE4A9B" w14:textId="77777777" w:rsidR="007B63D9" w:rsidRPr="00522F50" w:rsidRDefault="007B63D9" w:rsidP="007B63D9">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hideMark/>
          </w:tcPr>
          <w:p w14:paraId="1080DAD6"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3A58099D"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6C7586F2"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1B88BF6" w14:textId="77777777" w:rsidR="007B63D9" w:rsidRPr="00522F50" w:rsidRDefault="007B63D9" w:rsidP="007B63D9">
            <w:pPr>
              <w:spacing w:before="120" w:after="0"/>
              <w:rPr>
                <w:rFonts w:eastAsia="Times New Roman"/>
              </w:rPr>
            </w:pPr>
            <w:r w:rsidRPr="00522F50">
              <w:rPr>
                <w:rFonts w:eastAsia="Times New Roman"/>
              </w:rPr>
              <w:t>14</w:t>
            </w:r>
          </w:p>
        </w:tc>
        <w:tc>
          <w:tcPr>
            <w:tcW w:w="2015" w:type="dxa"/>
            <w:tcBorders>
              <w:top w:val="nil"/>
              <w:left w:val="nil"/>
              <w:bottom w:val="single" w:sz="4" w:space="0" w:color="auto"/>
              <w:right w:val="single" w:sz="4" w:space="0" w:color="auto"/>
            </w:tcBorders>
            <w:shd w:val="clear" w:color="auto" w:fill="auto"/>
            <w:noWrap/>
            <w:hideMark/>
          </w:tcPr>
          <w:p w14:paraId="7FDE4989" w14:textId="77777777" w:rsidR="007B63D9" w:rsidRPr="00522F50" w:rsidRDefault="00FD67E7" w:rsidP="007B63D9">
            <w:pPr>
              <w:spacing w:before="120" w:after="0"/>
              <w:rPr>
                <w:rFonts w:eastAsia="Times New Roman"/>
              </w:rPr>
            </w:pPr>
            <w:hyperlink r:id="rId84" w:tgtFrame="tagFrame" w:history="1">
              <w:r w:rsidR="007B63D9" w:rsidRPr="00522F50">
                <w:rPr>
                  <w:rFonts w:eastAsia="Times New Roman"/>
                </w:rPr>
                <w:t>CumQty</w:t>
              </w:r>
            </w:hyperlink>
          </w:p>
        </w:tc>
        <w:tc>
          <w:tcPr>
            <w:tcW w:w="3420" w:type="dxa"/>
            <w:tcBorders>
              <w:top w:val="nil"/>
              <w:left w:val="nil"/>
              <w:bottom w:val="single" w:sz="4" w:space="0" w:color="auto"/>
              <w:right w:val="single" w:sz="4" w:space="0" w:color="auto"/>
            </w:tcBorders>
            <w:shd w:val="clear" w:color="auto" w:fill="auto"/>
            <w:noWrap/>
            <w:hideMark/>
          </w:tcPr>
          <w:p w14:paraId="0DB7FF90" w14:textId="77777777" w:rsidR="007B63D9" w:rsidRPr="00522F50" w:rsidRDefault="007B63D9" w:rsidP="007B63D9">
            <w:pPr>
              <w:spacing w:before="120" w:after="0"/>
              <w:rPr>
                <w:rFonts w:eastAsia="Times New Roman"/>
              </w:rPr>
            </w:pPr>
            <w:r w:rsidRPr="00522F50">
              <w:rPr>
                <w:rFonts w:eastAsia="Times New Roman"/>
              </w:rPr>
              <w:t> </w:t>
            </w:r>
            <w:r w:rsidRPr="00522F50">
              <w:t>Total number of shares filled.</w:t>
            </w:r>
          </w:p>
        </w:tc>
        <w:tc>
          <w:tcPr>
            <w:tcW w:w="3025" w:type="dxa"/>
            <w:tcBorders>
              <w:top w:val="nil"/>
              <w:left w:val="nil"/>
              <w:bottom w:val="single" w:sz="4" w:space="0" w:color="auto"/>
              <w:right w:val="single" w:sz="4" w:space="0" w:color="auto"/>
            </w:tcBorders>
            <w:shd w:val="clear" w:color="auto" w:fill="auto"/>
            <w:noWrap/>
            <w:hideMark/>
          </w:tcPr>
          <w:p w14:paraId="66D3F547"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1926E5B1"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3C6F02A" w14:textId="77777777" w:rsidR="007B63D9" w:rsidRPr="00522F50" w:rsidRDefault="007B63D9" w:rsidP="007B63D9">
            <w:pPr>
              <w:spacing w:before="120" w:after="0"/>
              <w:rPr>
                <w:rFonts w:eastAsia="Times New Roman"/>
              </w:rPr>
            </w:pPr>
            <w:r w:rsidRPr="00522F50">
              <w:rPr>
                <w:rFonts w:eastAsia="Times New Roman"/>
              </w:rPr>
              <w:t>17</w:t>
            </w:r>
          </w:p>
        </w:tc>
        <w:tc>
          <w:tcPr>
            <w:tcW w:w="2015" w:type="dxa"/>
            <w:tcBorders>
              <w:top w:val="nil"/>
              <w:left w:val="nil"/>
              <w:bottom w:val="single" w:sz="4" w:space="0" w:color="auto"/>
              <w:right w:val="single" w:sz="4" w:space="0" w:color="auto"/>
            </w:tcBorders>
            <w:shd w:val="clear" w:color="auto" w:fill="auto"/>
            <w:noWrap/>
            <w:hideMark/>
          </w:tcPr>
          <w:p w14:paraId="31F87E02" w14:textId="77777777" w:rsidR="007B63D9" w:rsidRPr="00522F50" w:rsidRDefault="00FD67E7" w:rsidP="007B63D9">
            <w:pPr>
              <w:spacing w:before="120" w:after="0"/>
              <w:rPr>
                <w:rFonts w:eastAsia="Times New Roman"/>
              </w:rPr>
            </w:pPr>
            <w:hyperlink r:id="rId85" w:tgtFrame="tagFrame" w:history="1">
              <w:r w:rsidR="007B63D9" w:rsidRPr="00522F50">
                <w:rPr>
                  <w:rFonts w:eastAsia="Times New Roman"/>
                </w:rPr>
                <w:t>ExecID</w:t>
              </w:r>
            </w:hyperlink>
          </w:p>
        </w:tc>
        <w:tc>
          <w:tcPr>
            <w:tcW w:w="3420" w:type="dxa"/>
            <w:tcBorders>
              <w:top w:val="nil"/>
              <w:left w:val="nil"/>
              <w:bottom w:val="single" w:sz="4" w:space="0" w:color="auto"/>
              <w:right w:val="single" w:sz="4" w:space="0" w:color="auto"/>
            </w:tcBorders>
            <w:shd w:val="clear" w:color="auto" w:fill="auto"/>
            <w:noWrap/>
            <w:hideMark/>
          </w:tcPr>
          <w:p w14:paraId="2506EB38"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157A8AAE"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40E82BAF"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4467EC9" w14:textId="77777777" w:rsidR="007B63D9" w:rsidRPr="00522F50" w:rsidRDefault="007B63D9" w:rsidP="007B63D9">
            <w:pPr>
              <w:spacing w:before="120" w:after="0"/>
              <w:rPr>
                <w:rFonts w:eastAsia="Times New Roman"/>
              </w:rPr>
            </w:pPr>
            <w:r w:rsidRPr="00522F50">
              <w:rPr>
                <w:rFonts w:eastAsia="Times New Roman"/>
              </w:rPr>
              <w:t>6</w:t>
            </w:r>
          </w:p>
        </w:tc>
        <w:tc>
          <w:tcPr>
            <w:tcW w:w="2015" w:type="dxa"/>
            <w:tcBorders>
              <w:top w:val="nil"/>
              <w:left w:val="nil"/>
              <w:bottom w:val="single" w:sz="4" w:space="0" w:color="auto"/>
              <w:right w:val="single" w:sz="4" w:space="0" w:color="auto"/>
            </w:tcBorders>
            <w:shd w:val="clear" w:color="auto" w:fill="auto"/>
            <w:noWrap/>
            <w:hideMark/>
          </w:tcPr>
          <w:p w14:paraId="1F7AA370" w14:textId="77777777" w:rsidR="007B63D9" w:rsidRPr="00522F50" w:rsidRDefault="007B63D9" w:rsidP="007B63D9">
            <w:pPr>
              <w:spacing w:before="120" w:after="0"/>
              <w:rPr>
                <w:rFonts w:eastAsia="Times New Roman"/>
              </w:rPr>
            </w:pPr>
            <w:r w:rsidRPr="00522F50">
              <w:t>AvgPx</w:t>
            </w:r>
          </w:p>
        </w:tc>
        <w:tc>
          <w:tcPr>
            <w:tcW w:w="3420" w:type="dxa"/>
            <w:tcBorders>
              <w:top w:val="nil"/>
              <w:left w:val="nil"/>
              <w:bottom w:val="single" w:sz="4" w:space="0" w:color="auto"/>
              <w:right w:val="single" w:sz="4" w:space="0" w:color="auto"/>
            </w:tcBorders>
            <w:shd w:val="clear" w:color="auto" w:fill="auto"/>
            <w:noWrap/>
            <w:hideMark/>
          </w:tcPr>
          <w:p w14:paraId="3EDCBEED" w14:textId="77777777" w:rsidR="007B63D9" w:rsidRPr="00522F50" w:rsidRDefault="007B63D9" w:rsidP="007B63D9">
            <w:pPr>
              <w:spacing w:before="120" w:after="0"/>
              <w:rPr>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35956FA0" w14:textId="77777777" w:rsidR="007B63D9" w:rsidRPr="00522F50" w:rsidRDefault="007B63D9" w:rsidP="007B63D9">
            <w:pPr>
              <w:spacing w:before="120" w:after="0"/>
              <w:rPr>
                <w:rFonts w:eastAsia="Times New Roman"/>
              </w:rPr>
            </w:pPr>
          </w:p>
        </w:tc>
      </w:tr>
      <w:tr w:rsidR="007B63D9" w:rsidRPr="00522F50" w14:paraId="58A2E4A6" w14:textId="77777777" w:rsidTr="00E84233">
        <w:trPr>
          <w:trHeight w:val="300"/>
          <w:ins w:id="1131" w:author="admin" w:date="2021-08-23T21:16:00Z"/>
        </w:trPr>
        <w:tc>
          <w:tcPr>
            <w:tcW w:w="918" w:type="dxa"/>
            <w:tcBorders>
              <w:top w:val="nil"/>
              <w:left w:val="single" w:sz="4" w:space="0" w:color="auto"/>
              <w:bottom w:val="single" w:sz="4" w:space="0" w:color="auto"/>
              <w:right w:val="single" w:sz="4" w:space="0" w:color="auto"/>
            </w:tcBorders>
            <w:shd w:val="clear" w:color="auto" w:fill="auto"/>
            <w:noWrap/>
          </w:tcPr>
          <w:p w14:paraId="74EA7E21" w14:textId="03300740" w:rsidR="007B63D9" w:rsidRPr="00522F50" w:rsidRDefault="007B63D9" w:rsidP="007B63D9">
            <w:pPr>
              <w:spacing w:before="120" w:after="0"/>
              <w:rPr>
                <w:ins w:id="1132" w:author="admin" w:date="2021-08-23T21:16:00Z"/>
                <w:rFonts w:eastAsia="Times New Roman"/>
              </w:rPr>
            </w:pPr>
            <w:ins w:id="1133" w:author="admin" w:date="2021-08-23T21:16:00Z">
              <w:r>
                <w:rPr>
                  <w:rFonts w:eastAsia="Times New Roman"/>
                </w:rPr>
                <w:t>19</w:t>
              </w:r>
            </w:ins>
          </w:p>
        </w:tc>
        <w:tc>
          <w:tcPr>
            <w:tcW w:w="2015" w:type="dxa"/>
            <w:tcBorders>
              <w:top w:val="nil"/>
              <w:left w:val="nil"/>
              <w:bottom w:val="single" w:sz="4" w:space="0" w:color="auto"/>
              <w:right w:val="single" w:sz="4" w:space="0" w:color="auto"/>
            </w:tcBorders>
            <w:shd w:val="clear" w:color="auto" w:fill="auto"/>
            <w:noWrap/>
          </w:tcPr>
          <w:p w14:paraId="62F5B544" w14:textId="1C79C4CF" w:rsidR="007B63D9" w:rsidRDefault="007B63D9" w:rsidP="007B63D9">
            <w:pPr>
              <w:spacing w:before="120" w:after="0"/>
              <w:rPr>
                <w:ins w:id="1134" w:author="admin" w:date="2021-08-23T21:16:00Z"/>
              </w:rPr>
            </w:pPr>
            <w:ins w:id="1135" w:author="admin" w:date="2021-08-23T21:18:00Z">
              <w:r>
                <w:t>ExecRefid</w:t>
              </w:r>
            </w:ins>
          </w:p>
        </w:tc>
        <w:tc>
          <w:tcPr>
            <w:tcW w:w="3420" w:type="dxa"/>
            <w:tcBorders>
              <w:top w:val="nil"/>
              <w:left w:val="nil"/>
              <w:bottom w:val="single" w:sz="4" w:space="0" w:color="auto"/>
              <w:right w:val="single" w:sz="4" w:space="0" w:color="auto"/>
            </w:tcBorders>
            <w:shd w:val="clear" w:color="auto" w:fill="auto"/>
            <w:noWrap/>
          </w:tcPr>
          <w:p w14:paraId="0737E685" w14:textId="067FF3B9" w:rsidR="007B63D9" w:rsidRDefault="007B63D9" w:rsidP="007B63D9">
            <w:pPr>
              <w:spacing w:before="120" w:after="0"/>
              <w:rPr>
                <w:ins w:id="1136" w:author="admin" w:date="2021-08-23T21:16:00Z"/>
                <w:rFonts w:eastAsia="Times New Roman"/>
              </w:rPr>
            </w:pPr>
            <w:ins w:id="1137" w:author="admin" w:date="2021-08-23T21:18:00Z">
              <w:r w:rsidRPr="000165E3">
                <w:rPr>
                  <w:rFonts w:eastAsia="Times New Roman"/>
                </w:rPr>
                <w:t>RefID do Core sinh</w:t>
              </w:r>
            </w:ins>
          </w:p>
        </w:tc>
        <w:tc>
          <w:tcPr>
            <w:tcW w:w="3025" w:type="dxa"/>
            <w:tcBorders>
              <w:top w:val="nil"/>
              <w:left w:val="nil"/>
              <w:bottom w:val="single" w:sz="4" w:space="0" w:color="auto"/>
              <w:right w:val="single" w:sz="4" w:space="0" w:color="auto"/>
            </w:tcBorders>
            <w:shd w:val="clear" w:color="auto" w:fill="auto"/>
            <w:noWrap/>
          </w:tcPr>
          <w:p w14:paraId="0693369D" w14:textId="75B5AE5C" w:rsidR="007B63D9" w:rsidRPr="00522F50" w:rsidRDefault="007B63D9" w:rsidP="007B63D9">
            <w:pPr>
              <w:spacing w:before="120" w:after="0"/>
              <w:rPr>
                <w:ins w:id="1138" w:author="admin" w:date="2021-08-23T21:16:00Z"/>
                <w:rFonts w:eastAsia="Times New Roman"/>
              </w:rPr>
            </w:pPr>
            <w:ins w:id="1139" w:author="admin" w:date="2021-08-23T21:18:00Z">
              <w:r w:rsidRPr="000165E3">
                <w:rPr>
                  <w:rFonts w:eastAsia="Times New Roman"/>
                </w:rPr>
                <w:t>Giá trị ID dùng giao tiếp giữa GW và Sở</w:t>
              </w:r>
            </w:ins>
          </w:p>
        </w:tc>
      </w:tr>
      <w:tr w:rsidR="007B63D9" w:rsidRPr="00522F50" w14:paraId="74F1E2ED"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25E0BB42" w14:textId="77777777" w:rsidR="007B63D9" w:rsidRPr="00522F50" w:rsidRDefault="007B63D9" w:rsidP="007B63D9">
            <w:pPr>
              <w:spacing w:before="120" w:after="0"/>
              <w:rPr>
                <w:rFonts w:eastAsia="Times New Roman"/>
              </w:rPr>
            </w:pPr>
            <w:r w:rsidRPr="00522F50">
              <w:rPr>
                <w:rFonts w:eastAsia="Times New Roman"/>
              </w:rPr>
              <w:t>31</w:t>
            </w:r>
          </w:p>
        </w:tc>
        <w:tc>
          <w:tcPr>
            <w:tcW w:w="2015" w:type="dxa"/>
            <w:tcBorders>
              <w:top w:val="nil"/>
              <w:left w:val="nil"/>
              <w:bottom w:val="single" w:sz="4" w:space="0" w:color="auto"/>
              <w:right w:val="single" w:sz="4" w:space="0" w:color="auto"/>
            </w:tcBorders>
            <w:shd w:val="clear" w:color="auto" w:fill="auto"/>
            <w:noWrap/>
            <w:hideMark/>
          </w:tcPr>
          <w:p w14:paraId="397C8EEC" w14:textId="77777777" w:rsidR="007B63D9" w:rsidRPr="00522F50" w:rsidRDefault="00FD67E7" w:rsidP="007B63D9">
            <w:pPr>
              <w:spacing w:before="120" w:after="0"/>
              <w:rPr>
                <w:rFonts w:eastAsia="Times New Roman"/>
              </w:rPr>
            </w:pPr>
            <w:hyperlink r:id="rId86" w:tgtFrame="tagFrame" w:history="1">
              <w:r w:rsidR="007B63D9" w:rsidRPr="00522F50">
                <w:rPr>
                  <w:rFonts w:eastAsia="Times New Roman"/>
                </w:rPr>
                <w:t>LastPx</w:t>
              </w:r>
            </w:hyperlink>
          </w:p>
        </w:tc>
        <w:tc>
          <w:tcPr>
            <w:tcW w:w="3420" w:type="dxa"/>
            <w:tcBorders>
              <w:top w:val="nil"/>
              <w:left w:val="nil"/>
              <w:bottom w:val="single" w:sz="4" w:space="0" w:color="auto"/>
              <w:right w:val="single" w:sz="4" w:space="0" w:color="auto"/>
            </w:tcBorders>
            <w:shd w:val="clear" w:color="auto" w:fill="auto"/>
            <w:noWrap/>
            <w:hideMark/>
          </w:tcPr>
          <w:p w14:paraId="7A83B332" w14:textId="77777777" w:rsidR="007B63D9" w:rsidRPr="00522F50" w:rsidRDefault="007B63D9" w:rsidP="007B63D9">
            <w:pPr>
              <w:spacing w:before="120" w:after="0"/>
              <w:rPr>
                <w:rFonts w:eastAsia="Times New Roman"/>
              </w:rPr>
            </w:pPr>
            <w:r>
              <w:rPr>
                <w:rFonts w:eastAsia="Times New Roman"/>
              </w:rPr>
              <w:t>0</w:t>
            </w:r>
          </w:p>
        </w:tc>
        <w:tc>
          <w:tcPr>
            <w:tcW w:w="3025" w:type="dxa"/>
            <w:tcBorders>
              <w:top w:val="nil"/>
              <w:left w:val="nil"/>
              <w:bottom w:val="single" w:sz="4" w:space="0" w:color="auto"/>
              <w:right w:val="single" w:sz="4" w:space="0" w:color="auto"/>
            </w:tcBorders>
            <w:shd w:val="clear" w:color="auto" w:fill="auto"/>
            <w:noWrap/>
            <w:hideMark/>
          </w:tcPr>
          <w:p w14:paraId="297E7F99"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37CE32A4"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E9B8FD6" w14:textId="77777777" w:rsidR="007B63D9" w:rsidRPr="00522F50" w:rsidRDefault="007B63D9" w:rsidP="007B63D9">
            <w:pPr>
              <w:spacing w:before="120" w:after="0"/>
              <w:rPr>
                <w:rFonts w:eastAsia="Times New Roman"/>
              </w:rPr>
            </w:pPr>
            <w:r w:rsidRPr="00522F50">
              <w:rPr>
                <w:rFonts w:eastAsia="Times New Roman"/>
              </w:rPr>
              <w:lastRenderedPageBreak/>
              <w:t>32</w:t>
            </w:r>
          </w:p>
        </w:tc>
        <w:tc>
          <w:tcPr>
            <w:tcW w:w="2015" w:type="dxa"/>
            <w:tcBorders>
              <w:top w:val="nil"/>
              <w:left w:val="nil"/>
              <w:bottom w:val="single" w:sz="4" w:space="0" w:color="auto"/>
              <w:right w:val="single" w:sz="4" w:space="0" w:color="auto"/>
            </w:tcBorders>
            <w:shd w:val="clear" w:color="auto" w:fill="auto"/>
            <w:noWrap/>
            <w:hideMark/>
          </w:tcPr>
          <w:p w14:paraId="30E9FAC1" w14:textId="77777777" w:rsidR="007B63D9" w:rsidRPr="00522F50" w:rsidRDefault="00FD67E7" w:rsidP="007B63D9">
            <w:pPr>
              <w:spacing w:before="120" w:after="0"/>
              <w:rPr>
                <w:rFonts w:eastAsia="Times New Roman"/>
              </w:rPr>
            </w:pPr>
            <w:hyperlink r:id="rId87" w:tgtFrame="tagFrame" w:history="1">
              <w:r w:rsidR="007B63D9" w:rsidRPr="00522F50">
                <w:rPr>
                  <w:rFonts w:eastAsia="Times New Roman"/>
                </w:rPr>
                <w:t>LastQty</w:t>
              </w:r>
            </w:hyperlink>
          </w:p>
        </w:tc>
        <w:tc>
          <w:tcPr>
            <w:tcW w:w="3420" w:type="dxa"/>
            <w:tcBorders>
              <w:top w:val="nil"/>
              <w:left w:val="nil"/>
              <w:bottom w:val="single" w:sz="4" w:space="0" w:color="auto"/>
              <w:right w:val="single" w:sz="4" w:space="0" w:color="auto"/>
            </w:tcBorders>
            <w:shd w:val="clear" w:color="auto" w:fill="auto"/>
            <w:noWrap/>
            <w:hideMark/>
          </w:tcPr>
          <w:p w14:paraId="1B459B40" w14:textId="77777777" w:rsidR="007B63D9" w:rsidRPr="00522F50" w:rsidRDefault="007B63D9" w:rsidP="007B63D9">
            <w:pPr>
              <w:spacing w:before="120" w:after="0"/>
              <w:rPr>
                <w:rFonts w:eastAsia="Times New Roman"/>
              </w:rPr>
            </w:pPr>
            <w:r>
              <w:rPr>
                <w:rFonts w:eastAsia="Times New Roman"/>
              </w:rPr>
              <w:t>0</w:t>
            </w:r>
          </w:p>
        </w:tc>
        <w:tc>
          <w:tcPr>
            <w:tcW w:w="3025" w:type="dxa"/>
            <w:tcBorders>
              <w:top w:val="nil"/>
              <w:left w:val="nil"/>
              <w:bottom w:val="single" w:sz="4" w:space="0" w:color="auto"/>
              <w:right w:val="single" w:sz="4" w:space="0" w:color="auto"/>
            </w:tcBorders>
            <w:shd w:val="clear" w:color="auto" w:fill="auto"/>
            <w:noWrap/>
            <w:hideMark/>
          </w:tcPr>
          <w:p w14:paraId="5861B79F"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738212ED"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C799C49" w14:textId="77777777" w:rsidR="007B63D9" w:rsidRPr="00522F50" w:rsidRDefault="007B63D9" w:rsidP="007B63D9">
            <w:pPr>
              <w:spacing w:before="120" w:after="0"/>
              <w:rPr>
                <w:rFonts w:eastAsia="Times New Roman"/>
              </w:rPr>
            </w:pPr>
            <w:r w:rsidRPr="00522F50">
              <w:rPr>
                <w:rFonts w:eastAsia="Times New Roman"/>
              </w:rPr>
              <w:t>37</w:t>
            </w:r>
          </w:p>
        </w:tc>
        <w:tc>
          <w:tcPr>
            <w:tcW w:w="2015" w:type="dxa"/>
            <w:tcBorders>
              <w:top w:val="nil"/>
              <w:left w:val="nil"/>
              <w:bottom w:val="single" w:sz="4" w:space="0" w:color="auto"/>
              <w:right w:val="single" w:sz="4" w:space="0" w:color="auto"/>
            </w:tcBorders>
            <w:shd w:val="clear" w:color="auto" w:fill="auto"/>
            <w:noWrap/>
            <w:hideMark/>
          </w:tcPr>
          <w:p w14:paraId="606D8D23" w14:textId="77777777" w:rsidR="007B63D9" w:rsidRPr="00522F50" w:rsidRDefault="007B63D9" w:rsidP="007B63D9">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hideMark/>
          </w:tcPr>
          <w:p w14:paraId="65CC51DA"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6A6D05BD" w14:textId="77777777" w:rsidR="007B63D9" w:rsidRPr="00522F50" w:rsidRDefault="007B63D9" w:rsidP="007B63D9">
            <w:pPr>
              <w:spacing w:before="120" w:after="0"/>
              <w:rPr>
                <w:rFonts w:eastAsia="Times New Roman"/>
              </w:rPr>
            </w:pPr>
            <w:r w:rsidRPr="00522F50">
              <w:rPr>
                <w:rFonts w:eastAsia="Times New Roman"/>
              </w:rPr>
              <w:t> </w:t>
            </w:r>
            <w:r>
              <w:rPr>
                <w:rFonts w:eastAsia="Times New Roman"/>
              </w:rPr>
              <w:t>Order ID của lệnh muốn hủy</w:t>
            </w:r>
          </w:p>
        </w:tc>
      </w:tr>
      <w:tr w:rsidR="007B63D9" w:rsidRPr="00522F50" w14:paraId="454BD2D2" w14:textId="77777777" w:rsidTr="00E84233">
        <w:trPr>
          <w:trHeight w:val="300"/>
          <w:ins w:id="1140" w:author="admin" w:date="2021-08-23T21:16:00Z"/>
        </w:trPr>
        <w:tc>
          <w:tcPr>
            <w:tcW w:w="918" w:type="dxa"/>
            <w:tcBorders>
              <w:top w:val="nil"/>
              <w:left w:val="single" w:sz="4" w:space="0" w:color="auto"/>
              <w:bottom w:val="single" w:sz="4" w:space="0" w:color="auto"/>
              <w:right w:val="single" w:sz="4" w:space="0" w:color="auto"/>
            </w:tcBorders>
            <w:shd w:val="clear" w:color="auto" w:fill="auto"/>
            <w:noWrap/>
          </w:tcPr>
          <w:p w14:paraId="305647AE" w14:textId="49405057" w:rsidR="007B63D9" w:rsidRPr="00522F50" w:rsidRDefault="007B63D9" w:rsidP="007B63D9">
            <w:pPr>
              <w:spacing w:before="120" w:after="0"/>
              <w:rPr>
                <w:ins w:id="1141" w:author="admin" w:date="2021-08-23T21:16:00Z"/>
                <w:rFonts w:eastAsia="Times New Roman"/>
              </w:rPr>
            </w:pPr>
            <w:ins w:id="1142" w:author="admin" w:date="2021-08-23T21:17:00Z">
              <w:r>
                <w:rPr>
                  <w:rFonts w:eastAsia="Times New Roman"/>
                </w:rPr>
                <w:t>38</w:t>
              </w:r>
            </w:ins>
          </w:p>
        </w:tc>
        <w:tc>
          <w:tcPr>
            <w:tcW w:w="2015" w:type="dxa"/>
            <w:tcBorders>
              <w:top w:val="nil"/>
              <w:left w:val="nil"/>
              <w:bottom w:val="single" w:sz="4" w:space="0" w:color="auto"/>
              <w:right w:val="single" w:sz="4" w:space="0" w:color="auto"/>
            </w:tcBorders>
            <w:shd w:val="clear" w:color="auto" w:fill="auto"/>
            <w:noWrap/>
          </w:tcPr>
          <w:p w14:paraId="7908BAAB" w14:textId="25FA5F8A" w:rsidR="007B63D9" w:rsidRDefault="007B63D9" w:rsidP="007B63D9">
            <w:pPr>
              <w:spacing w:before="120" w:after="0"/>
              <w:rPr>
                <w:ins w:id="1143" w:author="admin" w:date="2021-08-23T21:16:00Z"/>
              </w:rPr>
            </w:pPr>
            <w:ins w:id="1144" w:author="admin" w:date="2021-08-23T21:19:00Z">
              <w:r>
                <w:fldChar w:fldCharType="begin"/>
              </w:r>
              <w:r>
                <w:instrText xml:space="preserve"> HYPERLINK "http://www.fixtradingcommunity.org/FIXimate/FIXimate3.0/en/FIX.4.4/tag38.html" \t "tagFrame" </w:instrText>
              </w:r>
              <w:r>
                <w:fldChar w:fldCharType="separate"/>
              </w:r>
              <w:r w:rsidRPr="00522F50">
                <w:rPr>
                  <w:rFonts w:eastAsia="Times New Roman"/>
                </w:rPr>
                <w:t>OrderQty</w:t>
              </w:r>
              <w:r>
                <w:rPr>
                  <w:rFonts w:eastAsia="Times New Roman"/>
                </w:rPr>
                <w:fldChar w:fldCharType="end"/>
              </w:r>
            </w:ins>
          </w:p>
        </w:tc>
        <w:tc>
          <w:tcPr>
            <w:tcW w:w="3420" w:type="dxa"/>
            <w:tcBorders>
              <w:top w:val="nil"/>
              <w:left w:val="nil"/>
              <w:bottom w:val="single" w:sz="4" w:space="0" w:color="auto"/>
              <w:right w:val="single" w:sz="4" w:space="0" w:color="auto"/>
            </w:tcBorders>
            <w:shd w:val="clear" w:color="auto" w:fill="auto"/>
            <w:noWrap/>
          </w:tcPr>
          <w:p w14:paraId="5EEE37DE" w14:textId="77777777" w:rsidR="007B63D9" w:rsidRPr="00522F50" w:rsidRDefault="007B63D9" w:rsidP="007B63D9">
            <w:pPr>
              <w:spacing w:before="120" w:after="0"/>
              <w:rPr>
                <w:ins w:id="1145" w:author="admin" w:date="2021-08-23T21:16:00Z"/>
              </w:rPr>
            </w:pPr>
          </w:p>
        </w:tc>
        <w:tc>
          <w:tcPr>
            <w:tcW w:w="3025" w:type="dxa"/>
            <w:tcBorders>
              <w:top w:val="nil"/>
              <w:left w:val="nil"/>
              <w:bottom w:val="single" w:sz="4" w:space="0" w:color="auto"/>
              <w:right w:val="single" w:sz="4" w:space="0" w:color="auto"/>
            </w:tcBorders>
            <w:shd w:val="clear" w:color="auto" w:fill="auto"/>
            <w:noWrap/>
          </w:tcPr>
          <w:p w14:paraId="73E22253" w14:textId="77777777" w:rsidR="007B63D9" w:rsidRPr="00522F50" w:rsidRDefault="007B63D9" w:rsidP="007B63D9">
            <w:pPr>
              <w:spacing w:before="120" w:after="0"/>
              <w:rPr>
                <w:ins w:id="1146" w:author="admin" w:date="2021-08-23T21:16:00Z"/>
                <w:rFonts w:eastAsia="Times New Roman"/>
              </w:rPr>
            </w:pPr>
          </w:p>
        </w:tc>
      </w:tr>
      <w:tr w:rsidR="007B63D9" w:rsidRPr="00522F50" w14:paraId="721C63B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01D042F" w14:textId="77777777" w:rsidR="007B63D9" w:rsidRPr="00522F50" w:rsidRDefault="007B63D9" w:rsidP="007B63D9">
            <w:pPr>
              <w:spacing w:before="120" w:after="0"/>
              <w:rPr>
                <w:rFonts w:eastAsia="Times New Roman"/>
              </w:rPr>
            </w:pPr>
            <w:r w:rsidRPr="00522F50">
              <w:rPr>
                <w:rFonts w:eastAsia="Times New Roman"/>
              </w:rPr>
              <w:t>39</w:t>
            </w:r>
          </w:p>
        </w:tc>
        <w:tc>
          <w:tcPr>
            <w:tcW w:w="2015" w:type="dxa"/>
            <w:tcBorders>
              <w:top w:val="nil"/>
              <w:left w:val="nil"/>
              <w:bottom w:val="single" w:sz="4" w:space="0" w:color="auto"/>
              <w:right w:val="single" w:sz="4" w:space="0" w:color="auto"/>
            </w:tcBorders>
            <w:shd w:val="clear" w:color="auto" w:fill="auto"/>
            <w:noWrap/>
            <w:hideMark/>
          </w:tcPr>
          <w:p w14:paraId="5436631A" w14:textId="77777777" w:rsidR="007B63D9" w:rsidRPr="00522F50" w:rsidRDefault="00FD67E7" w:rsidP="007B63D9">
            <w:pPr>
              <w:spacing w:before="120" w:after="0"/>
              <w:rPr>
                <w:rFonts w:eastAsia="Times New Roman"/>
              </w:rPr>
            </w:pPr>
            <w:hyperlink r:id="rId88" w:tgtFrame="tagFrame" w:history="1">
              <w:r w:rsidR="007B63D9" w:rsidRPr="00522F50">
                <w:rPr>
                  <w:rFonts w:eastAsia="Times New Roman"/>
                </w:rPr>
                <w:t>OrdStatus</w:t>
              </w:r>
            </w:hyperlink>
          </w:p>
        </w:tc>
        <w:tc>
          <w:tcPr>
            <w:tcW w:w="3420" w:type="dxa"/>
            <w:tcBorders>
              <w:top w:val="nil"/>
              <w:left w:val="nil"/>
              <w:bottom w:val="single" w:sz="4" w:space="0" w:color="auto"/>
              <w:right w:val="single" w:sz="4" w:space="0" w:color="auto"/>
            </w:tcBorders>
            <w:shd w:val="clear" w:color="auto" w:fill="auto"/>
            <w:noWrap/>
            <w:hideMark/>
          </w:tcPr>
          <w:p w14:paraId="4584C917" w14:textId="77777777" w:rsidR="007B63D9" w:rsidRPr="00522F50" w:rsidRDefault="007B63D9" w:rsidP="007B63D9">
            <w:pPr>
              <w:spacing w:before="120" w:after="0"/>
              <w:rPr>
                <w:rFonts w:eastAsia="Times New Roman"/>
              </w:rPr>
            </w:pPr>
            <w:r w:rsidRPr="00522F50">
              <w:t>6 = Pending Cancel</w:t>
            </w:r>
          </w:p>
        </w:tc>
        <w:tc>
          <w:tcPr>
            <w:tcW w:w="3025" w:type="dxa"/>
            <w:tcBorders>
              <w:top w:val="nil"/>
              <w:left w:val="nil"/>
              <w:bottom w:val="single" w:sz="4" w:space="0" w:color="auto"/>
              <w:right w:val="single" w:sz="4" w:space="0" w:color="auto"/>
            </w:tcBorders>
            <w:shd w:val="clear" w:color="auto" w:fill="auto"/>
            <w:noWrap/>
            <w:hideMark/>
          </w:tcPr>
          <w:p w14:paraId="12235FBC"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733E844B"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62B75EC" w14:textId="77777777" w:rsidR="007B63D9" w:rsidRPr="00522F50" w:rsidRDefault="007B63D9" w:rsidP="007B63D9">
            <w:pPr>
              <w:spacing w:before="120" w:after="0"/>
              <w:rPr>
                <w:rFonts w:eastAsia="Times New Roman"/>
              </w:rPr>
            </w:pPr>
            <w:r w:rsidRPr="00522F50">
              <w:rPr>
                <w:rFonts w:eastAsia="Times New Roman"/>
              </w:rPr>
              <w:t>40</w:t>
            </w:r>
          </w:p>
        </w:tc>
        <w:tc>
          <w:tcPr>
            <w:tcW w:w="2015" w:type="dxa"/>
            <w:tcBorders>
              <w:top w:val="nil"/>
              <w:left w:val="nil"/>
              <w:bottom w:val="single" w:sz="4" w:space="0" w:color="auto"/>
              <w:right w:val="single" w:sz="4" w:space="0" w:color="auto"/>
            </w:tcBorders>
            <w:shd w:val="clear" w:color="auto" w:fill="auto"/>
            <w:noWrap/>
            <w:hideMark/>
          </w:tcPr>
          <w:p w14:paraId="0C57A8FE" w14:textId="77777777" w:rsidR="007B63D9" w:rsidRPr="00522F50" w:rsidRDefault="00FD67E7" w:rsidP="007B63D9">
            <w:pPr>
              <w:spacing w:before="120" w:after="0"/>
              <w:rPr>
                <w:rFonts w:eastAsia="Times New Roman"/>
              </w:rPr>
            </w:pPr>
            <w:hyperlink r:id="rId89" w:tgtFrame="tagFrame" w:history="1">
              <w:r w:rsidR="007B63D9" w:rsidRPr="00522F50">
                <w:rPr>
                  <w:rFonts w:eastAsia="Times New Roman"/>
                </w:rPr>
                <w:t>OrdType</w:t>
              </w:r>
            </w:hyperlink>
          </w:p>
        </w:tc>
        <w:tc>
          <w:tcPr>
            <w:tcW w:w="3420" w:type="dxa"/>
            <w:tcBorders>
              <w:top w:val="nil"/>
              <w:left w:val="nil"/>
              <w:bottom w:val="single" w:sz="4" w:space="0" w:color="auto"/>
              <w:right w:val="single" w:sz="4" w:space="0" w:color="auto"/>
            </w:tcBorders>
            <w:shd w:val="clear" w:color="auto" w:fill="auto"/>
            <w:noWrap/>
            <w:hideMark/>
          </w:tcPr>
          <w:p w14:paraId="19FACBFA"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456FF609"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64DE7B20"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06626F5" w14:textId="77777777" w:rsidR="007B63D9" w:rsidRPr="00522F50" w:rsidRDefault="007B63D9" w:rsidP="007B63D9">
            <w:pPr>
              <w:spacing w:before="120" w:after="0"/>
              <w:rPr>
                <w:rFonts w:eastAsia="Times New Roman"/>
              </w:rPr>
            </w:pPr>
            <w:r w:rsidRPr="00522F50">
              <w:rPr>
                <w:rFonts w:eastAsia="Times New Roman"/>
              </w:rPr>
              <w:t>41</w:t>
            </w:r>
          </w:p>
        </w:tc>
        <w:tc>
          <w:tcPr>
            <w:tcW w:w="2015" w:type="dxa"/>
            <w:tcBorders>
              <w:top w:val="nil"/>
              <w:left w:val="nil"/>
              <w:bottom w:val="single" w:sz="4" w:space="0" w:color="auto"/>
              <w:right w:val="single" w:sz="4" w:space="0" w:color="auto"/>
            </w:tcBorders>
            <w:shd w:val="clear" w:color="auto" w:fill="auto"/>
            <w:noWrap/>
            <w:hideMark/>
          </w:tcPr>
          <w:p w14:paraId="29F16CA2" w14:textId="77777777" w:rsidR="007B63D9" w:rsidRPr="00522F50" w:rsidRDefault="00FD67E7" w:rsidP="007B63D9">
            <w:pPr>
              <w:spacing w:before="120" w:after="0"/>
              <w:rPr>
                <w:rFonts w:eastAsia="Times New Roman"/>
              </w:rPr>
            </w:pPr>
            <w:hyperlink r:id="rId90" w:tgtFrame="tagFrame" w:history="1">
              <w:r w:rsidR="007B63D9" w:rsidRPr="00522F50">
                <w:rPr>
                  <w:rFonts w:eastAsia="Times New Roman"/>
                </w:rPr>
                <w:t>OrigClOrdID</w:t>
              </w:r>
            </w:hyperlink>
          </w:p>
        </w:tc>
        <w:tc>
          <w:tcPr>
            <w:tcW w:w="3420" w:type="dxa"/>
            <w:tcBorders>
              <w:top w:val="nil"/>
              <w:left w:val="nil"/>
              <w:bottom w:val="single" w:sz="4" w:space="0" w:color="auto"/>
              <w:right w:val="single" w:sz="4" w:space="0" w:color="auto"/>
            </w:tcBorders>
            <w:shd w:val="clear" w:color="auto" w:fill="auto"/>
            <w:noWrap/>
            <w:hideMark/>
          </w:tcPr>
          <w:p w14:paraId="2DE13E59"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3521985A"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1ABAD512"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62670F0" w14:textId="77777777" w:rsidR="007B63D9" w:rsidRPr="00522F50" w:rsidRDefault="007B63D9" w:rsidP="007B63D9">
            <w:pPr>
              <w:spacing w:before="120" w:after="0"/>
              <w:rPr>
                <w:rFonts w:eastAsia="Times New Roman"/>
              </w:rPr>
            </w:pPr>
            <w:r w:rsidRPr="00522F50">
              <w:rPr>
                <w:rFonts w:eastAsia="Times New Roman"/>
              </w:rPr>
              <w:t>44</w:t>
            </w:r>
          </w:p>
        </w:tc>
        <w:tc>
          <w:tcPr>
            <w:tcW w:w="2015" w:type="dxa"/>
            <w:tcBorders>
              <w:top w:val="nil"/>
              <w:left w:val="nil"/>
              <w:bottom w:val="single" w:sz="4" w:space="0" w:color="auto"/>
              <w:right w:val="single" w:sz="4" w:space="0" w:color="auto"/>
            </w:tcBorders>
            <w:shd w:val="clear" w:color="auto" w:fill="auto"/>
            <w:noWrap/>
            <w:hideMark/>
          </w:tcPr>
          <w:p w14:paraId="4BC779C2" w14:textId="77777777" w:rsidR="007B63D9" w:rsidRPr="00522F50" w:rsidRDefault="00FD67E7" w:rsidP="007B63D9">
            <w:pPr>
              <w:spacing w:before="120" w:after="0"/>
              <w:rPr>
                <w:rFonts w:eastAsia="Times New Roman"/>
              </w:rPr>
            </w:pPr>
            <w:hyperlink r:id="rId91" w:tgtFrame="tagFrame" w:history="1">
              <w:r w:rsidR="007B63D9" w:rsidRPr="00522F50">
                <w:rPr>
                  <w:rFonts w:eastAsia="Times New Roman"/>
                </w:rPr>
                <w:t>Price</w:t>
              </w:r>
            </w:hyperlink>
          </w:p>
        </w:tc>
        <w:tc>
          <w:tcPr>
            <w:tcW w:w="3420" w:type="dxa"/>
            <w:tcBorders>
              <w:top w:val="nil"/>
              <w:left w:val="nil"/>
              <w:bottom w:val="single" w:sz="4" w:space="0" w:color="auto"/>
              <w:right w:val="single" w:sz="4" w:space="0" w:color="auto"/>
            </w:tcBorders>
            <w:shd w:val="clear" w:color="auto" w:fill="auto"/>
            <w:noWrap/>
            <w:hideMark/>
          </w:tcPr>
          <w:p w14:paraId="3E96E7C3"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3E45E6FA"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649CBF6F"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C8CDBA0" w14:textId="77777777" w:rsidR="007B63D9" w:rsidRPr="00522F50" w:rsidRDefault="007B63D9" w:rsidP="007B63D9">
            <w:pPr>
              <w:spacing w:before="120" w:after="0"/>
              <w:rPr>
                <w:rFonts w:eastAsia="Times New Roman"/>
              </w:rPr>
            </w:pPr>
            <w:r w:rsidRPr="00522F50">
              <w:rPr>
                <w:rFonts w:eastAsia="Times New Roman"/>
              </w:rPr>
              <w:t>54</w:t>
            </w:r>
          </w:p>
        </w:tc>
        <w:tc>
          <w:tcPr>
            <w:tcW w:w="2015" w:type="dxa"/>
            <w:tcBorders>
              <w:top w:val="nil"/>
              <w:left w:val="nil"/>
              <w:bottom w:val="single" w:sz="4" w:space="0" w:color="auto"/>
              <w:right w:val="single" w:sz="4" w:space="0" w:color="auto"/>
            </w:tcBorders>
            <w:shd w:val="clear" w:color="auto" w:fill="auto"/>
            <w:noWrap/>
            <w:hideMark/>
          </w:tcPr>
          <w:p w14:paraId="12D23290" w14:textId="77777777" w:rsidR="007B63D9" w:rsidRPr="00522F50" w:rsidRDefault="007B63D9" w:rsidP="007B63D9">
            <w:pPr>
              <w:spacing w:before="120" w:after="0"/>
              <w:rPr>
                <w:rFonts w:eastAsia="Times New Roman"/>
              </w:rPr>
            </w:pPr>
            <w:r w:rsidRPr="00522F50">
              <w:rPr>
                <w:rFonts w:eastAsia="Times New Roman"/>
              </w:rPr>
              <w:t>Side</w:t>
            </w:r>
          </w:p>
        </w:tc>
        <w:tc>
          <w:tcPr>
            <w:tcW w:w="3420" w:type="dxa"/>
            <w:tcBorders>
              <w:top w:val="nil"/>
              <w:left w:val="nil"/>
              <w:bottom w:val="single" w:sz="4" w:space="0" w:color="auto"/>
              <w:right w:val="single" w:sz="4" w:space="0" w:color="auto"/>
            </w:tcBorders>
            <w:shd w:val="clear" w:color="auto" w:fill="auto"/>
            <w:noWrap/>
            <w:hideMark/>
          </w:tcPr>
          <w:p w14:paraId="24EA82F3"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53AE6670"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1E4E885F"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C6902FA" w14:textId="77777777" w:rsidR="007B63D9" w:rsidRPr="00522F50" w:rsidRDefault="007B63D9" w:rsidP="007B63D9">
            <w:pPr>
              <w:spacing w:before="120" w:after="0"/>
              <w:rPr>
                <w:rFonts w:eastAsia="Times New Roman"/>
              </w:rPr>
            </w:pPr>
            <w:r w:rsidRPr="00522F50">
              <w:rPr>
                <w:rFonts w:eastAsia="Times New Roman"/>
              </w:rPr>
              <w:t>55</w:t>
            </w:r>
          </w:p>
        </w:tc>
        <w:tc>
          <w:tcPr>
            <w:tcW w:w="2015" w:type="dxa"/>
            <w:tcBorders>
              <w:top w:val="nil"/>
              <w:left w:val="nil"/>
              <w:bottom w:val="single" w:sz="4" w:space="0" w:color="auto"/>
              <w:right w:val="single" w:sz="4" w:space="0" w:color="auto"/>
            </w:tcBorders>
            <w:shd w:val="clear" w:color="auto" w:fill="auto"/>
            <w:noWrap/>
            <w:hideMark/>
          </w:tcPr>
          <w:p w14:paraId="13A4221D" w14:textId="77777777" w:rsidR="007B63D9" w:rsidRPr="00522F50" w:rsidRDefault="007B63D9" w:rsidP="007B63D9">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hideMark/>
          </w:tcPr>
          <w:p w14:paraId="1ABD7E97" w14:textId="77777777" w:rsidR="007B63D9" w:rsidRPr="00522F50" w:rsidRDefault="007B63D9" w:rsidP="007B63D9">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72AE2857"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rsidDel="007B63D9" w14:paraId="2D2ADEF3" w14:textId="360CB000" w:rsidTr="00E84233">
        <w:trPr>
          <w:trHeight w:val="300"/>
          <w:del w:id="1147" w:author="admin" w:date="2021-08-23T21:17:00Z"/>
        </w:trPr>
        <w:tc>
          <w:tcPr>
            <w:tcW w:w="918" w:type="dxa"/>
            <w:tcBorders>
              <w:top w:val="nil"/>
              <w:left w:val="single" w:sz="4" w:space="0" w:color="auto"/>
              <w:bottom w:val="single" w:sz="4" w:space="0" w:color="auto"/>
              <w:right w:val="single" w:sz="4" w:space="0" w:color="auto"/>
            </w:tcBorders>
            <w:shd w:val="clear" w:color="auto" w:fill="auto"/>
            <w:noWrap/>
            <w:hideMark/>
          </w:tcPr>
          <w:p w14:paraId="45D2543E" w14:textId="4E32472E" w:rsidR="007B63D9" w:rsidRPr="00522F50" w:rsidDel="007B63D9" w:rsidRDefault="007B63D9" w:rsidP="007B63D9">
            <w:pPr>
              <w:spacing w:before="120" w:after="0"/>
              <w:rPr>
                <w:del w:id="1148" w:author="admin" w:date="2021-08-23T21:17:00Z"/>
                <w:rFonts w:eastAsia="Times New Roman"/>
              </w:rPr>
            </w:pPr>
            <w:del w:id="1149" w:author="admin" w:date="2021-08-23T21:17:00Z">
              <w:r w:rsidRPr="00522F50" w:rsidDel="007B63D9">
                <w:rPr>
                  <w:rFonts w:eastAsia="Times New Roman"/>
                </w:rPr>
                <w:delText>58</w:delText>
              </w:r>
            </w:del>
          </w:p>
        </w:tc>
        <w:tc>
          <w:tcPr>
            <w:tcW w:w="2015" w:type="dxa"/>
            <w:tcBorders>
              <w:top w:val="nil"/>
              <w:left w:val="nil"/>
              <w:bottom w:val="single" w:sz="4" w:space="0" w:color="auto"/>
              <w:right w:val="single" w:sz="4" w:space="0" w:color="auto"/>
            </w:tcBorders>
            <w:shd w:val="clear" w:color="auto" w:fill="auto"/>
            <w:noWrap/>
            <w:hideMark/>
          </w:tcPr>
          <w:p w14:paraId="30F69D0D" w14:textId="79E18E44" w:rsidR="007B63D9" w:rsidRPr="00522F50" w:rsidDel="007B63D9" w:rsidRDefault="007B63D9" w:rsidP="007B63D9">
            <w:pPr>
              <w:spacing w:before="120" w:after="0"/>
              <w:rPr>
                <w:del w:id="1150" w:author="admin" w:date="2021-08-23T21:17:00Z"/>
                <w:rFonts w:eastAsia="Times New Roman"/>
              </w:rPr>
            </w:pPr>
            <w:del w:id="1151" w:author="admin" w:date="2021-08-23T21:17:00Z">
              <w:r w:rsidRPr="00522F50" w:rsidDel="007B63D9">
                <w:rPr>
                  <w:rFonts w:eastAsia="Times New Roman"/>
                </w:rPr>
                <w:delText>Text</w:delText>
              </w:r>
            </w:del>
          </w:p>
        </w:tc>
        <w:tc>
          <w:tcPr>
            <w:tcW w:w="3420" w:type="dxa"/>
            <w:tcBorders>
              <w:top w:val="nil"/>
              <w:left w:val="nil"/>
              <w:bottom w:val="single" w:sz="4" w:space="0" w:color="auto"/>
              <w:right w:val="single" w:sz="4" w:space="0" w:color="auto"/>
            </w:tcBorders>
            <w:shd w:val="clear" w:color="auto" w:fill="auto"/>
            <w:noWrap/>
            <w:hideMark/>
          </w:tcPr>
          <w:p w14:paraId="7FF3BCFB" w14:textId="5D1BCFBF" w:rsidR="007B63D9" w:rsidRPr="00522F50" w:rsidDel="007B63D9" w:rsidRDefault="007B63D9" w:rsidP="007B63D9">
            <w:pPr>
              <w:spacing w:before="120" w:after="0"/>
              <w:rPr>
                <w:del w:id="1152" w:author="admin" w:date="2021-08-23T21:17:00Z"/>
                <w:rFonts w:eastAsia="Times New Roman"/>
              </w:rPr>
            </w:pPr>
            <w:del w:id="1153" w:author="admin" w:date="2021-08-23T21:17:00Z">
              <w:r w:rsidRPr="00522F50" w:rsidDel="007B63D9">
                <w:rPr>
                  <w:rFonts w:eastAsia="Times New Roman"/>
                </w:rPr>
                <w:delText> </w:delText>
              </w:r>
            </w:del>
          </w:p>
        </w:tc>
        <w:tc>
          <w:tcPr>
            <w:tcW w:w="3025" w:type="dxa"/>
            <w:tcBorders>
              <w:top w:val="nil"/>
              <w:left w:val="nil"/>
              <w:bottom w:val="single" w:sz="4" w:space="0" w:color="auto"/>
              <w:right w:val="single" w:sz="4" w:space="0" w:color="auto"/>
            </w:tcBorders>
            <w:shd w:val="clear" w:color="auto" w:fill="auto"/>
            <w:noWrap/>
            <w:hideMark/>
          </w:tcPr>
          <w:p w14:paraId="44A5F167" w14:textId="0EFDB4C5" w:rsidR="007B63D9" w:rsidRPr="00522F50" w:rsidDel="007B63D9" w:rsidRDefault="007B63D9" w:rsidP="007B63D9">
            <w:pPr>
              <w:spacing w:before="120" w:after="0"/>
              <w:rPr>
                <w:del w:id="1154" w:author="admin" w:date="2021-08-23T21:17:00Z"/>
                <w:rFonts w:eastAsia="Times New Roman"/>
              </w:rPr>
            </w:pPr>
            <w:del w:id="1155" w:author="admin" w:date="2021-08-23T21:17:00Z">
              <w:r w:rsidRPr="00522F50" w:rsidDel="007B63D9">
                <w:rPr>
                  <w:rFonts w:eastAsia="Times New Roman"/>
                </w:rPr>
                <w:delText> </w:delText>
              </w:r>
            </w:del>
          </w:p>
        </w:tc>
      </w:tr>
      <w:tr w:rsidR="007B63D9" w:rsidRPr="00522F50" w:rsidDel="007B63D9" w14:paraId="548F1941" w14:textId="1DA31EF7" w:rsidTr="00E84233">
        <w:trPr>
          <w:trHeight w:val="300"/>
          <w:del w:id="1156" w:author="admin" w:date="2021-08-23T21:17:00Z"/>
        </w:trPr>
        <w:tc>
          <w:tcPr>
            <w:tcW w:w="918" w:type="dxa"/>
            <w:tcBorders>
              <w:top w:val="nil"/>
              <w:left w:val="single" w:sz="4" w:space="0" w:color="auto"/>
              <w:bottom w:val="single" w:sz="4" w:space="0" w:color="auto"/>
              <w:right w:val="single" w:sz="4" w:space="0" w:color="auto"/>
            </w:tcBorders>
            <w:shd w:val="clear" w:color="auto" w:fill="auto"/>
            <w:noWrap/>
            <w:hideMark/>
          </w:tcPr>
          <w:p w14:paraId="60B7E4A5" w14:textId="1FC8BFF3" w:rsidR="007B63D9" w:rsidRPr="00522F50" w:rsidDel="007B63D9" w:rsidRDefault="007B63D9" w:rsidP="007B63D9">
            <w:pPr>
              <w:spacing w:before="120" w:after="0"/>
              <w:rPr>
                <w:del w:id="1157" w:author="admin" w:date="2021-08-23T21:17:00Z"/>
                <w:rFonts w:eastAsia="Times New Roman"/>
              </w:rPr>
            </w:pPr>
            <w:del w:id="1158" w:author="admin" w:date="2021-08-23T21:17:00Z">
              <w:r w:rsidRPr="00522F50" w:rsidDel="007B63D9">
                <w:rPr>
                  <w:rFonts w:eastAsia="Times New Roman"/>
                </w:rPr>
                <w:delText>103</w:delText>
              </w:r>
            </w:del>
          </w:p>
        </w:tc>
        <w:tc>
          <w:tcPr>
            <w:tcW w:w="2015" w:type="dxa"/>
            <w:tcBorders>
              <w:top w:val="nil"/>
              <w:left w:val="nil"/>
              <w:bottom w:val="single" w:sz="4" w:space="0" w:color="auto"/>
              <w:right w:val="single" w:sz="4" w:space="0" w:color="auto"/>
            </w:tcBorders>
            <w:shd w:val="clear" w:color="auto" w:fill="auto"/>
            <w:noWrap/>
            <w:hideMark/>
          </w:tcPr>
          <w:p w14:paraId="09CB7C04" w14:textId="160013F3" w:rsidR="007B63D9" w:rsidRPr="00522F50" w:rsidDel="007B63D9" w:rsidRDefault="007B63D9" w:rsidP="007B63D9">
            <w:pPr>
              <w:spacing w:before="120" w:after="0"/>
              <w:rPr>
                <w:del w:id="1159" w:author="admin" w:date="2021-08-23T21:17:00Z"/>
                <w:rFonts w:eastAsia="Times New Roman"/>
              </w:rPr>
            </w:pPr>
            <w:del w:id="1160" w:author="admin" w:date="2021-08-23T21:17:00Z">
              <w:r w:rsidDel="007B63D9">
                <w:fldChar w:fldCharType="begin"/>
              </w:r>
              <w:r w:rsidDel="007B63D9">
                <w:delInstrText xml:space="preserve"> HYPERLINK "http://www.fixtradingcommunity.org/FIXimate/FIXimate3.0/en/FIX.4.4/tag103.html" \t "tagFrame" </w:delInstrText>
              </w:r>
              <w:r w:rsidDel="007B63D9">
                <w:fldChar w:fldCharType="separate"/>
              </w:r>
              <w:r w:rsidRPr="00522F50" w:rsidDel="007B63D9">
                <w:rPr>
                  <w:rStyle w:val="Hyperlink"/>
                  <w:color w:val="auto"/>
                </w:rPr>
                <w:delText>OrdRejReason</w:delText>
              </w:r>
              <w:r w:rsidDel="007B63D9">
                <w:rPr>
                  <w:rStyle w:val="Hyperlink"/>
                  <w:color w:val="auto"/>
                </w:rPr>
                <w:fldChar w:fldCharType="end"/>
              </w:r>
            </w:del>
          </w:p>
        </w:tc>
        <w:tc>
          <w:tcPr>
            <w:tcW w:w="3420" w:type="dxa"/>
            <w:tcBorders>
              <w:top w:val="nil"/>
              <w:left w:val="nil"/>
              <w:bottom w:val="single" w:sz="4" w:space="0" w:color="auto"/>
              <w:right w:val="single" w:sz="4" w:space="0" w:color="auto"/>
            </w:tcBorders>
            <w:shd w:val="clear" w:color="auto" w:fill="auto"/>
            <w:noWrap/>
            <w:hideMark/>
          </w:tcPr>
          <w:p w14:paraId="5E615269" w14:textId="1C0A12C4" w:rsidR="007B63D9" w:rsidRPr="00522F50" w:rsidDel="007B63D9" w:rsidRDefault="007B63D9" w:rsidP="007B63D9">
            <w:pPr>
              <w:spacing w:before="120" w:after="0"/>
              <w:rPr>
                <w:del w:id="1161" w:author="admin" w:date="2021-08-23T21:17:00Z"/>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56A35F62" w14:textId="497EB99A" w:rsidR="007B63D9" w:rsidRPr="00522F50" w:rsidDel="007B63D9" w:rsidRDefault="007B63D9" w:rsidP="007B63D9">
            <w:pPr>
              <w:spacing w:before="120" w:after="0"/>
              <w:rPr>
                <w:del w:id="1162" w:author="admin" w:date="2021-08-23T21:17:00Z"/>
                <w:rFonts w:eastAsia="Times New Roman"/>
              </w:rPr>
            </w:pPr>
          </w:p>
        </w:tc>
      </w:tr>
      <w:tr w:rsidR="007B63D9" w:rsidRPr="00522F50" w14:paraId="24C32C6E" w14:textId="77777777" w:rsidTr="00E84233">
        <w:trPr>
          <w:trHeight w:val="300"/>
          <w:ins w:id="1163" w:author="admin" w:date="2021-08-23T21:17:00Z"/>
        </w:trPr>
        <w:tc>
          <w:tcPr>
            <w:tcW w:w="918" w:type="dxa"/>
            <w:tcBorders>
              <w:top w:val="nil"/>
              <w:left w:val="single" w:sz="4" w:space="0" w:color="auto"/>
              <w:bottom w:val="single" w:sz="4" w:space="0" w:color="auto"/>
              <w:right w:val="single" w:sz="4" w:space="0" w:color="auto"/>
            </w:tcBorders>
            <w:shd w:val="clear" w:color="auto" w:fill="auto"/>
            <w:noWrap/>
          </w:tcPr>
          <w:p w14:paraId="3C217A86" w14:textId="0E238EB1" w:rsidR="007B63D9" w:rsidRPr="00522F50" w:rsidRDefault="007B63D9" w:rsidP="007B63D9">
            <w:pPr>
              <w:spacing w:before="120" w:after="0"/>
              <w:rPr>
                <w:ins w:id="1164" w:author="admin" w:date="2021-08-23T21:17:00Z"/>
                <w:rFonts w:eastAsia="Times New Roman"/>
              </w:rPr>
            </w:pPr>
            <w:ins w:id="1165" w:author="admin" w:date="2021-08-23T21:17:00Z">
              <w:r>
                <w:rPr>
                  <w:rFonts w:eastAsia="Times New Roman"/>
                </w:rPr>
                <w:t>59</w:t>
              </w:r>
            </w:ins>
          </w:p>
        </w:tc>
        <w:tc>
          <w:tcPr>
            <w:tcW w:w="2015" w:type="dxa"/>
            <w:tcBorders>
              <w:top w:val="nil"/>
              <w:left w:val="nil"/>
              <w:bottom w:val="single" w:sz="4" w:space="0" w:color="auto"/>
              <w:right w:val="single" w:sz="4" w:space="0" w:color="auto"/>
            </w:tcBorders>
            <w:shd w:val="clear" w:color="auto" w:fill="auto"/>
            <w:noWrap/>
          </w:tcPr>
          <w:p w14:paraId="6B6642EA" w14:textId="07C69A09" w:rsidR="007B63D9" w:rsidRDefault="007B63D9" w:rsidP="007B63D9">
            <w:pPr>
              <w:spacing w:before="120" w:after="0"/>
              <w:rPr>
                <w:ins w:id="1166" w:author="admin" w:date="2021-08-23T21:17:00Z"/>
              </w:rPr>
            </w:pPr>
            <w:ins w:id="1167" w:author="admin" w:date="2021-08-23T21:19:00Z">
              <w:r w:rsidRPr="00DD4BFC">
                <w:t>TimeInForce</w:t>
              </w:r>
            </w:ins>
          </w:p>
        </w:tc>
        <w:tc>
          <w:tcPr>
            <w:tcW w:w="3420" w:type="dxa"/>
            <w:tcBorders>
              <w:top w:val="nil"/>
              <w:left w:val="nil"/>
              <w:bottom w:val="single" w:sz="4" w:space="0" w:color="auto"/>
              <w:right w:val="single" w:sz="4" w:space="0" w:color="auto"/>
            </w:tcBorders>
            <w:shd w:val="clear" w:color="auto" w:fill="auto"/>
            <w:noWrap/>
          </w:tcPr>
          <w:p w14:paraId="4D21FBD9" w14:textId="77777777" w:rsidR="007B63D9" w:rsidRPr="00522F50" w:rsidRDefault="007B63D9" w:rsidP="007B63D9">
            <w:pPr>
              <w:spacing w:before="120" w:after="0"/>
              <w:rPr>
                <w:ins w:id="1168" w:author="admin" w:date="2021-08-23T21:17:00Z"/>
              </w:rPr>
            </w:pPr>
          </w:p>
        </w:tc>
        <w:tc>
          <w:tcPr>
            <w:tcW w:w="3025" w:type="dxa"/>
            <w:tcBorders>
              <w:top w:val="nil"/>
              <w:left w:val="nil"/>
              <w:bottom w:val="single" w:sz="4" w:space="0" w:color="auto"/>
              <w:right w:val="single" w:sz="4" w:space="0" w:color="auto"/>
            </w:tcBorders>
            <w:shd w:val="clear" w:color="auto" w:fill="auto"/>
            <w:noWrap/>
          </w:tcPr>
          <w:p w14:paraId="2BC7A2F4" w14:textId="69100B42" w:rsidR="007B63D9" w:rsidRPr="00522F50" w:rsidRDefault="007B63D9" w:rsidP="007B63D9">
            <w:pPr>
              <w:spacing w:before="120" w:after="0"/>
              <w:rPr>
                <w:ins w:id="1169" w:author="admin" w:date="2021-08-23T21:17:00Z"/>
                <w:rFonts w:eastAsia="Times New Roman"/>
              </w:rPr>
            </w:pPr>
            <w:ins w:id="1170" w:author="admin" w:date="2021-08-23T21:19:00Z">
              <w:r w:rsidRPr="00F46185">
                <w:rPr>
                  <w:rFonts w:eastAsia="Times New Roman"/>
                  <w:color w:val="0070C0"/>
                </w:rPr>
                <w:t>Đi cùng với trường OrdType để quy định loại lệnh</w:t>
              </w:r>
            </w:ins>
          </w:p>
        </w:tc>
      </w:tr>
      <w:tr w:rsidR="007B63D9" w:rsidRPr="00522F50" w14:paraId="4ACCC9E8" w14:textId="77777777" w:rsidTr="00E84233">
        <w:trPr>
          <w:trHeight w:val="300"/>
          <w:ins w:id="1171" w:author="admin" w:date="2021-08-23T21:17:00Z"/>
        </w:trPr>
        <w:tc>
          <w:tcPr>
            <w:tcW w:w="918" w:type="dxa"/>
            <w:tcBorders>
              <w:top w:val="nil"/>
              <w:left w:val="single" w:sz="4" w:space="0" w:color="auto"/>
              <w:bottom w:val="single" w:sz="4" w:space="0" w:color="auto"/>
              <w:right w:val="single" w:sz="4" w:space="0" w:color="auto"/>
            </w:tcBorders>
            <w:shd w:val="clear" w:color="auto" w:fill="auto"/>
            <w:noWrap/>
          </w:tcPr>
          <w:p w14:paraId="6E8C3DDE" w14:textId="01821725" w:rsidR="007B63D9" w:rsidRPr="00522F50" w:rsidRDefault="007B63D9" w:rsidP="007B63D9">
            <w:pPr>
              <w:spacing w:before="120" w:after="0"/>
              <w:rPr>
                <w:ins w:id="1172" w:author="admin" w:date="2021-08-23T21:17:00Z"/>
                <w:rFonts w:eastAsia="Times New Roman"/>
              </w:rPr>
            </w:pPr>
            <w:ins w:id="1173" w:author="admin" w:date="2021-08-23T21:17:00Z">
              <w:r>
                <w:rPr>
                  <w:rFonts w:eastAsia="Times New Roman"/>
                </w:rPr>
                <w:t>60</w:t>
              </w:r>
            </w:ins>
          </w:p>
        </w:tc>
        <w:tc>
          <w:tcPr>
            <w:tcW w:w="2015" w:type="dxa"/>
            <w:tcBorders>
              <w:top w:val="nil"/>
              <w:left w:val="nil"/>
              <w:bottom w:val="single" w:sz="4" w:space="0" w:color="auto"/>
              <w:right w:val="single" w:sz="4" w:space="0" w:color="auto"/>
            </w:tcBorders>
            <w:shd w:val="clear" w:color="auto" w:fill="auto"/>
            <w:noWrap/>
          </w:tcPr>
          <w:p w14:paraId="152E598C" w14:textId="278CC177" w:rsidR="007B63D9" w:rsidRDefault="007B63D9" w:rsidP="007B63D9">
            <w:pPr>
              <w:spacing w:before="120" w:after="0"/>
              <w:rPr>
                <w:ins w:id="1174" w:author="admin" w:date="2021-08-23T21:17:00Z"/>
              </w:rPr>
            </w:pPr>
            <w:ins w:id="1175" w:author="admin" w:date="2021-08-23T21:19:00Z">
              <w:r>
                <w:rPr>
                  <w:rFonts w:eastAsia="Times New Roman"/>
                  <w:highlight w:val="yellow"/>
                </w:rPr>
                <w:t>TransactTime</w:t>
              </w:r>
            </w:ins>
          </w:p>
        </w:tc>
        <w:tc>
          <w:tcPr>
            <w:tcW w:w="3420" w:type="dxa"/>
            <w:tcBorders>
              <w:top w:val="nil"/>
              <w:left w:val="nil"/>
              <w:bottom w:val="single" w:sz="4" w:space="0" w:color="auto"/>
              <w:right w:val="single" w:sz="4" w:space="0" w:color="auto"/>
            </w:tcBorders>
            <w:shd w:val="clear" w:color="auto" w:fill="auto"/>
            <w:noWrap/>
          </w:tcPr>
          <w:p w14:paraId="2E2E18EA" w14:textId="5DE6A794" w:rsidR="007B63D9" w:rsidRPr="00522F50" w:rsidRDefault="007B63D9" w:rsidP="007B63D9">
            <w:pPr>
              <w:spacing w:before="120" w:after="0"/>
              <w:rPr>
                <w:ins w:id="1176" w:author="admin" w:date="2021-08-23T21:17:00Z"/>
              </w:rPr>
            </w:pPr>
            <w:ins w:id="1177" w:author="admin" w:date="2021-08-23T21:19:00Z">
              <w:r>
                <w:rPr>
                  <w:rFonts w:eastAsia="Times New Roman"/>
                </w:rPr>
                <w:t xml:space="preserve">Ví dụ: </w:t>
              </w:r>
              <w:r w:rsidRPr="00B71771">
                <w:rPr>
                  <w:rFonts w:eastAsia="Times New Roman"/>
                </w:rPr>
                <w:t>20210720-04:19:46.527</w:t>
              </w:r>
            </w:ins>
          </w:p>
        </w:tc>
        <w:tc>
          <w:tcPr>
            <w:tcW w:w="3025" w:type="dxa"/>
            <w:tcBorders>
              <w:top w:val="nil"/>
              <w:left w:val="nil"/>
              <w:bottom w:val="single" w:sz="4" w:space="0" w:color="auto"/>
              <w:right w:val="single" w:sz="4" w:space="0" w:color="auto"/>
            </w:tcBorders>
            <w:shd w:val="clear" w:color="auto" w:fill="auto"/>
            <w:noWrap/>
          </w:tcPr>
          <w:p w14:paraId="397EA6AB" w14:textId="74B7BF31" w:rsidR="007B63D9" w:rsidRPr="00522F50" w:rsidRDefault="007B63D9" w:rsidP="007B63D9">
            <w:pPr>
              <w:spacing w:before="120" w:after="0"/>
              <w:rPr>
                <w:ins w:id="1178" w:author="admin" w:date="2021-08-23T21:17:00Z"/>
                <w:rFonts w:eastAsia="Times New Roman"/>
              </w:rPr>
            </w:pPr>
            <w:ins w:id="1179" w:author="admin" w:date="2021-08-23T21:19:00Z">
              <w:r>
                <w:rPr>
                  <w:rFonts w:eastAsia="Times New Roman"/>
                  <w:highlight w:val="yellow"/>
                </w:rPr>
                <w:t>Thời gian đặt lệnh</w:t>
              </w:r>
            </w:ins>
          </w:p>
        </w:tc>
      </w:tr>
      <w:tr w:rsidR="007B63D9" w:rsidRPr="00522F50" w14:paraId="350D0691"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10C8A69C" w14:textId="77777777" w:rsidR="007B63D9" w:rsidRPr="00522F50" w:rsidRDefault="007B63D9" w:rsidP="007B63D9">
            <w:pPr>
              <w:spacing w:before="120" w:after="0"/>
              <w:rPr>
                <w:rFonts w:eastAsia="Times New Roman"/>
              </w:rPr>
            </w:pPr>
            <w:r w:rsidRPr="00522F50">
              <w:rPr>
                <w:rFonts w:eastAsia="Times New Roman"/>
              </w:rPr>
              <w:t>150</w:t>
            </w:r>
          </w:p>
        </w:tc>
        <w:tc>
          <w:tcPr>
            <w:tcW w:w="2015" w:type="dxa"/>
            <w:tcBorders>
              <w:top w:val="nil"/>
              <w:left w:val="nil"/>
              <w:bottom w:val="single" w:sz="4" w:space="0" w:color="auto"/>
              <w:right w:val="single" w:sz="4" w:space="0" w:color="auto"/>
            </w:tcBorders>
            <w:shd w:val="clear" w:color="auto" w:fill="auto"/>
            <w:noWrap/>
            <w:hideMark/>
          </w:tcPr>
          <w:p w14:paraId="7CAC79E6" w14:textId="77777777" w:rsidR="007B63D9" w:rsidRPr="00522F50" w:rsidRDefault="00FD67E7" w:rsidP="007B63D9">
            <w:pPr>
              <w:spacing w:before="120" w:after="0"/>
              <w:rPr>
                <w:rFonts w:eastAsia="Times New Roman"/>
              </w:rPr>
            </w:pPr>
            <w:hyperlink r:id="rId92" w:tgtFrame="tagFrame" w:history="1">
              <w:r w:rsidR="007B63D9" w:rsidRPr="00522F50">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hideMark/>
          </w:tcPr>
          <w:p w14:paraId="7FCD547A" w14:textId="77777777" w:rsidR="007B63D9" w:rsidRPr="00522F50" w:rsidRDefault="007B63D9" w:rsidP="007B63D9">
            <w:pPr>
              <w:spacing w:before="120" w:after="0"/>
              <w:rPr>
                <w:rFonts w:eastAsia="Times New Roman"/>
              </w:rPr>
            </w:pPr>
            <w:r w:rsidRPr="00522F50">
              <w:t>6 = Pending Cancel</w:t>
            </w:r>
          </w:p>
        </w:tc>
        <w:tc>
          <w:tcPr>
            <w:tcW w:w="3025" w:type="dxa"/>
            <w:tcBorders>
              <w:top w:val="nil"/>
              <w:left w:val="nil"/>
              <w:bottom w:val="single" w:sz="4" w:space="0" w:color="auto"/>
              <w:right w:val="single" w:sz="4" w:space="0" w:color="auto"/>
            </w:tcBorders>
            <w:shd w:val="clear" w:color="auto" w:fill="auto"/>
            <w:noWrap/>
            <w:hideMark/>
          </w:tcPr>
          <w:p w14:paraId="032ECA21"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14:paraId="52E5B75E" w14:textId="77777777" w:rsidTr="00E84233">
        <w:trPr>
          <w:trHeight w:val="1223"/>
        </w:trPr>
        <w:tc>
          <w:tcPr>
            <w:tcW w:w="918" w:type="dxa"/>
            <w:tcBorders>
              <w:top w:val="nil"/>
              <w:left w:val="single" w:sz="4" w:space="0" w:color="auto"/>
              <w:bottom w:val="single" w:sz="4" w:space="0" w:color="auto"/>
              <w:right w:val="single" w:sz="4" w:space="0" w:color="auto"/>
            </w:tcBorders>
            <w:shd w:val="clear" w:color="auto" w:fill="auto"/>
            <w:noWrap/>
            <w:hideMark/>
          </w:tcPr>
          <w:p w14:paraId="4FC1B375" w14:textId="77777777" w:rsidR="007B63D9" w:rsidRPr="00522F50" w:rsidRDefault="007B63D9" w:rsidP="007B63D9">
            <w:pPr>
              <w:spacing w:before="120" w:after="0"/>
              <w:rPr>
                <w:rFonts w:eastAsia="Times New Roman"/>
              </w:rPr>
            </w:pPr>
            <w:r w:rsidRPr="00522F50">
              <w:rPr>
                <w:rFonts w:eastAsia="Times New Roman"/>
              </w:rPr>
              <w:t>151</w:t>
            </w:r>
          </w:p>
        </w:tc>
        <w:tc>
          <w:tcPr>
            <w:tcW w:w="2015" w:type="dxa"/>
            <w:tcBorders>
              <w:top w:val="nil"/>
              <w:left w:val="nil"/>
              <w:bottom w:val="single" w:sz="4" w:space="0" w:color="auto"/>
              <w:right w:val="single" w:sz="4" w:space="0" w:color="auto"/>
            </w:tcBorders>
            <w:shd w:val="clear" w:color="auto" w:fill="auto"/>
            <w:noWrap/>
            <w:hideMark/>
          </w:tcPr>
          <w:p w14:paraId="550E649F" w14:textId="77777777" w:rsidR="007B63D9" w:rsidRPr="00522F50" w:rsidRDefault="00FD67E7" w:rsidP="007B63D9">
            <w:pPr>
              <w:spacing w:before="120" w:after="0"/>
              <w:rPr>
                <w:rFonts w:eastAsia="Times New Roman"/>
              </w:rPr>
            </w:pPr>
            <w:hyperlink r:id="rId93" w:tgtFrame="tagFrame" w:history="1">
              <w:r w:rsidR="007B63D9" w:rsidRPr="00522F50">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hideMark/>
          </w:tcPr>
          <w:p w14:paraId="24370ECA" w14:textId="77777777" w:rsidR="007B63D9" w:rsidRPr="00522F50" w:rsidRDefault="007B63D9" w:rsidP="007B63D9">
            <w:pPr>
              <w:spacing w:before="120" w:after="0"/>
              <w:rPr>
                <w:rFonts w:eastAsia="Times New Roman"/>
              </w:rPr>
            </w:pPr>
            <w:r w:rsidRPr="00522F50">
              <w:rPr>
                <w:rFonts w:eastAsia="Times New Roman"/>
              </w:rPr>
              <w:t> Amount of shares open for further execution.</w:t>
            </w:r>
          </w:p>
          <w:p w14:paraId="6F3F2BDA" w14:textId="77777777" w:rsidR="007B63D9" w:rsidRPr="00522F50" w:rsidRDefault="007B63D9" w:rsidP="007B63D9">
            <w:pPr>
              <w:spacing w:before="120" w:after="0"/>
              <w:rPr>
                <w:rFonts w:eastAsia="Times New Roman"/>
              </w:rPr>
            </w:pPr>
            <w:r w:rsidRPr="00522F50">
              <w:rPr>
                <w:rFonts w:eastAsia="Times New Roman"/>
              </w:rPr>
              <w:t> </w:t>
            </w:r>
            <w:hyperlink r:id="rId94" w:history="1">
              <w:r w:rsidRPr="00522F50">
                <w:rPr>
                  <w:rFonts w:eastAsia="Times New Roman"/>
                </w:rPr>
                <w:t>LeavesQty &lt;151&gt;</w:t>
              </w:r>
            </w:hyperlink>
            <w:r w:rsidRPr="00522F50">
              <w:rPr>
                <w:rFonts w:eastAsia="Times New Roman"/>
              </w:rPr>
              <w:t> =</w:t>
            </w:r>
            <w:hyperlink r:id="rId95" w:history="1">
              <w:r w:rsidRPr="00522F50">
                <w:rPr>
                  <w:rFonts w:eastAsia="Times New Roman"/>
                </w:rPr>
                <w:t>OrderQty &lt;38&gt;</w:t>
              </w:r>
            </w:hyperlink>
            <w:r w:rsidRPr="00522F50">
              <w:rPr>
                <w:rFonts w:eastAsia="Times New Roman"/>
              </w:rPr>
              <w:t> - </w:t>
            </w:r>
            <w:hyperlink r:id="rId96" w:history="1">
              <w:r w:rsidRPr="00522F50">
                <w:rPr>
                  <w:rFonts w:eastAsia="Times New Roman"/>
                </w:rPr>
                <w:t>CumQty &lt;14&gt;</w:t>
              </w:r>
            </w:hyperlink>
            <w:r w:rsidRPr="00522F50">
              <w:rPr>
                <w:rFonts w:eastAsia="Times New Roman"/>
              </w:rPr>
              <w:t>.</w:t>
            </w:r>
          </w:p>
        </w:tc>
        <w:tc>
          <w:tcPr>
            <w:tcW w:w="3025" w:type="dxa"/>
            <w:tcBorders>
              <w:top w:val="nil"/>
              <w:left w:val="nil"/>
              <w:bottom w:val="single" w:sz="4" w:space="0" w:color="auto"/>
              <w:right w:val="single" w:sz="4" w:space="0" w:color="auto"/>
            </w:tcBorders>
            <w:shd w:val="clear" w:color="auto" w:fill="auto"/>
            <w:noWrap/>
            <w:hideMark/>
          </w:tcPr>
          <w:p w14:paraId="65824D8B" w14:textId="77777777" w:rsidR="007B63D9" w:rsidRPr="00522F50" w:rsidRDefault="007B63D9" w:rsidP="007B63D9">
            <w:pPr>
              <w:spacing w:before="120" w:after="0"/>
              <w:rPr>
                <w:rFonts w:eastAsia="Times New Roman"/>
              </w:rPr>
            </w:pPr>
            <w:r w:rsidRPr="00522F50">
              <w:rPr>
                <w:rFonts w:eastAsia="Times New Roman"/>
              </w:rPr>
              <w:t> </w:t>
            </w:r>
          </w:p>
        </w:tc>
      </w:tr>
      <w:tr w:rsidR="007B63D9" w:rsidRPr="00522F50" w:rsidDel="007B63D9" w14:paraId="5ACAF599" w14:textId="737DD761" w:rsidTr="007B63D9">
        <w:trPr>
          <w:trHeight w:val="557"/>
          <w:del w:id="1180" w:author="admin" w:date="2021-08-23T21:17:00Z"/>
        </w:trPr>
        <w:tc>
          <w:tcPr>
            <w:tcW w:w="918" w:type="dxa"/>
            <w:tcBorders>
              <w:top w:val="nil"/>
              <w:left w:val="single" w:sz="4" w:space="0" w:color="auto"/>
              <w:bottom w:val="single" w:sz="4" w:space="0" w:color="auto"/>
              <w:right w:val="single" w:sz="4" w:space="0" w:color="auto"/>
            </w:tcBorders>
            <w:shd w:val="clear" w:color="auto" w:fill="auto"/>
            <w:noWrap/>
            <w:hideMark/>
          </w:tcPr>
          <w:p w14:paraId="51B8843D" w14:textId="6ACFBA49" w:rsidR="007B63D9" w:rsidRPr="00522F50" w:rsidDel="007B63D9" w:rsidRDefault="007B63D9" w:rsidP="007B63D9">
            <w:pPr>
              <w:spacing w:before="120" w:after="0"/>
              <w:rPr>
                <w:del w:id="1181" w:author="admin" w:date="2021-08-23T21:17:00Z"/>
                <w:rFonts w:eastAsia="Times New Roman"/>
              </w:rPr>
            </w:pPr>
            <w:del w:id="1182" w:author="admin" w:date="2021-08-23T21:17:00Z">
              <w:r w:rsidDel="007B63D9">
                <w:rPr>
                  <w:rFonts w:eastAsia="Times New Roman"/>
                </w:rPr>
                <w:delText>50</w:delText>
              </w:r>
            </w:del>
          </w:p>
        </w:tc>
        <w:tc>
          <w:tcPr>
            <w:tcW w:w="2015" w:type="dxa"/>
            <w:tcBorders>
              <w:top w:val="nil"/>
              <w:left w:val="nil"/>
              <w:bottom w:val="single" w:sz="4" w:space="0" w:color="auto"/>
              <w:right w:val="single" w:sz="4" w:space="0" w:color="auto"/>
            </w:tcBorders>
            <w:shd w:val="clear" w:color="auto" w:fill="70AD47" w:themeFill="accent6"/>
            <w:noWrap/>
            <w:hideMark/>
          </w:tcPr>
          <w:p w14:paraId="2EB5F200" w14:textId="7B9BB65A" w:rsidR="007B63D9" w:rsidDel="007B63D9" w:rsidRDefault="007B63D9" w:rsidP="007B63D9">
            <w:pPr>
              <w:spacing w:before="120" w:after="0"/>
              <w:rPr>
                <w:del w:id="1183" w:author="admin" w:date="2021-08-23T21:17:00Z"/>
              </w:rPr>
            </w:pPr>
            <w:del w:id="1184" w:author="admin" w:date="2021-08-23T21:17:00Z">
              <w:r w:rsidRPr="002D2C9C" w:rsidDel="007B63D9">
                <w:delText>Maker</w:delText>
              </w:r>
            </w:del>
          </w:p>
        </w:tc>
        <w:tc>
          <w:tcPr>
            <w:tcW w:w="3420" w:type="dxa"/>
            <w:tcBorders>
              <w:top w:val="nil"/>
              <w:left w:val="nil"/>
              <w:bottom w:val="single" w:sz="4" w:space="0" w:color="auto"/>
              <w:right w:val="single" w:sz="4" w:space="0" w:color="auto"/>
            </w:tcBorders>
            <w:shd w:val="clear" w:color="auto" w:fill="auto"/>
            <w:noWrap/>
            <w:hideMark/>
          </w:tcPr>
          <w:p w14:paraId="1511BBAD" w14:textId="1FAFA2C4" w:rsidR="007B63D9" w:rsidRPr="002D2C9C" w:rsidDel="007B63D9" w:rsidRDefault="007B63D9" w:rsidP="007B63D9">
            <w:pPr>
              <w:spacing w:before="120" w:after="0"/>
              <w:rPr>
                <w:del w:id="1185" w:author="admin" w:date="2021-08-23T21:17:00Z"/>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64598EDF" w14:textId="268C67FB" w:rsidR="007B63D9" w:rsidRPr="00522F50" w:rsidDel="007B63D9" w:rsidRDefault="007B63D9" w:rsidP="007B63D9">
            <w:pPr>
              <w:spacing w:before="120" w:after="0"/>
              <w:rPr>
                <w:del w:id="1186" w:author="admin" w:date="2021-08-23T21:17:00Z"/>
                <w:rFonts w:eastAsia="Times New Roman"/>
              </w:rPr>
            </w:pPr>
            <w:del w:id="1187" w:author="admin" w:date="2021-08-23T21:17:00Z">
              <w:r w:rsidDel="007B63D9">
                <w:rPr>
                  <w:rFonts w:eastAsia="Times New Roman"/>
                </w:rPr>
                <w:delText>Maker-Via</w:delText>
              </w:r>
            </w:del>
          </w:p>
        </w:tc>
      </w:tr>
      <w:tr w:rsidR="007B63D9" w:rsidRPr="00522F50" w:rsidDel="007B63D9" w14:paraId="74A7F66C" w14:textId="0251A6D2" w:rsidTr="007B63D9">
        <w:trPr>
          <w:trHeight w:val="557"/>
          <w:del w:id="1188" w:author="admin" w:date="2021-08-23T21:17: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373CE0B3" w14:textId="08F4B51D" w:rsidR="007B63D9" w:rsidRPr="00522F50" w:rsidDel="007B63D9" w:rsidRDefault="007B63D9" w:rsidP="007B63D9">
            <w:pPr>
              <w:spacing w:before="120" w:after="0"/>
              <w:rPr>
                <w:del w:id="1189" w:author="admin" w:date="2021-08-23T21:17:00Z"/>
                <w:rFonts w:eastAsia="Times New Roman"/>
              </w:rPr>
            </w:pPr>
            <w:del w:id="1190" w:author="admin" w:date="2021-08-23T21:17:00Z">
              <w:r w:rsidDel="007B63D9">
                <w:rPr>
                  <w:rFonts w:eastAsia="Times New Roman"/>
                </w:rPr>
                <w:delText>50</w:delText>
              </w:r>
            </w:del>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3584FF01" w14:textId="2ED4D8ED" w:rsidR="007B63D9" w:rsidRPr="002D2C9C" w:rsidDel="007B63D9" w:rsidRDefault="007B63D9" w:rsidP="007B63D9">
            <w:pPr>
              <w:spacing w:before="120" w:after="0"/>
              <w:rPr>
                <w:del w:id="1191" w:author="admin" w:date="2021-08-23T21:17:00Z"/>
              </w:rPr>
            </w:pPr>
            <w:del w:id="1192" w:author="admin" w:date="2021-08-23T21:17:00Z">
              <w:r w:rsidRPr="002D2C9C" w:rsidDel="007B63D9">
                <w:delText>Via</w:delText>
              </w:r>
            </w:del>
          </w:p>
        </w:tc>
        <w:tc>
          <w:tcPr>
            <w:tcW w:w="3420" w:type="dxa"/>
            <w:tcBorders>
              <w:top w:val="single" w:sz="4" w:space="0" w:color="auto"/>
              <w:left w:val="nil"/>
              <w:bottom w:val="single" w:sz="4" w:space="0" w:color="auto"/>
              <w:right w:val="single" w:sz="4" w:space="0" w:color="auto"/>
            </w:tcBorders>
            <w:shd w:val="clear" w:color="auto" w:fill="auto"/>
            <w:noWrap/>
          </w:tcPr>
          <w:p w14:paraId="4A37AA3F" w14:textId="3692C933" w:rsidR="007B63D9" w:rsidRPr="002D2C9C" w:rsidDel="007B63D9" w:rsidRDefault="007B63D9" w:rsidP="007B63D9">
            <w:pPr>
              <w:spacing w:before="120" w:after="0"/>
              <w:rPr>
                <w:del w:id="1193" w:author="admin" w:date="2021-08-23T21:17:00Z"/>
                <w:rFonts w:eastAsia="Times New Roman"/>
              </w:rPr>
            </w:pPr>
          </w:p>
        </w:tc>
        <w:tc>
          <w:tcPr>
            <w:tcW w:w="3025" w:type="dxa"/>
            <w:tcBorders>
              <w:top w:val="single" w:sz="4" w:space="0" w:color="auto"/>
              <w:left w:val="nil"/>
              <w:bottom w:val="single" w:sz="4" w:space="0" w:color="auto"/>
              <w:right w:val="single" w:sz="4" w:space="0" w:color="auto"/>
            </w:tcBorders>
            <w:shd w:val="clear" w:color="auto" w:fill="auto"/>
            <w:noWrap/>
          </w:tcPr>
          <w:p w14:paraId="548B0768" w14:textId="2A5E64E6" w:rsidR="007B63D9" w:rsidDel="007B63D9" w:rsidRDefault="007B63D9" w:rsidP="007B63D9">
            <w:pPr>
              <w:spacing w:before="120" w:after="0"/>
              <w:rPr>
                <w:del w:id="1194" w:author="admin" w:date="2021-08-23T21:17:00Z"/>
                <w:rFonts w:eastAsia="Times New Roman"/>
              </w:rPr>
            </w:pPr>
            <w:del w:id="1195" w:author="admin" w:date="2021-08-23T21:17:00Z">
              <w:r w:rsidDel="007B63D9">
                <w:rPr>
                  <w:rFonts w:eastAsia="Times New Roman"/>
                </w:rPr>
                <w:delText>Maker-Via</w:delText>
              </w:r>
            </w:del>
          </w:p>
        </w:tc>
      </w:tr>
      <w:tr w:rsidR="007B63D9" w:rsidRPr="00522F50" w:rsidDel="007B63D9" w14:paraId="077627B2" w14:textId="77777777" w:rsidTr="007B63D9">
        <w:trPr>
          <w:trHeight w:val="557"/>
          <w:ins w:id="1196" w:author="admin" w:date="2021-08-23T21:18: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45F7E796" w14:textId="5647087B" w:rsidR="007B63D9" w:rsidDel="007B63D9" w:rsidRDefault="007B63D9" w:rsidP="007B63D9">
            <w:pPr>
              <w:spacing w:before="120" w:after="0"/>
              <w:rPr>
                <w:ins w:id="1197" w:author="admin" w:date="2021-08-23T21:18:00Z"/>
                <w:rFonts w:eastAsia="Times New Roman"/>
              </w:rPr>
            </w:pPr>
            <w:ins w:id="1198" w:author="admin" w:date="2021-08-23T21:19:00Z">
              <w:r>
                <w:rPr>
                  <w:rFonts w:eastAsia="Times New Roman"/>
                </w:rPr>
                <w:t>336</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527C46DC" w14:textId="77777777" w:rsidR="007B63D9" w:rsidRPr="002D2C9C" w:rsidDel="007B63D9" w:rsidRDefault="007B63D9" w:rsidP="007B63D9">
            <w:pPr>
              <w:spacing w:before="120" w:after="0"/>
              <w:rPr>
                <w:ins w:id="1199" w:author="admin" w:date="2021-08-23T21:18:00Z"/>
              </w:rPr>
            </w:pPr>
          </w:p>
        </w:tc>
        <w:tc>
          <w:tcPr>
            <w:tcW w:w="3420" w:type="dxa"/>
            <w:tcBorders>
              <w:top w:val="single" w:sz="4" w:space="0" w:color="auto"/>
              <w:left w:val="nil"/>
              <w:bottom w:val="single" w:sz="4" w:space="0" w:color="auto"/>
              <w:right w:val="single" w:sz="4" w:space="0" w:color="auto"/>
            </w:tcBorders>
            <w:shd w:val="clear" w:color="auto" w:fill="auto"/>
            <w:noWrap/>
          </w:tcPr>
          <w:p w14:paraId="04B75485" w14:textId="7E1D286D" w:rsidR="007B63D9" w:rsidRPr="002D2C9C" w:rsidDel="007B63D9" w:rsidRDefault="007B63D9" w:rsidP="007B63D9">
            <w:pPr>
              <w:spacing w:before="120" w:after="0"/>
              <w:rPr>
                <w:ins w:id="1200" w:author="admin" w:date="2021-08-23T21:18:00Z"/>
                <w:rFonts w:eastAsia="Times New Roman"/>
              </w:rPr>
            </w:pPr>
            <w:ins w:id="1201" w:author="admin" w:date="2021-08-23T21:19:00Z">
              <w:r>
                <w:rPr>
                  <w:rFonts w:eastAsia="Times New Roman"/>
                </w:rPr>
                <w:t>1-HSX, 2-HNX, 3-Upcom</w:t>
              </w:r>
            </w:ins>
          </w:p>
        </w:tc>
        <w:tc>
          <w:tcPr>
            <w:tcW w:w="3025" w:type="dxa"/>
            <w:tcBorders>
              <w:top w:val="single" w:sz="4" w:space="0" w:color="auto"/>
              <w:left w:val="nil"/>
              <w:bottom w:val="single" w:sz="4" w:space="0" w:color="auto"/>
              <w:right w:val="single" w:sz="4" w:space="0" w:color="auto"/>
            </w:tcBorders>
            <w:shd w:val="clear" w:color="auto" w:fill="auto"/>
            <w:noWrap/>
          </w:tcPr>
          <w:p w14:paraId="083229B1" w14:textId="3FA4E452" w:rsidR="007B63D9" w:rsidDel="007B63D9" w:rsidRDefault="007B63D9" w:rsidP="007B63D9">
            <w:pPr>
              <w:spacing w:before="120" w:after="0"/>
              <w:rPr>
                <w:ins w:id="1202" w:author="admin" w:date="2021-08-23T21:18:00Z"/>
                <w:rFonts w:eastAsia="Times New Roman"/>
              </w:rPr>
            </w:pPr>
            <w:ins w:id="1203" w:author="admin" w:date="2021-08-23T21:19:00Z">
              <w:r w:rsidRPr="00535042">
                <w:rPr>
                  <w:rFonts w:eastAsia="Times New Roman"/>
                </w:rPr>
                <w:t xml:space="preserve">Phiên giao dịch </w:t>
              </w:r>
            </w:ins>
          </w:p>
        </w:tc>
      </w:tr>
      <w:tr w:rsidR="007B63D9" w:rsidRPr="00522F50" w:rsidDel="007B63D9" w14:paraId="1E1BC82F" w14:textId="77777777" w:rsidTr="007B63D9">
        <w:trPr>
          <w:trHeight w:val="557"/>
          <w:ins w:id="1204" w:author="admin" w:date="2021-08-23T21:18: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5ADD9A93" w14:textId="33D7E80B" w:rsidR="007B63D9" w:rsidDel="007B63D9" w:rsidRDefault="007B63D9" w:rsidP="007B63D9">
            <w:pPr>
              <w:spacing w:before="120" w:after="0"/>
              <w:rPr>
                <w:ins w:id="1205" w:author="admin" w:date="2021-08-23T21:18:00Z"/>
                <w:rFonts w:eastAsia="Times New Roman"/>
              </w:rPr>
            </w:pPr>
            <w:ins w:id="1206" w:author="admin" w:date="2021-08-23T21:19:00Z">
              <w:r>
                <w:rPr>
                  <w:rFonts w:eastAsia="Times New Roman"/>
                </w:rPr>
                <w:t>376</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027FDB1D" w14:textId="77777777" w:rsidR="007B63D9" w:rsidRPr="002D2C9C" w:rsidDel="007B63D9" w:rsidRDefault="007B63D9" w:rsidP="007B63D9">
            <w:pPr>
              <w:spacing w:before="120" w:after="0"/>
              <w:rPr>
                <w:ins w:id="1207" w:author="admin" w:date="2021-08-23T21:18:00Z"/>
              </w:rPr>
            </w:pPr>
          </w:p>
        </w:tc>
        <w:tc>
          <w:tcPr>
            <w:tcW w:w="3420" w:type="dxa"/>
            <w:tcBorders>
              <w:top w:val="single" w:sz="4" w:space="0" w:color="auto"/>
              <w:left w:val="nil"/>
              <w:bottom w:val="single" w:sz="4" w:space="0" w:color="auto"/>
              <w:right w:val="single" w:sz="4" w:space="0" w:color="auto"/>
            </w:tcBorders>
            <w:shd w:val="clear" w:color="auto" w:fill="auto"/>
            <w:noWrap/>
          </w:tcPr>
          <w:p w14:paraId="7E05959D" w14:textId="7CEDC80E" w:rsidR="007B63D9" w:rsidRPr="002D2C9C" w:rsidDel="007B63D9" w:rsidRDefault="007B63D9" w:rsidP="007B63D9">
            <w:pPr>
              <w:spacing w:before="120" w:after="0"/>
              <w:rPr>
                <w:ins w:id="1208" w:author="admin" w:date="2021-08-23T21:18:00Z"/>
                <w:rFonts w:eastAsia="Times New Roman"/>
              </w:rPr>
            </w:pPr>
            <w:ins w:id="1209" w:author="admin" w:date="2021-08-23T21:19:00Z">
              <w:r w:rsidRPr="00FD2291">
                <w:rPr>
                  <w:rFonts w:eastAsia="Times New Roman"/>
                </w:rPr>
                <w:t>fomat account,khối lượng đặt,type</w:t>
              </w:r>
            </w:ins>
          </w:p>
        </w:tc>
        <w:tc>
          <w:tcPr>
            <w:tcW w:w="3025" w:type="dxa"/>
            <w:tcBorders>
              <w:top w:val="single" w:sz="4" w:space="0" w:color="auto"/>
              <w:left w:val="nil"/>
              <w:bottom w:val="single" w:sz="4" w:space="0" w:color="auto"/>
              <w:right w:val="single" w:sz="4" w:space="0" w:color="auto"/>
            </w:tcBorders>
            <w:shd w:val="clear" w:color="auto" w:fill="auto"/>
            <w:noWrap/>
          </w:tcPr>
          <w:p w14:paraId="37499D14" w14:textId="4920CE07" w:rsidR="007B63D9" w:rsidDel="007B63D9" w:rsidRDefault="007B63D9" w:rsidP="007B63D9">
            <w:pPr>
              <w:spacing w:before="120" w:after="0"/>
              <w:rPr>
                <w:ins w:id="1210" w:author="admin" w:date="2021-08-23T21:18:00Z"/>
                <w:rFonts w:eastAsia="Times New Roman"/>
              </w:rPr>
            </w:pPr>
            <w:ins w:id="1211" w:author="admin" w:date="2021-08-23T21:19:00Z">
              <w:r w:rsidRPr="00FD2291">
                <w:rPr>
                  <w:rFonts w:eastAsia="Times New Roman"/>
                </w:rPr>
                <w:t>type = 2 với loại MS - Bán cầm cố, còn lại type = 1</w:t>
              </w:r>
            </w:ins>
          </w:p>
        </w:tc>
      </w:tr>
      <w:tr w:rsidR="007B63D9" w:rsidRPr="00522F50" w:rsidDel="007B63D9" w14:paraId="665BAE5F" w14:textId="77777777" w:rsidTr="007B63D9">
        <w:trPr>
          <w:trHeight w:val="557"/>
          <w:ins w:id="1212" w:author="admin" w:date="2021-08-23T21:18: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2ADB643B" w14:textId="0A8CAFA6" w:rsidR="007B63D9" w:rsidDel="007B63D9" w:rsidRDefault="007B63D9" w:rsidP="007B63D9">
            <w:pPr>
              <w:spacing w:before="120" w:after="0"/>
              <w:rPr>
                <w:ins w:id="1213" w:author="admin" w:date="2021-08-23T21:18:00Z"/>
                <w:rFonts w:eastAsia="Times New Roman"/>
              </w:rPr>
            </w:pPr>
            <w:ins w:id="1214" w:author="admin" w:date="2021-08-23T21:19:00Z">
              <w:r>
                <w:rPr>
                  <w:rFonts w:eastAsia="Times New Roman"/>
                </w:rPr>
                <w:t>788</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3DA0E4E7" w14:textId="77777777" w:rsidR="007B63D9" w:rsidRPr="002D2C9C" w:rsidDel="007B63D9" w:rsidRDefault="007B63D9" w:rsidP="007B63D9">
            <w:pPr>
              <w:spacing w:before="120" w:after="0"/>
              <w:rPr>
                <w:ins w:id="1215" w:author="admin" w:date="2021-08-23T21:18:00Z"/>
              </w:rPr>
            </w:pPr>
          </w:p>
        </w:tc>
        <w:tc>
          <w:tcPr>
            <w:tcW w:w="3420" w:type="dxa"/>
            <w:tcBorders>
              <w:top w:val="single" w:sz="4" w:space="0" w:color="auto"/>
              <w:left w:val="nil"/>
              <w:bottom w:val="single" w:sz="4" w:space="0" w:color="auto"/>
              <w:right w:val="single" w:sz="4" w:space="0" w:color="auto"/>
            </w:tcBorders>
            <w:shd w:val="clear" w:color="auto" w:fill="auto"/>
            <w:noWrap/>
          </w:tcPr>
          <w:p w14:paraId="607A57F8" w14:textId="523B2342" w:rsidR="007B63D9" w:rsidRPr="002D2C9C" w:rsidDel="007B63D9" w:rsidRDefault="007B63D9" w:rsidP="007B63D9">
            <w:pPr>
              <w:spacing w:before="120" w:after="0"/>
              <w:rPr>
                <w:ins w:id="1216" w:author="admin" w:date="2021-08-23T21:18:00Z"/>
                <w:rFonts w:eastAsia="Times New Roman"/>
              </w:rPr>
            </w:pPr>
            <w:ins w:id="1217" w:author="admin" w:date="2021-08-23T21:19:00Z">
              <w:r w:rsidRPr="00FD2291">
                <w:rPr>
                  <w:rFonts w:eastAsia="Times New Roman"/>
                </w:rPr>
                <w:t>1 = Overnight, 2 = Term, 3 = Flexible, 4 = Open</w:t>
              </w:r>
            </w:ins>
          </w:p>
        </w:tc>
        <w:tc>
          <w:tcPr>
            <w:tcW w:w="3025" w:type="dxa"/>
            <w:tcBorders>
              <w:top w:val="single" w:sz="4" w:space="0" w:color="auto"/>
              <w:left w:val="nil"/>
              <w:bottom w:val="single" w:sz="4" w:space="0" w:color="auto"/>
              <w:right w:val="single" w:sz="4" w:space="0" w:color="auto"/>
            </w:tcBorders>
            <w:shd w:val="clear" w:color="auto" w:fill="auto"/>
            <w:noWrap/>
          </w:tcPr>
          <w:p w14:paraId="508DAE11" w14:textId="41C47E68" w:rsidR="007B63D9" w:rsidDel="007B63D9" w:rsidRDefault="007B63D9" w:rsidP="007B63D9">
            <w:pPr>
              <w:spacing w:before="120" w:after="0"/>
              <w:rPr>
                <w:ins w:id="1218" w:author="admin" w:date="2021-08-23T21:18:00Z"/>
                <w:rFonts w:eastAsia="Times New Roman"/>
              </w:rPr>
            </w:pPr>
            <w:ins w:id="1219" w:author="admin" w:date="2021-08-23T21:19:00Z">
              <w:r w:rsidRPr="00FD2291">
                <w:rPr>
                  <w:rFonts w:eastAsia="Times New Roman"/>
                </w:rPr>
                <w:t>Loại hình vay, nếu client gửi vào tag 788 thì lấy theo giá trị của client, nếu không mặc định bằng 4</w:t>
              </w:r>
            </w:ins>
          </w:p>
        </w:tc>
      </w:tr>
      <w:tr w:rsidR="007B63D9" w:rsidRPr="00522F50" w:rsidDel="007B63D9" w14:paraId="30DDBF12" w14:textId="77777777" w:rsidTr="007B63D9">
        <w:trPr>
          <w:trHeight w:val="557"/>
          <w:ins w:id="1220" w:author="admin" w:date="2021-08-23T21:18: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2BA29787" w14:textId="2A32370C" w:rsidR="007B63D9" w:rsidDel="007B63D9" w:rsidRDefault="007B63D9" w:rsidP="007B63D9">
            <w:pPr>
              <w:spacing w:before="120" w:after="0"/>
              <w:rPr>
                <w:ins w:id="1221" w:author="admin" w:date="2021-08-23T21:18:00Z"/>
                <w:rFonts w:eastAsia="Times New Roman"/>
              </w:rPr>
            </w:pPr>
            <w:ins w:id="1222" w:author="admin" w:date="2021-08-23T21:19:00Z">
              <w:r>
                <w:rPr>
                  <w:rFonts w:eastAsia="Times New Roman"/>
                </w:rPr>
                <w:t>10</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179BF162" w14:textId="637683F9" w:rsidR="007B63D9" w:rsidRPr="002D2C9C" w:rsidDel="007B63D9" w:rsidRDefault="007B63D9" w:rsidP="007B63D9">
            <w:pPr>
              <w:spacing w:before="120" w:after="0"/>
              <w:rPr>
                <w:ins w:id="1223" w:author="admin" w:date="2021-08-23T21:18:00Z"/>
              </w:rPr>
            </w:pPr>
            <w:ins w:id="1224" w:author="admin" w:date="2021-08-23T21:19:00Z">
              <w:r>
                <w:t>Checksum</w:t>
              </w:r>
            </w:ins>
          </w:p>
        </w:tc>
        <w:tc>
          <w:tcPr>
            <w:tcW w:w="3420" w:type="dxa"/>
            <w:tcBorders>
              <w:top w:val="single" w:sz="4" w:space="0" w:color="auto"/>
              <w:left w:val="nil"/>
              <w:bottom w:val="single" w:sz="4" w:space="0" w:color="auto"/>
              <w:right w:val="single" w:sz="4" w:space="0" w:color="auto"/>
            </w:tcBorders>
            <w:shd w:val="clear" w:color="auto" w:fill="auto"/>
            <w:noWrap/>
          </w:tcPr>
          <w:p w14:paraId="54880030" w14:textId="77777777" w:rsidR="007B63D9" w:rsidRPr="002D2C9C" w:rsidDel="007B63D9" w:rsidRDefault="007B63D9" w:rsidP="007B63D9">
            <w:pPr>
              <w:spacing w:before="120" w:after="0"/>
              <w:rPr>
                <w:ins w:id="1225" w:author="admin" w:date="2021-08-23T21:18:00Z"/>
                <w:rFonts w:eastAsia="Times New Roman"/>
              </w:rPr>
            </w:pPr>
          </w:p>
        </w:tc>
        <w:tc>
          <w:tcPr>
            <w:tcW w:w="3025" w:type="dxa"/>
            <w:tcBorders>
              <w:top w:val="single" w:sz="4" w:space="0" w:color="auto"/>
              <w:left w:val="nil"/>
              <w:bottom w:val="single" w:sz="4" w:space="0" w:color="auto"/>
              <w:right w:val="single" w:sz="4" w:space="0" w:color="auto"/>
            </w:tcBorders>
            <w:shd w:val="clear" w:color="auto" w:fill="auto"/>
            <w:noWrap/>
          </w:tcPr>
          <w:p w14:paraId="007C0523" w14:textId="77777777" w:rsidR="007B63D9" w:rsidDel="007B63D9" w:rsidRDefault="007B63D9" w:rsidP="007B63D9">
            <w:pPr>
              <w:spacing w:before="120" w:after="0"/>
              <w:rPr>
                <w:ins w:id="1226" w:author="admin" w:date="2021-08-23T21:18:00Z"/>
                <w:rFonts w:eastAsia="Times New Roman"/>
              </w:rPr>
            </w:pPr>
          </w:p>
        </w:tc>
      </w:tr>
    </w:tbl>
    <w:p w14:paraId="5CE3E0CB" w14:textId="3258A92D" w:rsidR="00840F1D" w:rsidRDefault="00840F1D" w:rsidP="00840F1D">
      <w:pPr>
        <w:rPr>
          <w:lang w:val="en-GB"/>
        </w:rPr>
      </w:pPr>
    </w:p>
    <w:p w14:paraId="6AF64532" w14:textId="5CC83C21" w:rsidR="00840F1D" w:rsidRDefault="00296B86" w:rsidP="00840F1D">
      <w:pPr>
        <w:pStyle w:val="Heading4"/>
      </w:pPr>
      <w:bookmarkStart w:id="1227" w:name="_Toc421178866"/>
      <w:r w:rsidRPr="0035615B">
        <w:lastRenderedPageBreak/>
        <w:t>Order Cancel Reject</w:t>
      </w:r>
      <w:bookmarkEnd w:id="1227"/>
    </w:p>
    <w:p w14:paraId="57EC7BDE" w14:textId="17496248" w:rsidR="00FA0F98" w:rsidRDefault="00296B86" w:rsidP="00FA0F98">
      <w:r>
        <w:t>Message thông báo yêu cầu hủy bị từ chối</w:t>
      </w:r>
      <w:r w:rsidR="006C307D">
        <w:t>.</w:t>
      </w:r>
    </w:p>
    <w:tbl>
      <w:tblPr>
        <w:tblW w:w="9378" w:type="dxa"/>
        <w:tblLook w:val="04A0" w:firstRow="1" w:lastRow="0" w:firstColumn="1" w:lastColumn="0" w:noHBand="0" w:noVBand="1"/>
      </w:tblPr>
      <w:tblGrid>
        <w:gridCol w:w="918"/>
        <w:gridCol w:w="1980"/>
        <w:gridCol w:w="3420"/>
        <w:gridCol w:w="3060"/>
      </w:tblGrid>
      <w:tr w:rsidR="009C79FF" w:rsidRPr="008673F4" w14:paraId="6ED1D252"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A4B5BAC" w14:textId="77777777" w:rsidR="009C79FF" w:rsidRPr="008673F4" w:rsidRDefault="009C79FF" w:rsidP="00E84233">
            <w:pPr>
              <w:spacing w:before="120" w:after="0"/>
              <w:rPr>
                <w:rFonts w:eastAsia="Times New Roman"/>
                <w:b/>
              </w:rPr>
            </w:pPr>
            <w:r w:rsidRPr="008673F4">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8089878" w14:textId="77777777" w:rsidR="009C79FF" w:rsidRPr="008673F4" w:rsidRDefault="009C79FF" w:rsidP="00E84233">
            <w:pPr>
              <w:spacing w:before="120" w:after="0"/>
              <w:rPr>
                <w:rFonts w:eastAsia="Times New Roman"/>
                <w:b/>
              </w:rPr>
            </w:pPr>
            <w:r w:rsidRPr="008673F4">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CCE1C44" w14:textId="77777777" w:rsidR="009C79FF" w:rsidRPr="008673F4" w:rsidRDefault="009C79FF" w:rsidP="00E84233">
            <w:pPr>
              <w:spacing w:before="120" w:after="0"/>
              <w:rPr>
                <w:rFonts w:eastAsia="Times New Roman"/>
                <w:b/>
              </w:rPr>
            </w:pPr>
            <w:r w:rsidRPr="008673F4">
              <w:rPr>
                <w:rFonts w:eastAsia="Times New Roman"/>
                <w:b/>
              </w:rPr>
              <w:t>Value</w:t>
            </w:r>
          </w:p>
        </w:tc>
        <w:tc>
          <w:tcPr>
            <w:tcW w:w="306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A1F5378" w14:textId="77777777" w:rsidR="009C79FF" w:rsidRPr="008673F4" w:rsidRDefault="009C79FF" w:rsidP="00E84233">
            <w:pPr>
              <w:spacing w:before="120" w:after="0"/>
              <w:rPr>
                <w:rFonts w:eastAsia="Times New Roman"/>
                <w:b/>
              </w:rPr>
            </w:pPr>
            <w:r w:rsidRPr="008673F4">
              <w:rPr>
                <w:rFonts w:eastAsia="Times New Roman"/>
                <w:b/>
              </w:rPr>
              <w:t>Comment</w:t>
            </w:r>
          </w:p>
        </w:tc>
      </w:tr>
      <w:tr w:rsidR="00817144" w:rsidRPr="00522F50" w14:paraId="146A8351" w14:textId="77777777" w:rsidTr="00817144">
        <w:trPr>
          <w:trHeight w:val="300"/>
          <w:ins w:id="1228" w:author="admin" w:date="2021-08-23T21:20:00Z"/>
        </w:trPr>
        <w:tc>
          <w:tcPr>
            <w:tcW w:w="918" w:type="dxa"/>
            <w:tcBorders>
              <w:top w:val="nil"/>
              <w:left w:val="single" w:sz="4" w:space="0" w:color="auto"/>
              <w:bottom w:val="single" w:sz="4" w:space="0" w:color="auto"/>
              <w:right w:val="single" w:sz="4" w:space="0" w:color="auto"/>
            </w:tcBorders>
            <w:shd w:val="clear" w:color="auto" w:fill="auto"/>
            <w:noWrap/>
          </w:tcPr>
          <w:p w14:paraId="668B63BF" w14:textId="4C9E1FE7" w:rsidR="00817144" w:rsidRPr="00522F50" w:rsidRDefault="00817144" w:rsidP="00817144">
            <w:pPr>
              <w:spacing w:before="120" w:after="0"/>
              <w:rPr>
                <w:ins w:id="1229" w:author="admin" w:date="2021-08-23T21:20:00Z"/>
                <w:rFonts w:eastAsia="Times New Roman"/>
              </w:rPr>
            </w:pPr>
            <w:ins w:id="1230" w:author="admin" w:date="2021-08-23T21:21: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
          <w:p w14:paraId="0C7E9039" w14:textId="77777777" w:rsidR="00817144" w:rsidRPr="00522F50" w:rsidRDefault="00817144" w:rsidP="00817144">
            <w:pPr>
              <w:spacing w:before="120" w:after="0"/>
              <w:rPr>
                <w:ins w:id="1231" w:author="admin" w:date="2021-08-23T21:20:00Z"/>
                <w:rFonts w:eastAsia="Times New Roman"/>
              </w:rPr>
            </w:pPr>
          </w:p>
        </w:tc>
        <w:tc>
          <w:tcPr>
            <w:tcW w:w="3420" w:type="dxa"/>
            <w:tcBorders>
              <w:top w:val="nil"/>
              <w:left w:val="nil"/>
              <w:bottom w:val="single" w:sz="4" w:space="0" w:color="auto"/>
              <w:right w:val="single" w:sz="4" w:space="0" w:color="auto"/>
            </w:tcBorders>
            <w:shd w:val="clear" w:color="auto" w:fill="auto"/>
            <w:noWrap/>
          </w:tcPr>
          <w:p w14:paraId="6E6F9B84" w14:textId="693AB6A2" w:rsidR="00817144" w:rsidRPr="00522F50" w:rsidRDefault="00817144" w:rsidP="00817144">
            <w:pPr>
              <w:spacing w:before="120" w:after="0"/>
              <w:rPr>
                <w:ins w:id="1232" w:author="admin" w:date="2021-08-23T21:20:00Z"/>
                <w:rFonts w:eastAsia="Times New Roman"/>
              </w:rPr>
            </w:pPr>
            <w:ins w:id="1233" w:author="admin" w:date="2021-08-23T21:21:00Z">
              <w:r w:rsidRPr="00007D82">
                <w:rPr>
                  <w:rFonts w:eastAsia="Times New Roman"/>
                </w:rPr>
                <w:t>FIX.4.4</w:t>
              </w:r>
            </w:ins>
          </w:p>
        </w:tc>
        <w:tc>
          <w:tcPr>
            <w:tcW w:w="3060" w:type="dxa"/>
            <w:tcBorders>
              <w:top w:val="nil"/>
              <w:left w:val="nil"/>
              <w:bottom w:val="single" w:sz="4" w:space="0" w:color="auto"/>
              <w:right w:val="single" w:sz="4" w:space="0" w:color="auto"/>
            </w:tcBorders>
            <w:shd w:val="clear" w:color="auto" w:fill="auto"/>
            <w:noWrap/>
            <w:vAlign w:val="bottom"/>
          </w:tcPr>
          <w:p w14:paraId="4AAE1BBA" w14:textId="77777777" w:rsidR="00817144" w:rsidRPr="00522F50" w:rsidRDefault="00817144" w:rsidP="00817144">
            <w:pPr>
              <w:spacing w:before="120" w:after="0"/>
              <w:rPr>
                <w:ins w:id="1234" w:author="admin" w:date="2021-08-23T21:20:00Z"/>
                <w:rFonts w:eastAsia="Times New Roman"/>
              </w:rPr>
            </w:pPr>
          </w:p>
        </w:tc>
      </w:tr>
      <w:tr w:rsidR="00817144" w:rsidRPr="00522F50" w14:paraId="255D94A7" w14:textId="77777777" w:rsidTr="00817144">
        <w:trPr>
          <w:trHeight w:val="300"/>
          <w:ins w:id="1235" w:author="admin" w:date="2021-08-23T21:20:00Z"/>
        </w:trPr>
        <w:tc>
          <w:tcPr>
            <w:tcW w:w="918" w:type="dxa"/>
            <w:tcBorders>
              <w:top w:val="nil"/>
              <w:left w:val="single" w:sz="4" w:space="0" w:color="auto"/>
              <w:bottom w:val="single" w:sz="4" w:space="0" w:color="auto"/>
              <w:right w:val="single" w:sz="4" w:space="0" w:color="auto"/>
            </w:tcBorders>
            <w:shd w:val="clear" w:color="auto" w:fill="auto"/>
            <w:noWrap/>
          </w:tcPr>
          <w:p w14:paraId="553C7E9C" w14:textId="0C7D5D44" w:rsidR="00817144" w:rsidRPr="00522F50" w:rsidRDefault="00817144" w:rsidP="00817144">
            <w:pPr>
              <w:spacing w:before="120" w:after="0"/>
              <w:rPr>
                <w:ins w:id="1236" w:author="admin" w:date="2021-08-23T21:20:00Z"/>
                <w:rFonts w:eastAsia="Times New Roman"/>
              </w:rPr>
            </w:pPr>
            <w:ins w:id="1237" w:author="admin" w:date="2021-08-23T21:21: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0CD20BC1" w14:textId="406FA935" w:rsidR="00817144" w:rsidRPr="00522F50" w:rsidRDefault="00817144" w:rsidP="00817144">
            <w:pPr>
              <w:spacing w:before="120" w:after="0"/>
              <w:rPr>
                <w:ins w:id="1238" w:author="admin" w:date="2021-08-23T21:20:00Z"/>
                <w:rFonts w:eastAsia="Times New Roman"/>
              </w:rPr>
            </w:pPr>
            <w:ins w:id="1239" w:author="admin" w:date="2021-08-23T21:21: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
          <w:p w14:paraId="71199FDC" w14:textId="77777777" w:rsidR="00817144" w:rsidRPr="00522F50" w:rsidRDefault="00817144" w:rsidP="00817144">
            <w:pPr>
              <w:spacing w:before="120" w:after="0"/>
              <w:rPr>
                <w:ins w:id="1240" w:author="admin" w:date="2021-08-23T21:20: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7F16B653" w14:textId="77777777" w:rsidR="00817144" w:rsidRPr="00522F50" w:rsidRDefault="00817144" w:rsidP="00817144">
            <w:pPr>
              <w:spacing w:before="120" w:after="0"/>
              <w:rPr>
                <w:ins w:id="1241" w:author="admin" w:date="2021-08-23T21:20:00Z"/>
                <w:rFonts w:eastAsia="Times New Roman"/>
              </w:rPr>
            </w:pPr>
          </w:p>
        </w:tc>
      </w:tr>
      <w:tr w:rsidR="00817144" w:rsidRPr="00522F50" w14:paraId="0089C2A6"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27E88AE" w14:textId="77777777" w:rsidR="00817144" w:rsidRPr="00522F50" w:rsidRDefault="00817144" w:rsidP="00817144">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vAlign w:val="bottom"/>
            <w:hideMark/>
          </w:tcPr>
          <w:p w14:paraId="4B4E3C79" w14:textId="77777777" w:rsidR="00817144" w:rsidRPr="00522F50" w:rsidRDefault="00817144" w:rsidP="00817144">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1372CFD2" w14:textId="77777777" w:rsidR="00817144" w:rsidRPr="00522F50" w:rsidRDefault="00817144" w:rsidP="00817144">
            <w:pPr>
              <w:spacing w:before="120" w:after="0"/>
              <w:rPr>
                <w:rFonts w:eastAsia="Times New Roman"/>
              </w:rPr>
            </w:pPr>
            <w:r w:rsidRPr="00522F50">
              <w:rPr>
                <w:rFonts w:eastAsia="Times New Roman"/>
              </w:rPr>
              <w:t>9</w:t>
            </w:r>
          </w:p>
        </w:tc>
        <w:tc>
          <w:tcPr>
            <w:tcW w:w="3060" w:type="dxa"/>
            <w:tcBorders>
              <w:top w:val="nil"/>
              <w:left w:val="nil"/>
              <w:bottom w:val="single" w:sz="4" w:space="0" w:color="auto"/>
              <w:right w:val="single" w:sz="4" w:space="0" w:color="auto"/>
            </w:tcBorders>
            <w:shd w:val="clear" w:color="auto" w:fill="auto"/>
            <w:noWrap/>
            <w:vAlign w:val="bottom"/>
            <w:hideMark/>
          </w:tcPr>
          <w:p w14:paraId="369B57F2" w14:textId="77777777" w:rsidR="00817144" w:rsidRPr="00522F50" w:rsidRDefault="00817144" w:rsidP="00817144">
            <w:pPr>
              <w:spacing w:before="120" w:after="0"/>
              <w:rPr>
                <w:rFonts w:eastAsia="Times New Roman"/>
              </w:rPr>
            </w:pPr>
            <w:r w:rsidRPr="00522F50">
              <w:rPr>
                <w:rFonts w:eastAsia="Times New Roman"/>
              </w:rPr>
              <w:t> </w:t>
            </w:r>
          </w:p>
        </w:tc>
      </w:tr>
      <w:tr w:rsidR="00817144" w:rsidRPr="00522F50" w14:paraId="3DB832F0" w14:textId="77777777" w:rsidTr="00817144">
        <w:trPr>
          <w:trHeight w:val="300"/>
          <w:ins w:id="1242" w:author="admin" w:date="2021-08-23T21:20:00Z"/>
        </w:trPr>
        <w:tc>
          <w:tcPr>
            <w:tcW w:w="918" w:type="dxa"/>
            <w:tcBorders>
              <w:top w:val="nil"/>
              <w:left w:val="single" w:sz="4" w:space="0" w:color="auto"/>
              <w:bottom w:val="single" w:sz="4" w:space="0" w:color="auto"/>
              <w:right w:val="single" w:sz="4" w:space="0" w:color="auto"/>
            </w:tcBorders>
            <w:shd w:val="clear" w:color="auto" w:fill="auto"/>
            <w:noWrap/>
          </w:tcPr>
          <w:p w14:paraId="22719403" w14:textId="524F7ABE" w:rsidR="00817144" w:rsidRPr="00522F50" w:rsidRDefault="00817144" w:rsidP="00817144">
            <w:pPr>
              <w:spacing w:before="120" w:after="0"/>
              <w:rPr>
                <w:ins w:id="1243" w:author="admin" w:date="2021-08-23T21:20:00Z"/>
                <w:rFonts w:eastAsia="Times New Roman"/>
              </w:rPr>
            </w:pPr>
            <w:ins w:id="1244" w:author="admin" w:date="2021-08-23T21:21:00Z">
              <w:r>
                <w:rPr>
                  <w:rFonts w:eastAsia="Times New Roman"/>
                </w:rPr>
                <w:t>34</w:t>
              </w:r>
            </w:ins>
          </w:p>
        </w:tc>
        <w:tc>
          <w:tcPr>
            <w:tcW w:w="1980" w:type="dxa"/>
            <w:tcBorders>
              <w:top w:val="nil"/>
              <w:left w:val="nil"/>
              <w:bottom w:val="single" w:sz="4" w:space="0" w:color="auto"/>
              <w:right w:val="single" w:sz="4" w:space="0" w:color="auto"/>
            </w:tcBorders>
            <w:shd w:val="clear" w:color="000000" w:fill="FFFFFF"/>
            <w:noWrap/>
          </w:tcPr>
          <w:p w14:paraId="7A47F474" w14:textId="4E24BBDD" w:rsidR="00817144" w:rsidRDefault="00817144" w:rsidP="00817144">
            <w:pPr>
              <w:spacing w:before="120" w:after="0"/>
              <w:rPr>
                <w:ins w:id="1245" w:author="admin" w:date="2021-08-23T21:20:00Z"/>
                <w:rFonts w:eastAsia="Times New Roman"/>
              </w:rPr>
            </w:pPr>
            <w:ins w:id="1246" w:author="admin" w:date="2021-08-23T21:21: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
          <w:p w14:paraId="3579FD47" w14:textId="7247FC40" w:rsidR="00817144" w:rsidRPr="00522F50" w:rsidRDefault="00817144" w:rsidP="00817144">
            <w:pPr>
              <w:spacing w:before="120" w:after="0"/>
              <w:rPr>
                <w:ins w:id="1247" w:author="admin" w:date="2021-08-23T21:20:00Z"/>
                <w:rFonts w:eastAsia="Times New Roman"/>
              </w:rPr>
            </w:pPr>
            <w:ins w:id="1248" w:author="admin" w:date="2021-08-23T21:21:00Z">
              <w:r w:rsidRPr="00B67379">
                <w:rPr>
                  <w:rFonts w:eastAsia="Times New Roman"/>
                  <w:sz w:val="20"/>
                  <w:szCs w:val="20"/>
                </w:rPr>
                <w:t>số seq tăng dần của msg</w:t>
              </w:r>
            </w:ins>
          </w:p>
        </w:tc>
        <w:tc>
          <w:tcPr>
            <w:tcW w:w="3060" w:type="dxa"/>
            <w:tcBorders>
              <w:top w:val="nil"/>
              <w:left w:val="nil"/>
              <w:bottom w:val="single" w:sz="4" w:space="0" w:color="auto"/>
              <w:right w:val="single" w:sz="4" w:space="0" w:color="auto"/>
            </w:tcBorders>
            <w:shd w:val="clear" w:color="auto" w:fill="auto"/>
            <w:noWrap/>
          </w:tcPr>
          <w:p w14:paraId="23F65F71" w14:textId="77777777" w:rsidR="00817144" w:rsidRPr="00522F50" w:rsidRDefault="00817144" w:rsidP="00817144">
            <w:pPr>
              <w:spacing w:before="120" w:after="0"/>
              <w:rPr>
                <w:ins w:id="1249" w:author="admin" w:date="2021-08-23T21:20:00Z"/>
                <w:rFonts w:eastAsia="Times New Roman"/>
              </w:rPr>
            </w:pPr>
          </w:p>
        </w:tc>
      </w:tr>
      <w:tr w:rsidR="00817144" w:rsidRPr="00522F50" w14:paraId="7F7ABA39" w14:textId="77777777" w:rsidTr="00817144">
        <w:trPr>
          <w:trHeight w:val="300"/>
          <w:ins w:id="1250" w:author="admin" w:date="2021-08-23T21:21:00Z"/>
        </w:trPr>
        <w:tc>
          <w:tcPr>
            <w:tcW w:w="918" w:type="dxa"/>
            <w:tcBorders>
              <w:top w:val="nil"/>
              <w:left w:val="single" w:sz="4" w:space="0" w:color="auto"/>
              <w:bottom w:val="single" w:sz="4" w:space="0" w:color="auto"/>
              <w:right w:val="single" w:sz="4" w:space="0" w:color="auto"/>
            </w:tcBorders>
            <w:shd w:val="clear" w:color="auto" w:fill="auto"/>
            <w:noWrap/>
          </w:tcPr>
          <w:p w14:paraId="10A38E17" w14:textId="4EA523D4" w:rsidR="00817144" w:rsidRPr="00522F50" w:rsidRDefault="00817144" w:rsidP="00817144">
            <w:pPr>
              <w:spacing w:before="120" w:after="0"/>
              <w:rPr>
                <w:ins w:id="1251" w:author="admin" w:date="2021-08-23T21:21:00Z"/>
                <w:rFonts w:eastAsia="Times New Roman"/>
              </w:rPr>
            </w:pPr>
            <w:ins w:id="1252" w:author="admin" w:date="2021-08-23T21:21:00Z">
              <w:r>
                <w:rPr>
                  <w:rFonts w:eastAsia="Times New Roman"/>
                </w:rPr>
                <w:t>49</w:t>
              </w:r>
            </w:ins>
          </w:p>
        </w:tc>
        <w:tc>
          <w:tcPr>
            <w:tcW w:w="1980" w:type="dxa"/>
            <w:tcBorders>
              <w:top w:val="nil"/>
              <w:left w:val="nil"/>
              <w:bottom w:val="single" w:sz="4" w:space="0" w:color="auto"/>
              <w:right w:val="single" w:sz="4" w:space="0" w:color="auto"/>
            </w:tcBorders>
            <w:shd w:val="clear" w:color="000000" w:fill="FFFFFF"/>
            <w:noWrap/>
          </w:tcPr>
          <w:p w14:paraId="6D8EB456" w14:textId="305C4A2B" w:rsidR="00817144" w:rsidRDefault="00817144" w:rsidP="00817144">
            <w:pPr>
              <w:spacing w:before="120" w:after="0"/>
              <w:rPr>
                <w:ins w:id="1253" w:author="admin" w:date="2021-08-23T21:21:00Z"/>
                <w:rFonts w:eastAsia="Times New Roman"/>
              </w:rPr>
            </w:pPr>
            <w:ins w:id="1254" w:author="admin" w:date="2021-08-23T21:21: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
          <w:p w14:paraId="5F961867" w14:textId="77777777" w:rsidR="00817144" w:rsidRDefault="00817144" w:rsidP="00817144">
            <w:pPr>
              <w:spacing w:before="120" w:after="0"/>
              <w:rPr>
                <w:ins w:id="1255" w:author="admin" w:date="2021-08-23T21:21:00Z"/>
                <w:rFonts w:eastAsia="Times New Roman"/>
              </w:rPr>
            </w:pPr>
            <w:ins w:id="1256" w:author="admin" w:date="2021-08-23T21:21:00Z">
              <w:r>
                <w:rPr>
                  <w:rFonts w:eastAsia="Times New Roman"/>
                </w:rPr>
                <w:t>EORS.01</w:t>
              </w:r>
            </w:ins>
          </w:p>
          <w:p w14:paraId="16A938FC" w14:textId="1C331DE2" w:rsidR="00817144" w:rsidRPr="00522F50" w:rsidRDefault="00817144" w:rsidP="00817144">
            <w:pPr>
              <w:spacing w:before="120" w:after="0"/>
              <w:rPr>
                <w:ins w:id="1257" w:author="admin" w:date="2021-08-23T21:21:00Z"/>
                <w:rFonts w:eastAsia="Times New Roman"/>
              </w:rPr>
            </w:pPr>
            <w:ins w:id="1258" w:author="admin" w:date="2021-08-23T21:21:00Z">
              <w:r>
                <w:rPr>
                  <w:rFonts w:eastAsia="Times New Roman"/>
                </w:rPr>
                <w:t>EORS.02</w:t>
              </w:r>
            </w:ins>
          </w:p>
        </w:tc>
        <w:tc>
          <w:tcPr>
            <w:tcW w:w="3060" w:type="dxa"/>
            <w:tcBorders>
              <w:top w:val="nil"/>
              <w:left w:val="nil"/>
              <w:bottom w:val="single" w:sz="4" w:space="0" w:color="auto"/>
              <w:right w:val="single" w:sz="4" w:space="0" w:color="auto"/>
            </w:tcBorders>
            <w:shd w:val="clear" w:color="auto" w:fill="auto"/>
            <w:noWrap/>
          </w:tcPr>
          <w:p w14:paraId="74FBEB31" w14:textId="77777777" w:rsidR="00817144" w:rsidRPr="00522F50" w:rsidRDefault="00817144" w:rsidP="00817144">
            <w:pPr>
              <w:spacing w:before="120" w:after="0"/>
              <w:rPr>
                <w:ins w:id="1259" w:author="admin" w:date="2021-08-23T21:21:00Z"/>
                <w:rFonts w:eastAsia="Times New Roman"/>
              </w:rPr>
            </w:pPr>
          </w:p>
        </w:tc>
      </w:tr>
      <w:tr w:rsidR="00817144" w:rsidRPr="00522F50" w14:paraId="5DC558EC" w14:textId="77777777" w:rsidTr="00817144">
        <w:trPr>
          <w:trHeight w:val="300"/>
          <w:ins w:id="1260" w:author="admin" w:date="2021-08-23T21:21:00Z"/>
        </w:trPr>
        <w:tc>
          <w:tcPr>
            <w:tcW w:w="918" w:type="dxa"/>
            <w:tcBorders>
              <w:top w:val="nil"/>
              <w:left w:val="single" w:sz="4" w:space="0" w:color="auto"/>
              <w:bottom w:val="single" w:sz="4" w:space="0" w:color="auto"/>
              <w:right w:val="single" w:sz="4" w:space="0" w:color="auto"/>
            </w:tcBorders>
            <w:shd w:val="clear" w:color="auto" w:fill="auto"/>
            <w:noWrap/>
          </w:tcPr>
          <w:p w14:paraId="22470DA0" w14:textId="700E213E" w:rsidR="00817144" w:rsidRPr="00522F50" w:rsidRDefault="00817144" w:rsidP="00817144">
            <w:pPr>
              <w:spacing w:before="120" w:after="0"/>
              <w:rPr>
                <w:ins w:id="1261" w:author="admin" w:date="2021-08-23T21:21:00Z"/>
                <w:rFonts w:eastAsia="Times New Roman"/>
              </w:rPr>
            </w:pPr>
            <w:ins w:id="1262" w:author="admin" w:date="2021-08-23T21:21:00Z">
              <w:r>
                <w:rPr>
                  <w:rFonts w:eastAsia="Times New Roman"/>
                </w:rPr>
                <w:t>50</w:t>
              </w:r>
            </w:ins>
          </w:p>
        </w:tc>
        <w:tc>
          <w:tcPr>
            <w:tcW w:w="1980" w:type="dxa"/>
            <w:tcBorders>
              <w:top w:val="nil"/>
              <w:left w:val="nil"/>
              <w:bottom w:val="single" w:sz="4" w:space="0" w:color="auto"/>
              <w:right w:val="single" w:sz="4" w:space="0" w:color="auto"/>
            </w:tcBorders>
            <w:shd w:val="clear" w:color="000000" w:fill="FFFFFF"/>
            <w:noWrap/>
          </w:tcPr>
          <w:p w14:paraId="1AE282C7" w14:textId="691E45ED" w:rsidR="00817144" w:rsidRDefault="00817144" w:rsidP="00817144">
            <w:pPr>
              <w:spacing w:before="120" w:after="0"/>
              <w:rPr>
                <w:ins w:id="1263" w:author="admin" w:date="2021-08-23T21:21:00Z"/>
                <w:rFonts w:eastAsia="Times New Roman"/>
              </w:rPr>
            </w:pPr>
            <w:ins w:id="1264" w:author="admin" w:date="2021-08-23T21:21:00Z">
              <w:r>
                <w:rPr>
                  <w:rFonts w:eastAsia="Times New Roman"/>
                </w:rPr>
                <w:t>Maker - Via</w:t>
              </w:r>
            </w:ins>
          </w:p>
        </w:tc>
        <w:tc>
          <w:tcPr>
            <w:tcW w:w="3420" w:type="dxa"/>
            <w:tcBorders>
              <w:top w:val="nil"/>
              <w:left w:val="nil"/>
              <w:bottom w:val="single" w:sz="4" w:space="0" w:color="auto"/>
              <w:right w:val="single" w:sz="4" w:space="0" w:color="auto"/>
            </w:tcBorders>
            <w:shd w:val="clear" w:color="auto" w:fill="auto"/>
            <w:noWrap/>
          </w:tcPr>
          <w:p w14:paraId="7EBFC2FD" w14:textId="496D7F6C" w:rsidR="00817144" w:rsidRPr="00522F50" w:rsidRDefault="00817144" w:rsidP="00817144">
            <w:pPr>
              <w:spacing w:before="120" w:after="0"/>
              <w:rPr>
                <w:ins w:id="1265" w:author="admin" w:date="2021-08-23T21:21:00Z"/>
                <w:rFonts w:eastAsia="Times New Roman"/>
              </w:rPr>
            </w:pPr>
            <w:ins w:id="1266" w:author="admin" w:date="2021-08-23T21:21:00Z">
              <w:r>
                <w:rPr>
                  <w:rFonts w:eastAsia="Times New Roman"/>
                </w:rPr>
                <w:t>Kênh đặt lệnh</w:t>
              </w:r>
            </w:ins>
          </w:p>
        </w:tc>
        <w:tc>
          <w:tcPr>
            <w:tcW w:w="3060" w:type="dxa"/>
            <w:tcBorders>
              <w:top w:val="nil"/>
              <w:left w:val="nil"/>
              <w:bottom w:val="single" w:sz="4" w:space="0" w:color="auto"/>
              <w:right w:val="single" w:sz="4" w:space="0" w:color="auto"/>
            </w:tcBorders>
            <w:shd w:val="clear" w:color="auto" w:fill="auto"/>
            <w:noWrap/>
          </w:tcPr>
          <w:p w14:paraId="1DA854AE" w14:textId="08BE2269" w:rsidR="00817144" w:rsidRPr="00522F50" w:rsidRDefault="00817144" w:rsidP="00817144">
            <w:pPr>
              <w:spacing w:before="120" w:after="0"/>
              <w:rPr>
                <w:ins w:id="1267" w:author="admin" w:date="2021-08-23T21:21:00Z"/>
                <w:rFonts w:eastAsia="Times New Roman"/>
              </w:rPr>
            </w:pPr>
            <w:ins w:id="1268" w:author="admin" w:date="2021-08-23T21:21:00Z">
              <w:r>
                <w:rPr>
                  <w:rFonts w:eastAsia="Times New Roman"/>
                </w:rPr>
                <w:t>Maker-via</w:t>
              </w:r>
            </w:ins>
          </w:p>
        </w:tc>
      </w:tr>
      <w:tr w:rsidR="00817144" w:rsidRPr="00522F50" w14:paraId="24AB7F30" w14:textId="77777777" w:rsidTr="00817144">
        <w:trPr>
          <w:trHeight w:val="300"/>
          <w:ins w:id="1269" w:author="admin" w:date="2021-08-23T21:20:00Z"/>
        </w:trPr>
        <w:tc>
          <w:tcPr>
            <w:tcW w:w="918" w:type="dxa"/>
            <w:tcBorders>
              <w:top w:val="nil"/>
              <w:left w:val="single" w:sz="4" w:space="0" w:color="auto"/>
              <w:bottom w:val="single" w:sz="4" w:space="0" w:color="auto"/>
              <w:right w:val="single" w:sz="4" w:space="0" w:color="auto"/>
            </w:tcBorders>
            <w:shd w:val="clear" w:color="auto" w:fill="auto"/>
            <w:noWrap/>
          </w:tcPr>
          <w:p w14:paraId="5E870690" w14:textId="013AD743" w:rsidR="00817144" w:rsidRPr="00522F50" w:rsidRDefault="00817144" w:rsidP="00817144">
            <w:pPr>
              <w:spacing w:before="120" w:after="0"/>
              <w:rPr>
                <w:ins w:id="1270" w:author="admin" w:date="2021-08-23T21:20:00Z"/>
                <w:rFonts w:eastAsia="Times New Roman"/>
              </w:rPr>
            </w:pPr>
            <w:ins w:id="1271" w:author="admin" w:date="2021-08-23T21:21:00Z">
              <w:r>
                <w:rPr>
                  <w:rFonts w:eastAsia="Times New Roman"/>
                </w:rPr>
                <w:t>52</w:t>
              </w:r>
            </w:ins>
          </w:p>
        </w:tc>
        <w:tc>
          <w:tcPr>
            <w:tcW w:w="1980" w:type="dxa"/>
            <w:tcBorders>
              <w:top w:val="nil"/>
              <w:left w:val="nil"/>
              <w:bottom w:val="single" w:sz="4" w:space="0" w:color="auto"/>
              <w:right w:val="single" w:sz="4" w:space="0" w:color="auto"/>
            </w:tcBorders>
            <w:shd w:val="clear" w:color="000000" w:fill="FFFFFF"/>
            <w:noWrap/>
          </w:tcPr>
          <w:p w14:paraId="7D13B94C" w14:textId="4960D2E5" w:rsidR="00817144" w:rsidRDefault="00817144" w:rsidP="00817144">
            <w:pPr>
              <w:spacing w:before="120" w:after="0"/>
              <w:rPr>
                <w:ins w:id="1272" w:author="admin" w:date="2021-08-23T21:20:00Z"/>
                <w:rFonts w:eastAsia="Times New Roman"/>
              </w:rPr>
            </w:pPr>
            <w:ins w:id="1273" w:author="admin" w:date="2021-08-23T21:21: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
          <w:p w14:paraId="78B88387" w14:textId="228785D1" w:rsidR="00817144" w:rsidRPr="00522F50" w:rsidRDefault="00817144" w:rsidP="00817144">
            <w:pPr>
              <w:spacing w:before="120" w:after="0"/>
              <w:rPr>
                <w:ins w:id="1274" w:author="admin" w:date="2021-08-23T21:20:00Z"/>
                <w:rFonts w:eastAsia="Times New Roman"/>
              </w:rPr>
            </w:pPr>
            <w:ins w:id="1275" w:author="admin" w:date="2021-08-23T21:21:00Z">
              <w:r w:rsidRPr="00C75B3D">
                <w:rPr>
                  <w:rFonts w:eastAsia="Times New Roman"/>
                  <w:sz w:val="20"/>
                  <w:szCs w:val="20"/>
                  <w:highlight w:val="yellow"/>
                </w:rPr>
                <w:t>20210504-01:55:50.043</w:t>
              </w:r>
            </w:ins>
          </w:p>
        </w:tc>
        <w:tc>
          <w:tcPr>
            <w:tcW w:w="3060" w:type="dxa"/>
            <w:tcBorders>
              <w:top w:val="nil"/>
              <w:left w:val="nil"/>
              <w:bottom w:val="single" w:sz="4" w:space="0" w:color="auto"/>
              <w:right w:val="single" w:sz="4" w:space="0" w:color="auto"/>
            </w:tcBorders>
            <w:shd w:val="clear" w:color="auto" w:fill="auto"/>
            <w:noWrap/>
          </w:tcPr>
          <w:p w14:paraId="599ADA09" w14:textId="44257413" w:rsidR="00817144" w:rsidRPr="00522F50" w:rsidRDefault="00817144" w:rsidP="00817144">
            <w:pPr>
              <w:spacing w:before="120" w:after="0"/>
              <w:rPr>
                <w:ins w:id="1276" w:author="admin" w:date="2021-08-23T21:20:00Z"/>
                <w:rFonts w:eastAsia="Times New Roman"/>
              </w:rPr>
            </w:pPr>
            <w:ins w:id="1277" w:author="admin" w:date="2021-08-23T21:21:00Z">
              <w:r w:rsidRPr="00C75B3D">
                <w:rPr>
                  <w:rFonts w:eastAsia="Times New Roman"/>
                  <w:sz w:val="20"/>
                  <w:szCs w:val="20"/>
                  <w:highlight w:val="yellow"/>
                </w:rPr>
                <w:t>Thời gian I-ORS gửi lệnh</w:t>
              </w:r>
            </w:ins>
          </w:p>
        </w:tc>
      </w:tr>
      <w:tr w:rsidR="00817144" w:rsidRPr="00522F50" w14:paraId="6E54135E" w14:textId="77777777" w:rsidTr="00817144">
        <w:trPr>
          <w:trHeight w:val="300"/>
          <w:ins w:id="1278" w:author="admin" w:date="2021-08-23T21:20:00Z"/>
        </w:trPr>
        <w:tc>
          <w:tcPr>
            <w:tcW w:w="918" w:type="dxa"/>
            <w:tcBorders>
              <w:top w:val="nil"/>
              <w:left w:val="single" w:sz="4" w:space="0" w:color="auto"/>
              <w:bottom w:val="single" w:sz="4" w:space="0" w:color="auto"/>
              <w:right w:val="single" w:sz="4" w:space="0" w:color="auto"/>
            </w:tcBorders>
            <w:shd w:val="clear" w:color="auto" w:fill="auto"/>
            <w:noWrap/>
          </w:tcPr>
          <w:p w14:paraId="623B07D6" w14:textId="6BE2CBE0" w:rsidR="00817144" w:rsidRPr="00522F50" w:rsidRDefault="00817144" w:rsidP="00817144">
            <w:pPr>
              <w:spacing w:before="120" w:after="0"/>
              <w:rPr>
                <w:ins w:id="1279" w:author="admin" w:date="2021-08-23T21:20:00Z"/>
                <w:rFonts w:eastAsia="Times New Roman"/>
              </w:rPr>
            </w:pPr>
            <w:ins w:id="1280" w:author="admin" w:date="2021-08-23T21:21:00Z">
              <w:r>
                <w:rPr>
                  <w:rFonts w:eastAsia="Times New Roman"/>
                </w:rPr>
                <w:t>56</w:t>
              </w:r>
            </w:ins>
          </w:p>
        </w:tc>
        <w:tc>
          <w:tcPr>
            <w:tcW w:w="1980" w:type="dxa"/>
            <w:tcBorders>
              <w:top w:val="nil"/>
              <w:left w:val="nil"/>
              <w:bottom w:val="single" w:sz="4" w:space="0" w:color="auto"/>
              <w:right w:val="single" w:sz="4" w:space="0" w:color="auto"/>
            </w:tcBorders>
            <w:shd w:val="clear" w:color="000000" w:fill="FFFFFF"/>
            <w:noWrap/>
          </w:tcPr>
          <w:p w14:paraId="0DA88DD0" w14:textId="76B43B72" w:rsidR="00817144" w:rsidRDefault="00817144" w:rsidP="00817144">
            <w:pPr>
              <w:spacing w:before="120" w:after="0"/>
              <w:rPr>
                <w:ins w:id="1281" w:author="admin" w:date="2021-08-23T21:20:00Z"/>
                <w:rFonts w:eastAsia="Times New Roman"/>
              </w:rPr>
            </w:pPr>
            <w:ins w:id="1282" w:author="admin" w:date="2021-08-23T21:21: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
          <w:p w14:paraId="16551BB6" w14:textId="7B5973FB" w:rsidR="00817144" w:rsidRPr="00522F50" w:rsidRDefault="00817144" w:rsidP="00817144">
            <w:pPr>
              <w:spacing w:before="120" w:after="0"/>
              <w:rPr>
                <w:ins w:id="1283" w:author="admin" w:date="2021-08-23T21:20:00Z"/>
                <w:rFonts w:eastAsia="Times New Roman"/>
              </w:rPr>
            </w:pPr>
            <w:ins w:id="1284" w:author="admin" w:date="2021-08-23T21:21:00Z">
              <w:r>
                <w:rPr>
                  <w:rFonts w:eastAsia="Times New Roman"/>
                </w:rPr>
                <w:t>TradeAPI</w:t>
              </w:r>
            </w:ins>
          </w:p>
        </w:tc>
        <w:tc>
          <w:tcPr>
            <w:tcW w:w="3060" w:type="dxa"/>
            <w:tcBorders>
              <w:top w:val="nil"/>
              <w:left w:val="nil"/>
              <w:bottom w:val="single" w:sz="4" w:space="0" w:color="auto"/>
              <w:right w:val="single" w:sz="4" w:space="0" w:color="auto"/>
            </w:tcBorders>
            <w:shd w:val="clear" w:color="auto" w:fill="auto"/>
            <w:noWrap/>
          </w:tcPr>
          <w:p w14:paraId="5A14E2F7" w14:textId="77777777" w:rsidR="00817144" w:rsidRPr="00522F50" w:rsidRDefault="00817144" w:rsidP="00817144">
            <w:pPr>
              <w:spacing w:before="120" w:after="0"/>
              <w:rPr>
                <w:ins w:id="1285" w:author="admin" w:date="2021-08-23T21:20:00Z"/>
                <w:rFonts w:eastAsia="Times New Roman"/>
              </w:rPr>
            </w:pPr>
          </w:p>
        </w:tc>
      </w:tr>
      <w:tr w:rsidR="00817144" w:rsidRPr="00522F50" w14:paraId="6079DA20" w14:textId="77777777" w:rsidTr="00E84233">
        <w:trPr>
          <w:trHeight w:val="300"/>
          <w:ins w:id="1286" w:author="admin" w:date="2021-08-23T21:21: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C273178" w14:textId="4BFE29C8" w:rsidR="00817144" w:rsidRPr="00522F50" w:rsidRDefault="00817144" w:rsidP="00817144">
            <w:pPr>
              <w:spacing w:before="120" w:after="0"/>
              <w:rPr>
                <w:ins w:id="1287" w:author="admin" w:date="2021-08-23T21:21:00Z"/>
                <w:rFonts w:eastAsia="Times New Roman"/>
              </w:rPr>
            </w:pPr>
            <w:ins w:id="1288" w:author="admin" w:date="2021-08-23T21:21:00Z">
              <w:r>
                <w:rPr>
                  <w:rFonts w:eastAsia="Times New Roman"/>
                </w:rPr>
                <w:t>1</w:t>
              </w:r>
            </w:ins>
          </w:p>
        </w:tc>
        <w:tc>
          <w:tcPr>
            <w:tcW w:w="1980" w:type="dxa"/>
            <w:tcBorders>
              <w:top w:val="nil"/>
              <w:left w:val="nil"/>
              <w:bottom w:val="single" w:sz="4" w:space="0" w:color="auto"/>
              <w:right w:val="single" w:sz="4" w:space="0" w:color="auto"/>
            </w:tcBorders>
            <w:shd w:val="clear" w:color="000000" w:fill="FFFFFF"/>
            <w:noWrap/>
            <w:vAlign w:val="bottom"/>
          </w:tcPr>
          <w:p w14:paraId="66A1AC2C" w14:textId="5ABE5D94" w:rsidR="00817144" w:rsidRDefault="00817144" w:rsidP="00817144">
            <w:pPr>
              <w:spacing w:before="120" w:after="0"/>
              <w:rPr>
                <w:ins w:id="1289" w:author="admin" w:date="2021-08-23T21:21:00Z"/>
                <w:rFonts w:eastAsia="Times New Roman"/>
              </w:rPr>
            </w:pPr>
            <w:ins w:id="1290" w:author="admin" w:date="2021-08-23T21:25:00Z">
              <w:r>
                <w:rPr>
                  <w:rFonts w:eastAsia="Times New Roman"/>
                </w:rPr>
                <w:t>Account</w:t>
              </w:r>
            </w:ins>
          </w:p>
        </w:tc>
        <w:tc>
          <w:tcPr>
            <w:tcW w:w="3420" w:type="dxa"/>
            <w:tcBorders>
              <w:top w:val="nil"/>
              <w:left w:val="nil"/>
              <w:bottom w:val="single" w:sz="4" w:space="0" w:color="auto"/>
              <w:right w:val="single" w:sz="4" w:space="0" w:color="auto"/>
            </w:tcBorders>
            <w:shd w:val="clear" w:color="auto" w:fill="auto"/>
            <w:noWrap/>
            <w:vAlign w:val="bottom"/>
          </w:tcPr>
          <w:p w14:paraId="6356FD2F" w14:textId="77777777" w:rsidR="00817144" w:rsidRPr="00522F50" w:rsidRDefault="00817144" w:rsidP="00817144">
            <w:pPr>
              <w:spacing w:before="120" w:after="0"/>
              <w:rPr>
                <w:ins w:id="1291" w:author="admin" w:date="2021-08-23T21:21: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1B3BCED1" w14:textId="77777777" w:rsidR="00817144" w:rsidRPr="00522F50" w:rsidRDefault="00817144" w:rsidP="00817144">
            <w:pPr>
              <w:spacing w:before="120" w:after="0"/>
              <w:rPr>
                <w:ins w:id="1292" w:author="admin" w:date="2021-08-23T21:21:00Z"/>
                <w:rFonts w:eastAsia="Times New Roman"/>
              </w:rPr>
            </w:pPr>
          </w:p>
        </w:tc>
      </w:tr>
      <w:tr w:rsidR="00817144" w:rsidRPr="00522F50" w14:paraId="5187849A"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FFD04B7" w14:textId="77777777" w:rsidR="00817144" w:rsidRPr="00522F50" w:rsidRDefault="00817144" w:rsidP="00817144">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000000" w:fill="FFFFFF"/>
            <w:noWrap/>
            <w:vAlign w:val="bottom"/>
            <w:hideMark/>
          </w:tcPr>
          <w:p w14:paraId="68AAB2FA" w14:textId="77777777" w:rsidR="00817144" w:rsidRPr="00522F50" w:rsidRDefault="00817144" w:rsidP="00817144">
            <w:pPr>
              <w:spacing w:before="120" w:after="0"/>
              <w:rPr>
                <w:rFonts w:eastAsia="Times New Roman"/>
              </w:rPr>
            </w:pPr>
            <w:r>
              <w:rPr>
                <w:rFonts w:eastAsia="Times New Roman"/>
              </w:rPr>
              <w:t>Cl</w:t>
            </w: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77A10599" w14:textId="77777777" w:rsidR="00817144" w:rsidRPr="00522F50" w:rsidRDefault="00817144" w:rsidP="00817144">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7760A42F" w14:textId="77777777" w:rsidR="00817144" w:rsidRPr="00522F50" w:rsidRDefault="00817144" w:rsidP="00817144">
            <w:pPr>
              <w:spacing w:before="120" w:after="0"/>
              <w:rPr>
                <w:rFonts w:eastAsia="Times New Roman"/>
              </w:rPr>
            </w:pPr>
          </w:p>
        </w:tc>
      </w:tr>
      <w:tr w:rsidR="00817144" w:rsidRPr="00522F50" w14:paraId="12905A6A"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6F6E694" w14:textId="77777777" w:rsidR="00817144" w:rsidRPr="00522F50" w:rsidRDefault="00817144" w:rsidP="00817144">
            <w:pPr>
              <w:spacing w:before="120" w:after="0"/>
              <w:rPr>
                <w:rFonts w:eastAsia="Times New Roman"/>
              </w:rPr>
            </w:pPr>
            <w:r w:rsidRPr="00522F50">
              <w:rPr>
                <w:rFonts w:eastAsia="Times New Roman"/>
              </w:rPr>
              <w:t>39</w:t>
            </w:r>
          </w:p>
        </w:tc>
        <w:tc>
          <w:tcPr>
            <w:tcW w:w="1980" w:type="dxa"/>
            <w:tcBorders>
              <w:top w:val="nil"/>
              <w:left w:val="nil"/>
              <w:bottom w:val="single" w:sz="4" w:space="0" w:color="auto"/>
              <w:right w:val="single" w:sz="4" w:space="0" w:color="auto"/>
            </w:tcBorders>
            <w:shd w:val="clear" w:color="auto" w:fill="auto"/>
            <w:noWrap/>
            <w:vAlign w:val="bottom"/>
            <w:hideMark/>
          </w:tcPr>
          <w:p w14:paraId="58F8A56A" w14:textId="77777777" w:rsidR="00817144" w:rsidRPr="00522F50" w:rsidRDefault="00FD67E7" w:rsidP="00817144">
            <w:pPr>
              <w:spacing w:before="120" w:after="0"/>
              <w:rPr>
                <w:rFonts w:eastAsia="Times New Roman"/>
              </w:rPr>
            </w:pPr>
            <w:hyperlink r:id="rId97" w:tgtFrame="tagFrame" w:history="1">
              <w:r w:rsidR="00817144" w:rsidRPr="00522F50">
                <w:rPr>
                  <w:rFonts w:eastAsia="Times New Roman"/>
                </w:rPr>
                <w:t>OrdStatus</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55EEB1B1" w14:textId="77777777" w:rsidR="00817144" w:rsidRPr="00522F50" w:rsidRDefault="00817144" w:rsidP="00817144">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4123B981" w14:textId="77777777" w:rsidR="00817144" w:rsidRPr="00522F50" w:rsidRDefault="00817144" w:rsidP="00817144">
            <w:pPr>
              <w:spacing w:before="120" w:after="0"/>
            </w:pPr>
            <w:r w:rsidRPr="00522F50">
              <w:t> </w:t>
            </w:r>
            <w:hyperlink r:id="rId98" w:history="1">
              <w:r w:rsidRPr="00522F50">
                <w:t>OrdStatus &lt;39&gt;</w:t>
              </w:r>
            </w:hyperlink>
            <w:r w:rsidRPr="00522F50">
              <w:t> value after this cancel reject is applied.</w:t>
            </w:r>
          </w:p>
        </w:tc>
      </w:tr>
      <w:tr w:rsidR="00817144" w:rsidRPr="00522F50" w14:paraId="7D100A3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6E95219" w14:textId="77777777" w:rsidR="00817144" w:rsidRPr="00522F50" w:rsidRDefault="00817144" w:rsidP="00817144">
            <w:pPr>
              <w:spacing w:before="120" w:after="0"/>
              <w:rPr>
                <w:rFonts w:eastAsia="Times New Roman"/>
              </w:rPr>
            </w:pPr>
            <w:r w:rsidRPr="00522F50">
              <w:rPr>
                <w:rFonts w:eastAsia="Times New Roman"/>
              </w:rPr>
              <w:t>37</w:t>
            </w:r>
          </w:p>
        </w:tc>
        <w:tc>
          <w:tcPr>
            <w:tcW w:w="1980" w:type="dxa"/>
            <w:tcBorders>
              <w:top w:val="nil"/>
              <w:left w:val="nil"/>
              <w:bottom w:val="single" w:sz="4" w:space="0" w:color="auto"/>
              <w:right w:val="single" w:sz="4" w:space="0" w:color="auto"/>
            </w:tcBorders>
            <w:shd w:val="clear" w:color="000000" w:fill="FFFFFF"/>
            <w:noWrap/>
            <w:vAlign w:val="bottom"/>
            <w:hideMark/>
          </w:tcPr>
          <w:p w14:paraId="7FFF6EC2" w14:textId="77777777" w:rsidR="00817144" w:rsidRPr="00522F50" w:rsidRDefault="00817144" w:rsidP="00817144">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0548F4FA" w14:textId="77777777" w:rsidR="00817144" w:rsidRPr="00522F50" w:rsidRDefault="00817144" w:rsidP="00817144">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5AEACEE5" w14:textId="77777777" w:rsidR="00817144" w:rsidRPr="00522F50" w:rsidRDefault="00817144" w:rsidP="00817144">
            <w:pPr>
              <w:spacing w:before="120" w:after="0"/>
              <w:rPr>
                <w:rFonts w:eastAsia="Times New Roman"/>
              </w:rPr>
            </w:pPr>
            <w:r w:rsidRPr="00522F50">
              <w:rPr>
                <w:rFonts w:eastAsia="Times New Roman"/>
              </w:rPr>
              <w:t>  </w:t>
            </w:r>
            <w:r>
              <w:rPr>
                <w:rFonts w:eastAsia="Times New Roman"/>
              </w:rPr>
              <w:t>Order Id của lệnh bị reject</w:t>
            </w:r>
          </w:p>
        </w:tc>
      </w:tr>
      <w:tr w:rsidR="00817144" w:rsidRPr="00522F50" w14:paraId="5C13A8FF"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B65F1AB" w14:textId="77777777" w:rsidR="00817144" w:rsidRPr="00522F50" w:rsidRDefault="00817144" w:rsidP="00817144">
            <w:pPr>
              <w:spacing w:before="120" w:after="0"/>
              <w:rPr>
                <w:rFonts w:eastAsia="Times New Roman"/>
              </w:rPr>
            </w:pPr>
            <w:r w:rsidRPr="00522F50">
              <w:rPr>
                <w:rFonts w:eastAsia="Times New Roman"/>
              </w:rPr>
              <w:t>41</w:t>
            </w:r>
          </w:p>
        </w:tc>
        <w:tc>
          <w:tcPr>
            <w:tcW w:w="1980" w:type="dxa"/>
            <w:tcBorders>
              <w:top w:val="nil"/>
              <w:left w:val="nil"/>
              <w:bottom w:val="single" w:sz="4" w:space="0" w:color="auto"/>
              <w:right w:val="single" w:sz="4" w:space="0" w:color="auto"/>
            </w:tcBorders>
            <w:shd w:val="clear" w:color="auto" w:fill="auto"/>
            <w:noWrap/>
            <w:vAlign w:val="bottom"/>
            <w:hideMark/>
          </w:tcPr>
          <w:p w14:paraId="40F524C8" w14:textId="77777777" w:rsidR="00817144" w:rsidRPr="00522F50" w:rsidRDefault="00FD67E7" w:rsidP="00817144">
            <w:pPr>
              <w:spacing w:before="120" w:after="0"/>
              <w:rPr>
                <w:rFonts w:eastAsia="Times New Roman"/>
              </w:rPr>
            </w:pPr>
            <w:hyperlink r:id="rId99" w:tgtFrame="tagFrame" w:history="1">
              <w:r w:rsidR="00817144" w:rsidRPr="00522F50">
                <w:rPr>
                  <w:rFonts w:eastAsia="Times New Roman"/>
                </w:rPr>
                <w:t>OrigClOrdID</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1790E9A5" w14:textId="77777777" w:rsidR="00817144" w:rsidRPr="00522F50" w:rsidRDefault="00817144" w:rsidP="00817144">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2D602261" w14:textId="77777777" w:rsidR="00817144" w:rsidRPr="00522F50" w:rsidRDefault="00817144" w:rsidP="00817144">
            <w:pPr>
              <w:spacing w:before="120" w:after="0"/>
              <w:rPr>
                <w:rFonts w:eastAsia="Times New Roman"/>
              </w:rPr>
            </w:pPr>
            <w:r w:rsidRPr="00522F50">
              <w:rPr>
                <w:rFonts w:eastAsia="Times New Roman"/>
              </w:rPr>
              <w:t> </w:t>
            </w:r>
          </w:p>
        </w:tc>
      </w:tr>
      <w:tr w:rsidR="00817144" w:rsidRPr="00522F50" w14:paraId="554D0F7C"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9471C98" w14:textId="77777777" w:rsidR="00817144" w:rsidRPr="0053324B" w:rsidRDefault="00817144" w:rsidP="00817144">
            <w:pPr>
              <w:spacing w:before="120" w:after="0"/>
              <w:rPr>
                <w:rFonts w:eastAsia="Times New Roman"/>
              </w:rPr>
            </w:pPr>
            <w:r w:rsidRPr="0053324B">
              <w:rPr>
                <w:rFonts w:eastAsia="Times New Roman"/>
              </w:rPr>
              <w:t>58</w:t>
            </w:r>
          </w:p>
        </w:tc>
        <w:tc>
          <w:tcPr>
            <w:tcW w:w="1980" w:type="dxa"/>
            <w:tcBorders>
              <w:top w:val="nil"/>
              <w:left w:val="nil"/>
              <w:bottom w:val="single" w:sz="4" w:space="0" w:color="auto"/>
              <w:right w:val="single" w:sz="4" w:space="0" w:color="auto"/>
            </w:tcBorders>
            <w:shd w:val="clear" w:color="auto" w:fill="auto"/>
            <w:noWrap/>
            <w:vAlign w:val="bottom"/>
            <w:hideMark/>
          </w:tcPr>
          <w:p w14:paraId="3820EAE1" w14:textId="77777777" w:rsidR="00817144" w:rsidRPr="0053324B" w:rsidRDefault="00817144" w:rsidP="00817144">
            <w:pPr>
              <w:spacing w:before="120" w:after="0"/>
              <w:rPr>
                <w:rFonts w:eastAsia="Times New Roman"/>
              </w:rPr>
            </w:pPr>
            <w:r w:rsidRPr="0053324B">
              <w:rPr>
                <w:rFonts w:eastAsia="Times New Roman"/>
              </w:rPr>
              <w:t>Text</w:t>
            </w:r>
          </w:p>
        </w:tc>
        <w:tc>
          <w:tcPr>
            <w:tcW w:w="3420" w:type="dxa"/>
            <w:tcBorders>
              <w:top w:val="nil"/>
              <w:left w:val="nil"/>
              <w:bottom w:val="single" w:sz="4" w:space="0" w:color="auto"/>
              <w:right w:val="single" w:sz="4" w:space="0" w:color="auto"/>
            </w:tcBorders>
            <w:shd w:val="clear" w:color="auto" w:fill="auto"/>
            <w:noWrap/>
            <w:vAlign w:val="bottom"/>
            <w:hideMark/>
          </w:tcPr>
          <w:p w14:paraId="61DF96B9" w14:textId="1D9541DF" w:rsidR="00817144" w:rsidRPr="0053324B" w:rsidRDefault="00817144" w:rsidP="00817144">
            <w:pPr>
              <w:spacing w:before="120" w:after="0"/>
              <w:rPr>
                <w:rFonts w:eastAsia="Times New Roman"/>
              </w:rPr>
            </w:pPr>
            <w:r w:rsidRPr="0053324B">
              <w:rPr>
                <w:rFonts w:eastAsia="Times New Roman"/>
              </w:rPr>
              <w:t> SEC:2028;FEC:0;EEC:-11000;TEXT:2028: Chung khoan khong ton tai;ADT:Exchange 2 error code -11000</w:t>
            </w:r>
          </w:p>
        </w:tc>
        <w:tc>
          <w:tcPr>
            <w:tcW w:w="3060" w:type="dxa"/>
            <w:tcBorders>
              <w:top w:val="nil"/>
              <w:left w:val="nil"/>
              <w:bottom w:val="single" w:sz="4" w:space="0" w:color="auto"/>
              <w:right w:val="single" w:sz="4" w:space="0" w:color="auto"/>
            </w:tcBorders>
            <w:shd w:val="clear" w:color="auto" w:fill="auto"/>
            <w:noWrap/>
            <w:vAlign w:val="bottom"/>
            <w:hideMark/>
          </w:tcPr>
          <w:p w14:paraId="59A62101" w14:textId="409F3249" w:rsidR="00817144" w:rsidRPr="0053324B" w:rsidRDefault="00817144" w:rsidP="00817144">
            <w:pPr>
              <w:spacing w:before="120" w:after="0"/>
              <w:rPr>
                <w:rFonts w:eastAsia="Times New Roman"/>
              </w:rPr>
            </w:pPr>
            <w:r w:rsidRPr="0053324B">
              <w:rPr>
                <w:rFonts w:eastAsia="Times New Roman"/>
              </w:rPr>
              <w:t>Trong TH reject bởi sở sẽ có thông tin của EEC</w:t>
            </w:r>
          </w:p>
        </w:tc>
      </w:tr>
      <w:tr w:rsidR="00817144" w:rsidRPr="00522F50" w14:paraId="59E007E1" w14:textId="77777777" w:rsidTr="00817144">
        <w:trPr>
          <w:trHeight w:val="79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857E603" w14:textId="77777777" w:rsidR="00817144" w:rsidRPr="0053324B" w:rsidRDefault="00817144" w:rsidP="00817144">
            <w:pPr>
              <w:spacing w:before="120" w:after="0"/>
              <w:rPr>
                <w:rFonts w:eastAsia="Times New Roman"/>
              </w:rPr>
            </w:pPr>
            <w:r w:rsidRPr="0053324B">
              <w:rPr>
                <w:rFonts w:eastAsia="Times New Roman"/>
              </w:rPr>
              <w:t>102</w:t>
            </w:r>
          </w:p>
        </w:tc>
        <w:tc>
          <w:tcPr>
            <w:tcW w:w="1980" w:type="dxa"/>
            <w:tcBorders>
              <w:top w:val="nil"/>
              <w:left w:val="nil"/>
              <w:bottom w:val="single" w:sz="4" w:space="0" w:color="auto"/>
              <w:right w:val="single" w:sz="4" w:space="0" w:color="auto"/>
            </w:tcBorders>
            <w:shd w:val="clear" w:color="auto" w:fill="auto"/>
            <w:noWrap/>
            <w:vAlign w:val="bottom"/>
            <w:hideMark/>
          </w:tcPr>
          <w:p w14:paraId="2F1FAC06" w14:textId="77777777" w:rsidR="00817144" w:rsidRPr="0053324B" w:rsidRDefault="00FD67E7" w:rsidP="00817144">
            <w:pPr>
              <w:spacing w:before="120" w:after="0"/>
              <w:rPr>
                <w:rFonts w:eastAsia="Times New Roman"/>
              </w:rPr>
            </w:pPr>
            <w:hyperlink r:id="rId100" w:tgtFrame="tagFrame" w:history="1">
              <w:r w:rsidR="00817144" w:rsidRPr="0053324B">
                <w:rPr>
                  <w:rFonts w:eastAsia="Times New Roman"/>
                </w:rPr>
                <w:t>CxlRejReason</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49D2E08A" w14:textId="21767818" w:rsidR="00817144" w:rsidRPr="0053324B" w:rsidRDefault="00817144" w:rsidP="00817144">
            <w:pPr>
              <w:spacing w:before="120" w:after="0"/>
              <w:rPr>
                <w:rFonts w:eastAsia="Times New Roman"/>
              </w:rPr>
            </w:pPr>
            <w:r w:rsidRPr="0053324B">
              <w:rPr>
                <w:rFonts w:eastAsia="Times New Roman"/>
              </w:rPr>
              <w:t>0 = Too late to cancel</w:t>
            </w:r>
          </w:p>
          <w:p w14:paraId="34F79D2B" w14:textId="58E9FD12" w:rsidR="00817144" w:rsidRPr="0053324B" w:rsidRDefault="00817144" w:rsidP="00817144">
            <w:pPr>
              <w:spacing w:before="120" w:after="0"/>
              <w:rPr>
                <w:rFonts w:eastAsia="Times New Roman"/>
              </w:rPr>
            </w:pPr>
            <w:r w:rsidRPr="0053324B">
              <w:rPr>
                <w:rFonts w:eastAsia="Times New Roman"/>
              </w:rPr>
              <w:t>1 = Unknown order</w:t>
            </w:r>
          </w:p>
          <w:p w14:paraId="529C7252" w14:textId="239E78E7" w:rsidR="00817144" w:rsidRPr="0053324B" w:rsidRDefault="00817144" w:rsidP="00817144">
            <w:pPr>
              <w:spacing w:before="120" w:after="0"/>
              <w:rPr>
                <w:rFonts w:eastAsia="Times New Roman"/>
              </w:rPr>
            </w:pPr>
            <w:r w:rsidRPr="0053324B">
              <w:rPr>
                <w:rFonts w:eastAsia="Times New Roman"/>
              </w:rPr>
              <w:t>2 = Broker / Exchange Option</w:t>
            </w:r>
          </w:p>
          <w:p w14:paraId="198F2A21" w14:textId="1190F5D6" w:rsidR="00817144" w:rsidRPr="0053324B" w:rsidRDefault="00817144" w:rsidP="00817144">
            <w:pPr>
              <w:spacing w:before="120" w:after="0"/>
              <w:rPr>
                <w:rFonts w:eastAsia="Times New Roman"/>
              </w:rPr>
            </w:pPr>
            <w:r w:rsidRPr="0053324B">
              <w:rPr>
                <w:rFonts w:eastAsia="Times New Roman"/>
              </w:rPr>
              <w:t>3 = Order already in Pending Cancel or Pending Replace status</w:t>
            </w:r>
          </w:p>
          <w:p w14:paraId="292D495E" w14:textId="0133C3E6" w:rsidR="00817144" w:rsidRPr="0053324B" w:rsidRDefault="00817144" w:rsidP="00817144">
            <w:pPr>
              <w:spacing w:before="120" w:after="0"/>
              <w:rPr>
                <w:rFonts w:eastAsia="Times New Roman"/>
              </w:rPr>
            </w:pPr>
            <w:r w:rsidRPr="0053324B">
              <w:rPr>
                <w:rFonts w:eastAsia="Times New Roman"/>
              </w:rPr>
              <w:t>4 = Unable to process Order Mass Cancel Request &lt;q&gt;</w:t>
            </w:r>
          </w:p>
          <w:p w14:paraId="2D53664F" w14:textId="39EF0806" w:rsidR="00817144" w:rsidRPr="0053324B" w:rsidRDefault="00817144" w:rsidP="00817144">
            <w:pPr>
              <w:spacing w:before="120" w:after="0"/>
              <w:rPr>
                <w:rFonts w:eastAsia="Times New Roman"/>
              </w:rPr>
            </w:pPr>
            <w:r w:rsidRPr="0053324B">
              <w:rPr>
                <w:rFonts w:eastAsia="Times New Roman"/>
              </w:rPr>
              <w:t>5 = OrigOrdModTime &lt;586&gt; did not match last TransactTime &lt;60&gt; of order</w:t>
            </w:r>
          </w:p>
          <w:p w14:paraId="5D8FE1FF" w14:textId="2213B43C" w:rsidR="00817144" w:rsidRPr="0053324B" w:rsidRDefault="00817144" w:rsidP="00817144">
            <w:pPr>
              <w:spacing w:before="120" w:after="0"/>
              <w:rPr>
                <w:rFonts w:eastAsia="Times New Roman"/>
              </w:rPr>
            </w:pPr>
            <w:r w:rsidRPr="0053324B">
              <w:rPr>
                <w:rFonts w:eastAsia="Times New Roman"/>
              </w:rPr>
              <w:lastRenderedPageBreak/>
              <w:t>6 = Duplicate ClOrdID &lt;11&gt; received</w:t>
            </w:r>
          </w:p>
          <w:p w14:paraId="2FDC3830" w14:textId="73DDDD0F" w:rsidR="00817144" w:rsidRPr="0053324B" w:rsidRDefault="00817144" w:rsidP="00817144">
            <w:pPr>
              <w:spacing w:before="120" w:after="0"/>
              <w:rPr>
                <w:shd w:val="clear" w:color="auto" w:fill="DCDCDC"/>
              </w:rPr>
            </w:pPr>
            <w:r w:rsidRPr="0053324B">
              <w:rPr>
                <w:rFonts w:eastAsia="Times New Roman"/>
              </w:rPr>
              <w:t>99 = Other</w:t>
            </w:r>
          </w:p>
        </w:tc>
        <w:tc>
          <w:tcPr>
            <w:tcW w:w="3060" w:type="dxa"/>
            <w:tcBorders>
              <w:top w:val="nil"/>
              <w:left w:val="nil"/>
              <w:bottom w:val="single" w:sz="4" w:space="0" w:color="auto"/>
              <w:right w:val="single" w:sz="4" w:space="0" w:color="auto"/>
            </w:tcBorders>
            <w:shd w:val="clear" w:color="auto" w:fill="auto"/>
            <w:noWrap/>
            <w:vAlign w:val="bottom"/>
            <w:hideMark/>
          </w:tcPr>
          <w:p w14:paraId="2E645365" w14:textId="77777777" w:rsidR="00817144" w:rsidRPr="0053324B" w:rsidRDefault="00817144" w:rsidP="00817144">
            <w:pPr>
              <w:spacing w:before="120" w:after="0"/>
              <w:rPr>
                <w:rFonts w:eastAsia="Times New Roman"/>
              </w:rPr>
            </w:pPr>
            <w:r w:rsidRPr="0053324B">
              <w:rPr>
                <w:rFonts w:eastAsia="Times New Roman"/>
              </w:rPr>
              <w:lastRenderedPageBreak/>
              <w:t> </w:t>
            </w:r>
          </w:p>
        </w:tc>
      </w:tr>
      <w:tr w:rsidR="00817144" w:rsidRPr="00522F50" w14:paraId="4E15D1FA" w14:textId="77777777" w:rsidTr="00817144">
        <w:trPr>
          <w:trHeight w:val="797"/>
          <w:ins w:id="1293" w:author="admin" w:date="2021-08-23T21:23:00Z"/>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AF6EB" w14:textId="6DF58055" w:rsidR="00817144" w:rsidRPr="0053324B" w:rsidRDefault="00817144" w:rsidP="00817144">
            <w:pPr>
              <w:spacing w:before="120" w:after="0"/>
              <w:rPr>
                <w:ins w:id="1294" w:author="admin" w:date="2021-08-23T21:23:00Z"/>
                <w:rFonts w:eastAsia="Times New Roman"/>
              </w:rPr>
            </w:pPr>
            <w:ins w:id="1295" w:author="admin" w:date="2021-08-23T21:24:00Z">
              <w:r>
                <w:rPr>
                  <w:rFonts w:eastAsia="Times New Roman"/>
                </w:rPr>
                <w:lastRenderedPageBreak/>
                <w:t>434</w:t>
              </w:r>
            </w:ins>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5F6D1C" w14:textId="61743650" w:rsidR="00817144" w:rsidRPr="00817144" w:rsidRDefault="00817144" w:rsidP="00817144">
            <w:pPr>
              <w:pStyle w:val="Heading2"/>
              <w:numPr>
                <w:ilvl w:val="0"/>
                <w:numId w:val="0"/>
              </w:numPr>
              <w:shd w:val="clear" w:color="auto" w:fill="FFFFFF"/>
              <w:spacing w:before="0" w:after="0"/>
              <w:ind w:left="576" w:hanging="576"/>
              <w:rPr>
                <w:ins w:id="1296" w:author="admin" w:date="2021-08-23T21:23:00Z"/>
                <w:rFonts w:ascii="Arial" w:hAnsi="Arial" w:cs="Arial"/>
                <w:b w:val="0"/>
                <w:bCs w:val="0"/>
                <w:color w:val="222222"/>
                <w:sz w:val="34"/>
                <w:szCs w:val="34"/>
              </w:rPr>
            </w:pPr>
            <w:bookmarkStart w:id="1297" w:name="_Toc80648692"/>
            <w:ins w:id="1298" w:author="admin" w:date="2021-08-23T21:26:00Z">
              <w:r w:rsidRPr="00817144">
                <w:rPr>
                  <w:b w:val="0"/>
                  <w:bCs w:val="0"/>
                  <w:iCs w:val="0"/>
                  <w:color w:val="002060"/>
                  <w:sz w:val="22"/>
                  <w:szCs w:val="22"/>
                  <w:lang w:val="en-US"/>
                </w:rPr>
                <w:t>CxlRejResponseTo</w:t>
              </w:r>
            </w:ins>
            <w:bookmarkEnd w:id="1297"/>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9BFE8" w14:textId="0FD78BC7" w:rsidR="00817144" w:rsidRPr="00713F58" w:rsidRDefault="00817144" w:rsidP="00817144">
            <w:pPr>
              <w:spacing w:before="120" w:after="0"/>
              <w:rPr>
                <w:ins w:id="1299" w:author="admin" w:date="2021-08-23T21:23:00Z"/>
                <w:rFonts w:eastAsia="Times New Roman"/>
              </w:rPr>
            </w:pPr>
            <w:ins w:id="1300" w:author="admin" w:date="2021-08-23T21:26:00Z">
              <w:r w:rsidRPr="00817144">
                <w:rPr>
                  <w:rFonts w:eastAsia="Times New Roman"/>
                </w:rPr>
                <w:t>1 = </w:t>
              </w:r>
              <w:r w:rsidRPr="00817144">
                <w:rPr>
                  <w:rFonts w:eastAsia="Times New Roman"/>
                </w:rPr>
                <w:fldChar w:fldCharType="begin"/>
              </w:r>
              <w:r w:rsidRPr="00817144">
                <w:rPr>
                  <w:rFonts w:eastAsia="Times New Roman"/>
                </w:rPr>
                <w:instrText xml:space="preserve"> HYPERLINK "https://www.onixs.biz/fix-dictionary/4.4/msgType_F_70.html" </w:instrText>
              </w:r>
              <w:r w:rsidRPr="00817144">
                <w:rPr>
                  <w:rFonts w:eastAsia="Times New Roman"/>
                </w:rPr>
                <w:fldChar w:fldCharType="separate"/>
              </w:r>
              <w:r w:rsidRPr="00817144">
                <w:rPr>
                  <w:rFonts w:eastAsia="Times New Roman"/>
                </w:rPr>
                <w:t>Order Cancel Request &lt;F&gt;</w:t>
              </w:r>
              <w:r w:rsidRPr="00817144">
                <w:rPr>
                  <w:rFonts w:eastAsia="Times New Roman"/>
                </w:rPr>
                <w:fldChar w:fldCharType="end"/>
              </w:r>
            </w:ins>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42755" w14:textId="77777777" w:rsidR="00817144" w:rsidRPr="0053324B" w:rsidRDefault="00817144" w:rsidP="00817144">
            <w:pPr>
              <w:spacing w:before="120" w:after="0"/>
              <w:rPr>
                <w:ins w:id="1301" w:author="admin" w:date="2021-08-23T21:23:00Z"/>
                <w:rFonts w:eastAsia="Times New Roman"/>
              </w:rPr>
            </w:pPr>
          </w:p>
        </w:tc>
      </w:tr>
      <w:tr w:rsidR="00817144" w:rsidRPr="00522F50" w14:paraId="0270C1BC" w14:textId="77777777" w:rsidTr="00817144">
        <w:trPr>
          <w:trHeight w:val="53"/>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B39CE" w14:textId="05EF000F" w:rsidR="00817144" w:rsidRPr="00522F50" w:rsidRDefault="00817144" w:rsidP="00817144">
            <w:pPr>
              <w:spacing w:before="120" w:after="0"/>
              <w:rPr>
                <w:rFonts w:eastAsia="Times New Roman"/>
              </w:rPr>
            </w:pPr>
            <w:ins w:id="1302" w:author="admin" w:date="2021-08-23T21:25:00Z">
              <w:r>
                <w:rPr>
                  <w:rFonts w:eastAsia="Times New Roman"/>
                </w:rPr>
                <w:t>10</w:t>
              </w:r>
            </w:ins>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8053901" w14:textId="5CB5CD4D" w:rsidR="00817144" w:rsidRPr="00522F50" w:rsidRDefault="00817144" w:rsidP="00817144">
            <w:pPr>
              <w:spacing w:before="120" w:after="0"/>
            </w:pPr>
            <w:ins w:id="1303" w:author="admin" w:date="2021-08-23T21:25:00Z">
              <w:r>
                <w:t>checksum</w:t>
              </w:r>
            </w:ins>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1B689271" w14:textId="77777777" w:rsidR="00817144" w:rsidRPr="00522F50" w:rsidRDefault="00817144" w:rsidP="00817144">
            <w:pPr>
              <w:spacing w:before="120" w:after="0"/>
              <w:rPr>
                <w:rFonts w:eastAsia="Times New Roman"/>
              </w:rPr>
            </w:pP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15C6B093" w14:textId="77777777" w:rsidR="00817144" w:rsidRPr="00522F50" w:rsidRDefault="00817144" w:rsidP="00817144">
            <w:pPr>
              <w:spacing w:before="120" w:after="0"/>
              <w:rPr>
                <w:rFonts w:eastAsia="Times New Roman"/>
              </w:rPr>
            </w:pPr>
          </w:p>
        </w:tc>
      </w:tr>
    </w:tbl>
    <w:p w14:paraId="0E5EEEA7" w14:textId="04C988C7" w:rsidR="00840F1D" w:rsidRDefault="00840F1D" w:rsidP="00840F1D">
      <w:pPr>
        <w:rPr>
          <w:lang w:val="en-GB"/>
        </w:rPr>
      </w:pPr>
    </w:p>
    <w:p w14:paraId="4BDEFD2C" w14:textId="1696D58C" w:rsidR="00840F1D" w:rsidRDefault="007903FD" w:rsidP="00840F1D">
      <w:pPr>
        <w:pStyle w:val="Heading4"/>
      </w:pPr>
      <w:bookmarkStart w:id="1304" w:name="_Toc421178867"/>
      <w:r w:rsidRPr="0035615B">
        <w:t>Accept Cancel Order</w:t>
      </w:r>
      <w:bookmarkEnd w:id="1304"/>
    </w:p>
    <w:p w14:paraId="338B09A4" w14:textId="4EFAF853" w:rsidR="00E876F3" w:rsidRDefault="00E876F3" w:rsidP="00E876F3">
      <w:r w:rsidRPr="00E876F3">
        <w:t xml:space="preserve"> </w:t>
      </w:r>
      <w:r w:rsidRPr="00315D3C">
        <w:t>Message thông báo yêu cầu hủy được chấp nhận</w:t>
      </w:r>
      <w:r>
        <w:t>.</w:t>
      </w:r>
    </w:p>
    <w:tbl>
      <w:tblPr>
        <w:tblW w:w="9378" w:type="dxa"/>
        <w:tblLook w:val="04A0" w:firstRow="1" w:lastRow="0" w:firstColumn="1" w:lastColumn="0" w:noHBand="0" w:noVBand="1"/>
      </w:tblPr>
      <w:tblGrid>
        <w:gridCol w:w="918"/>
        <w:gridCol w:w="1980"/>
        <w:gridCol w:w="3420"/>
        <w:gridCol w:w="3060"/>
        <w:tblGridChange w:id="1305">
          <w:tblGrid>
            <w:gridCol w:w="5"/>
            <w:gridCol w:w="913"/>
            <w:gridCol w:w="5"/>
            <w:gridCol w:w="1975"/>
            <w:gridCol w:w="5"/>
            <w:gridCol w:w="3415"/>
            <w:gridCol w:w="5"/>
            <w:gridCol w:w="3055"/>
            <w:gridCol w:w="5"/>
          </w:tblGrid>
        </w:tblGridChange>
      </w:tblGrid>
      <w:tr w:rsidR="009D2EC9" w:rsidRPr="00522F50" w14:paraId="6AE1B5B6"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2703DD1" w14:textId="77777777" w:rsidR="009D2EC9" w:rsidRPr="00903F9C" w:rsidRDefault="009D2EC9" w:rsidP="00E84233">
            <w:pPr>
              <w:spacing w:before="120" w:after="0"/>
              <w:rPr>
                <w:rFonts w:eastAsia="Times New Roman"/>
                <w:b/>
              </w:rPr>
            </w:pPr>
            <w:r w:rsidRPr="00903F9C">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7006759" w14:textId="77777777" w:rsidR="009D2EC9" w:rsidRPr="00903F9C" w:rsidRDefault="009D2EC9" w:rsidP="00E84233">
            <w:pPr>
              <w:spacing w:before="120" w:after="0"/>
              <w:rPr>
                <w:rFonts w:eastAsia="Times New Roman"/>
                <w:b/>
              </w:rPr>
            </w:pPr>
            <w:r w:rsidRPr="00903F9C">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58994CE" w14:textId="77777777" w:rsidR="009D2EC9" w:rsidRPr="00903F9C" w:rsidRDefault="009D2EC9" w:rsidP="00E84233">
            <w:pPr>
              <w:spacing w:before="120" w:after="0"/>
              <w:rPr>
                <w:rFonts w:eastAsia="Times New Roman"/>
                <w:b/>
              </w:rPr>
            </w:pPr>
            <w:r w:rsidRPr="00903F9C">
              <w:rPr>
                <w:rFonts w:eastAsia="Times New Roman"/>
                <w:b/>
              </w:rPr>
              <w:t>Value</w:t>
            </w:r>
          </w:p>
        </w:tc>
        <w:tc>
          <w:tcPr>
            <w:tcW w:w="306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A1E63A7" w14:textId="77777777" w:rsidR="009D2EC9" w:rsidRPr="00903F9C" w:rsidRDefault="009D2EC9" w:rsidP="00E84233">
            <w:pPr>
              <w:spacing w:before="120" w:after="0"/>
              <w:rPr>
                <w:rFonts w:eastAsia="Times New Roman"/>
                <w:b/>
              </w:rPr>
            </w:pPr>
            <w:r w:rsidRPr="00903F9C">
              <w:rPr>
                <w:rFonts w:eastAsia="Times New Roman"/>
                <w:b/>
              </w:rPr>
              <w:t>Comment</w:t>
            </w:r>
          </w:p>
        </w:tc>
      </w:tr>
      <w:tr w:rsidR="00817144" w:rsidRPr="00522F50" w14:paraId="5513063F" w14:textId="77777777" w:rsidTr="00817144">
        <w:trPr>
          <w:trHeight w:val="300"/>
          <w:ins w:id="1306" w:author="admin" w:date="2021-08-23T21:28:00Z"/>
        </w:trPr>
        <w:tc>
          <w:tcPr>
            <w:tcW w:w="918" w:type="dxa"/>
            <w:tcBorders>
              <w:top w:val="nil"/>
              <w:left w:val="single" w:sz="4" w:space="0" w:color="auto"/>
              <w:bottom w:val="single" w:sz="4" w:space="0" w:color="auto"/>
              <w:right w:val="single" w:sz="4" w:space="0" w:color="auto"/>
            </w:tcBorders>
            <w:shd w:val="clear" w:color="auto" w:fill="auto"/>
            <w:noWrap/>
          </w:tcPr>
          <w:p w14:paraId="02A67458" w14:textId="76A407F6" w:rsidR="00817144" w:rsidRPr="00522F50" w:rsidRDefault="00817144" w:rsidP="00817144">
            <w:pPr>
              <w:spacing w:before="120" w:after="0"/>
              <w:rPr>
                <w:ins w:id="1307" w:author="admin" w:date="2021-08-23T21:28:00Z"/>
                <w:rFonts w:eastAsia="Times New Roman"/>
              </w:rPr>
            </w:pPr>
            <w:ins w:id="1308" w:author="admin" w:date="2021-08-23T21:28: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
          <w:p w14:paraId="46C9FA8F" w14:textId="77777777" w:rsidR="00817144" w:rsidRPr="00522F50" w:rsidRDefault="00817144" w:rsidP="00817144">
            <w:pPr>
              <w:spacing w:before="120" w:after="0"/>
              <w:rPr>
                <w:ins w:id="1309" w:author="admin" w:date="2021-08-23T21:28:00Z"/>
                <w:rFonts w:eastAsia="Times New Roman"/>
              </w:rPr>
            </w:pPr>
          </w:p>
        </w:tc>
        <w:tc>
          <w:tcPr>
            <w:tcW w:w="3420" w:type="dxa"/>
            <w:tcBorders>
              <w:top w:val="nil"/>
              <w:left w:val="nil"/>
              <w:bottom w:val="single" w:sz="4" w:space="0" w:color="auto"/>
              <w:right w:val="single" w:sz="4" w:space="0" w:color="auto"/>
            </w:tcBorders>
            <w:shd w:val="clear" w:color="auto" w:fill="auto"/>
            <w:noWrap/>
          </w:tcPr>
          <w:p w14:paraId="4D9E0855" w14:textId="0DD25E76" w:rsidR="00817144" w:rsidRPr="00522F50" w:rsidRDefault="00817144" w:rsidP="00817144">
            <w:pPr>
              <w:spacing w:before="120" w:after="0"/>
              <w:rPr>
                <w:ins w:id="1310" w:author="admin" w:date="2021-08-23T21:28:00Z"/>
                <w:rFonts w:eastAsia="Times New Roman"/>
              </w:rPr>
            </w:pPr>
            <w:ins w:id="1311" w:author="admin" w:date="2021-08-23T21:28:00Z">
              <w:r w:rsidRPr="00007D82">
                <w:rPr>
                  <w:rFonts w:eastAsia="Times New Roman"/>
                </w:rPr>
                <w:t>FIX.4.4</w:t>
              </w:r>
            </w:ins>
          </w:p>
        </w:tc>
        <w:tc>
          <w:tcPr>
            <w:tcW w:w="3060" w:type="dxa"/>
            <w:tcBorders>
              <w:top w:val="nil"/>
              <w:left w:val="nil"/>
              <w:bottom w:val="single" w:sz="4" w:space="0" w:color="auto"/>
              <w:right w:val="single" w:sz="4" w:space="0" w:color="auto"/>
            </w:tcBorders>
            <w:shd w:val="clear" w:color="auto" w:fill="auto"/>
            <w:noWrap/>
            <w:vAlign w:val="bottom"/>
          </w:tcPr>
          <w:p w14:paraId="42B28131" w14:textId="77777777" w:rsidR="00817144" w:rsidRPr="00522F50" w:rsidRDefault="00817144" w:rsidP="00817144">
            <w:pPr>
              <w:spacing w:before="120" w:after="0"/>
              <w:rPr>
                <w:ins w:id="1312" w:author="admin" w:date="2021-08-23T21:28:00Z"/>
                <w:rFonts w:eastAsia="Times New Roman"/>
              </w:rPr>
            </w:pPr>
          </w:p>
        </w:tc>
      </w:tr>
      <w:tr w:rsidR="00817144" w:rsidRPr="00522F50" w14:paraId="097BAD51" w14:textId="77777777" w:rsidTr="00817144">
        <w:trPr>
          <w:trHeight w:val="300"/>
          <w:ins w:id="1313" w:author="admin" w:date="2021-08-23T21:28:00Z"/>
        </w:trPr>
        <w:tc>
          <w:tcPr>
            <w:tcW w:w="918" w:type="dxa"/>
            <w:tcBorders>
              <w:top w:val="nil"/>
              <w:left w:val="single" w:sz="4" w:space="0" w:color="auto"/>
              <w:bottom w:val="single" w:sz="4" w:space="0" w:color="auto"/>
              <w:right w:val="single" w:sz="4" w:space="0" w:color="auto"/>
            </w:tcBorders>
            <w:shd w:val="clear" w:color="auto" w:fill="auto"/>
            <w:noWrap/>
          </w:tcPr>
          <w:p w14:paraId="55E389BC" w14:textId="5A7E833F" w:rsidR="00817144" w:rsidRPr="00522F50" w:rsidRDefault="00817144" w:rsidP="00817144">
            <w:pPr>
              <w:spacing w:before="120" w:after="0"/>
              <w:rPr>
                <w:ins w:id="1314" w:author="admin" w:date="2021-08-23T21:28:00Z"/>
                <w:rFonts w:eastAsia="Times New Roman"/>
              </w:rPr>
            </w:pPr>
            <w:ins w:id="1315" w:author="admin" w:date="2021-08-23T21:28: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1527CBE3" w14:textId="427DF26F" w:rsidR="00817144" w:rsidRPr="00522F50" w:rsidRDefault="00817144" w:rsidP="00817144">
            <w:pPr>
              <w:spacing w:before="120" w:after="0"/>
              <w:rPr>
                <w:ins w:id="1316" w:author="admin" w:date="2021-08-23T21:28:00Z"/>
                <w:rFonts w:eastAsia="Times New Roman"/>
              </w:rPr>
            </w:pPr>
            <w:ins w:id="1317" w:author="admin" w:date="2021-08-23T21:28: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
          <w:p w14:paraId="32C58E18" w14:textId="77777777" w:rsidR="00817144" w:rsidRPr="00522F50" w:rsidRDefault="00817144" w:rsidP="00817144">
            <w:pPr>
              <w:spacing w:before="120" w:after="0"/>
              <w:rPr>
                <w:ins w:id="1318" w:author="admin" w:date="2021-08-23T21:28: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5FE90542" w14:textId="77777777" w:rsidR="00817144" w:rsidRPr="00522F50" w:rsidRDefault="00817144" w:rsidP="00817144">
            <w:pPr>
              <w:spacing w:before="120" w:after="0"/>
              <w:rPr>
                <w:ins w:id="1319" w:author="admin" w:date="2021-08-23T21:28:00Z"/>
                <w:rFonts w:eastAsia="Times New Roman"/>
              </w:rPr>
            </w:pPr>
          </w:p>
        </w:tc>
      </w:tr>
      <w:tr w:rsidR="00817144" w:rsidRPr="00522F50" w14:paraId="0C7ACBA6"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0050239" w14:textId="77777777" w:rsidR="00817144" w:rsidRPr="00522F50" w:rsidRDefault="00817144" w:rsidP="00817144">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vAlign w:val="bottom"/>
            <w:hideMark/>
          </w:tcPr>
          <w:p w14:paraId="0B332F55" w14:textId="77777777" w:rsidR="00817144" w:rsidRPr="00522F50" w:rsidRDefault="00817144" w:rsidP="00817144">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45AB95A3" w14:textId="77777777" w:rsidR="00817144" w:rsidRPr="00522F50" w:rsidRDefault="00817144" w:rsidP="00817144">
            <w:pPr>
              <w:spacing w:before="120" w:after="0"/>
              <w:rPr>
                <w:rFonts w:eastAsia="Times New Roman"/>
              </w:rPr>
            </w:pPr>
            <w:r w:rsidRPr="00522F50">
              <w:rPr>
                <w:rFonts w:eastAsia="Times New Roman"/>
              </w:rPr>
              <w:t>8</w:t>
            </w:r>
          </w:p>
        </w:tc>
        <w:tc>
          <w:tcPr>
            <w:tcW w:w="3060" w:type="dxa"/>
            <w:tcBorders>
              <w:top w:val="nil"/>
              <w:left w:val="nil"/>
              <w:bottom w:val="single" w:sz="4" w:space="0" w:color="auto"/>
              <w:right w:val="single" w:sz="4" w:space="0" w:color="auto"/>
            </w:tcBorders>
            <w:shd w:val="clear" w:color="auto" w:fill="auto"/>
            <w:noWrap/>
            <w:vAlign w:val="bottom"/>
            <w:hideMark/>
          </w:tcPr>
          <w:p w14:paraId="62986C2C" w14:textId="77777777" w:rsidR="00817144" w:rsidRPr="00522F50" w:rsidRDefault="00817144" w:rsidP="00817144">
            <w:pPr>
              <w:spacing w:before="120" w:after="0"/>
              <w:rPr>
                <w:rFonts w:eastAsia="Times New Roman"/>
              </w:rPr>
            </w:pPr>
            <w:r w:rsidRPr="00522F50">
              <w:rPr>
                <w:rFonts w:eastAsia="Times New Roman"/>
              </w:rPr>
              <w:t> </w:t>
            </w:r>
          </w:p>
        </w:tc>
      </w:tr>
      <w:tr w:rsidR="00817144" w:rsidRPr="00522F50" w14:paraId="1774891E" w14:textId="77777777" w:rsidTr="00817144">
        <w:trPr>
          <w:trHeight w:val="300"/>
          <w:ins w:id="1320" w:author="admin" w:date="2021-08-23T21:28:00Z"/>
        </w:trPr>
        <w:tc>
          <w:tcPr>
            <w:tcW w:w="918" w:type="dxa"/>
            <w:tcBorders>
              <w:top w:val="nil"/>
              <w:left w:val="single" w:sz="4" w:space="0" w:color="auto"/>
              <w:bottom w:val="single" w:sz="4" w:space="0" w:color="auto"/>
              <w:right w:val="single" w:sz="4" w:space="0" w:color="auto"/>
            </w:tcBorders>
            <w:shd w:val="clear" w:color="auto" w:fill="auto"/>
            <w:noWrap/>
          </w:tcPr>
          <w:p w14:paraId="07513ED9" w14:textId="503782D7" w:rsidR="00817144" w:rsidRDefault="00817144" w:rsidP="00817144">
            <w:pPr>
              <w:spacing w:before="120" w:after="0"/>
              <w:rPr>
                <w:ins w:id="1321" w:author="admin" w:date="2021-08-23T21:28:00Z"/>
                <w:rFonts w:eastAsia="Times New Roman"/>
              </w:rPr>
            </w:pPr>
            <w:ins w:id="1322" w:author="admin" w:date="2021-08-23T21:29: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
          <w:p w14:paraId="52E4BD8F" w14:textId="7CA34A4B" w:rsidR="00817144" w:rsidRDefault="00817144" w:rsidP="00817144">
            <w:pPr>
              <w:spacing w:before="120" w:after="0"/>
              <w:rPr>
                <w:ins w:id="1323" w:author="admin" w:date="2021-08-23T21:28:00Z"/>
                <w:rFonts w:eastAsia="Times New Roman"/>
              </w:rPr>
            </w:pPr>
            <w:ins w:id="1324" w:author="admin" w:date="2021-08-23T21:29: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
          <w:p w14:paraId="2C48EFAA" w14:textId="1F66176F" w:rsidR="00817144" w:rsidRPr="00522F50" w:rsidRDefault="00817144" w:rsidP="00817144">
            <w:pPr>
              <w:spacing w:before="120" w:after="0"/>
              <w:rPr>
                <w:ins w:id="1325" w:author="admin" w:date="2021-08-23T21:28:00Z"/>
                <w:rFonts w:eastAsia="Times New Roman"/>
              </w:rPr>
            </w:pPr>
            <w:ins w:id="1326" w:author="admin" w:date="2021-08-23T21:29:00Z">
              <w:r w:rsidRPr="00B67379">
                <w:rPr>
                  <w:rFonts w:eastAsia="Times New Roman"/>
                  <w:sz w:val="20"/>
                  <w:szCs w:val="20"/>
                </w:rPr>
                <w:t>số seq tăng dần của msg</w:t>
              </w:r>
            </w:ins>
          </w:p>
        </w:tc>
        <w:tc>
          <w:tcPr>
            <w:tcW w:w="3060" w:type="dxa"/>
            <w:tcBorders>
              <w:top w:val="nil"/>
              <w:left w:val="nil"/>
              <w:bottom w:val="single" w:sz="4" w:space="0" w:color="auto"/>
              <w:right w:val="single" w:sz="4" w:space="0" w:color="auto"/>
            </w:tcBorders>
            <w:shd w:val="clear" w:color="auto" w:fill="auto"/>
            <w:noWrap/>
          </w:tcPr>
          <w:p w14:paraId="051F2900" w14:textId="77777777" w:rsidR="00817144" w:rsidRPr="00522F50" w:rsidRDefault="00817144" w:rsidP="00817144">
            <w:pPr>
              <w:spacing w:before="120" w:after="0"/>
              <w:rPr>
                <w:ins w:id="1327" w:author="admin" w:date="2021-08-23T21:28:00Z"/>
                <w:rFonts w:eastAsia="Times New Roman"/>
              </w:rPr>
            </w:pPr>
          </w:p>
        </w:tc>
      </w:tr>
      <w:tr w:rsidR="00817144" w:rsidRPr="00522F50" w14:paraId="574F2221" w14:textId="77777777" w:rsidTr="00817144">
        <w:trPr>
          <w:trHeight w:val="300"/>
          <w:ins w:id="1328" w:author="admin" w:date="2021-08-23T21:28:00Z"/>
        </w:trPr>
        <w:tc>
          <w:tcPr>
            <w:tcW w:w="918" w:type="dxa"/>
            <w:tcBorders>
              <w:top w:val="nil"/>
              <w:left w:val="single" w:sz="4" w:space="0" w:color="auto"/>
              <w:bottom w:val="single" w:sz="4" w:space="0" w:color="auto"/>
              <w:right w:val="single" w:sz="4" w:space="0" w:color="auto"/>
            </w:tcBorders>
            <w:shd w:val="clear" w:color="auto" w:fill="auto"/>
            <w:noWrap/>
          </w:tcPr>
          <w:p w14:paraId="6CBD0C80" w14:textId="2A9DBE4A" w:rsidR="00817144" w:rsidRDefault="00817144" w:rsidP="00817144">
            <w:pPr>
              <w:spacing w:before="120" w:after="0"/>
              <w:rPr>
                <w:ins w:id="1329" w:author="admin" w:date="2021-08-23T21:28:00Z"/>
                <w:rFonts w:eastAsia="Times New Roman"/>
              </w:rPr>
            </w:pPr>
            <w:ins w:id="1330" w:author="admin" w:date="2021-08-23T21:29: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
          <w:p w14:paraId="2B958B14" w14:textId="0099E2DF" w:rsidR="00817144" w:rsidRDefault="00817144" w:rsidP="00817144">
            <w:pPr>
              <w:spacing w:before="120" w:after="0"/>
              <w:rPr>
                <w:ins w:id="1331" w:author="admin" w:date="2021-08-23T21:28:00Z"/>
                <w:rFonts w:eastAsia="Times New Roman"/>
              </w:rPr>
            </w:pPr>
            <w:ins w:id="1332" w:author="admin" w:date="2021-08-23T21:29: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
          <w:p w14:paraId="2AA12B27" w14:textId="77777777" w:rsidR="00817144" w:rsidRDefault="00817144" w:rsidP="00817144">
            <w:pPr>
              <w:spacing w:before="120" w:after="0"/>
              <w:rPr>
                <w:ins w:id="1333" w:author="admin" w:date="2021-08-23T21:29:00Z"/>
                <w:rFonts w:eastAsia="Times New Roman"/>
              </w:rPr>
            </w:pPr>
            <w:ins w:id="1334" w:author="admin" w:date="2021-08-23T21:29:00Z">
              <w:r>
                <w:rPr>
                  <w:rFonts w:eastAsia="Times New Roman"/>
                </w:rPr>
                <w:t>EORS.01</w:t>
              </w:r>
            </w:ins>
          </w:p>
          <w:p w14:paraId="23054C6B" w14:textId="04013C1B" w:rsidR="00817144" w:rsidRPr="00522F50" w:rsidRDefault="00817144" w:rsidP="00817144">
            <w:pPr>
              <w:spacing w:before="120" w:after="0"/>
              <w:rPr>
                <w:ins w:id="1335" w:author="admin" w:date="2021-08-23T21:28:00Z"/>
                <w:rFonts w:eastAsia="Times New Roman"/>
              </w:rPr>
            </w:pPr>
            <w:ins w:id="1336" w:author="admin" w:date="2021-08-23T21:29:00Z">
              <w:r>
                <w:rPr>
                  <w:rFonts w:eastAsia="Times New Roman"/>
                </w:rPr>
                <w:t>EORS.02</w:t>
              </w:r>
            </w:ins>
          </w:p>
        </w:tc>
        <w:tc>
          <w:tcPr>
            <w:tcW w:w="3060" w:type="dxa"/>
            <w:tcBorders>
              <w:top w:val="nil"/>
              <w:left w:val="nil"/>
              <w:bottom w:val="single" w:sz="4" w:space="0" w:color="auto"/>
              <w:right w:val="single" w:sz="4" w:space="0" w:color="auto"/>
            </w:tcBorders>
            <w:shd w:val="clear" w:color="auto" w:fill="auto"/>
            <w:noWrap/>
          </w:tcPr>
          <w:p w14:paraId="1D5169A8" w14:textId="77777777" w:rsidR="00817144" w:rsidRPr="00522F50" w:rsidRDefault="00817144" w:rsidP="00817144">
            <w:pPr>
              <w:spacing w:before="120" w:after="0"/>
              <w:rPr>
                <w:ins w:id="1337" w:author="admin" w:date="2021-08-23T21:28:00Z"/>
                <w:rFonts w:eastAsia="Times New Roman"/>
              </w:rPr>
            </w:pPr>
          </w:p>
        </w:tc>
      </w:tr>
      <w:tr w:rsidR="00817144" w:rsidRPr="00522F50" w14:paraId="02891C5D" w14:textId="77777777" w:rsidTr="00817144">
        <w:trPr>
          <w:trHeight w:val="300"/>
          <w:ins w:id="1338" w:author="admin" w:date="2021-08-23T21:28:00Z"/>
        </w:trPr>
        <w:tc>
          <w:tcPr>
            <w:tcW w:w="918" w:type="dxa"/>
            <w:tcBorders>
              <w:top w:val="nil"/>
              <w:left w:val="single" w:sz="4" w:space="0" w:color="auto"/>
              <w:bottom w:val="single" w:sz="4" w:space="0" w:color="auto"/>
              <w:right w:val="single" w:sz="4" w:space="0" w:color="auto"/>
            </w:tcBorders>
            <w:shd w:val="clear" w:color="auto" w:fill="auto"/>
            <w:noWrap/>
          </w:tcPr>
          <w:p w14:paraId="11DD2C80" w14:textId="3E6B9AFB" w:rsidR="00817144" w:rsidRDefault="00817144" w:rsidP="00817144">
            <w:pPr>
              <w:spacing w:before="120" w:after="0"/>
              <w:rPr>
                <w:ins w:id="1339" w:author="admin" w:date="2021-08-23T21:28:00Z"/>
                <w:rFonts w:eastAsia="Times New Roman"/>
              </w:rPr>
            </w:pPr>
            <w:ins w:id="1340" w:author="admin" w:date="2021-08-23T21:29:00Z">
              <w:r>
                <w:rPr>
                  <w:rFonts w:eastAsia="Times New Roman"/>
                </w:rPr>
                <w:t>50</w:t>
              </w:r>
            </w:ins>
          </w:p>
        </w:tc>
        <w:tc>
          <w:tcPr>
            <w:tcW w:w="1980" w:type="dxa"/>
            <w:tcBorders>
              <w:top w:val="nil"/>
              <w:left w:val="nil"/>
              <w:bottom w:val="single" w:sz="4" w:space="0" w:color="auto"/>
              <w:right w:val="single" w:sz="4" w:space="0" w:color="auto"/>
            </w:tcBorders>
            <w:shd w:val="clear" w:color="auto" w:fill="auto"/>
            <w:noWrap/>
          </w:tcPr>
          <w:p w14:paraId="6D00DC2D" w14:textId="41257619" w:rsidR="00817144" w:rsidRDefault="00817144" w:rsidP="00817144">
            <w:pPr>
              <w:spacing w:before="120" w:after="0"/>
              <w:rPr>
                <w:ins w:id="1341" w:author="admin" w:date="2021-08-23T21:28:00Z"/>
                <w:rFonts w:eastAsia="Times New Roman"/>
              </w:rPr>
            </w:pPr>
            <w:ins w:id="1342" w:author="admin" w:date="2021-08-23T21:29:00Z">
              <w:r>
                <w:rPr>
                  <w:rFonts w:eastAsia="Times New Roman"/>
                </w:rPr>
                <w:t>Maker - Via</w:t>
              </w:r>
            </w:ins>
          </w:p>
        </w:tc>
        <w:tc>
          <w:tcPr>
            <w:tcW w:w="3420" w:type="dxa"/>
            <w:tcBorders>
              <w:top w:val="nil"/>
              <w:left w:val="nil"/>
              <w:bottom w:val="single" w:sz="4" w:space="0" w:color="auto"/>
              <w:right w:val="single" w:sz="4" w:space="0" w:color="auto"/>
            </w:tcBorders>
            <w:shd w:val="clear" w:color="auto" w:fill="auto"/>
            <w:noWrap/>
          </w:tcPr>
          <w:p w14:paraId="550B9498" w14:textId="5530763F" w:rsidR="00817144" w:rsidRPr="00522F50" w:rsidRDefault="00817144" w:rsidP="00817144">
            <w:pPr>
              <w:spacing w:before="120" w:after="0"/>
              <w:rPr>
                <w:ins w:id="1343" w:author="admin" w:date="2021-08-23T21:28:00Z"/>
                <w:rFonts w:eastAsia="Times New Roman"/>
              </w:rPr>
            </w:pPr>
            <w:ins w:id="1344" w:author="admin" w:date="2021-08-23T21:29:00Z">
              <w:r>
                <w:rPr>
                  <w:rFonts w:eastAsia="Times New Roman"/>
                </w:rPr>
                <w:t>Kênh đặt lệnh</w:t>
              </w:r>
            </w:ins>
          </w:p>
        </w:tc>
        <w:tc>
          <w:tcPr>
            <w:tcW w:w="3060" w:type="dxa"/>
            <w:tcBorders>
              <w:top w:val="nil"/>
              <w:left w:val="nil"/>
              <w:bottom w:val="single" w:sz="4" w:space="0" w:color="auto"/>
              <w:right w:val="single" w:sz="4" w:space="0" w:color="auto"/>
            </w:tcBorders>
            <w:shd w:val="clear" w:color="auto" w:fill="auto"/>
            <w:noWrap/>
          </w:tcPr>
          <w:p w14:paraId="38507AF0" w14:textId="3F352E92" w:rsidR="00817144" w:rsidRPr="00522F50" w:rsidRDefault="00817144" w:rsidP="00817144">
            <w:pPr>
              <w:spacing w:before="120" w:after="0"/>
              <w:rPr>
                <w:ins w:id="1345" w:author="admin" w:date="2021-08-23T21:28:00Z"/>
                <w:rFonts w:eastAsia="Times New Roman"/>
              </w:rPr>
            </w:pPr>
            <w:ins w:id="1346" w:author="admin" w:date="2021-08-23T21:29:00Z">
              <w:r>
                <w:rPr>
                  <w:rFonts w:eastAsia="Times New Roman"/>
                </w:rPr>
                <w:t>Maker-via</w:t>
              </w:r>
            </w:ins>
          </w:p>
        </w:tc>
      </w:tr>
      <w:tr w:rsidR="00817144" w:rsidRPr="00522F50" w14:paraId="14B04BC0" w14:textId="77777777" w:rsidTr="00817144">
        <w:trPr>
          <w:trHeight w:val="300"/>
          <w:ins w:id="1347" w:author="admin" w:date="2021-08-23T21:28:00Z"/>
        </w:trPr>
        <w:tc>
          <w:tcPr>
            <w:tcW w:w="918" w:type="dxa"/>
            <w:tcBorders>
              <w:top w:val="nil"/>
              <w:left w:val="single" w:sz="4" w:space="0" w:color="auto"/>
              <w:bottom w:val="single" w:sz="4" w:space="0" w:color="auto"/>
              <w:right w:val="single" w:sz="4" w:space="0" w:color="auto"/>
            </w:tcBorders>
            <w:shd w:val="clear" w:color="auto" w:fill="auto"/>
            <w:noWrap/>
          </w:tcPr>
          <w:p w14:paraId="6111C0B9" w14:textId="76486F27" w:rsidR="00817144" w:rsidRDefault="00817144" w:rsidP="00817144">
            <w:pPr>
              <w:spacing w:before="120" w:after="0"/>
              <w:rPr>
                <w:ins w:id="1348" w:author="admin" w:date="2021-08-23T21:28:00Z"/>
                <w:rFonts w:eastAsia="Times New Roman"/>
              </w:rPr>
            </w:pPr>
            <w:ins w:id="1349" w:author="admin" w:date="2021-08-23T21:29:00Z">
              <w:r>
                <w:rPr>
                  <w:rFonts w:eastAsia="Times New Roman"/>
                </w:rPr>
                <w:t>52</w:t>
              </w:r>
            </w:ins>
          </w:p>
        </w:tc>
        <w:tc>
          <w:tcPr>
            <w:tcW w:w="1980" w:type="dxa"/>
            <w:tcBorders>
              <w:top w:val="nil"/>
              <w:left w:val="nil"/>
              <w:bottom w:val="single" w:sz="4" w:space="0" w:color="auto"/>
              <w:right w:val="single" w:sz="4" w:space="0" w:color="auto"/>
            </w:tcBorders>
            <w:shd w:val="clear" w:color="auto" w:fill="auto"/>
            <w:noWrap/>
          </w:tcPr>
          <w:p w14:paraId="011B681B" w14:textId="53DD1C62" w:rsidR="00817144" w:rsidRDefault="00817144" w:rsidP="00817144">
            <w:pPr>
              <w:spacing w:before="120" w:after="0"/>
              <w:rPr>
                <w:ins w:id="1350" w:author="admin" w:date="2021-08-23T21:28:00Z"/>
                <w:rFonts w:eastAsia="Times New Roman"/>
              </w:rPr>
            </w:pPr>
            <w:ins w:id="1351" w:author="admin" w:date="2021-08-23T21:29: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
          <w:p w14:paraId="137597B2" w14:textId="6496C71F" w:rsidR="00817144" w:rsidRPr="00522F50" w:rsidRDefault="00817144" w:rsidP="00817144">
            <w:pPr>
              <w:spacing w:before="120" w:after="0"/>
              <w:rPr>
                <w:ins w:id="1352" w:author="admin" w:date="2021-08-23T21:28:00Z"/>
                <w:rFonts w:eastAsia="Times New Roman"/>
              </w:rPr>
            </w:pPr>
            <w:ins w:id="1353" w:author="admin" w:date="2021-08-23T21:29:00Z">
              <w:r w:rsidRPr="00C75B3D">
                <w:rPr>
                  <w:rFonts w:eastAsia="Times New Roman"/>
                  <w:sz w:val="20"/>
                  <w:szCs w:val="20"/>
                  <w:highlight w:val="yellow"/>
                </w:rPr>
                <w:t>20210504-01:55:50.043</w:t>
              </w:r>
            </w:ins>
          </w:p>
        </w:tc>
        <w:tc>
          <w:tcPr>
            <w:tcW w:w="3060" w:type="dxa"/>
            <w:tcBorders>
              <w:top w:val="nil"/>
              <w:left w:val="nil"/>
              <w:bottom w:val="single" w:sz="4" w:space="0" w:color="auto"/>
              <w:right w:val="single" w:sz="4" w:space="0" w:color="auto"/>
            </w:tcBorders>
            <w:shd w:val="clear" w:color="auto" w:fill="auto"/>
            <w:noWrap/>
          </w:tcPr>
          <w:p w14:paraId="214950DF" w14:textId="0761E335" w:rsidR="00817144" w:rsidRPr="00522F50" w:rsidRDefault="00817144" w:rsidP="00817144">
            <w:pPr>
              <w:spacing w:before="120" w:after="0"/>
              <w:rPr>
                <w:ins w:id="1354" w:author="admin" w:date="2021-08-23T21:28:00Z"/>
                <w:rFonts w:eastAsia="Times New Roman"/>
              </w:rPr>
            </w:pPr>
            <w:ins w:id="1355" w:author="admin" w:date="2021-08-23T21:29:00Z">
              <w:r w:rsidRPr="00C75B3D">
                <w:rPr>
                  <w:rFonts w:eastAsia="Times New Roman"/>
                  <w:sz w:val="20"/>
                  <w:szCs w:val="20"/>
                  <w:highlight w:val="yellow"/>
                </w:rPr>
                <w:t>Thời gian I-ORS gửi lệnh</w:t>
              </w:r>
            </w:ins>
          </w:p>
        </w:tc>
      </w:tr>
      <w:tr w:rsidR="00817144" w:rsidRPr="00522F50" w14:paraId="756AA4BE" w14:textId="77777777" w:rsidTr="00817144">
        <w:trPr>
          <w:trHeight w:val="300"/>
          <w:ins w:id="1356" w:author="admin" w:date="2021-08-23T21:28:00Z"/>
        </w:trPr>
        <w:tc>
          <w:tcPr>
            <w:tcW w:w="918" w:type="dxa"/>
            <w:tcBorders>
              <w:top w:val="nil"/>
              <w:left w:val="single" w:sz="4" w:space="0" w:color="auto"/>
              <w:bottom w:val="single" w:sz="4" w:space="0" w:color="auto"/>
              <w:right w:val="single" w:sz="4" w:space="0" w:color="auto"/>
            </w:tcBorders>
            <w:shd w:val="clear" w:color="auto" w:fill="auto"/>
            <w:noWrap/>
          </w:tcPr>
          <w:p w14:paraId="4A56C094" w14:textId="51560DCB" w:rsidR="00817144" w:rsidRDefault="00817144" w:rsidP="00817144">
            <w:pPr>
              <w:spacing w:before="120" w:after="0"/>
              <w:rPr>
                <w:ins w:id="1357" w:author="admin" w:date="2021-08-23T21:28:00Z"/>
                <w:rFonts w:eastAsia="Times New Roman"/>
              </w:rPr>
            </w:pPr>
            <w:ins w:id="1358" w:author="admin" w:date="2021-08-23T21:29: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
          <w:p w14:paraId="7D26DC52" w14:textId="6D5BFEA8" w:rsidR="00817144" w:rsidRDefault="00817144" w:rsidP="00817144">
            <w:pPr>
              <w:spacing w:before="120" w:after="0"/>
              <w:rPr>
                <w:ins w:id="1359" w:author="admin" w:date="2021-08-23T21:28:00Z"/>
                <w:rFonts w:eastAsia="Times New Roman"/>
              </w:rPr>
            </w:pPr>
            <w:ins w:id="1360" w:author="admin" w:date="2021-08-23T21:29: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
          <w:p w14:paraId="56DF232F" w14:textId="7D457208" w:rsidR="00817144" w:rsidRPr="00522F50" w:rsidRDefault="00817144" w:rsidP="00817144">
            <w:pPr>
              <w:spacing w:before="120" w:after="0"/>
              <w:rPr>
                <w:ins w:id="1361" w:author="admin" w:date="2021-08-23T21:28:00Z"/>
                <w:rFonts w:eastAsia="Times New Roman"/>
              </w:rPr>
            </w:pPr>
            <w:ins w:id="1362" w:author="admin" w:date="2021-08-23T21:29:00Z">
              <w:r>
                <w:rPr>
                  <w:rFonts w:eastAsia="Times New Roman"/>
                </w:rPr>
                <w:t>TradeAPI</w:t>
              </w:r>
            </w:ins>
          </w:p>
        </w:tc>
        <w:tc>
          <w:tcPr>
            <w:tcW w:w="3060" w:type="dxa"/>
            <w:tcBorders>
              <w:top w:val="nil"/>
              <w:left w:val="nil"/>
              <w:bottom w:val="single" w:sz="4" w:space="0" w:color="auto"/>
              <w:right w:val="single" w:sz="4" w:space="0" w:color="auto"/>
            </w:tcBorders>
            <w:shd w:val="clear" w:color="auto" w:fill="auto"/>
            <w:noWrap/>
          </w:tcPr>
          <w:p w14:paraId="4955A368" w14:textId="77777777" w:rsidR="00817144" w:rsidRPr="00522F50" w:rsidRDefault="00817144" w:rsidP="00817144">
            <w:pPr>
              <w:spacing w:before="120" w:after="0"/>
              <w:rPr>
                <w:ins w:id="1363" w:author="admin" w:date="2021-08-23T21:28:00Z"/>
                <w:rFonts w:eastAsia="Times New Roman"/>
              </w:rPr>
            </w:pPr>
          </w:p>
        </w:tc>
      </w:tr>
      <w:tr w:rsidR="00817144" w:rsidRPr="00522F50" w14:paraId="4A0199D9"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5DE355DA" w14:textId="77777777" w:rsidR="00817144" w:rsidRPr="00522F50" w:rsidRDefault="00817144" w:rsidP="00817144">
            <w:pPr>
              <w:spacing w:before="120" w:after="0"/>
              <w:rPr>
                <w:rFonts w:eastAsia="Times New Roman"/>
              </w:rPr>
            </w:pPr>
            <w:r>
              <w:rPr>
                <w:rFonts w:eastAsia="Times New Roman"/>
              </w:rPr>
              <w:t>1</w:t>
            </w:r>
          </w:p>
        </w:tc>
        <w:tc>
          <w:tcPr>
            <w:tcW w:w="1980" w:type="dxa"/>
            <w:tcBorders>
              <w:top w:val="nil"/>
              <w:left w:val="nil"/>
              <w:bottom w:val="single" w:sz="4" w:space="0" w:color="auto"/>
              <w:right w:val="single" w:sz="4" w:space="0" w:color="auto"/>
            </w:tcBorders>
            <w:shd w:val="clear" w:color="auto" w:fill="auto"/>
            <w:noWrap/>
            <w:hideMark/>
          </w:tcPr>
          <w:p w14:paraId="75616F06" w14:textId="77777777" w:rsidR="00817144" w:rsidRPr="00522F50" w:rsidRDefault="00817144" w:rsidP="00817144">
            <w:pPr>
              <w:spacing w:before="120" w:after="0"/>
              <w:rPr>
                <w:rFonts w:eastAsia="Times New Roman"/>
              </w:rPr>
            </w:pPr>
            <w:r>
              <w:rPr>
                <w:rFonts w:eastAsia="Times New Roman"/>
              </w:rPr>
              <w:t>Account</w:t>
            </w:r>
          </w:p>
        </w:tc>
        <w:tc>
          <w:tcPr>
            <w:tcW w:w="3420" w:type="dxa"/>
            <w:tcBorders>
              <w:top w:val="nil"/>
              <w:left w:val="nil"/>
              <w:bottom w:val="single" w:sz="4" w:space="0" w:color="auto"/>
              <w:right w:val="single" w:sz="4" w:space="0" w:color="auto"/>
            </w:tcBorders>
            <w:shd w:val="clear" w:color="auto" w:fill="auto"/>
            <w:noWrap/>
            <w:vAlign w:val="bottom"/>
            <w:hideMark/>
          </w:tcPr>
          <w:p w14:paraId="35ED296C" w14:textId="77777777" w:rsidR="00817144" w:rsidRPr="00522F50" w:rsidRDefault="00817144" w:rsidP="00817144">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665AF1F8" w14:textId="77777777" w:rsidR="00817144" w:rsidRPr="00522F50" w:rsidRDefault="00817144" w:rsidP="00817144">
            <w:pPr>
              <w:spacing w:before="120" w:after="0"/>
              <w:rPr>
                <w:rFonts w:eastAsia="Times New Roman"/>
              </w:rPr>
            </w:pPr>
          </w:p>
        </w:tc>
      </w:tr>
      <w:tr w:rsidR="00817144" w:rsidRPr="00522F50" w14:paraId="6039C022"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A78031B" w14:textId="77777777" w:rsidR="00817144" w:rsidRPr="00522F50" w:rsidRDefault="00817144" w:rsidP="00817144">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vAlign w:val="bottom"/>
            <w:hideMark/>
          </w:tcPr>
          <w:p w14:paraId="291C0484" w14:textId="77777777" w:rsidR="00817144" w:rsidRPr="00522F50" w:rsidRDefault="00817144" w:rsidP="00817144">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vAlign w:val="bottom"/>
            <w:hideMark/>
          </w:tcPr>
          <w:p w14:paraId="32E61066" w14:textId="77777777" w:rsidR="00817144" w:rsidRPr="00522F50" w:rsidRDefault="00817144" w:rsidP="00817144">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3F0FE7BB" w14:textId="77777777" w:rsidR="00817144" w:rsidRPr="00522F50" w:rsidRDefault="00817144" w:rsidP="00817144">
            <w:pPr>
              <w:spacing w:before="120" w:after="0"/>
              <w:rPr>
                <w:rFonts w:eastAsia="Times New Roman"/>
              </w:rPr>
            </w:pPr>
            <w:r w:rsidRPr="00522F50">
              <w:rPr>
                <w:rFonts w:eastAsia="Times New Roman"/>
              </w:rPr>
              <w:t> </w:t>
            </w:r>
          </w:p>
        </w:tc>
      </w:tr>
      <w:tr w:rsidR="00817144" w:rsidRPr="00522F50" w14:paraId="53A0F9AB"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28CB1F8" w14:textId="77777777" w:rsidR="00817144" w:rsidRPr="00522F50" w:rsidRDefault="00817144" w:rsidP="00817144">
            <w:pPr>
              <w:spacing w:before="120" w:after="0"/>
              <w:rPr>
                <w:rFonts w:eastAsia="Times New Roman"/>
              </w:rPr>
            </w:pPr>
            <w:r w:rsidRPr="00522F50">
              <w:rPr>
                <w:rFonts w:eastAsia="Times New Roman"/>
              </w:rPr>
              <w:t>14</w:t>
            </w:r>
          </w:p>
        </w:tc>
        <w:tc>
          <w:tcPr>
            <w:tcW w:w="1980" w:type="dxa"/>
            <w:tcBorders>
              <w:top w:val="nil"/>
              <w:left w:val="nil"/>
              <w:bottom w:val="single" w:sz="4" w:space="0" w:color="auto"/>
              <w:right w:val="single" w:sz="4" w:space="0" w:color="auto"/>
            </w:tcBorders>
            <w:shd w:val="clear" w:color="auto" w:fill="auto"/>
            <w:noWrap/>
            <w:vAlign w:val="bottom"/>
            <w:hideMark/>
          </w:tcPr>
          <w:p w14:paraId="0A9433DD" w14:textId="77777777" w:rsidR="00817144" w:rsidRPr="00522F50" w:rsidRDefault="00FD67E7" w:rsidP="00817144">
            <w:pPr>
              <w:spacing w:before="120" w:after="0"/>
              <w:rPr>
                <w:rFonts w:eastAsia="Times New Roman"/>
              </w:rPr>
            </w:pPr>
            <w:hyperlink r:id="rId101" w:tgtFrame="tagFrame" w:history="1">
              <w:r w:rsidR="00817144" w:rsidRPr="00522F50">
                <w:rPr>
                  <w:rFonts w:eastAsia="Times New Roman"/>
                </w:rPr>
                <w:t>CumQty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29664AC" w14:textId="77777777" w:rsidR="00817144" w:rsidRPr="00522F50" w:rsidRDefault="00817144" w:rsidP="00817144">
            <w:pPr>
              <w:spacing w:before="120" w:after="0"/>
              <w:rPr>
                <w:rFonts w:eastAsia="Times New Roman"/>
              </w:rPr>
            </w:pPr>
            <w:r w:rsidRPr="00522F50">
              <w:rPr>
                <w:rFonts w:eastAsia="Times New Roman"/>
              </w:rPr>
              <w:t> </w:t>
            </w:r>
            <w:r w:rsidRPr="00522F50">
              <w:t>Total number of shares filled.</w:t>
            </w:r>
          </w:p>
        </w:tc>
        <w:tc>
          <w:tcPr>
            <w:tcW w:w="3060" w:type="dxa"/>
            <w:tcBorders>
              <w:top w:val="nil"/>
              <w:left w:val="nil"/>
              <w:bottom w:val="single" w:sz="4" w:space="0" w:color="auto"/>
              <w:right w:val="single" w:sz="4" w:space="0" w:color="auto"/>
            </w:tcBorders>
            <w:shd w:val="clear" w:color="auto" w:fill="auto"/>
            <w:noWrap/>
            <w:vAlign w:val="bottom"/>
            <w:hideMark/>
          </w:tcPr>
          <w:p w14:paraId="0EA10DF4" w14:textId="77777777" w:rsidR="00817144" w:rsidRPr="00522F50" w:rsidRDefault="00817144" w:rsidP="00817144">
            <w:pPr>
              <w:spacing w:before="120" w:after="0"/>
              <w:rPr>
                <w:rFonts w:eastAsia="Times New Roman"/>
              </w:rPr>
            </w:pPr>
            <w:r w:rsidRPr="00522F50">
              <w:rPr>
                <w:rFonts w:eastAsia="Times New Roman"/>
              </w:rPr>
              <w:t> </w:t>
            </w:r>
          </w:p>
        </w:tc>
      </w:tr>
      <w:tr w:rsidR="00817144" w:rsidRPr="00522F50" w14:paraId="29520BD3"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196FF84" w14:textId="77777777" w:rsidR="00817144" w:rsidRPr="00522F50" w:rsidRDefault="00817144" w:rsidP="00817144">
            <w:pPr>
              <w:spacing w:before="120" w:after="0"/>
              <w:rPr>
                <w:rFonts w:eastAsia="Times New Roman"/>
              </w:rPr>
            </w:pPr>
            <w:r w:rsidRPr="00522F50">
              <w:rPr>
                <w:rFonts w:eastAsia="Times New Roman"/>
              </w:rPr>
              <w:t>17</w:t>
            </w:r>
          </w:p>
        </w:tc>
        <w:tc>
          <w:tcPr>
            <w:tcW w:w="1980" w:type="dxa"/>
            <w:tcBorders>
              <w:top w:val="nil"/>
              <w:left w:val="nil"/>
              <w:bottom w:val="single" w:sz="4" w:space="0" w:color="auto"/>
              <w:right w:val="single" w:sz="4" w:space="0" w:color="auto"/>
            </w:tcBorders>
            <w:shd w:val="clear" w:color="auto" w:fill="auto"/>
            <w:noWrap/>
            <w:vAlign w:val="bottom"/>
            <w:hideMark/>
          </w:tcPr>
          <w:p w14:paraId="78D56874" w14:textId="77777777" w:rsidR="00817144" w:rsidRPr="00522F50" w:rsidRDefault="00FD67E7" w:rsidP="00817144">
            <w:pPr>
              <w:spacing w:before="120" w:after="0"/>
              <w:rPr>
                <w:rFonts w:eastAsia="Times New Roman"/>
              </w:rPr>
            </w:pPr>
            <w:hyperlink r:id="rId102" w:tgtFrame="tagFrame" w:history="1">
              <w:r w:rsidR="00817144" w:rsidRPr="00522F50">
                <w:rPr>
                  <w:rFonts w:eastAsia="Times New Roman"/>
                </w:rPr>
                <w:t>ExecID</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2E1533DC" w14:textId="77777777" w:rsidR="00817144" w:rsidRPr="00522F50" w:rsidRDefault="00817144" w:rsidP="00817144">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7E73535D" w14:textId="77777777" w:rsidR="00817144" w:rsidRPr="00522F50" w:rsidRDefault="00817144" w:rsidP="00817144">
            <w:pPr>
              <w:spacing w:before="120" w:after="0"/>
              <w:rPr>
                <w:rFonts w:eastAsia="Times New Roman"/>
              </w:rPr>
            </w:pPr>
            <w:r w:rsidRPr="00522F50">
              <w:rPr>
                <w:rFonts w:eastAsia="Times New Roman"/>
              </w:rPr>
              <w:t> </w:t>
            </w:r>
          </w:p>
        </w:tc>
      </w:tr>
      <w:tr w:rsidR="00817144" w:rsidRPr="00522F50" w14:paraId="2DEFC6E8"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B9C6D00" w14:textId="77777777" w:rsidR="00817144" w:rsidRPr="00522F50" w:rsidRDefault="00817144" w:rsidP="00817144">
            <w:pPr>
              <w:spacing w:before="120" w:after="0"/>
              <w:rPr>
                <w:rFonts w:eastAsia="Times New Roman"/>
              </w:rPr>
            </w:pPr>
            <w:r w:rsidRPr="00522F50">
              <w:rPr>
                <w:rFonts w:eastAsia="Times New Roman"/>
              </w:rPr>
              <w:t>6</w:t>
            </w:r>
          </w:p>
        </w:tc>
        <w:tc>
          <w:tcPr>
            <w:tcW w:w="1980" w:type="dxa"/>
            <w:tcBorders>
              <w:top w:val="nil"/>
              <w:left w:val="nil"/>
              <w:bottom w:val="single" w:sz="4" w:space="0" w:color="auto"/>
              <w:right w:val="single" w:sz="4" w:space="0" w:color="auto"/>
            </w:tcBorders>
            <w:shd w:val="clear" w:color="auto" w:fill="auto"/>
            <w:noWrap/>
            <w:hideMark/>
          </w:tcPr>
          <w:p w14:paraId="4B0E808D" w14:textId="77777777" w:rsidR="00817144" w:rsidRPr="00522F50" w:rsidRDefault="00817144" w:rsidP="00817144">
            <w:pPr>
              <w:spacing w:before="120" w:after="0"/>
              <w:rPr>
                <w:rFonts w:eastAsia="Times New Roman"/>
              </w:rPr>
            </w:pPr>
            <w:r w:rsidRPr="00522F50">
              <w:t>AvgPx</w:t>
            </w:r>
          </w:p>
        </w:tc>
        <w:tc>
          <w:tcPr>
            <w:tcW w:w="3420" w:type="dxa"/>
            <w:tcBorders>
              <w:top w:val="nil"/>
              <w:left w:val="nil"/>
              <w:bottom w:val="single" w:sz="4" w:space="0" w:color="auto"/>
              <w:right w:val="single" w:sz="4" w:space="0" w:color="auto"/>
            </w:tcBorders>
            <w:shd w:val="clear" w:color="auto" w:fill="auto"/>
            <w:noWrap/>
            <w:hideMark/>
          </w:tcPr>
          <w:p w14:paraId="06667C1D" w14:textId="77777777" w:rsidR="00817144" w:rsidRPr="00522F50" w:rsidRDefault="00817144" w:rsidP="00817144">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hideMark/>
          </w:tcPr>
          <w:p w14:paraId="24B424AD" w14:textId="77777777" w:rsidR="00817144" w:rsidRPr="00522F50" w:rsidRDefault="00817144" w:rsidP="00817144">
            <w:pPr>
              <w:spacing w:before="120" w:after="0"/>
              <w:rPr>
                <w:rFonts w:eastAsia="Times New Roman"/>
              </w:rPr>
            </w:pPr>
          </w:p>
        </w:tc>
      </w:tr>
      <w:tr w:rsidR="0097149A" w:rsidRPr="00522F50" w14:paraId="2A21414A" w14:textId="77777777" w:rsidTr="0097149A">
        <w:tblPrEx>
          <w:tblW w:w="9378" w:type="dxa"/>
          <w:tblPrExChange w:id="1364" w:author="admin" w:date="2021-08-23T21:32:00Z">
            <w:tblPrEx>
              <w:tblW w:w="9378" w:type="dxa"/>
            </w:tblPrEx>
          </w:tblPrExChange>
        </w:tblPrEx>
        <w:trPr>
          <w:trHeight w:val="300"/>
          <w:ins w:id="1365" w:author="admin" w:date="2021-08-23T21:30:00Z"/>
          <w:trPrChange w:id="1366" w:author="admin" w:date="2021-08-23T21:32:00Z">
            <w:trPr>
              <w:gridAfter w:val="0"/>
              <w:trHeight w:val="300"/>
            </w:trPr>
          </w:trPrChange>
        </w:trPr>
        <w:tc>
          <w:tcPr>
            <w:tcW w:w="918" w:type="dxa"/>
            <w:tcBorders>
              <w:top w:val="nil"/>
              <w:left w:val="single" w:sz="4" w:space="0" w:color="auto"/>
              <w:bottom w:val="single" w:sz="4" w:space="0" w:color="auto"/>
              <w:right w:val="single" w:sz="4" w:space="0" w:color="auto"/>
            </w:tcBorders>
            <w:shd w:val="clear" w:color="auto" w:fill="auto"/>
            <w:noWrap/>
            <w:vAlign w:val="bottom"/>
            <w:tcPrChange w:id="1367" w:author="admin" w:date="2021-08-23T21:32:00Z">
              <w:tcPr>
                <w:tcW w:w="918"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06B8180D" w14:textId="76C0830E" w:rsidR="0097149A" w:rsidRPr="00522F50" w:rsidRDefault="0097149A" w:rsidP="0097149A">
            <w:pPr>
              <w:spacing w:before="120" w:after="0"/>
              <w:rPr>
                <w:ins w:id="1368" w:author="admin" w:date="2021-08-23T21:30:00Z"/>
                <w:rFonts w:eastAsia="Times New Roman"/>
              </w:rPr>
            </w:pPr>
            <w:ins w:id="1369" w:author="admin" w:date="2021-08-23T21:30:00Z">
              <w:r>
                <w:rPr>
                  <w:rFonts w:eastAsia="Times New Roman"/>
                </w:rPr>
                <w:t>19</w:t>
              </w:r>
            </w:ins>
          </w:p>
        </w:tc>
        <w:tc>
          <w:tcPr>
            <w:tcW w:w="1980" w:type="dxa"/>
            <w:tcBorders>
              <w:top w:val="nil"/>
              <w:left w:val="nil"/>
              <w:bottom w:val="single" w:sz="4" w:space="0" w:color="auto"/>
              <w:right w:val="single" w:sz="4" w:space="0" w:color="auto"/>
            </w:tcBorders>
            <w:shd w:val="clear" w:color="auto" w:fill="auto"/>
            <w:noWrap/>
            <w:tcPrChange w:id="1370" w:author="admin" w:date="2021-08-23T21:32: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5F7F60AB" w14:textId="79C66CC8" w:rsidR="0097149A" w:rsidRDefault="0097149A" w:rsidP="0097149A">
            <w:pPr>
              <w:spacing w:before="120" w:after="0"/>
              <w:rPr>
                <w:ins w:id="1371" w:author="admin" w:date="2021-08-23T21:30:00Z"/>
              </w:rPr>
            </w:pPr>
            <w:ins w:id="1372" w:author="admin" w:date="2021-08-23T21:32:00Z">
              <w:r>
                <w:t>ExecRefid</w:t>
              </w:r>
            </w:ins>
          </w:p>
        </w:tc>
        <w:tc>
          <w:tcPr>
            <w:tcW w:w="3420" w:type="dxa"/>
            <w:tcBorders>
              <w:top w:val="nil"/>
              <w:left w:val="nil"/>
              <w:bottom w:val="single" w:sz="4" w:space="0" w:color="auto"/>
              <w:right w:val="single" w:sz="4" w:space="0" w:color="auto"/>
            </w:tcBorders>
            <w:shd w:val="clear" w:color="auto" w:fill="auto"/>
            <w:noWrap/>
            <w:tcPrChange w:id="1373" w:author="admin" w:date="2021-08-23T21:32: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34AC77EF" w14:textId="4C481B88" w:rsidR="0097149A" w:rsidRPr="00522F50" w:rsidRDefault="0097149A" w:rsidP="0097149A">
            <w:pPr>
              <w:spacing w:before="120" w:after="0"/>
              <w:rPr>
                <w:ins w:id="1374" w:author="admin" w:date="2021-08-23T21:30:00Z"/>
                <w:rFonts w:eastAsia="Times New Roman"/>
              </w:rPr>
            </w:pPr>
            <w:ins w:id="1375" w:author="admin" w:date="2021-08-23T21:32:00Z">
              <w:r w:rsidRPr="000165E3">
                <w:rPr>
                  <w:rFonts w:eastAsia="Times New Roman"/>
                </w:rPr>
                <w:t>RefID do Core sinh</w:t>
              </w:r>
            </w:ins>
          </w:p>
        </w:tc>
        <w:tc>
          <w:tcPr>
            <w:tcW w:w="3060" w:type="dxa"/>
            <w:tcBorders>
              <w:top w:val="nil"/>
              <w:left w:val="nil"/>
              <w:bottom w:val="single" w:sz="4" w:space="0" w:color="auto"/>
              <w:right w:val="single" w:sz="4" w:space="0" w:color="auto"/>
            </w:tcBorders>
            <w:shd w:val="clear" w:color="auto" w:fill="auto"/>
            <w:noWrap/>
            <w:tcPrChange w:id="1376" w:author="admin" w:date="2021-08-23T21:32:00Z">
              <w:tcPr>
                <w:tcW w:w="3060" w:type="dxa"/>
                <w:gridSpan w:val="2"/>
                <w:tcBorders>
                  <w:top w:val="nil"/>
                  <w:left w:val="nil"/>
                  <w:bottom w:val="single" w:sz="4" w:space="0" w:color="auto"/>
                  <w:right w:val="single" w:sz="4" w:space="0" w:color="auto"/>
                </w:tcBorders>
                <w:shd w:val="clear" w:color="auto" w:fill="auto"/>
                <w:noWrap/>
                <w:vAlign w:val="bottom"/>
              </w:tcPr>
            </w:tcPrChange>
          </w:tcPr>
          <w:p w14:paraId="5781D04F" w14:textId="05551962" w:rsidR="0097149A" w:rsidRPr="00522F50" w:rsidRDefault="0097149A" w:rsidP="0097149A">
            <w:pPr>
              <w:spacing w:before="120" w:after="0"/>
              <w:rPr>
                <w:ins w:id="1377" w:author="admin" w:date="2021-08-23T21:30:00Z"/>
                <w:rFonts w:eastAsia="Times New Roman"/>
              </w:rPr>
            </w:pPr>
            <w:ins w:id="1378" w:author="admin" w:date="2021-08-23T21:32:00Z">
              <w:r w:rsidRPr="000165E3">
                <w:rPr>
                  <w:rFonts w:eastAsia="Times New Roman"/>
                </w:rPr>
                <w:t>Giá trị ID dùng giao tiếp giữa GW và Sở</w:t>
              </w:r>
            </w:ins>
          </w:p>
        </w:tc>
      </w:tr>
      <w:tr w:rsidR="0097149A" w:rsidRPr="00522F50" w14:paraId="332DAAA5"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2AE85C0" w14:textId="77777777" w:rsidR="0097149A" w:rsidRPr="00522F50" w:rsidRDefault="0097149A" w:rsidP="0097149A">
            <w:pPr>
              <w:spacing w:before="120" w:after="0"/>
              <w:rPr>
                <w:rFonts w:eastAsia="Times New Roman"/>
              </w:rPr>
            </w:pPr>
            <w:r w:rsidRPr="00522F50">
              <w:rPr>
                <w:rFonts w:eastAsia="Times New Roman"/>
              </w:rPr>
              <w:t>31</w:t>
            </w:r>
          </w:p>
        </w:tc>
        <w:tc>
          <w:tcPr>
            <w:tcW w:w="1980" w:type="dxa"/>
            <w:tcBorders>
              <w:top w:val="nil"/>
              <w:left w:val="nil"/>
              <w:bottom w:val="single" w:sz="4" w:space="0" w:color="auto"/>
              <w:right w:val="single" w:sz="4" w:space="0" w:color="auto"/>
            </w:tcBorders>
            <w:shd w:val="clear" w:color="auto" w:fill="auto"/>
            <w:noWrap/>
            <w:vAlign w:val="bottom"/>
            <w:hideMark/>
          </w:tcPr>
          <w:p w14:paraId="5C4DFDED" w14:textId="77777777" w:rsidR="0097149A" w:rsidRPr="00522F50" w:rsidRDefault="00FD67E7" w:rsidP="0097149A">
            <w:pPr>
              <w:spacing w:before="120" w:after="0"/>
              <w:rPr>
                <w:rFonts w:eastAsia="Times New Roman"/>
              </w:rPr>
            </w:pPr>
            <w:hyperlink r:id="rId103" w:tgtFrame="tagFrame" w:history="1">
              <w:r w:rsidR="0097149A" w:rsidRPr="00522F50">
                <w:rPr>
                  <w:rFonts w:eastAsia="Times New Roman"/>
                </w:rPr>
                <w:t>LastPx</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37134B82" w14:textId="77777777" w:rsidR="0097149A" w:rsidRPr="00522F50" w:rsidRDefault="0097149A" w:rsidP="0097149A">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7A448EF8"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05F3C5ED"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9F83ACE" w14:textId="77777777" w:rsidR="0097149A" w:rsidRPr="00522F50" w:rsidRDefault="0097149A" w:rsidP="0097149A">
            <w:pPr>
              <w:spacing w:before="120" w:after="0"/>
              <w:rPr>
                <w:rFonts w:eastAsia="Times New Roman"/>
              </w:rPr>
            </w:pPr>
            <w:r w:rsidRPr="00522F50">
              <w:rPr>
                <w:rFonts w:eastAsia="Times New Roman"/>
              </w:rPr>
              <w:t>32</w:t>
            </w:r>
          </w:p>
        </w:tc>
        <w:tc>
          <w:tcPr>
            <w:tcW w:w="1980" w:type="dxa"/>
            <w:tcBorders>
              <w:top w:val="nil"/>
              <w:left w:val="nil"/>
              <w:bottom w:val="single" w:sz="4" w:space="0" w:color="auto"/>
              <w:right w:val="single" w:sz="4" w:space="0" w:color="auto"/>
            </w:tcBorders>
            <w:shd w:val="clear" w:color="auto" w:fill="auto"/>
            <w:noWrap/>
            <w:vAlign w:val="bottom"/>
            <w:hideMark/>
          </w:tcPr>
          <w:p w14:paraId="42F4D9E3" w14:textId="77777777" w:rsidR="0097149A" w:rsidRPr="00522F50" w:rsidRDefault="00FD67E7" w:rsidP="0097149A">
            <w:pPr>
              <w:spacing w:before="120" w:after="0"/>
              <w:rPr>
                <w:rFonts w:eastAsia="Times New Roman"/>
              </w:rPr>
            </w:pPr>
            <w:hyperlink r:id="rId104" w:tgtFrame="tagFrame" w:history="1">
              <w:r w:rsidR="0097149A" w:rsidRPr="00522F50">
                <w:rPr>
                  <w:rFonts w:eastAsia="Times New Roman"/>
                </w:rPr>
                <w:t>LastQty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4657A66B" w14:textId="77777777" w:rsidR="0097149A" w:rsidRPr="00522F50" w:rsidRDefault="0097149A" w:rsidP="0097149A">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2B981F41"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54353012"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3FCC93F" w14:textId="77777777" w:rsidR="0097149A" w:rsidRPr="00522F50" w:rsidRDefault="0097149A" w:rsidP="0097149A">
            <w:pPr>
              <w:spacing w:before="120" w:after="0"/>
              <w:rPr>
                <w:rFonts w:eastAsia="Times New Roman"/>
              </w:rPr>
            </w:pPr>
            <w:r w:rsidRPr="00522F50">
              <w:rPr>
                <w:rFonts w:eastAsia="Times New Roman"/>
              </w:rPr>
              <w:t>37</w:t>
            </w:r>
          </w:p>
        </w:tc>
        <w:tc>
          <w:tcPr>
            <w:tcW w:w="1980" w:type="dxa"/>
            <w:tcBorders>
              <w:top w:val="nil"/>
              <w:left w:val="nil"/>
              <w:bottom w:val="single" w:sz="4" w:space="0" w:color="auto"/>
              <w:right w:val="single" w:sz="4" w:space="0" w:color="auto"/>
            </w:tcBorders>
            <w:shd w:val="clear" w:color="auto" w:fill="auto"/>
            <w:noWrap/>
            <w:vAlign w:val="bottom"/>
            <w:hideMark/>
          </w:tcPr>
          <w:p w14:paraId="43C15FE9" w14:textId="77777777" w:rsidR="0097149A" w:rsidRPr="00522F50" w:rsidRDefault="0097149A" w:rsidP="0097149A">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6C894861" w14:textId="77777777" w:rsidR="0097149A" w:rsidRPr="00522F50" w:rsidRDefault="0097149A" w:rsidP="0097149A">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69AAB02A" w14:textId="77777777" w:rsidR="0097149A" w:rsidRPr="00522F50" w:rsidRDefault="0097149A" w:rsidP="0097149A">
            <w:pPr>
              <w:spacing w:before="120" w:after="0"/>
              <w:rPr>
                <w:rFonts w:eastAsia="Times New Roman"/>
              </w:rPr>
            </w:pPr>
            <w:r w:rsidRPr="00522F50">
              <w:rPr>
                <w:rFonts w:eastAsia="Times New Roman"/>
              </w:rPr>
              <w:t> </w:t>
            </w:r>
            <w:r>
              <w:rPr>
                <w:rFonts w:eastAsia="Times New Roman"/>
              </w:rPr>
              <w:t>Order Id của lệnh được cancel</w:t>
            </w:r>
          </w:p>
        </w:tc>
      </w:tr>
      <w:tr w:rsidR="0097149A" w:rsidRPr="00522F50" w14:paraId="5CDBE668" w14:textId="77777777" w:rsidTr="00E84233">
        <w:trPr>
          <w:trHeight w:val="300"/>
          <w:ins w:id="1379" w:author="admin" w:date="2021-08-23T21:30: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D422E78" w14:textId="61932DAC" w:rsidR="0097149A" w:rsidRPr="00522F50" w:rsidRDefault="0097149A" w:rsidP="0097149A">
            <w:pPr>
              <w:spacing w:before="120" w:after="0"/>
              <w:rPr>
                <w:ins w:id="1380" w:author="admin" w:date="2021-08-23T21:30:00Z"/>
                <w:rFonts w:eastAsia="Times New Roman"/>
              </w:rPr>
            </w:pPr>
            <w:ins w:id="1381" w:author="admin" w:date="2021-08-23T21:30:00Z">
              <w:r>
                <w:rPr>
                  <w:rFonts w:eastAsia="Times New Roman"/>
                </w:rPr>
                <w:lastRenderedPageBreak/>
                <w:t>38</w:t>
              </w:r>
            </w:ins>
          </w:p>
        </w:tc>
        <w:tc>
          <w:tcPr>
            <w:tcW w:w="1980" w:type="dxa"/>
            <w:tcBorders>
              <w:top w:val="nil"/>
              <w:left w:val="nil"/>
              <w:bottom w:val="single" w:sz="4" w:space="0" w:color="auto"/>
              <w:right w:val="single" w:sz="4" w:space="0" w:color="auto"/>
            </w:tcBorders>
            <w:shd w:val="clear" w:color="auto" w:fill="auto"/>
            <w:noWrap/>
            <w:vAlign w:val="bottom"/>
          </w:tcPr>
          <w:p w14:paraId="1EFDB279" w14:textId="5EA930C2" w:rsidR="0097149A" w:rsidRDefault="0097149A" w:rsidP="0097149A">
            <w:pPr>
              <w:spacing w:before="120" w:after="0"/>
              <w:rPr>
                <w:ins w:id="1382" w:author="admin" w:date="2021-08-23T21:30:00Z"/>
              </w:rPr>
            </w:pPr>
            <w:ins w:id="1383" w:author="admin" w:date="2021-08-23T21:32:00Z">
              <w:r>
                <w:fldChar w:fldCharType="begin"/>
              </w:r>
              <w:r>
                <w:instrText xml:space="preserve"> HYPERLINK "http://www.fixtradingcommunity.org/FIXimate/FIXimate3.0/en/FIX.4.4/tag38.html" \t "tagFrame" </w:instrText>
              </w:r>
              <w:r>
                <w:fldChar w:fldCharType="separate"/>
              </w:r>
              <w:r w:rsidRPr="00522F50">
                <w:rPr>
                  <w:rFonts w:eastAsia="Times New Roman"/>
                </w:rPr>
                <w:t>OrderQty</w:t>
              </w:r>
              <w:r>
                <w:rPr>
                  <w:rFonts w:eastAsia="Times New Roman"/>
                </w:rPr>
                <w:fldChar w:fldCharType="end"/>
              </w:r>
            </w:ins>
          </w:p>
        </w:tc>
        <w:tc>
          <w:tcPr>
            <w:tcW w:w="3420" w:type="dxa"/>
            <w:tcBorders>
              <w:top w:val="nil"/>
              <w:left w:val="nil"/>
              <w:bottom w:val="single" w:sz="4" w:space="0" w:color="auto"/>
              <w:right w:val="single" w:sz="4" w:space="0" w:color="auto"/>
            </w:tcBorders>
            <w:shd w:val="clear" w:color="auto" w:fill="auto"/>
            <w:noWrap/>
            <w:vAlign w:val="bottom"/>
          </w:tcPr>
          <w:p w14:paraId="05B48F9F" w14:textId="77777777" w:rsidR="0097149A" w:rsidRPr="00522F50" w:rsidRDefault="0097149A" w:rsidP="0097149A">
            <w:pPr>
              <w:spacing w:before="120" w:after="0"/>
              <w:rPr>
                <w:ins w:id="1384" w:author="admin" w:date="2021-08-23T21:30: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7AF67B0F" w14:textId="77777777" w:rsidR="0097149A" w:rsidRPr="00522F50" w:rsidRDefault="0097149A" w:rsidP="0097149A">
            <w:pPr>
              <w:spacing w:before="120" w:after="0"/>
              <w:rPr>
                <w:ins w:id="1385" w:author="admin" w:date="2021-08-23T21:30:00Z"/>
                <w:rFonts w:eastAsia="Times New Roman"/>
              </w:rPr>
            </w:pPr>
          </w:p>
        </w:tc>
      </w:tr>
      <w:tr w:rsidR="0097149A" w:rsidRPr="00522F50" w14:paraId="4DCAEF78"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7820333" w14:textId="77777777" w:rsidR="0097149A" w:rsidRPr="00522F50" w:rsidRDefault="0097149A" w:rsidP="0097149A">
            <w:pPr>
              <w:spacing w:before="120" w:after="0"/>
              <w:rPr>
                <w:rFonts w:eastAsia="Times New Roman"/>
              </w:rPr>
            </w:pPr>
            <w:r w:rsidRPr="00522F50">
              <w:rPr>
                <w:rFonts w:eastAsia="Times New Roman"/>
              </w:rPr>
              <w:t>39</w:t>
            </w:r>
          </w:p>
        </w:tc>
        <w:tc>
          <w:tcPr>
            <w:tcW w:w="1980" w:type="dxa"/>
            <w:tcBorders>
              <w:top w:val="nil"/>
              <w:left w:val="nil"/>
              <w:bottom w:val="single" w:sz="4" w:space="0" w:color="auto"/>
              <w:right w:val="single" w:sz="4" w:space="0" w:color="auto"/>
            </w:tcBorders>
            <w:shd w:val="clear" w:color="auto" w:fill="auto"/>
            <w:noWrap/>
            <w:vAlign w:val="bottom"/>
            <w:hideMark/>
          </w:tcPr>
          <w:p w14:paraId="71C17B24" w14:textId="77777777" w:rsidR="0097149A" w:rsidRPr="00522F50" w:rsidRDefault="00FD67E7" w:rsidP="0097149A">
            <w:pPr>
              <w:spacing w:before="120" w:after="0"/>
              <w:rPr>
                <w:rFonts w:eastAsia="Times New Roman"/>
              </w:rPr>
            </w:pPr>
            <w:hyperlink r:id="rId105" w:tgtFrame="tagFrame" w:history="1">
              <w:r w:rsidR="0097149A" w:rsidRPr="00522F50">
                <w:rPr>
                  <w:rFonts w:eastAsia="Times New Roman"/>
                </w:rPr>
                <w:t>OrdStatus</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269DF616" w14:textId="7726B0E0" w:rsidR="0097149A" w:rsidRPr="00522F50" w:rsidRDefault="0097149A" w:rsidP="0097149A">
            <w:pPr>
              <w:spacing w:before="120" w:after="0"/>
              <w:rPr>
                <w:rFonts w:eastAsia="Times New Roman"/>
              </w:rPr>
            </w:pPr>
            <w:ins w:id="1386" w:author="admin" w:date="2021-08-23T21:33:00Z">
              <w:r w:rsidRPr="00522F50">
                <w:t>4 = Canceled</w:t>
              </w:r>
            </w:ins>
          </w:p>
        </w:tc>
        <w:tc>
          <w:tcPr>
            <w:tcW w:w="3060" w:type="dxa"/>
            <w:tcBorders>
              <w:top w:val="nil"/>
              <w:left w:val="nil"/>
              <w:bottom w:val="single" w:sz="4" w:space="0" w:color="auto"/>
              <w:right w:val="single" w:sz="4" w:space="0" w:color="auto"/>
            </w:tcBorders>
            <w:shd w:val="clear" w:color="auto" w:fill="auto"/>
            <w:noWrap/>
            <w:vAlign w:val="bottom"/>
            <w:hideMark/>
          </w:tcPr>
          <w:p w14:paraId="14F673F3"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4F7CD74D"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D519F4A" w14:textId="77777777" w:rsidR="0097149A" w:rsidRPr="00522F50" w:rsidRDefault="0097149A" w:rsidP="0097149A">
            <w:pPr>
              <w:spacing w:before="120" w:after="0"/>
              <w:rPr>
                <w:rFonts w:eastAsia="Times New Roman"/>
              </w:rPr>
            </w:pPr>
            <w:r w:rsidRPr="00522F50">
              <w:rPr>
                <w:rFonts w:eastAsia="Times New Roman"/>
              </w:rPr>
              <w:t>40</w:t>
            </w:r>
          </w:p>
        </w:tc>
        <w:tc>
          <w:tcPr>
            <w:tcW w:w="1980" w:type="dxa"/>
            <w:tcBorders>
              <w:top w:val="nil"/>
              <w:left w:val="nil"/>
              <w:bottom w:val="single" w:sz="4" w:space="0" w:color="auto"/>
              <w:right w:val="single" w:sz="4" w:space="0" w:color="auto"/>
            </w:tcBorders>
            <w:shd w:val="clear" w:color="auto" w:fill="auto"/>
            <w:noWrap/>
            <w:vAlign w:val="bottom"/>
            <w:hideMark/>
          </w:tcPr>
          <w:p w14:paraId="3F58CBC6" w14:textId="77777777" w:rsidR="0097149A" w:rsidRPr="00522F50" w:rsidRDefault="00FD67E7" w:rsidP="0097149A">
            <w:pPr>
              <w:spacing w:before="120" w:after="0"/>
              <w:rPr>
                <w:rFonts w:eastAsia="Times New Roman"/>
              </w:rPr>
            </w:pPr>
            <w:hyperlink r:id="rId106" w:tgtFrame="tagFrame" w:history="1">
              <w:r w:rsidR="0097149A" w:rsidRPr="00522F50">
                <w:rPr>
                  <w:rFonts w:eastAsia="Times New Roman"/>
                </w:rPr>
                <w:t>OrdType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4C8E485D" w14:textId="77777777" w:rsidR="0097149A" w:rsidRPr="00522F50" w:rsidRDefault="0097149A" w:rsidP="0097149A">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097B0509"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0B4508E1"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35C852F" w14:textId="77777777" w:rsidR="0097149A" w:rsidRPr="00522F50" w:rsidRDefault="0097149A" w:rsidP="0097149A">
            <w:pPr>
              <w:spacing w:before="120" w:after="0"/>
              <w:rPr>
                <w:rFonts w:eastAsia="Times New Roman"/>
              </w:rPr>
            </w:pPr>
            <w:r w:rsidRPr="00522F50">
              <w:rPr>
                <w:rFonts w:eastAsia="Times New Roman"/>
              </w:rPr>
              <w:t>41</w:t>
            </w:r>
          </w:p>
        </w:tc>
        <w:tc>
          <w:tcPr>
            <w:tcW w:w="1980" w:type="dxa"/>
            <w:tcBorders>
              <w:top w:val="nil"/>
              <w:left w:val="nil"/>
              <w:bottom w:val="single" w:sz="4" w:space="0" w:color="auto"/>
              <w:right w:val="single" w:sz="4" w:space="0" w:color="auto"/>
            </w:tcBorders>
            <w:shd w:val="clear" w:color="auto" w:fill="auto"/>
            <w:noWrap/>
            <w:vAlign w:val="bottom"/>
            <w:hideMark/>
          </w:tcPr>
          <w:p w14:paraId="0F6E183F" w14:textId="77777777" w:rsidR="0097149A" w:rsidRPr="00522F50" w:rsidRDefault="00FD67E7" w:rsidP="0097149A">
            <w:pPr>
              <w:spacing w:before="120" w:after="0"/>
              <w:rPr>
                <w:rFonts w:eastAsia="Times New Roman"/>
              </w:rPr>
            </w:pPr>
            <w:hyperlink r:id="rId107" w:tgtFrame="tagFrame" w:history="1">
              <w:r w:rsidR="0097149A" w:rsidRPr="00522F50">
                <w:rPr>
                  <w:rFonts w:eastAsia="Times New Roman"/>
                </w:rPr>
                <w:t>OrigClOrdID</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0DA4D6E5" w14:textId="77777777" w:rsidR="0097149A" w:rsidRPr="00522F50" w:rsidRDefault="0097149A" w:rsidP="0097149A">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07D4D6E7"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610B786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272529D" w14:textId="77777777" w:rsidR="0097149A" w:rsidRPr="00522F50" w:rsidRDefault="0097149A" w:rsidP="0097149A">
            <w:pPr>
              <w:spacing w:before="120" w:after="0"/>
              <w:rPr>
                <w:rFonts w:eastAsia="Times New Roman"/>
              </w:rPr>
            </w:pPr>
            <w:r w:rsidRPr="00522F50">
              <w:rPr>
                <w:rFonts w:eastAsia="Times New Roman"/>
              </w:rPr>
              <w:t>44</w:t>
            </w:r>
          </w:p>
        </w:tc>
        <w:tc>
          <w:tcPr>
            <w:tcW w:w="1980" w:type="dxa"/>
            <w:tcBorders>
              <w:top w:val="nil"/>
              <w:left w:val="nil"/>
              <w:bottom w:val="single" w:sz="4" w:space="0" w:color="auto"/>
              <w:right w:val="single" w:sz="4" w:space="0" w:color="auto"/>
            </w:tcBorders>
            <w:shd w:val="clear" w:color="auto" w:fill="auto"/>
            <w:noWrap/>
            <w:vAlign w:val="bottom"/>
            <w:hideMark/>
          </w:tcPr>
          <w:p w14:paraId="26D837B0" w14:textId="77777777" w:rsidR="0097149A" w:rsidRPr="00522F50" w:rsidRDefault="00FD67E7" w:rsidP="0097149A">
            <w:pPr>
              <w:spacing w:before="120" w:after="0"/>
              <w:rPr>
                <w:rFonts w:eastAsia="Times New Roman"/>
              </w:rPr>
            </w:pPr>
            <w:hyperlink r:id="rId108" w:tgtFrame="tagFrame" w:history="1">
              <w:r w:rsidR="0097149A" w:rsidRPr="00522F50">
                <w:rPr>
                  <w:rFonts w:eastAsia="Times New Roman"/>
                </w:rPr>
                <w:t>Price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4FDD2F15" w14:textId="77777777" w:rsidR="0097149A" w:rsidRPr="00522F50" w:rsidRDefault="0097149A" w:rsidP="0097149A">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736411CA"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2AD87772"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017EC28" w14:textId="77777777" w:rsidR="0097149A" w:rsidRPr="00522F50" w:rsidRDefault="0097149A" w:rsidP="0097149A">
            <w:pPr>
              <w:spacing w:before="120" w:after="0"/>
              <w:rPr>
                <w:rFonts w:eastAsia="Times New Roman"/>
              </w:rPr>
            </w:pPr>
            <w:r w:rsidRPr="00522F50">
              <w:rPr>
                <w:rFonts w:eastAsia="Times New Roman"/>
              </w:rPr>
              <w:t>54</w:t>
            </w:r>
          </w:p>
        </w:tc>
        <w:tc>
          <w:tcPr>
            <w:tcW w:w="1980" w:type="dxa"/>
            <w:tcBorders>
              <w:top w:val="nil"/>
              <w:left w:val="nil"/>
              <w:bottom w:val="single" w:sz="4" w:space="0" w:color="auto"/>
              <w:right w:val="single" w:sz="4" w:space="0" w:color="auto"/>
            </w:tcBorders>
            <w:shd w:val="clear" w:color="auto" w:fill="auto"/>
            <w:noWrap/>
            <w:vAlign w:val="bottom"/>
            <w:hideMark/>
          </w:tcPr>
          <w:p w14:paraId="00CB65FE" w14:textId="77777777" w:rsidR="0097149A" w:rsidRPr="00522F50" w:rsidRDefault="0097149A" w:rsidP="0097149A">
            <w:pPr>
              <w:spacing w:before="120" w:after="0"/>
              <w:rPr>
                <w:rFonts w:eastAsia="Times New Roman"/>
              </w:rPr>
            </w:pPr>
            <w:r w:rsidRPr="00522F50">
              <w:rPr>
                <w:rFonts w:eastAsia="Times New Roman"/>
              </w:rPr>
              <w:t>Side</w:t>
            </w:r>
          </w:p>
        </w:tc>
        <w:tc>
          <w:tcPr>
            <w:tcW w:w="3420" w:type="dxa"/>
            <w:tcBorders>
              <w:top w:val="nil"/>
              <w:left w:val="nil"/>
              <w:bottom w:val="single" w:sz="4" w:space="0" w:color="auto"/>
              <w:right w:val="single" w:sz="4" w:space="0" w:color="auto"/>
            </w:tcBorders>
            <w:shd w:val="clear" w:color="auto" w:fill="auto"/>
            <w:noWrap/>
            <w:vAlign w:val="bottom"/>
            <w:hideMark/>
          </w:tcPr>
          <w:p w14:paraId="1614823D" w14:textId="77777777" w:rsidR="0097149A" w:rsidRPr="00522F50" w:rsidRDefault="0097149A" w:rsidP="0097149A">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2BD52425"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011EEA67"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D6B23FF" w14:textId="77777777" w:rsidR="0097149A" w:rsidRPr="00522F50" w:rsidRDefault="0097149A" w:rsidP="0097149A">
            <w:pPr>
              <w:spacing w:before="120" w:after="0"/>
              <w:rPr>
                <w:rFonts w:eastAsia="Times New Roman"/>
              </w:rPr>
            </w:pPr>
            <w:r w:rsidRPr="00522F50">
              <w:rPr>
                <w:rFonts w:eastAsia="Times New Roman"/>
              </w:rPr>
              <w:t>55</w:t>
            </w:r>
          </w:p>
        </w:tc>
        <w:tc>
          <w:tcPr>
            <w:tcW w:w="1980" w:type="dxa"/>
            <w:tcBorders>
              <w:top w:val="nil"/>
              <w:left w:val="nil"/>
              <w:bottom w:val="single" w:sz="4" w:space="0" w:color="auto"/>
              <w:right w:val="single" w:sz="4" w:space="0" w:color="auto"/>
            </w:tcBorders>
            <w:shd w:val="clear" w:color="auto" w:fill="auto"/>
            <w:noWrap/>
            <w:vAlign w:val="bottom"/>
            <w:hideMark/>
          </w:tcPr>
          <w:p w14:paraId="2250CC16" w14:textId="77777777" w:rsidR="0097149A" w:rsidRPr="00522F50" w:rsidRDefault="0097149A" w:rsidP="0097149A">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vAlign w:val="bottom"/>
            <w:hideMark/>
          </w:tcPr>
          <w:p w14:paraId="10B22D14" w14:textId="77777777" w:rsidR="0097149A" w:rsidRPr="00522F50" w:rsidRDefault="0097149A" w:rsidP="0097149A">
            <w:pPr>
              <w:spacing w:before="120" w:after="0"/>
              <w:rPr>
                <w:rFonts w:eastAsia="Times New Roman"/>
              </w:rPr>
            </w:pPr>
            <w:r w:rsidRPr="00522F50">
              <w:rPr>
                <w:rFonts w:eastAsia="Times New Roman"/>
              </w:rPr>
              <w:t> </w:t>
            </w:r>
          </w:p>
        </w:tc>
        <w:tc>
          <w:tcPr>
            <w:tcW w:w="3060" w:type="dxa"/>
            <w:tcBorders>
              <w:top w:val="nil"/>
              <w:left w:val="nil"/>
              <w:bottom w:val="single" w:sz="4" w:space="0" w:color="auto"/>
              <w:right w:val="single" w:sz="4" w:space="0" w:color="auto"/>
            </w:tcBorders>
            <w:shd w:val="clear" w:color="auto" w:fill="auto"/>
            <w:noWrap/>
            <w:vAlign w:val="bottom"/>
            <w:hideMark/>
          </w:tcPr>
          <w:p w14:paraId="1E781DE0"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rsidDel="0097149A" w14:paraId="29A70134" w14:textId="275DCD38" w:rsidTr="00E84233">
        <w:trPr>
          <w:trHeight w:val="300"/>
          <w:del w:id="1387" w:author="admin" w:date="2021-08-23T21:31:00Z"/>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A132499" w14:textId="40BF69BB" w:rsidR="0097149A" w:rsidRPr="00522F50" w:rsidDel="0097149A" w:rsidRDefault="0097149A" w:rsidP="0097149A">
            <w:pPr>
              <w:spacing w:before="120" w:after="0"/>
              <w:rPr>
                <w:del w:id="1388" w:author="admin" w:date="2021-08-23T21:31:00Z"/>
                <w:rFonts w:eastAsia="Times New Roman"/>
              </w:rPr>
            </w:pPr>
            <w:del w:id="1389" w:author="admin" w:date="2021-08-23T21:31:00Z">
              <w:r w:rsidRPr="00522F50" w:rsidDel="0097149A">
                <w:rPr>
                  <w:rFonts w:eastAsia="Times New Roman"/>
                </w:rPr>
                <w:delText>58</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6B6FB761" w14:textId="0A480E4B" w:rsidR="0097149A" w:rsidRPr="00522F50" w:rsidDel="0097149A" w:rsidRDefault="0097149A" w:rsidP="0097149A">
            <w:pPr>
              <w:spacing w:before="120" w:after="0"/>
              <w:rPr>
                <w:del w:id="1390" w:author="admin" w:date="2021-08-23T21:31:00Z"/>
                <w:rFonts w:eastAsia="Times New Roman"/>
              </w:rPr>
            </w:pPr>
            <w:del w:id="1391" w:author="admin" w:date="2021-08-23T21:31:00Z">
              <w:r w:rsidRPr="00522F50" w:rsidDel="0097149A">
                <w:rPr>
                  <w:rFonts w:eastAsia="Times New Roman"/>
                </w:rPr>
                <w:delText>Text</w:delText>
              </w:r>
            </w:del>
          </w:p>
        </w:tc>
        <w:tc>
          <w:tcPr>
            <w:tcW w:w="3420" w:type="dxa"/>
            <w:tcBorders>
              <w:top w:val="nil"/>
              <w:left w:val="nil"/>
              <w:bottom w:val="single" w:sz="4" w:space="0" w:color="auto"/>
              <w:right w:val="single" w:sz="4" w:space="0" w:color="auto"/>
            </w:tcBorders>
            <w:shd w:val="clear" w:color="auto" w:fill="auto"/>
            <w:noWrap/>
            <w:vAlign w:val="bottom"/>
            <w:hideMark/>
          </w:tcPr>
          <w:p w14:paraId="37DAF99D" w14:textId="0959012E" w:rsidR="0097149A" w:rsidRPr="00522F50" w:rsidDel="0097149A" w:rsidRDefault="0097149A" w:rsidP="0097149A">
            <w:pPr>
              <w:spacing w:before="120" w:after="0"/>
              <w:rPr>
                <w:del w:id="1392" w:author="admin" w:date="2021-08-23T21:31:00Z"/>
                <w:rFonts w:eastAsia="Times New Roman"/>
              </w:rPr>
            </w:pPr>
            <w:del w:id="1393" w:author="admin" w:date="2021-08-23T21:31:00Z">
              <w:r w:rsidRPr="00522F50" w:rsidDel="0097149A">
                <w:rPr>
                  <w:rFonts w:eastAsia="Times New Roman"/>
                </w:rPr>
                <w:delText> </w:delText>
              </w:r>
            </w:del>
          </w:p>
        </w:tc>
        <w:tc>
          <w:tcPr>
            <w:tcW w:w="3060" w:type="dxa"/>
            <w:tcBorders>
              <w:top w:val="nil"/>
              <w:left w:val="nil"/>
              <w:bottom w:val="single" w:sz="4" w:space="0" w:color="auto"/>
              <w:right w:val="single" w:sz="4" w:space="0" w:color="auto"/>
            </w:tcBorders>
            <w:shd w:val="clear" w:color="auto" w:fill="auto"/>
            <w:noWrap/>
            <w:vAlign w:val="bottom"/>
            <w:hideMark/>
          </w:tcPr>
          <w:p w14:paraId="66A6D785" w14:textId="368F0273" w:rsidR="0097149A" w:rsidRPr="00522F50" w:rsidDel="0097149A" w:rsidRDefault="0097149A" w:rsidP="0097149A">
            <w:pPr>
              <w:spacing w:before="120" w:after="0"/>
              <w:rPr>
                <w:del w:id="1394" w:author="admin" w:date="2021-08-23T21:31:00Z"/>
                <w:rFonts w:eastAsia="Times New Roman"/>
              </w:rPr>
            </w:pPr>
            <w:del w:id="1395" w:author="admin" w:date="2021-08-23T21:31:00Z">
              <w:r w:rsidRPr="00522F50" w:rsidDel="0097149A">
                <w:rPr>
                  <w:rFonts w:eastAsia="Times New Roman"/>
                </w:rPr>
                <w:delText> </w:delText>
              </w:r>
            </w:del>
          </w:p>
        </w:tc>
      </w:tr>
      <w:tr w:rsidR="0097149A" w:rsidRPr="00522F50" w:rsidDel="0097149A" w14:paraId="710C6E84" w14:textId="527792BA" w:rsidTr="00E84233">
        <w:trPr>
          <w:trHeight w:val="300"/>
          <w:del w:id="1396" w:author="admin" w:date="2021-08-23T21:31:00Z"/>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5F359" w14:textId="5496B635" w:rsidR="0097149A" w:rsidRPr="00522F50" w:rsidDel="0097149A" w:rsidRDefault="0097149A" w:rsidP="0097149A">
            <w:pPr>
              <w:spacing w:before="120" w:after="0"/>
              <w:rPr>
                <w:del w:id="1397" w:author="admin" w:date="2021-08-23T21:31:00Z"/>
                <w:rFonts w:eastAsia="Times New Roman"/>
              </w:rPr>
            </w:pPr>
            <w:del w:id="1398" w:author="admin" w:date="2021-08-23T21:31:00Z">
              <w:r w:rsidRPr="00522F50" w:rsidDel="0097149A">
                <w:rPr>
                  <w:rFonts w:eastAsia="Times New Roman"/>
                </w:rPr>
                <w:delText>103</w:delText>
              </w:r>
            </w:del>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54D70" w14:textId="4630D220" w:rsidR="0097149A" w:rsidRPr="00522F50" w:rsidDel="0097149A" w:rsidRDefault="0097149A" w:rsidP="0097149A">
            <w:pPr>
              <w:spacing w:before="120" w:after="0"/>
              <w:rPr>
                <w:del w:id="1399" w:author="admin" w:date="2021-08-23T21:31:00Z"/>
                <w:rFonts w:eastAsia="Times New Roman"/>
              </w:rPr>
            </w:pPr>
            <w:del w:id="1400" w:author="admin" w:date="2021-08-23T21:31:00Z">
              <w:r w:rsidDel="0097149A">
                <w:fldChar w:fldCharType="begin"/>
              </w:r>
              <w:r w:rsidDel="0097149A">
                <w:delInstrText xml:space="preserve"> HYPERLINK "http://www.fixtradingcommunity.org/FIXimate/FIXimate3.0/en/FIX.4.4/tag103.html" \t "tagFrame" </w:delInstrText>
              </w:r>
              <w:r w:rsidDel="0097149A">
                <w:fldChar w:fldCharType="separate"/>
              </w:r>
              <w:r w:rsidRPr="00522F50" w:rsidDel="0097149A">
                <w:rPr>
                  <w:rStyle w:val="Hyperlink"/>
                  <w:color w:val="auto"/>
                </w:rPr>
                <w:delText>OrdRejReason</w:delText>
              </w:r>
              <w:r w:rsidDel="0097149A">
                <w:rPr>
                  <w:rStyle w:val="Hyperlink"/>
                  <w:color w:val="auto"/>
                </w:rPr>
                <w:fldChar w:fldCharType="end"/>
              </w:r>
            </w:del>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88CB1" w14:textId="59F9E9B1" w:rsidR="0097149A" w:rsidRPr="00522F50" w:rsidDel="0097149A" w:rsidRDefault="0097149A" w:rsidP="0097149A">
            <w:pPr>
              <w:spacing w:before="120" w:after="0"/>
              <w:rPr>
                <w:del w:id="1401" w:author="admin" w:date="2021-08-23T21:31:00Z"/>
                <w:rFonts w:eastAsia="Times New Roman"/>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A3552" w14:textId="638723DC" w:rsidR="0097149A" w:rsidRPr="00522F50" w:rsidDel="0097149A" w:rsidRDefault="0097149A" w:rsidP="0097149A">
            <w:pPr>
              <w:spacing w:before="120" w:after="0"/>
              <w:rPr>
                <w:del w:id="1402" w:author="admin" w:date="2021-08-23T21:31:00Z"/>
                <w:rFonts w:eastAsia="Times New Roman"/>
              </w:rPr>
            </w:pPr>
          </w:p>
        </w:tc>
      </w:tr>
      <w:tr w:rsidR="0097149A" w:rsidRPr="00522F50" w14:paraId="337D9930" w14:textId="77777777" w:rsidTr="0097149A">
        <w:trPr>
          <w:trHeight w:val="300"/>
          <w:ins w:id="1403" w:author="admin" w:date="2021-08-23T21:31: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081A8019" w14:textId="41D8B065" w:rsidR="0097149A" w:rsidRPr="00522F50" w:rsidRDefault="0097149A" w:rsidP="0097149A">
            <w:pPr>
              <w:spacing w:before="120" w:after="0"/>
              <w:rPr>
                <w:ins w:id="1404" w:author="admin" w:date="2021-08-23T21:31:00Z"/>
                <w:rFonts w:eastAsia="Times New Roman"/>
              </w:rPr>
            </w:pPr>
            <w:ins w:id="1405" w:author="admin" w:date="2021-08-23T21:33:00Z">
              <w:r>
                <w:rPr>
                  <w:rFonts w:eastAsia="Times New Roman"/>
                </w:rPr>
                <w:t>59</w:t>
              </w:r>
            </w:ins>
          </w:p>
        </w:tc>
        <w:tc>
          <w:tcPr>
            <w:tcW w:w="1980" w:type="dxa"/>
            <w:tcBorders>
              <w:top w:val="single" w:sz="4" w:space="0" w:color="auto"/>
              <w:left w:val="nil"/>
              <w:bottom w:val="single" w:sz="4" w:space="0" w:color="auto"/>
              <w:right w:val="single" w:sz="4" w:space="0" w:color="auto"/>
            </w:tcBorders>
            <w:shd w:val="clear" w:color="auto" w:fill="auto"/>
            <w:noWrap/>
          </w:tcPr>
          <w:p w14:paraId="7BB0FD92" w14:textId="30F3E0D8" w:rsidR="0097149A" w:rsidRDefault="0097149A" w:rsidP="0097149A">
            <w:pPr>
              <w:spacing w:before="120" w:after="0"/>
              <w:rPr>
                <w:ins w:id="1406" w:author="admin" w:date="2021-08-23T21:31:00Z"/>
              </w:rPr>
            </w:pPr>
            <w:ins w:id="1407" w:author="admin" w:date="2021-08-23T21:33:00Z">
              <w:r w:rsidRPr="00DD4BFC">
                <w:t>TimeInForce</w:t>
              </w:r>
            </w:ins>
          </w:p>
        </w:tc>
        <w:tc>
          <w:tcPr>
            <w:tcW w:w="3420" w:type="dxa"/>
            <w:tcBorders>
              <w:top w:val="single" w:sz="4" w:space="0" w:color="auto"/>
              <w:left w:val="nil"/>
              <w:bottom w:val="single" w:sz="4" w:space="0" w:color="auto"/>
              <w:right w:val="single" w:sz="4" w:space="0" w:color="auto"/>
            </w:tcBorders>
            <w:shd w:val="clear" w:color="auto" w:fill="auto"/>
            <w:noWrap/>
          </w:tcPr>
          <w:p w14:paraId="4FFCCD9A" w14:textId="77777777" w:rsidR="0097149A" w:rsidRPr="00522F50" w:rsidRDefault="0097149A" w:rsidP="0097149A">
            <w:pPr>
              <w:spacing w:before="120" w:after="0"/>
              <w:rPr>
                <w:ins w:id="1408" w:author="admin" w:date="2021-08-23T21:31:00Z"/>
              </w:rPr>
            </w:pPr>
          </w:p>
        </w:tc>
        <w:tc>
          <w:tcPr>
            <w:tcW w:w="3060" w:type="dxa"/>
            <w:tcBorders>
              <w:top w:val="single" w:sz="4" w:space="0" w:color="auto"/>
              <w:left w:val="nil"/>
              <w:bottom w:val="single" w:sz="4" w:space="0" w:color="auto"/>
              <w:right w:val="single" w:sz="4" w:space="0" w:color="auto"/>
            </w:tcBorders>
            <w:shd w:val="clear" w:color="auto" w:fill="auto"/>
            <w:noWrap/>
          </w:tcPr>
          <w:p w14:paraId="30687C84" w14:textId="17058341" w:rsidR="0097149A" w:rsidRPr="00522F50" w:rsidRDefault="0097149A" w:rsidP="0097149A">
            <w:pPr>
              <w:spacing w:before="120" w:after="0"/>
              <w:rPr>
                <w:ins w:id="1409" w:author="admin" w:date="2021-08-23T21:31:00Z"/>
                <w:rFonts w:eastAsia="Times New Roman"/>
              </w:rPr>
            </w:pPr>
            <w:ins w:id="1410" w:author="admin" w:date="2021-08-23T21:33:00Z">
              <w:r w:rsidRPr="00F46185">
                <w:rPr>
                  <w:rFonts w:eastAsia="Times New Roman"/>
                  <w:color w:val="0070C0"/>
                </w:rPr>
                <w:t>Đi cùng với trường OrdType để quy định loại lệnh</w:t>
              </w:r>
            </w:ins>
          </w:p>
        </w:tc>
      </w:tr>
      <w:tr w:rsidR="0097149A" w:rsidRPr="00522F50" w14:paraId="1603E274" w14:textId="77777777" w:rsidTr="0097149A">
        <w:trPr>
          <w:trHeight w:val="300"/>
          <w:ins w:id="1411" w:author="admin" w:date="2021-08-23T21:31: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746A99FB" w14:textId="2D523AA0" w:rsidR="0097149A" w:rsidRPr="00522F50" w:rsidRDefault="0097149A" w:rsidP="0097149A">
            <w:pPr>
              <w:spacing w:before="120" w:after="0"/>
              <w:rPr>
                <w:ins w:id="1412" w:author="admin" w:date="2021-08-23T21:31:00Z"/>
                <w:rFonts w:eastAsia="Times New Roman"/>
              </w:rPr>
            </w:pPr>
            <w:ins w:id="1413" w:author="admin" w:date="2021-08-23T21:33:00Z">
              <w:r>
                <w:rPr>
                  <w:rFonts w:eastAsia="Times New Roman"/>
                </w:rPr>
                <w:t>60</w:t>
              </w:r>
            </w:ins>
          </w:p>
        </w:tc>
        <w:tc>
          <w:tcPr>
            <w:tcW w:w="1980" w:type="dxa"/>
            <w:tcBorders>
              <w:top w:val="single" w:sz="4" w:space="0" w:color="auto"/>
              <w:left w:val="nil"/>
              <w:bottom w:val="single" w:sz="4" w:space="0" w:color="auto"/>
              <w:right w:val="single" w:sz="4" w:space="0" w:color="auto"/>
            </w:tcBorders>
            <w:shd w:val="clear" w:color="auto" w:fill="auto"/>
            <w:noWrap/>
          </w:tcPr>
          <w:p w14:paraId="38A22054" w14:textId="469FE42A" w:rsidR="0097149A" w:rsidRDefault="0097149A" w:rsidP="0097149A">
            <w:pPr>
              <w:spacing w:before="120" w:after="0"/>
              <w:rPr>
                <w:ins w:id="1414" w:author="admin" w:date="2021-08-23T21:31:00Z"/>
              </w:rPr>
            </w:pPr>
            <w:ins w:id="1415" w:author="admin" w:date="2021-08-23T21:33:00Z">
              <w:r>
                <w:rPr>
                  <w:rFonts w:eastAsia="Times New Roman"/>
                  <w:highlight w:val="yellow"/>
                </w:rPr>
                <w:t>TransactTime</w:t>
              </w:r>
            </w:ins>
          </w:p>
        </w:tc>
        <w:tc>
          <w:tcPr>
            <w:tcW w:w="3420" w:type="dxa"/>
            <w:tcBorders>
              <w:top w:val="single" w:sz="4" w:space="0" w:color="auto"/>
              <w:left w:val="nil"/>
              <w:bottom w:val="single" w:sz="4" w:space="0" w:color="auto"/>
              <w:right w:val="single" w:sz="4" w:space="0" w:color="auto"/>
            </w:tcBorders>
            <w:shd w:val="clear" w:color="auto" w:fill="auto"/>
            <w:noWrap/>
          </w:tcPr>
          <w:p w14:paraId="3EBF10F4" w14:textId="7F010981" w:rsidR="0097149A" w:rsidRPr="00522F50" w:rsidRDefault="0097149A" w:rsidP="0097149A">
            <w:pPr>
              <w:spacing w:before="120" w:after="0"/>
              <w:rPr>
                <w:ins w:id="1416" w:author="admin" w:date="2021-08-23T21:31:00Z"/>
              </w:rPr>
            </w:pPr>
            <w:ins w:id="1417" w:author="admin" w:date="2021-08-23T21:33:00Z">
              <w:r>
                <w:rPr>
                  <w:rFonts w:eastAsia="Times New Roman"/>
                </w:rPr>
                <w:t xml:space="preserve">Ví dụ: </w:t>
              </w:r>
              <w:r w:rsidRPr="00B71771">
                <w:rPr>
                  <w:rFonts w:eastAsia="Times New Roman"/>
                </w:rPr>
                <w:t>20210720-04:19:46.527</w:t>
              </w:r>
            </w:ins>
          </w:p>
        </w:tc>
        <w:tc>
          <w:tcPr>
            <w:tcW w:w="3060" w:type="dxa"/>
            <w:tcBorders>
              <w:top w:val="single" w:sz="4" w:space="0" w:color="auto"/>
              <w:left w:val="nil"/>
              <w:bottom w:val="single" w:sz="4" w:space="0" w:color="auto"/>
              <w:right w:val="single" w:sz="4" w:space="0" w:color="auto"/>
            </w:tcBorders>
            <w:shd w:val="clear" w:color="auto" w:fill="auto"/>
            <w:noWrap/>
          </w:tcPr>
          <w:p w14:paraId="42FA43B2" w14:textId="65D6896E" w:rsidR="0097149A" w:rsidRPr="00522F50" w:rsidRDefault="0097149A" w:rsidP="0097149A">
            <w:pPr>
              <w:spacing w:before="120" w:after="0"/>
              <w:rPr>
                <w:ins w:id="1418" w:author="admin" w:date="2021-08-23T21:31:00Z"/>
                <w:rFonts w:eastAsia="Times New Roman"/>
              </w:rPr>
            </w:pPr>
            <w:ins w:id="1419" w:author="admin" w:date="2021-08-23T21:33:00Z">
              <w:r>
                <w:rPr>
                  <w:rFonts w:eastAsia="Times New Roman"/>
                  <w:highlight w:val="yellow"/>
                </w:rPr>
                <w:t>Thời gian đặt lệnh</w:t>
              </w:r>
            </w:ins>
          </w:p>
        </w:tc>
      </w:tr>
      <w:tr w:rsidR="0097149A" w:rsidRPr="00522F50" w14:paraId="417C7A1D"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8B518" w14:textId="77777777" w:rsidR="0097149A" w:rsidRPr="00522F50" w:rsidRDefault="0097149A" w:rsidP="0097149A">
            <w:pPr>
              <w:spacing w:before="120" w:after="0"/>
              <w:rPr>
                <w:rFonts w:eastAsia="Times New Roman"/>
              </w:rPr>
            </w:pPr>
            <w:r w:rsidRPr="00522F50">
              <w:rPr>
                <w:rFonts w:eastAsia="Times New Roman"/>
              </w:rPr>
              <w:t>150</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4480600" w14:textId="77777777" w:rsidR="0097149A" w:rsidRPr="00522F50" w:rsidRDefault="00FD67E7" w:rsidP="0097149A">
            <w:pPr>
              <w:spacing w:before="120" w:after="0"/>
              <w:rPr>
                <w:rFonts w:eastAsia="Times New Roman"/>
              </w:rPr>
            </w:pPr>
            <w:hyperlink r:id="rId109" w:tgtFrame="tagFrame" w:history="1">
              <w:r w:rsidR="0097149A" w:rsidRPr="00522F50">
                <w:rPr>
                  <w:rFonts w:eastAsia="Times New Roman"/>
                </w:rPr>
                <w:t>ExecType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6A1B1540" w14:textId="77777777" w:rsidR="0097149A" w:rsidRPr="00522F50" w:rsidRDefault="0097149A" w:rsidP="0097149A">
            <w:pPr>
              <w:spacing w:before="120" w:after="0"/>
              <w:rPr>
                <w:rFonts w:eastAsia="Times New Roman"/>
              </w:rPr>
            </w:pPr>
            <w:r w:rsidRPr="00522F50">
              <w:t>4 = Canceled</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2C0B1DA1"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3C091447" w14:textId="77777777" w:rsidTr="0097149A">
        <w:trPr>
          <w:trHeight w:val="395"/>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F656F18" w14:textId="77777777" w:rsidR="0097149A" w:rsidRPr="00522F50" w:rsidRDefault="0097149A" w:rsidP="0097149A">
            <w:pPr>
              <w:spacing w:before="120" w:after="0"/>
              <w:rPr>
                <w:rFonts w:eastAsia="Times New Roman"/>
              </w:rPr>
            </w:pPr>
            <w:r w:rsidRPr="00522F50">
              <w:rPr>
                <w:rFonts w:eastAsia="Times New Roman"/>
              </w:rPr>
              <w:t>151</w:t>
            </w:r>
          </w:p>
        </w:tc>
        <w:tc>
          <w:tcPr>
            <w:tcW w:w="1980" w:type="dxa"/>
            <w:tcBorders>
              <w:top w:val="nil"/>
              <w:left w:val="nil"/>
              <w:bottom w:val="single" w:sz="4" w:space="0" w:color="auto"/>
              <w:right w:val="single" w:sz="4" w:space="0" w:color="auto"/>
            </w:tcBorders>
            <w:shd w:val="clear" w:color="auto" w:fill="auto"/>
            <w:noWrap/>
            <w:vAlign w:val="bottom"/>
            <w:hideMark/>
          </w:tcPr>
          <w:p w14:paraId="5163CD46" w14:textId="77777777" w:rsidR="0097149A" w:rsidRPr="00522F50" w:rsidRDefault="00FD67E7" w:rsidP="0097149A">
            <w:pPr>
              <w:spacing w:before="120" w:after="0"/>
              <w:rPr>
                <w:rFonts w:eastAsia="Times New Roman"/>
              </w:rPr>
            </w:pPr>
            <w:hyperlink r:id="rId110" w:tgtFrame="tagFrame" w:history="1">
              <w:r w:rsidR="0097149A" w:rsidRPr="00522F50">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CC6E34C" w14:textId="77777777" w:rsidR="0097149A" w:rsidRPr="00522F50" w:rsidRDefault="0097149A" w:rsidP="0097149A">
            <w:pPr>
              <w:spacing w:before="120" w:after="0"/>
              <w:rPr>
                <w:rFonts w:eastAsia="Times New Roman"/>
              </w:rPr>
            </w:pPr>
            <w:r w:rsidRPr="00522F50">
              <w:rPr>
                <w:rFonts w:eastAsia="Times New Roman"/>
              </w:rPr>
              <w:t> 0</w:t>
            </w:r>
          </w:p>
        </w:tc>
        <w:tc>
          <w:tcPr>
            <w:tcW w:w="3060" w:type="dxa"/>
            <w:tcBorders>
              <w:top w:val="nil"/>
              <w:left w:val="nil"/>
              <w:bottom w:val="single" w:sz="4" w:space="0" w:color="auto"/>
              <w:right w:val="single" w:sz="4" w:space="0" w:color="auto"/>
            </w:tcBorders>
            <w:shd w:val="clear" w:color="auto" w:fill="auto"/>
            <w:noWrap/>
            <w:vAlign w:val="bottom"/>
            <w:hideMark/>
          </w:tcPr>
          <w:p w14:paraId="750AD7E3"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40087802" w14:textId="77777777" w:rsidTr="0097149A">
        <w:trPr>
          <w:trHeight w:val="395"/>
          <w:ins w:id="1420" w:author="admin" w:date="2021-08-23T21:31: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6309BAD6" w14:textId="58BCC194" w:rsidR="0097149A" w:rsidRPr="00522F50" w:rsidRDefault="0097149A" w:rsidP="0097149A">
            <w:pPr>
              <w:spacing w:before="120" w:after="0"/>
              <w:rPr>
                <w:ins w:id="1421" w:author="admin" w:date="2021-08-23T21:31:00Z"/>
                <w:rFonts w:eastAsia="Times New Roman"/>
              </w:rPr>
            </w:pPr>
            <w:ins w:id="1422" w:author="admin" w:date="2021-08-23T21:32:00Z">
              <w:r>
                <w:rPr>
                  <w:rFonts w:eastAsia="Times New Roman"/>
                </w:rPr>
                <w:t>336</w:t>
              </w:r>
            </w:ins>
          </w:p>
        </w:tc>
        <w:tc>
          <w:tcPr>
            <w:tcW w:w="1980" w:type="dxa"/>
            <w:tcBorders>
              <w:top w:val="single" w:sz="4" w:space="0" w:color="auto"/>
              <w:left w:val="nil"/>
              <w:bottom w:val="single" w:sz="4" w:space="0" w:color="auto"/>
              <w:right w:val="single" w:sz="4" w:space="0" w:color="auto"/>
            </w:tcBorders>
            <w:shd w:val="clear" w:color="auto" w:fill="auto"/>
            <w:noWrap/>
          </w:tcPr>
          <w:p w14:paraId="07519B55" w14:textId="77777777" w:rsidR="0097149A" w:rsidRDefault="0097149A" w:rsidP="0097149A">
            <w:pPr>
              <w:spacing w:before="120" w:after="0"/>
              <w:rPr>
                <w:ins w:id="1423" w:author="admin" w:date="2021-08-23T21:31:00Z"/>
              </w:rPr>
            </w:pPr>
          </w:p>
        </w:tc>
        <w:tc>
          <w:tcPr>
            <w:tcW w:w="3420" w:type="dxa"/>
            <w:tcBorders>
              <w:top w:val="single" w:sz="4" w:space="0" w:color="auto"/>
              <w:left w:val="nil"/>
              <w:bottom w:val="single" w:sz="4" w:space="0" w:color="auto"/>
              <w:right w:val="single" w:sz="4" w:space="0" w:color="auto"/>
            </w:tcBorders>
            <w:shd w:val="clear" w:color="auto" w:fill="auto"/>
            <w:noWrap/>
          </w:tcPr>
          <w:p w14:paraId="60C0BB75" w14:textId="5C5B3756" w:rsidR="0097149A" w:rsidRPr="00522F50" w:rsidRDefault="0097149A" w:rsidP="0097149A">
            <w:pPr>
              <w:spacing w:before="120" w:after="0"/>
              <w:rPr>
                <w:ins w:id="1424" w:author="admin" w:date="2021-08-23T21:31:00Z"/>
                <w:rFonts w:eastAsia="Times New Roman"/>
              </w:rPr>
            </w:pPr>
            <w:ins w:id="1425" w:author="admin" w:date="2021-08-23T21:32:00Z">
              <w:r>
                <w:rPr>
                  <w:rFonts w:eastAsia="Times New Roman"/>
                </w:rPr>
                <w:t>1-HSX, 2-HNX, 3-Upcom</w:t>
              </w:r>
            </w:ins>
          </w:p>
        </w:tc>
        <w:tc>
          <w:tcPr>
            <w:tcW w:w="3060" w:type="dxa"/>
            <w:tcBorders>
              <w:top w:val="single" w:sz="4" w:space="0" w:color="auto"/>
              <w:left w:val="nil"/>
              <w:bottom w:val="single" w:sz="4" w:space="0" w:color="auto"/>
              <w:right w:val="single" w:sz="4" w:space="0" w:color="auto"/>
            </w:tcBorders>
            <w:shd w:val="clear" w:color="auto" w:fill="auto"/>
            <w:noWrap/>
          </w:tcPr>
          <w:p w14:paraId="5CE45E74" w14:textId="3266BFA6" w:rsidR="0097149A" w:rsidRPr="00522F50" w:rsidRDefault="0097149A" w:rsidP="0097149A">
            <w:pPr>
              <w:spacing w:before="120" w:after="0"/>
              <w:rPr>
                <w:ins w:id="1426" w:author="admin" w:date="2021-08-23T21:31:00Z"/>
                <w:rFonts w:eastAsia="Times New Roman"/>
              </w:rPr>
            </w:pPr>
            <w:ins w:id="1427" w:author="admin" w:date="2021-08-23T21:32:00Z">
              <w:r w:rsidRPr="00535042">
                <w:rPr>
                  <w:rFonts w:eastAsia="Times New Roman"/>
                </w:rPr>
                <w:t xml:space="preserve">Phiên giao dịch </w:t>
              </w:r>
            </w:ins>
          </w:p>
        </w:tc>
      </w:tr>
      <w:tr w:rsidR="0097149A" w:rsidRPr="00522F50" w14:paraId="462394AF" w14:textId="77777777" w:rsidTr="0097149A">
        <w:trPr>
          <w:trHeight w:val="395"/>
          <w:ins w:id="1428" w:author="admin" w:date="2021-08-23T21:31: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1FF0C5D6" w14:textId="2AD3223E" w:rsidR="0097149A" w:rsidRPr="00522F50" w:rsidRDefault="0097149A" w:rsidP="0097149A">
            <w:pPr>
              <w:spacing w:before="120" w:after="0"/>
              <w:rPr>
                <w:ins w:id="1429" w:author="admin" w:date="2021-08-23T21:31:00Z"/>
                <w:rFonts w:eastAsia="Times New Roman"/>
              </w:rPr>
            </w:pPr>
            <w:ins w:id="1430" w:author="admin" w:date="2021-08-23T21:32:00Z">
              <w:r>
                <w:rPr>
                  <w:rFonts w:eastAsia="Times New Roman"/>
                </w:rPr>
                <w:t>376</w:t>
              </w:r>
            </w:ins>
          </w:p>
        </w:tc>
        <w:tc>
          <w:tcPr>
            <w:tcW w:w="1980" w:type="dxa"/>
            <w:tcBorders>
              <w:top w:val="single" w:sz="4" w:space="0" w:color="auto"/>
              <w:left w:val="nil"/>
              <w:bottom w:val="single" w:sz="4" w:space="0" w:color="auto"/>
              <w:right w:val="single" w:sz="4" w:space="0" w:color="auto"/>
            </w:tcBorders>
            <w:shd w:val="clear" w:color="auto" w:fill="auto"/>
            <w:noWrap/>
          </w:tcPr>
          <w:p w14:paraId="72E265CD" w14:textId="77777777" w:rsidR="0097149A" w:rsidRDefault="0097149A" w:rsidP="0097149A">
            <w:pPr>
              <w:spacing w:before="120" w:after="0"/>
              <w:rPr>
                <w:ins w:id="1431" w:author="admin" w:date="2021-08-23T21:31:00Z"/>
              </w:rPr>
            </w:pPr>
          </w:p>
        </w:tc>
        <w:tc>
          <w:tcPr>
            <w:tcW w:w="3420" w:type="dxa"/>
            <w:tcBorders>
              <w:top w:val="single" w:sz="4" w:space="0" w:color="auto"/>
              <w:left w:val="nil"/>
              <w:bottom w:val="single" w:sz="4" w:space="0" w:color="auto"/>
              <w:right w:val="single" w:sz="4" w:space="0" w:color="auto"/>
            </w:tcBorders>
            <w:shd w:val="clear" w:color="auto" w:fill="auto"/>
            <w:noWrap/>
          </w:tcPr>
          <w:p w14:paraId="7268591D" w14:textId="00D55D53" w:rsidR="0097149A" w:rsidRPr="00522F50" w:rsidRDefault="0097149A" w:rsidP="0097149A">
            <w:pPr>
              <w:spacing w:before="120" w:after="0"/>
              <w:rPr>
                <w:ins w:id="1432" w:author="admin" w:date="2021-08-23T21:31:00Z"/>
                <w:rFonts w:eastAsia="Times New Roman"/>
              </w:rPr>
            </w:pPr>
            <w:ins w:id="1433" w:author="admin" w:date="2021-08-23T21:32:00Z">
              <w:r w:rsidRPr="00FD2291">
                <w:rPr>
                  <w:rFonts w:eastAsia="Times New Roman"/>
                </w:rPr>
                <w:t>fomat account,khối lượng đặt,type</w:t>
              </w:r>
            </w:ins>
          </w:p>
        </w:tc>
        <w:tc>
          <w:tcPr>
            <w:tcW w:w="3060" w:type="dxa"/>
            <w:tcBorders>
              <w:top w:val="single" w:sz="4" w:space="0" w:color="auto"/>
              <w:left w:val="nil"/>
              <w:bottom w:val="single" w:sz="4" w:space="0" w:color="auto"/>
              <w:right w:val="single" w:sz="4" w:space="0" w:color="auto"/>
            </w:tcBorders>
            <w:shd w:val="clear" w:color="auto" w:fill="auto"/>
            <w:noWrap/>
          </w:tcPr>
          <w:p w14:paraId="282FA041" w14:textId="1469E07E" w:rsidR="0097149A" w:rsidRPr="00522F50" w:rsidRDefault="0097149A" w:rsidP="0097149A">
            <w:pPr>
              <w:spacing w:before="120" w:after="0"/>
              <w:rPr>
                <w:ins w:id="1434" w:author="admin" w:date="2021-08-23T21:31:00Z"/>
                <w:rFonts w:eastAsia="Times New Roman"/>
              </w:rPr>
            </w:pPr>
            <w:ins w:id="1435" w:author="admin" w:date="2021-08-23T21:32:00Z">
              <w:r w:rsidRPr="00FD2291">
                <w:rPr>
                  <w:rFonts w:eastAsia="Times New Roman"/>
                </w:rPr>
                <w:t>type = 2 với loại MS - Bán cầm cố, còn lại type = 1</w:t>
              </w:r>
            </w:ins>
          </w:p>
        </w:tc>
      </w:tr>
      <w:tr w:rsidR="00D170F5" w:rsidRPr="00522F50" w14:paraId="73F9AB8D" w14:textId="77777777" w:rsidTr="0097149A">
        <w:trPr>
          <w:trHeight w:val="395"/>
          <w:ins w:id="1436" w:author="admin" w:date="2021-09-16T11:25: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3F05503C" w14:textId="76B7688A" w:rsidR="00D170F5" w:rsidRDefault="00D170F5" w:rsidP="0097149A">
            <w:pPr>
              <w:spacing w:before="120" w:after="0"/>
              <w:rPr>
                <w:ins w:id="1437" w:author="admin" w:date="2021-09-16T11:25:00Z"/>
                <w:rFonts w:eastAsia="Times New Roman"/>
              </w:rPr>
            </w:pPr>
            <w:ins w:id="1438" w:author="admin" w:date="2021-09-16T11:25:00Z">
              <w:r>
                <w:rPr>
                  <w:rFonts w:eastAsia="Times New Roman"/>
                </w:rPr>
                <w:t>652</w:t>
              </w:r>
            </w:ins>
          </w:p>
        </w:tc>
        <w:tc>
          <w:tcPr>
            <w:tcW w:w="1980" w:type="dxa"/>
            <w:tcBorders>
              <w:top w:val="single" w:sz="4" w:space="0" w:color="auto"/>
              <w:left w:val="nil"/>
              <w:bottom w:val="single" w:sz="4" w:space="0" w:color="auto"/>
              <w:right w:val="single" w:sz="4" w:space="0" w:color="auto"/>
            </w:tcBorders>
            <w:shd w:val="clear" w:color="auto" w:fill="auto"/>
            <w:noWrap/>
          </w:tcPr>
          <w:p w14:paraId="49E3D68D" w14:textId="77777777" w:rsidR="00D170F5" w:rsidRDefault="00D170F5" w:rsidP="0097149A">
            <w:pPr>
              <w:spacing w:before="120" w:after="0"/>
              <w:rPr>
                <w:ins w:id="1439" w:author="admin" w:date="2021-09-16T11:25:00Z"/>
              </w:rPr>
            </w:pPr>
          </w:p>
        </w:tc>
        <w:tc>
          <w:tcPr>
            <w:tcW w:w="3420" w:type="dxa"/>
            <w:tcBorders>
              <w:top w:val="single" w:sz="4" w:space="0" w:color="auto"/>
              <w:left w:val="nil"/>
              <w:bottom w:val="single" w:sz="4" w:space="0" w:color="auto"/>
              <w:right w:val="single" w:sz="4" w:space="0" w:color="auto"/>
            </w:tcBorders>
            <w:shd w:val="clear" w:color="auto" w:fill="auto"/>
            <w:noWrap/>
          </w:tcPr>
          <w:p w14:paraId="44AAC75F" w14:textId="1D2B3C29" w:rsidR="00D170F5" w:rsidRPr="00FD2291" w:rsidRDefault="00D170F5" w:rsidP="0097149A">
            <w:pPr>
              <w:spacing w:before="120" w:after="0"/>
              <w:rPr>
                <w:ins w:id="1440" w:author="admin" w:date="2021-09-16T11:25:00Z"/>
                <w:rFonts w:eastAsia="Times New Roman"/>
              </w:rPr>
            </w:pPr>
            <w:ins w:id="1441" w:author="admin" w:date="2021-09-16T11:25:00Z">
              <w:r w:rsidRPr="00D170F5">
                <w:rPr>
                  <w:rFonts w:eastAsia="Times New Roman"/>
                </w:rPr>
                <w:t>=</w:t>
              </w:r>
              <w:r>
                <w:rPr>
                  <w:rFonts w:eastAsia="Times New Roman"/>
                </w:rPr>
                <w:t xml:space="preserve"> </w:t>
              </w:r>
              <w:r w:rsidRPr="00D170F5">
                <w:rPr>
                  <w:rFonts w:eastAsia="Times New Roman"/>
                </w:rPr>
                <w:t>KL sửa - kl cũ</w:t>
              </w:r>
            </w:ins>
          </w:p>
        </w:tc>
        <w:tc>
          <w:tcPr>
            <w:tcW w:w="3060" w:type="dxa"/>
            <w:tcBorders>
              <w:top w:val="single" w:sz="4" w:space="0" w:color="auto"/>
              <w:left w:val="nil"/>
              <w:bottom w:val="single" w:sz="4" w:space="0" w:color="auto"/>
              <w:right w:val="single" w:sz="4" w:space="0" w:color="auto"/>
            </w:tcBorders>
            <w:shd w:val="clear" w:color="auto" w:fill="auto"/>
            <w:noWrap/>
          </w:tcPr>
          <w:p w14:paraId="66AF73C8" w14:textId="518D50D8" w:rsidR="00D170F5" w:rsidRPr="00FD2291" w:rsidRDefault="00D170F5" w:rsidP="0097149A">
            <w:pPr>
              <w:spacing w:before="120" w:after="0"/>
              <w:rPr>
                <w:ins w:id="1442" w:author="admin" w:date="2021-09-16T11:25:00Z"/>
                <w:rFonts w:eastAsia="Times New Roman"/>
              </w:rPr>
            </w:pPr>
            <w:ins w:id="1443" w:author="admin" w:date="2021-09-16T11:26:00Z">
              <w:r w:rsidRPr="00D170F5">
                <w:rPr>
                  <w:rFonts w:eastAsia="Times New Roman"/>
                </w:rPr>
                <w:t>msg hủy trên lệnh đã sửa thì mới có tag này</w:t>
              </w:r>
            </w:ins>
          </w:p>
        </w:tc>
      </w:tr>
      <w:tr w:rsidR="0097149A" w:rsidRPr="00522F50" w14:paraId="72A4B6CE" w14:textId="77777777" w:rsidTr="0097149A">
        <w:trPr>
          <w:trHeight w:val="395"/>
          <w:ins w:id="1444" w:author="admin" w:date="2021-08-23T21:31: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5E0BEAD1" w14:textId="3CD6031D" w:rsidR="0097149A" w:rsidRPr="00522F50" w:rsidRDefault="0097149A" w:rsidP="0097149A">
            <w:pPr>
              <w:spacing w:before="120" w:after="0"/>
              <w:rPr>
                <w:ins w:id="1445" w:author="admin" w:date="2021-08-23T21:31:00Z"/>
                <w:rFonts w:eastAsia="Times New Roman"/>
              </w:rPr>
            </w:pPr>
            <w:ins w:id="1446" w:author="admin" w:date="2021-08-23T21:32:00Z">
              <w:r>
                <w:rPr>
                  <w:rFonts w:eastAsia="Times New Roman"/>
                </w:rPr>
                <w:t>788</w:t>
              </w:r>
            </w:ins>
          </w:p>
        </w:tc>
        <w:tc>
          <w:tcPr>
            <w:tcW w:w="1980" w:type="dxa"/>
            <w:tcBorders>
              <w:top w:val="single" w:sz="4" w:space="0" w:color="auto"/>
              <w:left w:val="nil"/>
              <w:bottom w:val="single" w:sz="4" w:space="0" w:color="auto"/>
              <w:right w:val="single" w:sz="4" w:space="0" w:color="auto"/>
            </w:tcBorders>
            <w:shd w:val="clear" w:color="auto" w:fill="auto"/>
            <w:noWrap/>
          </w:tcPr>
          <w:p w14:paraId="0A3C4DB0" w14:textId="77777777" w:rsidR="0097149A" w:rsidRDefault="0097149A" w:rsidP="0097149A">
            <w:pPr>
              <w:spacing w:before="120" w:after="0"/>
              <w:rPr>
                <w:ins w:id="1447" w:author="admin" w:date="2021-08-23T21:31:00Z"/>
              </w:rPr>
            </w:pPr>
          </w:p>
        </w:tc>
        <w:tc>
          <w:tcPr>
            <w:tcW w:w="3420" w:type="dxa"/>
            <w:tcBorders>
              <w:top w:val="single" w:sz="4" w:space="0" w:color="auto"/>
              <w:left w:val="nil"/>
              <w:bottom w:val="single" w:sz="4" w:space="0" w:color="auto"/>
              <w:right w:val="single" w:sz="4" w:space="0" w:color="auto"/>
            </w:tcBorders>
            <w:shd w:val="clear" w:color="auto" w:fill="auto"/>
            <w:noWrap/>
          </w:tcPr>
          <w:p w14:paraId="467D12C8" w14:textId="79423D7F" w:rsidR="0097149A" w:rsidRPr="00522F50" w:rsidRDefault="0097149A" w:rsidP="0097149A">
            <w:pPr>
              <w:spacing w:before="120" w:after="0"/>
              <w:rPr>
                <w:ins w:id="1448" w:author="admin" w:date="2021-08-23T21:31:00Z"/>
                <w:rFonts w:eastAsia="Times New Roman"/>
              </w:rPr>
            </w:pPr>
            <w:ins w:id="1449" w:author="admin" w:date="2021-08-23T21:32:00Z">
              <w:r w:rsidRPr="00FD2291">
                <w:rPr>
                  <w:rFonts w:eastAsia="Times New Roman"/>
                </w:rPr>
                <w:t>1 = Overnight, 2 = Term, 3 = Flexible, 4 = Open</w:t>
              </w:r>
            </w:ins>
          </w:p>
        </w:tc>
        <w:tc>
          <w:tcPr>
            <w:tcW w:w="3060" w:type="dxa"/>
            <w:tcBorders>
              <w:top w:val="single" w:sz="4" w:space="0" w:color="auto"/>
              <w:left w:val="nil"/>
              <w:bottom w:val="single" w:sz="4" w:space="0" w:color="auto"/>
              <w:right w:val="single" w:sz="4" w:space="0" w:color="auto"/>
            </w:tcBorders>
            <w:shd w:val="clear" w:color="auto" w:fill="auto"/>
            <w:noWrap/>
          </w:tcPr>
          <w:p w14:paraId="47466530" w14:textId="7D3E1E14" w:rsidR="0097149A" w:rsidRPr="00522F50" w:rsidRDefault="0097149A" w:rsidP="0097149A">
            <w:pPr>
              <w:spacing w:before="120" w:after="0"/>
              <w:rPr>
                <w:ins w:id="1450" w:author="admin" w:date="2021-08-23T21:31:00Z"/>
                <w:rFonts w:eastAsia="Times New Roman"/>
              </w:rPr>
            </w:pPr>
            <w:ins w:id="1451" w:author="admin" w:date="2021-08-23T21:32:00Z">
              <w:r w:rsidRPr="00FD2291">
                <w:rPr>
                  <w:rFonts w:eastAsia="Times New Roman"/>
                </w:rPr>
                <w:t>Loại hình vay, nếu client gửi vào tag 788 thì lấy theo giá trị của client, nếu không mặc định bằng 4</w:t>
              </w:r>
            </w:ins>
          </w:p>
        </w:tc>
      </w:tr>
      <w:tr w:rsidR="0097149A" w:rsidRPr="00522F50" w14:paraId="2144AF67" w14:textId="77777777" w:rsidTr="0097149A">
        <w:trPr>
          <w:trHeight w:val="395"/>
          <w:ins w:id="1452" w:author="admin" w:date="2021-08-23T21:31: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5597C861" w14:textId="5314E9AA" w:rsidR="0097149A" w:rsidRPr="00522F50" w:rsidRDefault="0097149A" w:rsidP="0097149A">
            <w:pPr>
              <w:spacing w:before="120" w:after="0"/>
              <w:rPr>
                <w:ins w:id="1453" w:author="admin" w:date="2021-08-23T21:31:00Z"/>
                <w:rFonts w:eastAsia="Times New Roman"/>
              </w:rPr>
            </w:pPr>
            <w:ins w:id="1454" w:author="admin" w:date="2021-08-23T21:32:00Z">
              <w:r>
                <w:rPr>
                  <w:rFonts w:eastAsia="Times New Roman"/>
                </w:rPr>
                <w:t>10</w:t>
              </w:r>
            </w:ins>
          </w:p>
        </w:tc>
        <w:tc>
          <w:tcPr>
            <w:tcW w:w="1980" w:type="dxa"/>
            <w:tcBorders>
              <w:top w:val="single" w:sz="4" w:space="0" w:color="auto"/>
              <w:left w:val="nil"/>
              <w:bottom w:val="single" w:sz="4" w:space="0" w:color="auto"/>
              <w:right w:val="single" w:sz="4" w:space="0" w:color="auto"/>
            </w:tcBorders>
            <w:shd w:val="clear" w:color="auto" w:fill="auto"/>
            <w:noWrap/>
          </w:tcPr>
          <w:p w14:paraId="3AEF1B7D" w14:textId="6454F719" w:rsidR="0097149A" w:rsidRDefault="0097149A" w:rsidP="0097149A">
            <w:pPr>
              <w:spacing w:before="120" w:after="0"/>
              <w:rPr>
                <w:ins w:id="1455" w:author="admin" w:date="2021-08-23T21:31:00Z"/>
              </w:rPr>
            </w:pPr>
            <w:ins w:id="1456" w:author="admin" w:date="2021-08-23T21:32:00Z">
              <w:r>
                <w:t>Checksum</w:t>
              </w:r>
            </w:ins>
          </w:p>
        </w:tc>
        <w:tc>
          <w:tcPr>
            <w:tcW w:w="3420" w:type="dxa"/>
            <w:tcBorders>
              <w:top w:val="single" w:sz="4" w:space="0" w:color="auto"/>
              <w:left w:val="nil"/>
              <w:bottom w:val="single" w:sz="4" w:space="0" w:color="auto"/>
              <w:right w:val="single" w:sz="4" w:space="0" w:color="auto"/>
            </w:tcBorders>
            <w:shd w:val="clear" w:color="auto" w:fill="auto"/>
            <w:noWrap/>
          </w:tcPr>
          <w:p w14:paraId="01FE539F" w14:textId="77777777" w:rsidR="0097149A" w:rsidRPr="00522F50" w:rsidRDefault="0097149A" w:rsidP="0097149A">
            <w:pPr>
              <w:spacing w:before="120" w:after="0"/>
              <w:rPr>
                <w:ins w:id="1457" w:author="admin" w:date="2021-08-23T21:31:00Z"/>
                <w:rFonts w:eastAsia="Times New Roman"/>
              </w:rPr>
            </w:pPr>
          </w:p>
        </w:tc>
        <w:tc>
          <w:tcPr>
            <w:tcW w:w="3060" w:type="dxa"/>
            <w:tcBorders>
              <w:top w:val="single" w:sz="4" w:space="0" w:color="auto"/>
              <w:left w:val="nil"/>
              <w:bottom w:val="single" w:sz="4" w:space="0" w:color="auto"/>
              <w:right w:val="single" w:sz="4" w:space="0" w:color="auto"/>
            </w:tcBorders>
            <w:shd w:val="clear" w:color="auto" w:fill="auto"/>
            <w:noWrap/>
          </w:tcPr>
          <w:p w14:paraId="14DA99A3" w14:textId="77777777" w:rsidR="0097149A" w:rsidRPr="00522F50" w:rsidRDefault="0097149A" w:rsidP="0097149A">
            <w:pPr>
              <w:spacing w:before="120" w:after="0"/>
              <w:rPr>
                <w:ins w:id="1458" w:author="admin" w:date="2021-08-23T21:31:00Z"/>
                <w:rFonts w:eastAsia="Times New Roman"/>
              </w:rPr>
            </w:pPr>
          </w:p>
        </w:tc>
      </w:tr>
    </w:tbl>
    <w:p w14:paraId="532D3E33" w14:textId="77777777" w:rsidR="0074368A" w:rsidRPr="00F975EF" w:rsidRDefault="0074368A" w:rsidP="00BF6AF6">
      <w:pPr>
        <w:ind w:left="1080"/>
        <w:rPr>
          <w:lang w:val="en-GB"/>
        </w:rPr>
      </w:pPr>
    </w:p>
    <w:p w14:paraId="0C60D1E5" w14:textId="1DB403B8" w:rsidR="003E221A" w:rsidRDefault="00A3450A" w:rsidP="003E221A">
      <w:pPr>
        <w:pStyle w:val="Heading3"/>
      </w:pPr>
      <w:bookmarkStart w:id="1459" w:name="_Toc80648693"/>
      <w:r>
        <w:lastRenderedPageBreak/>
        <w:t xml:space="preserve">Replace </w:t>
      </w:r>
      <w:r w:rsidR="003E221A">
        <w:t>Order Flow</w:t>
      </w:r>
      <w:bookmarkEnd w:id="1459"/>
      <w:r w:rsidR="003E221A">
        <w:t xml:space="preserve"> </w:t>
      </w:r>
    </w:p>
    <w:p w14:paraId="1EAC336D" w14:textId="48AD1468" w:rsidR="0060306C" w:rsidRDefault="008C7C27" w:rsidP="00A06B5F">
      <w:pPr>
        <w:ind w:left="1080"/>
      </w:pPr>
      <w:r>
        <w:object w:dxaOrig="7801" w:dyaOrig="4455" w14:anchorId="3CDEC15E">
          <v:shape id="_x0000_i1028" type="#_x0000_t75" style="width:390.05pt;height:222.75pt" o:ole="">
            <v:imagedata r:id="rId111" o:title=""/>
          </v:shape>
          <o:OLEObject Type="Embed" ProgID="Visio.Drawing.15" ShapeID="_x0000_i1028" DrawAspect="Content" ObjectID="_1695622536" r:id="rId112"/>
        </w:object>
      </w:r>
    </w:p>
    <w:p w14:paraId="5517B780" w14:textId="14530125" w:rsidR="00BD4D2D" w:rsidRDefault="00BC70A4" w:rsidP="00BD4D2D">
      <w:pPr>
        <w:pStyle w:val="Heading4"/>
      </w:pPr>
      <w:bookmarkStart w:id="1460" w:name="_Toc421178870"/>
      <w:r w:rsidRPr="008673F4">
        <w:t xml:space="preserve">Order </w:t>
      </w:r>
      <w:r>
        <w:t>Replace</w:t>
      </w:r>
      <w:r w:rsidRPr="008673F4">
        <w:t xml:space="preserve"> Request</w:t>
      </w:r>
      <w:bookmarkEnd w:id="1460"/>
    </w:p>
    <w:p w14:paraId="4F5F9E50" w14:textId="1AFB6976" w:rsidR="00BC70A4" w:rsidRDefault="00BC70A4" w:rsidP="00BC70A4">
      <w:r w:rsidRPr="00315D3C">
        <w:t>Message gửi yêu cầu sửa lệnh</w:t>
      </w:r>
      <w:r>
        <w:t>.</w:t>
      </w:r>
    </w:p>
    <w:tbl>
      <w:tblPr>
        <w:tblW w:w="9378" w:type="dxa"/>
        <w:tblLook w:val="04A0" w:firstRow="1" w:lastRow="0" w:firstColumn="1" w:lastColumn="0" w:noHBand="0" w:noVBand="1"/>
      </w:tblPr>
      <w:tblGrid>
        <w:gridCol w:w="918"/>
        <w:gridCol w:w="1980"/>
        <w:gridCol w:w="3420"/>
        <w:gridCol w:w="3060"/>
      </w:tblGrid>
      <w:tr w:rsidR="001E0074" w:rsidRPr="00522F50" w14:paraId="4F561099"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0E590C69" w14:textId="77777777" w:rsidR="001E0074" w:rsidRPr="008673F4" w:rsidRDefault="001E0074" w:rsidP="00E84233">
            <w:pPr>
              <w:spacing w:before="120" w:after="0"/>
              <w:rPr>
                <w:rFonts w:eastAsia="Times New Roman"/>
                <w:b/>
              </w:rPr>
            </w:pPr>
            <w:r w:rsidRPr="008673F4">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93DDE6E" w14:textId="77777777" w:rsidR="001E0074" w:rsidRPr="008673F4" w:rsidRDefault="001E0074" w:rsidP="00E84233">
            <w:pPr>
              <w:spacing w:before="120" w:after="0"/>
              <w:rPr>
                <w:rFonts w:eastAsia="Times New Roman"/>
                <w:b/>
              </w:rPr>
            </w:pPr>
            <w:r w:rsidRPr="008673F4">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58AE3FA" w14:textId="77777777" w:rsidR="001E0074" w:rsidRPr="008673F4" w:rsidRDefault="001E0074" w:rsidP="00E84233">
            <w:pPr>
              <w:spacing w:before="120" w:after="0"/>
              <w:rPr>
                <w:rFonts w:eastAsia="Times New Roman"/>
                <w:b/>
              </w:rPr>
            </w:pPr>
            <w:r w:rsidRPr="008673F4">
              <w:rPr>
                <w:rFonts w:eastAsia="Times New Roman"/>
                <w:b/>
              </w:rPr>
              <w:t>Value</w:t>
            </w:r>
          </w:p>
        </w:tc>
        <w:tc>
          <w:tcPr>
            <w:tcW w:w="306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C58A245" w14:textId="77777777" w:rsidR="001E0074" w:rsidRPr="008673F4" w:rsidRDefault="001E0074" w:rsidP="00E84233">
            <w:pPr>
              <w:spacing w:before="120" w:after="0"/>
              <w:rPr>
                <w:rFonts w:eastAsia="Times New Roman"/>
                <w:b/>
              </w:rPr>
            </w:pPr>
            <w:r w:rsidRPr="008673F4">
              <w:rPr>
                <w:rFonts w:eastAsia="Times New Roman"/>
                <w:b/>
              </w:rPr>
              <w:t>Comment</w:t>
            </w:r>
          </w:p>
        </w:tc>
      </w:tr>
      <w:tr w:rsidR="0097149A" w:rsidRPr="00522F50" w14:paraId="1E916C00" w14:textId="77777777" w:rsidTr="0097149A">
        <w:trPr>
          <w:trHeight w:val="300"/>
          <w:ins w:id="1461" w:author="admin" w:date="2021-08-23T21:35:00Z"/>
        </w:trPr>
        <w:tc>
          <w:tcPr>
            <w:tcW w:w="918" w:type="dxa"/>
            <w:tcBorders>
              <w:top w:val="nil"/>
              <w:left w:val="single" w:sz="4" w:space="0" w:color="auto"/>
              <w:bottom w:val="single" w:sz="4" w:space="0" w:color="auto"/>
              <w:right w:val="single" w:sz="4" w:space="0" w:color="auto"/>
            </w:tcBorders>
            <w:shd w:val="clear" w:color="auto" w:fill="auto"/>
            <w:noWrap/>
          </w:tcPr>
          <w:p w14:paraId="78C6DE6E" w14:textId="29AE1AEC" w:rsidR="0097149A" w:rsidRPr="00522F50" w:rsidRDefault="0097149A" w:rsidP="0097149A">
            <w:pPr>
              <w:spacing w:before="120" w:after="0"/>
              <w:rPr>
                <w:ins w:id="1462" w:author="admin" w:date="2021-08-23T21:35:00Z"/>
                <w:rFonts w:eastAsia="Times New Roman"/>
              </w:rPr>
            </w:pPr>
            <w:ins w:id="1463" w:author="admin" w:date="2021-08-23T21:36: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
          <w:p w14:paraId="0050179A" w14:textId="77777777" w:rsidR="0097149A" w:rsidRPr="00522F50" w:rsidRDefault="0097149A" w:rsidP="0097149A">
            <w:pPr>
              <w:spacing w:before="120" w:after="0"/>
              <w:rPr>
                <w:ins w:id="1464" w:author="admin" w:date="2021-08-23T21:35:00Z"/>
                <w:rFonts w:eastAsia="Times New Roman"/>
              </w:rPr>
            </w:pPr>
          </w:p>
        </w:tc>
        <w:tc>
          <w:tcPr>
            <w:tcW w:w="3420" w:type="dxa"/>
            <w:tcBorders>
              <w:top w:val="nil"/>
              <w:left w:val="nil"/>
              <w:bottom w:val="single" w:sz="4" w:space="0" w:color="auto"/>
              <w:right w:val="single" w:sz="4" w:space="0" w:color="auto"/>
            </w:tcBorders>
            <w:shd w:val="clear" w:color="auto" w:fill="auto"/>
            <w:noWrap/>
          </w:tcPr>
          <w:p w14:paraId="1BA62951" w14:textId="174B91C0" w:rsidR="0097149A" w:rsidRDefault="0097149A" w:rsidP="0097149A">
            <w:pPr>
              <w:spacing w:before="120" w:after="0"/>
              <w:rPr>
                <w:ins w:id="1465" w:author="admin" w:date="2021-08-23T21:35:00Z"/>
                <w:rFonts w:eastAsia="Times New Roman"/>
              </w:rPr>
            </w:pPr>
            <w:ins w:id="1466" w:author="admin" w:date="2021-08-23T21:36:00Z">
              <w:r w:rsidRPr="00007D82">
                <w:rPr>
                  <w:rFonts w:eastAsia="Times New Roman"/>
                </w:rPr>
                <w:t>FIX.4.4</w:t>
              </w:r>
            </w:ins>
          </w:p>
        </w:tc>
        <w:tc>
          <w:tcPr>
            <w:tcW w:w="3060" w:type="dxa"/>
            <w:tcBorders>
              <w:top w:val="nil"/>
              <w:left w:val="nil"/>
              <w:bottom w:val="single" w:sz="4" w:space="0" w:color="auto"/>
              <w:right w:val="single" w:sz="4" w:space="0" w:color="auto"/>
            </w:tcBorders>
            <w:shd w:val="clear" w:color="auto" w:fill="auto"/>
            <w:noWrap/>
            <w:vAlign w:val="bottom"/>
          </w:tcPr>
          <w:p w14:paraId="508BCF02" w14:textId="77777777" w:rsidR="0097149A" w:rsidRPr="00522F50" w:rsidRDefault="0097149A" w:rsidP="0097149A">
            <w:pPr>
              <w:spacing w:before="120" w:after="0"/>
              <w:rPr>
                <w:ins w:id="1467" w:author="admin" w:date="2021-08-23T21:35:00Z"/>
                <w:rFonts w:eastAsia="Times New Roman"/>
              </w:rPr>
            </w:pPr>
          </w:p>
        </w:tc>
      </w:tr>
      <w:tr w:rsidR="0097149A" w:rsidRPr="00522F50" w14:paraId="2B84A73B" w14:textId="77777777" w:rsidTr="0097149A">
        <w:trPr>
          <w:trHeight w:val="300"/>
          <w:ins w:id="1468" w:author="admin" w:date="2021-08-23T21:35:00Z"/>
        </w:trPr>
        <w:tc>
          <w:tcPr>
            <w:tcW w:w="918" w:type="dxa"/>
            <w:tcBorders>
              <w:top w:val="nil"/>
              <w:left w:val="single" w:sz="4" w:space="0" w:color="auto"/>
              <w:bottom w:val="single" w:sz="4" w:space="0" w:color="auto"/>
              <w:right w:val="single" w:sz="4" w:space="0" w:color="auto"/>
            </w:tcBorders>
            <w:shd w:val="clear" w:color="auto" w:fill="auto"/>
            <w:noWrap/>
          </w:tcPr>
          <w:p w14:paraId="4BE90188" w14:textId="49233E34" w:rsidR="0097149A" w:rsidRPr="00522F50" w:rsidRDefault="0097149A" w:rsidP="0097149A">
            <w:pPr>
              <w:spacing w:before="120" w:after="0"/>
              <w:rPr>
                <w:ins w:id="1469" w:author="admin" w:date="2021-08-23T21:35:00Z"/>
                <w:rFonts w:eastAsia="Times New Roman"/>
              </w:rPr>
            </w:pPr>
            <w:ins w:id="1470" w:author="admin" w:date="2021-08-23T21:36: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44ECADD3" w14:textId="6816275B" w:rsidR="0097149A" w:rsidRPr="00522F50" w:rsidRDefault="0097149A" w:rsidP="0097149A">
            <w:pPr>
              <w:spacing w:before="120" w:after="0"/>
              <w:rPr>
                <w:ins w:id="1471" w:author="admin" w:date="2021-08-23T21:35:00Z"/>
                <w:rFonts w:eastAsia="Times New Roman"/>
              </w:rPr>
            </w:pPr>
            <w:ins w:id="1472" w:author="admin" w:date="2021-08-23T21:36: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
          <w:p w14:paraId="46D55550" w14:textId="77777777" w:rsidR="0097149A" w:rsidRDefault="0097149A" w:rsidP="0097149A">
            <w:pPr>
              <w:spacing w:before="120" w:after="0"/>
              <w:rPr>
                <w:ins w:id="1473" w:author="admin" w:date="2021-08-23T21:35: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0136B9DB" w14:textId="77777777" w:rsidR="0097149A" w:rsidRPr="00522F50" w:rsidRDefault="0097149A" w:rsidP="0097149A">
            <w:pPr>
              <w:spacing w:before="120" w:after="0"/>
              <w:rPr>
                <w:ins w:id="1474" w:author="admin" w:date="2021-08-23T21:35:00Z"/>
                <w:rFonts w:eastAsia="Times New Roman"/>
              </w:rPr>
            </w:pPr>
          </w:p>
        </w:tc>
      </w:tr>
      <w:tr w:rsidR="0097149A" w:rsidRPr="00522F50" w14:paraId="50124AC0"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3C7AE20" w14:textId="77777777" w:rsidR="0097149A" w:rsidRPr="00522F50" w:rsidRDefault="0097149A" w:rsidP="0097149A">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vAlign w:val="bottom"/>
            <w:hideMark/>
          </w:tcPr>
          <w:p w14:paraId="0E6FD4B9" w14:textId="77777777" w:rsidR="0097149A" w:rsidRPr="00522F50" w:rsidRDefault="0097149A" w:rsidP="0097149A">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7340818A" w14:textId="77777777" w:rsidR="0097149A" w:rsidRPr="00522F50" w:rsidRDefault="0097149A" w:rsidP="0097149A">
            <w:pPr>
              <w:spacing w:before="120" w:after="0"/>
              <w:rPr>
                <w:rFonts w:eastAsia="Times New Roman"/>
              </w:rPr>
            </w:pPr>
            <w:r>
              <w:rPr>
                <w:rFonts w:eastAsia="Times New Roman"/>
              </w:rPr>
              <w:t>G</w:t>
            </w:r>
          </w:p>
        </w:tc>
        <w:tc>
          <w:tcPr>
            <w:tcW w:w="3060" w:type="dxa"/>
            <w:tcBorders>
              <w:top w:val="nil"/>
              <w:left w:val="nil"/>
              <w:bottom w:val="single" w:sz="4" w:space="0" w:color="auto"/>
              <w:right w:val="single" w:sz="4" w:space="0" w:color="auto"/>
            </w:tcBorders>
            <w:shd w:val="clear" w:color="auto" w:fill="auto"/>
            <w:noWrap/>
            <w:vAlign w:val="bottom"/>
            <w:hideMark/>
          </w:tcPr>
          <w:p w14:paraId="0CB67E27" w14:textId="77777777" w:rsidR="0097149A" w:rsidRPr="00522F50" w:rsidRDefault="0097149A" w:rsidP="0097149A">
            <w:pPr>
              <w:spacing w:before="120" w:after="0"/>
              <w:rPr>
                <w:rFonts w:eastAsia="Times New Roman"/>
              </w:rPr>
            </w:pPr>
          </w:p>
        </w:tc>
      </w:tr>
      <w:tr w:rsidR="0097149A" w:rsidRPr="00522F50" w14:paraId="19606B33" w14:textId="77777777" w:rsidTr="0097149A">
        <w:trPr>
          <w:trHeight w:val="300"/>
          <w:ins w:id="1475" w:author="admin" w:date="2021-08-23T21:35:00Z"/>
        </w:trPr>
        <w:tc>
          <w:tcPr>
            <w:tcW w:w="918" w:type="dxa"/>
            <w:tcBorders>
              <w:top w:val="nil"/>
              <w:left w:val="single" w:sz="4" w:space="0" w:color="auto"/>
              <w:bottom w:val="single" w:sz="4" w:space="0" w:color="auto"/>
              <w:right w:val="single" w:sz="4" w:space="0" w:color="auto"/>
            </w:tcBorders>
            <w:shd w:val="clear" w:color="auto" w:fill="auto"/>
            <w:noWrap/>
          </w:tcPr>
          <w:p w14:paraId="1B095670" w14:textId="613D3A30" w:rsidR="0097149A" w:rsidRPr="00522F50" w:rsidRDefault="0097149A" w:rsidP="0097149A">
            <w:pPr>
              <w:spacing w:before="120" w:after="0"/>
              <w:rPr>
                <w:ins w:id="1476" w:author="admin" w:date="2021-08-23T21:35:00Z"/>
                <w:rFonts w:eastAsia="Times New Roman"/>
              </w:rPr>
            </w:pPr>
            <w:ins w:id="1477" w:author="admin" w:date="2021-08-23T21:36: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
          <w:p w14:paraId="5045BEE2" w14:textId="04EE3C73" w:rsidR="0097149A" w:rsidRPr="00522F50" w:rsidRDefault="0097149A" w:rsidP="0097149A">
            <w:pPr>
              <w:spacing w:before="120" w:after="0"/>
              <w:rPr>
                <w:ins w:id="1478" w:author="admin" w:date="2021-08-23T21:35:00Z"/>
                <w:rFonts w:eastAsia="Times New Roman"/>
              </w:rPr>
            </w:pPr>
            <w:ins w:id="1479" w:author="admin" w:date="2021-08-23T21:36: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
          <w:p w14:paraId="1EB8C6C9" w14:textId="4291C8AA" w:rsidR="0097149A" w:rsidRPr="00522F50" w:rsidRDefault="0097149A" w:rsidP="0097149A">
            <w:pPr>
              <w:spacing w:before="120" w:after="0"/>
              <w:rPr>
                <w:ins w:id="1480" w:author="admin" w:date="2021-08-23T21:35:00Z"/>
                <w:rFonts w:eastAsia="Times New Roman"/>
              </w:rPr>
            </w:pPr>
            <w:ins w:id="1481" w:author="admin" w:date="2021-08-23T21:36:00Z">
              <w:r w:rsidRPr="00B67379">
                <w:rPr>
                  <w:rFonts w:eastAsia="Times New Roman"/>
                  <w:sz w:val="20"/>
                  <w:szCs w:val="20"/>
                </w:rPr>
                <w:t>số seq tăng dần của msg</w:t>
              </w:r>
            </w:ins>
          </w:p>
        </w:tc>
        <w:tc>
          <w:tcPr>
            <w:tcW w:w="3060" w:type="dxa"/>
            <w:tcBorders>
              <w:top w:val="nil"/>
              <w:left w:val="nil"/>
              <w:bottom w:val="single" w:sz="4" w:space="0" w:color="auto"/>
              <w:right w:val="single" w:sz="4" w:space="0" w:color="auto"/>
            </w:tcBorders>
            <w:shd w:val="clear" w:color="auto" w:fill="auto"/>
            <w:noWrap/>
          </w:tcPr>
          <w:p w14:paraId="31AEC8F7" w14:textId="77777777" w:rsidR="0097149A" w:rsidRPr="00522F50" w:rsidRDefault="0097149A" w:rsidP="0097149A">
            <w:pPr>
              <w:spacing w:before="120" w:after="0"/>
              <w:rPr>
                <w:ins w:id="1482" w:author="admin" w:date="2021-08-23T21:35:00Z"/>
                <w:rFonts w:eastAsia="Times New Roman"/>
              </w:rPr>
            </w:pPr>
          </w:p>
        </w:tc>
      </w:tr>
      <w:tr w:rsidR="0097149A" w:rsidRPr="00522F50" w14:paraId="0C6ED61B" w14:textId="77777777" w:rsidTr="0097149A">
        <w:trPr>
          <w:trHeight w:val="300"/>
          <w:ins w:id="1483" w:author="admin" w:date="2021-08-23T21:35:00Z"/>
        </w:trPr>
        <w:tc>
          <w:tcPr>
            <w:tcW w:w="918" w:type="dxa"/>
            <w:tcBorders>
              <w:top w:val="nil"/>
              <w:left w:val="single" w:sz="4" w:space="0" w:color="auto"/>
              <w:bottom w:val="single" w:sz="4" w:space="0" w:color="auto"/>
              <w:right w:val="single" w:sz="4" w:space="0" w:color="auto"/>
            </w:tcBorders>
            <w:shd w:val="clear" w:color="auto" w:fill="auto"/>
            <w:noWrap/>
          </w:tcPr>
          <w:p w14:paraId="22FD313C" w14:textId="6DCC0722" w:rsidR="0097149A" w:rsidRPr="00522F50" w:rsidRDefault="0097149A" w:rsidP="0097149A">
            <w:pPr>
              <w:spacing w:before="120" w:after="0"/>
              <w:rPr>
                <w:ins w:id="1484" w:author="admin" w:date="2021-08-23T21:35:00Z"/>
                <w:rFonts w:eastAsia="Times New Roman"/>
              </w:rPr>
            </w:pPr>
            <w:ins w:id="1485" w:author="admin" w:date="2021-08-23T21:36: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
          <w:p w14:paraId="66569CFE" w14:textId="473A9A56" w:rsidR="0097149A" w:rsidRPr="00522F50" w:rsidRDefault="0097149A" w:rsidP="0097149A">
            <w:pPr>
              <w:spacing w:before="120" w:after="0"/>
              <w:rPr>
                <w:ins w:id="1486" w:author="admin" w:date="2021-08-23T21:35:00Z"/>
                <w:rFonts w:eastAsia="Times New Roman"/>
              </w:rPr>
            </w:pPr>
            <w:ins w:id="1487" w:author="admin" w:date="2021-08-23T21:36: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
          <w:p w14:paraId="23D1A014" w14:textId="2E3FC02B" w:rsidR="0097149A" w:rsidRPr="00522F50" w:rsidRDefault="0097149A" w:rsidP="0097149A">
            <w:pPr>
              <w:spacing w:before="120" w:after="0"/>
              <w:rPr>
                <w:ins w:id="1488" w:author="admin" w:date="2021-08-23T21:35:00Z"/>
                <w:rFonts w:eastAsia="Times New Roman"/>
              </w:rPr>
            </w:pPr>
            <w:ins w:id="1489" w:author="admin" w:date="2021-08-23T21:36:00Z">
              <w:r>
                <w:rPr>
                  <w:rFonts w:eastAsia="Times New Roman"/>
                </w:rPr>
                <w:t>TradeAPI</w:t>
              </w:r>
            </w:ins>
          </w:p>
        </w:tc>
        <w:tc>
          <w:tcPr>
            <w:tcW w:w="3060" w:type="dxa"/>
            <w:tcBorders>
              <w:top w:val="nil"/>
              <w:left w:val="nil"/>
              <w:bottom w:val="single" w:sz="4" w:space="0" w:color="auto"/>
              <w:right w:val="single" w:sz="4" w:space="0" w:color="auto"/>
            </w:tcBorders>
            <w:shd w:val="clear" w:color="auto" w:fill="auto"/>
            <w:noWrap/>
          </w:tcPr>
          <w:p w14:paraId="3BF6F702" w14:textId="77777777" w:rsidR="0097149A" w:rsidRPr="00522F50" w:rsidRDefault="0097149A" w:rsidP="0097149A">
            <w:pPr>
              <w:spacing w:before="120" w:after="0"/>
              <w:rPr>
                <w:ins w:id="1490" w:author="admin" w:date="2021-08-23T21:35:00Z"/>
                <w:rFonts w:eastAsia="Times New Roman"/>
              </w:rPr>
            </w:pPr>
          </w:p>
        </w:tc>
      </w:tr>
      <w:tr w:rsidR="0097149A" w:rsidRPr="00522F50" w14:paraId="2A1947B6" w14:textId="77777777" w:rsidTr="0097149A">
        <w:trPr>
          <w:trHeight w:val="300"/>
          <w:ins w:id="1491" w:author="admin" w:date="2021-08-23T21:35:00Z"/>
        </w:trPr>
        <w:tc>
          <w:tcPr>
            <w:tcW w:w="918" w:type="dxa"/>
            <w:tcBorders>
              <w:top w:val="nil"/>
              <w:left w:val="single" w:sz="4" w:space="0" w:color="auto"/>
              <w:bottom w:val="single" w:sz="4" w:space="0" w:color="auto"/>
              <w:right w:val="single" w:sz="4" w:space="0" w:color="auto"/>
            </w:tcBorders>
            <w:shd w:val="clear" w:color="auto" w:fill="auto"/>
            <w:noWrap/>
          </w:tcPr>
          <w:p w14:paraId="13187D23" w14:textId="5EBBECD0" w:rsidR="0097149A" w:rsidRPr="00522F50" w:rsidRDefault="0097149A" w:rsidP="0097149A">
            <w:pPr>
              <w:spacing w:before="120" w:after="0"/>
              <w:rPr>
                <w:ins w:id="1492" w:author="admin" w:date="2021-08-23T21:35:00Z"/>
                <w:rFonts w:eastAsia="Times New Roman"/>
              </w:rPr>
            </w:pPr>
            <w:ins w:id="1493" w:author="admin" w:date="2021-08-23T21:36:00Z">
              <w:r>
                <w:rPr>
                  <w:rFonts w:eastAsia="Times New Roman"/>
                </w:rPr>
                <w:t>50</w:t>
              </w:r>
            </w:ins>
          </w:p>
        </w:tc>
        <w:tc>
          <w:tcPr>
            <w:tcW w:w="1980" w:type="dxa"/>
            <w:tcBorders>
              <w:top w:val="nil"/>
              <w:left w:val="nil"/>
              <w:bottom w:val="single" w:sz="4" w:space="0" w:color="auto"/>
              <w:right w:val="single" w:sz="4" w:space="0" w:color="auto"/>
            </w:tcBorders>
            <w:shd w:val="clear" w:color="auto" w:fill="auto"/>
            <w:noWrap/>
          </w:tcPr>
          <w:p w14:paraId="2D856B74" w14:textId="6A78D46E" w:rsidR="0097149A" w:rsidRPr="00522F50" w:rsidRDefault="0097149A" w:rsidP="0097149A">
            <w:pPr>
              <w:spacing w:before="120" w:after="0"/>
              <w:rPr>
                <w:ins w:id="1494" w:author="admin" w:date="2021-08-23T21:35:00Z"/>
                <w:rFonts w:eastAsia="Times New Roman"/>
              </w:rPr>
            </w:pPr>
            <w:ins w:id="1495" w:author="admin" w:date="2021-08-23T21:36:00Z">
              <w:r>
                <w:rPr>
                  <w:rFonts w:eastAsia="Times New Roman"/>
                </w:rPr>
                <w:t>Maker - Via</w:t>
              </w:r>
            </w:ins>
          </w:p>
        </w:tc>
        <w:tc>
          <w:tcPr>
            <w:tcW w:w="3420" w:type="dxa"/>
            <w:tcBorders>
              <w:top w:val="nil"/>
              <w:left w:val="nil"/>
              <w:bottom w:val="single" w:sz="4" w:space="0" w:color="auto"/>
              <w:right w:val="single" w:sz="4" w:space="0" w:color="auto"/>
            </w:tcBorders>
            <w:shd w:val="clear" w:color="auto" w:fill="auto"/>
            <w:noWrap/>
          </w:tcPr>
          <w:p w14:paraId="7277FC68" w14:textId="387A7D3E" w:rsidR="0097149A" w:rsidRPr="00522F50" w:rsidRDefault="0097149A" w:rsidP="0097149A">
            <w:pPr>
              <w:spacing w:before="120" w:after="0"/>
              <w:rPr>
                <w:ins w:id="1496" w:author="admin" w:date="2021-08-23T21:35:00Z"/>
                <w:rFonts w:eastAsia="Times New Roman"/>
              </w:rPr>
            </w:pPr>
            <w:ins w:id="1497" w:author="admin" w:date="2021-08-23T21:36:00Z">
              <w:r>
                <w:rPr>
                  <w:rFonts w:eastAsia="Times New Roman"/>
                </w:rPr>
                <w:t>Kênh đặt lệnh</w:t>
              </w:r>
            </w:ins>
          </w:p>
        </w:tc>
        <w:tc>
          <w:tcPr>
            <w:tcW w:w="3060" w:type="dxa"/>
            <w:tcBorders>
              <w:top w:val="nil"/>
              <w:left w:val="nil"/>
              <w:bottom w:val="single" w:sz="4" w:space="0" w:color="auto"/>
              <w:right w:val="single" w:sz="4" w:space="0" w:color="auto"/>
            </w:tcBorders>
            <w:shd w:val="clear" w:color="auto" w:fill="auto"/>
            <w:noWrap/>
          </w:tcPr>
          <w:p w14:paraId="001B15A0" w14:textId="4E2381F9" w:rsidR="0097149A" w:rsidRPr="00522F50" w:rsidRDefault="0097149A" w:rsidP="0097149A">
            <w:pPr>
              <w:spacing w:before="120" w:after="0"/>
              <w:rPr>
                <w:ins w:id="1498" w:author="admin" w:date="2021-08-23T21:35:00Z"/>
                <w:rFonts w:eastAsia="Times New Roman"/>
              </w:rPr>
            </w:pPr>
            <w:ins w:id="1499" w:author="admin" w:date="2021-08-23T21:36:00Z">
              <w:r>
                <w:rPr>
                  <w:rFonts w:eastAsia="Times New Roman"/>
                </w:rPr>
                <w:t>Maker-via</w:t>
              </w:r>
            </w:ins>
          </w:p>
        </w:tc>
      </w:tr>
      <w:tr w:rsidR="0097149A" w:rsidRPr="00522F50" w14:paraId="67AAED1D" w14:textId="77777777" w:rsidTr="0097149A">
        <w:trPr>
          <w:trHeight w:val="300"/>
          <w:ins w:id="1500" w:author="admin" w:date="2021-08-23T21:35:00Z"/>
        </w:trPr>
        <w:tc>
          <w:tcPr>
            <w:tcW w:w="918" w:type="dxa"/>
            <w:tcBorders>
              <w:top w:val="nil"/>
              <w:left w:val="single" w:sz="4" w:space="0" w:color="auto"/>
              <w:bottom w:val="single" w:sz="4" w:space="0" w:color="auto"/>
              <w:right w:val="single" w:sz="4" w:space="0" w:color="auto"/>
            </w:tcBorders>
            <w:shd w:val="clear" w:color="auto" w:fill="auto"/>
            <w:noWrap/>
          </w:tcPr>
          <w:p w14:paraId="26E0C785" w14:textId="433E0E1D" w:rsidR="0097149A" w:rsidRPr="00522F50" w:rsidRDefault="0097149A" w:rsidP="0097149A">
            <w:pPr>
              <w:spacing w:before="120" w:after="0"/>
              <w:rPr>
                <w:ins w:id="1501" w:author="admin" w:date="2021-08-23T21:35:00Z"/>
                <w:rFonts w:eastAsia="Times New Roman"/>
              </w:rPr>
            </w:pPr>
            <w:ins w:id="1502" w:author="admin" w:date="2021-08-23T21:36:00Z">
              <w:r>
                <w:rPr>
                  <w:rFonts w:eastAsia="Times New Roman"/>
                </w:rPr>
                <w:t>52</w:t>
              </w:r>
            </w:ins>
          </w:p>
        </w:tc>
        <w:tc>
          <w:tcPr>
            <w:tcW w:w="1980" w:type="dxa"/>
            <w:tcBorders>
              <w:top w:val="nil"/>
              <w:left w:val="nil"/>
              <w:bottom w:val="single" w:sz="4" w:space="0" w:color="auto"/>
              <w:right w:val="single" w:sz="4" w:space="0" w:color="auto"/>
            </w:tcBorders>
            <w:shd w:val="clear" w:color="auto" w:fill="auto"/>
            <w:noWrap/>
          </w:tcPr>
          <w:p w14:paraId="1852F63C" w14:textId="3EB05483" w:rsidR="0097149A" w:rsidRPr="00522F50" w:rsidRDefault="0097149A" w:rsidP="0097149A">
            <w:pPr>
              <w:spacing w:before="120" w:after="0"/>
              <w:rPr>
                <w:ins w:id="1503" w:author="admin" w:date="2021-08-23T21:35:00Z"/>
                <w:rFonts w:eastAsia="Times New Roman"/>
              </w:rPr>
            </w:pPr>
            <w:ins w:id="1504" w:author="admin" w:date="2021-08-23T21:36: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
          <w:p w14:paraId="41BD2920" w14:textId="0DA70799" w:rsidR="0097149A" w:rsidRPr="00522F50" w:rsidRDefault="0097149A" w:rsidP="0097149A">
            <w:pPr>
              <w:spacing w:before="120" w:after="0"/>
              <w:rPr>
                <w:ins w:id="1505" w:author="admin" w:date="2021-08-23T21:35:00Z"/>
                <w:rFonts w:eastAsia="Times New Roman"/>
              </w:rPr>
            </w:pPr>
            <w:ins w:id="1506" w:author="admin" w:date="2021-08-23T21:36:00Z">
              <w:r w:rsidRPr="00C75B3D">
                <w:rPr>
                  <w:rFonts w:eastAsia="Times New Roman"/>
                  <w:sz w:val="20"/>
                  <w:szCs w:val="20"/>
                  <w:highlight w:val="yellow"/>
                </w:rPr>
                <w:t>20210504-01:55:50.043</w:t>
              </w:r>
            </w:ins>
          </w:p>
        </w:tc>
        <w:tc>
          <w:tcPr>
            <w:tcW w:w="3060" w:type="dxa"/>
            <w:tcBorders>
              <w:top w:val="nil"/>
              <w:left w:val="nil"/>
              <w:bottom w:val="single" w:sz="4" w:space="0" w:color="auto"/>
              <w:right w:val="single" w:sz="4" w:space="0" w:color="auto"/>
            </w:tcBorders>
            <w:shd w:val="clear" w:color="auto" w:fill="auto"/>
            <w:noWrap/>
          </w:tcPr>
          <w:p w14:paraId="10DF757D" w14:textId="5BDB4289" w:rsidR="0097149A" w:rsidRPr="00522F50" w:rsidRDefault="0097149A" w:rsidP="0097149A">
            <w:pPr>
              <w:spacing w:before="120" w:after="0"/>
              <w:rPr>
                <w:ins w:id="1507" w:author="admin" w:date="2021-08-23T21:35:00Z"/>
                <w:rFonts w:eastAsia="Times New Roman"/>
              </w:rPr>
            </w:pPr>
            <w:ins w:id="1508" w:author="admin" w:date="2021-08-23T21:36:00Z">
              <w:r w:rsidRPr="00C75B3D">
                <w:rPr>
                  <w:rFonts w:eastAsia="Times New Roman"/>
                  <w:sz w:val="20"/>
                  <w:szCs w:val="20"/>
                  <w:highlight w:val="yellow"/>
                </w:rPr>
                <w:t>Thời gian I-ORS gửi lệnh</w:t>
              </w:r>
            </w:ins>
          </w:p>
        </w:tc>
      </w:tr>
      <w:tr w:rsidR="0097149A" w:rsidRPr="00522F50" w14:paraId="1749129F" w14:textId="77777777" w:rsidTr="0097149A">
        <w:trPr>
          <w:trHeight w:val="300"/>
          <w:ins w:id="1509" w:author="admin" w:date="2021-08-23T21:35:00Z"/>
        </w:trPr>
        <w:tc>
          <w:tcPr>
            <w:tcW w:w="918" w:type="dxa"/>
            <w:tcBorders>
              <w:top w:val="nil"/>
              <w:left w:val="single" w:sz="4" w:space="0" w:color="auto"/>
              <w:bottom w:val="single" w:sz="4" w:space="0" w:color="auto"/>
              <w:right w:val="single" w:sz="4" w:space="0" w:color="auto"/>
            </w:tcBorders>
            <w:shd w:val="clear" w:color="auto" w:fill="auto"/>
            <w:noWrap/>
          </w:tcPr>
          <w:p w14:paraId="23574DEC" w14:textId="05946654" w:rsidR="0097149A" w:rsidRPr="00522F50" w:rsidRDefault="0097149A" w:rsidP="0097149A">
            <w:pPr>
              <w:spacing w:before="120" w:after="0"/>
              <w:rPr>
                <w:ins w:id="1510" w:author="admin" w:date="2021-08-23T21:35:00Z"/>
                <w:rFonts w:eastAsia="Times New Roman"/>
              </w:rPr>
            </w:pPr>
            <w:ins w:id="1511" w:author="admin" w:date="2021-08-23T21:36: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
          <w:p w14:paraId="67552F26" w14:textId="29264EDA" w:rsidR="0097149A" w:rsidRPr="00522F50" w:rsidRDefault="0097149A" w:rsidP="0097149A">
            <w:pPr>
              <w:spacing w:before="120" w:after="0"/>
              <w:rPr>
                <w:ins w:id="1512" w:author="admin" w:date="2021-08-23T21:35:00Z"/>
                <w:rFonts w:eastAsia="Times New Roman"/>
              </w:rPr>
            </w:pPr>
            <w:ins w:id="1513" w:author="admin" w:date="2021-08-23T21:36: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
          <w:p w14:paraId="3DABCCB9" w14:textId="77777777" w:rsidR="0097149A" w:rsidRDefault="0097149A" w:rsidP="0097149A">
            <w:pPr>
              <w:spacing w:before="120" w:after="0"/>
              <w:rPr>
                <w:ins w:id="1514" w:author="admin" w:date="2021-08-23T21:36:00Z"/>
                <w:rFonts w:eastAsia="Times New Roman"/>
              </w:rPr>
            </w:pPr>
            <w:ins w:id="1515" w:author="admin" w:date="2021-08-23T21:36:00Z">
              <w:r>
                <w:rPr>
                  <w:rFonts w:eastAsia="Times New Roman"/>
                </w:rPr>
                <w:t>EORS.01</w:t>
              </w:r>
            </w:ins>
          </w:p>
          <w:p w14:paraId="49FEAB88" w14:textId="02D9B2A6" w:rsidR="0097149A" w:rsidRPr="00522F50" w:rsidRDefault="0097149A" w:rsidP="0097149A">
            <w:pPr>
              <w:spacing w:before="120" w:after="0"/>
              <w:rPr>
                <w:ins w:id="1516" w:author="admin" w:date="2021-08-23T21:35:00Z"/>
                <w:rFonts w:eastAsia="Times New Roman"/>
              </w:rPr>
            </w:pPr>
            <w:ins w:id="1517" w:author="admin" w:date="2021-08-23T21:36:00Z">
              <w:r>
                <w:rPr>
                  <w:rFonts w:eastAsia="Times New Roman"/>
                </w:rPr>
                <w:t>EORS.02</w:t>
              </w:r>
            </w:ins>
          </w:p>
        </w:tc>
        <w:tc>
          <w:tcPr>
            <w:tcW w:w="3060" w:type="dxa"/>
            <w:tcBorders>
              <w:top w:val="nil"/>
              <w:left w:val="nil"/>
              <w:bottom w:val="single" w:sz="4" w:space="0" w:color="auto"/>
              <w:right w:val="single" w:sz="4" w:space="0" w:color="auto"/>
            </w:tcBorders>
            <w:shd w:val="clear" w:color="auto" w:fill="auto"/>
            <w:noWrap/>
          </w:tcPr>
          <w:p w14:paraId="4A075B5E" w14:textId="77777777" w:rsidR="0097149A" w:rsidRPr="00522F50" w:rsidRDefault="0097149A" w:rsidP="0097149A">
            <w:pPr>
              <w:spacing w:before="120" w:after="0"/>
              <w:rPr>
                <w:ins w:id="1518" w:author="admin" w:date="2021-08-23T21:35:00Z"/>
                <w:rFonts w:eastAsia="Times New Roman"/>
              </w:rPr>
            </w:pPr>
          </w:p>
        </w:tc>
      </w:tr>
      <w:tr w:rsidR="0097149A" w:rsidRPr="00522F50" w14:paraId="50ACAB5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8CA8482" w14:textId="77777777" w:rsidR="0097149A" w:rsidRPr="00522F50" w:rsidRDefault="0097149A" w:rsidP="0097149A">
            <w:pPr>
              <w:spacing w:before="120" w:after="0"/>
              <w:rPr>
                <w:rFonts w:eastAsia="Times New Roman"/>
              </w:rPr>
            </w:pPr>
            <w:r w:rsidRPr="00522F50">
              <w:rPr>
                <w:rFonts w:eastAsia="Times New Roman"/>
              </w:rPr>
              <w:t>1</w:t>
            </w:r>
          </w:p>
        </w:tc>
        <w:tc>
          <w:tcPr>
            <w:tcW w:w="1980" w:type="dxa"/>
            <w:tcBorders>
              <w:top w:val="nil"/>
              <w:left w:val="nil"/>
              <w:bottom w:val="single" w:sz="4" w:space="0" w:color="auto"/>
              <w:right w:val="single" w:sz="4" w:space="0" w:color="auto"/>
            </w:tcBorders>
            <w:shd w:val="clear" w:color="auto" w:fill="auto"/>
            <w:noWrap/>
            <w:vAlign w:val="bottom"/>
            <w:hideMark/>
          </w:tcPr>
          <w:p w14:paraId="3C4A6A7C" w14:textId="77777777" w:rsidR="0097149A" w:rsidRPr="00522F50" w:rsidRDefault="0097149A" w:rsidP="0097149A">
            <w:pPr>
              <w:spacing w:before="120" w:after="0"/>
              <w:rPr>
                <w:rFonts w:eastAsia="Times New Roman"/>
              </w:rPr>
            </w:pPr>
            <w:r w:rsidRPr="00522F50">
              <w:rPr>
                <w:rFonts w:eastAsia="Times New Roman"/>
              </w:rPr>
              <w:t>Account</w:t>
            </w:r>
          </w:p>
        </w:tc>
        <w:tc>
          <w:tcPr>
            <w:tcW w:w="3420" w:type="dxa"/>
            <w:tcBorders>
              <w:top w:val="nil"/>
              <w:left w:val="nil"/>
              <w:bottom w:val="single" w:sz="4" w:space="0" w:color="auto"/>
              <w:right w:val="single" w:sz="4" w:space="0" w:color="auto"/>
            </w:tcBorders>
            <w:shd w:val="clear" w:color="auto" w:fill="auto"/>
            <w:noWrap/>
            <w:vAlign w:val="bottom"/>
            <w:hideMark/>
          </w:tcPr>
          <w:p w14:paraId="0DE3E92C" w14:textId="77777777" w:rsidR="0097149A" w:rsidRPr="00522F50" w:rsidRDefault="0097149A" w:rsidP="0097149A">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7B74F374" w14:textId="77777777" w:rsidR="0097149A" w:rsidRPr="00522F50" w:rsidRDefault="0097149A" w:rsidP="0097149A">
            <w:pPr>
              <w:spacing w:before="120" w:after="0"/>
              <w:rPr>
                <w:rFonts w:eastAsia="Times New Roman"/>
              </w:rPr>
            </w:pPr>
          </w:p>
        </w:tc>
      </w:tr>
      <w:tr w:rsidR="0097149A" w:rsidRPr="00522F50" w14:paraId="7B6C18AF"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B37034D" w14:textId="77777777" w:rsidR="0097149A" w:rsidRPr="00522F50" w:rsidRDefault="0097149A" w:rsidP="0097149A">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vAlign w:val="bottom"/>
            <w:hideMark/>
          </w:tcPr>
          <w:p w14:paraId="588665C1" w14:textId="77777777" w:rsidR="0097149A" w:rsidRPr="00522F50" w:rsidRDefault="0097149A" w:rsidP="0097149A">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vAlign w:val="bottom"/>
            <w:hideMark/>
          </w:tcPr>
          <w:p w14:paraId="36FA9393" w14:textId="77777777" w:rsidR="0097149A" w:rsidRPr="00522F50" w:rsidRDefault="0097149A" w:rsidP="0097149A">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45FC4EE9" w14:textId="162A936A" w:rsidR="0097149A" w:rsidRPr="00522F50" w:rsidRDefault="0097149A" w:rsidP="0097149A">
            <w:pPr>
              <w:spacing w:before="120" w:after="0"/>
              <w:rPr>
                <w:rFonts w:eastAsia="Times New Roman"/>
              </w:rPr>
            </w:pPr>
            <w:r>
              <w:rPr>
                <w:rFonts w:eastAsia="Times New Roman"/>
              </w:rPr>
              <w:t>Client ID</w:t>
            </w:r>
          </w:p>
        </w:tc>
      </w:tr>
      <w:tr w:rsidR="0097149A" w:rsidRPr="00522F50" w14:paraId="2B744E58"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CFBDBD2" w14:textId="77777777" w:rsidR="0097149A" w:rsidRPr="00522F50" w:rsidRDefault="0097149A" w:rsidP="0097149A">
            <w:pPr>
              <w:spacing w:before="120" w:after="0"/>
              <w:rPr>
                <w:rFonts w:eastAsia="Times New Roman"/>
              </w:rPr>
            </w:pPr>
            <w:r w:rsidRPr="00522F50">
              <w:rPr>
                <w:rFonts w:eastAsia="Times New Roman"/>
              </w:rPr>
              <w:t>37</w:t>
            </w:r>
          </w:p>
        </w:tc>
        <w:tc>
          <w:tcPr>
            <w:tcW w:w="1980" w:type="dxa"/>
            <w:tcBorders>
              <w:top w:val="nil"/>
              <w:left w:val="nil"/>
              <w:bottom w:val="single" w:sz="4" w:space="0" w:color="auto"/>
              <w:right w:val="single" w:sz="4" w:space="0" w:color="auto"/>
            </w:tcBorders>
            <w:shd w:val="clear" w:color="000000" w:fill="FFFFFF"/>
            <w:noWrap/>
            <w:vAlign w:val="bottom"/>
            <w:hideMark/>
          </w:tcPr>
          <w:p w14:paraId="652CF701" w14:textId="77777777" w:rsidR="0097149A" w:rsidRPr="00522F50" w:rsidRDefault="0097149A" w:rsidP="0097149A">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090CDAFA" w14:textId="77777777" w:rsidR="0097149A" w:rsidRPr="00522F50" w:rsidRDefault="0097149A" w:rsidP="0097149A">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4D3954BA" w14:textId="6DA76111" w:rsidR="0097149A" w:rsidRPr="00522F50" w:rsidRDefault="0097149A" w:rsidP="0097149A">
            <w:pPr>
              <w:spacing w:before="120" w:after="0"/>
              <w:rPr>
                <w:rFonts w:eastAsia="Times New Roman"/>
              </w:rPr>
            </w:pPr>
            <w:r>
              <w:rPr>
                <w:rFonts w:eastAsia="Times New Roman"/>
              </w:rPr>
              <w:t>Order Id của lệnh muốn sửa, số hiệu lệnh của OMS</w:t>
            </w:r>
          </w:p>
        </w:tc>
      </w:tr>
      <w:tr w:rsidR="0097149A" w:rsidRPr="00522F50" w14:paraId="45BCBBE2"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7EE5997" w14:textId="77777777" w:rsidR="0097149A" w:rsidRPr="00522F50" w:rsidRDefault="0097149A" w:rsidP="0097149A">
            <w:pPr>
              <w:spacing w:before="120" w:after="0"/>
              <w:rPr>
                <w:rFonts w:eastAsia="Times New Roman"/>
              </w:rPr>
            </w:pPr>
            <w:r w:rsidRPr="00522F50">
              <w:rPr>
                <w:rFonts w:eastAsia="Times New Roman"/>
              </w:rPr>
              <w:t>38</w:t>
            </w:r>
          </w:p>
        </w:tc>
        <w:tc>
          <w:tcPr>
            <w:tcW w:w="1980" w:type="dxa"/>
            <w:tcBorders>
              <w:top w:val="nil"/>
              <w:left w:val="nil"/>
              <w:bottom w:val="single" w:sz="4" w:space="0" w:color="auto"/>
              <w:right w:val="single" w:sz="4" w:space="0" w:color="auto"/>
            </w:tcBorders>
            <w:shd w:val="clear" w:color="000000" w:fill="FFFFFF"/>
            <w:noWrap/>
            <w:vAlign w:val="bottom"/>
            <w:hideMark/>
          </w:tcPr>
          <w:p w14:paraId="7DEFC49A" w14:textId="77777777" w:rsidR="0097149A" w:rsidRPr="00522F50" w:rsidRDefault="00FD67E7" w:rsidP="0097149A">
            <w:pPr>
              <w:spacing w:before="120" w:after="0"/>
              <w:rPr>
                <w:rFonts w:eastAsia="Times New Roman"/>
              </w:rPr>
            </w:pPr>
            <w:hyperlink r:id="rId113" w:tgtFrame="tagFrame" w:history="1">
              <w:r w:rsidR="0097149A" w:rsidRPr="00522F50">
                <w:rPr>
                  <w:rFonts w:eastAsia="Times New Roman"/>
                </w:rPr>
                <w:t>OrderQty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2564479" w14:textId="4E50367D" w:rsidR="0097149A" w:rsidRPr="00522F50" w:rsidRDefault="0097149A" w:rsidP="0097149A">
            <w:pPr>
              <w:spacing w:before="120" w:after="0"/>
              <w:rPr>
                <w:rFonts w:eastAsia="Times New Roman"/>
              </w:rPr>
            </w:pPr>
            <w:r>
              <w:rPr>
                <w:rFonts w:eastAsia="Times New Roman"/>
              </w:rPr>
              <w:t xml:space="preserve">if Amend quantity = New Quantity else = Original quantity </w:t>
            </w:r>
          </w:p>
        </w:tc>
        <w:tc>
          <w:tcPr>
            <w:tcW w:w="3060" w:type="dxa"/>
            <w:tcBorders>
              <w:top w:val="nil"/>
              <w:left w:val="nil"/>
              <w:bottom w:val="single" w:sz="4" w:space="0" w:color="auto"/>
              <w:right w:val="single" w:sz="4" w:space="0" w:color="auto"/>
            </w:tcBorders>
            <w:shd w:val="clear" w:color="auto" w:fill="auto"/>
            <w:noWrap/>
            <w:vAlign w:val="bottom"/>
            <w:hideMark/>
          </w:tcPr>
          <w:p w14:paraId="728DD1F6" w14:textId="77777777" w:rsidR="0097149A" w:rsidRPr="00522F50" w:rsidRDefault="0097149A" w:rsidP="0097149A">
            <w:pPr>
              <w:spacing w:before="120" w:after="0"/>
              <w:rPr>
                <w:rFonts w:eastAsia="Times New Roman"/>
              </w:rPr>
            </w:pPr>
          </w:p>
        </w:tc>
      </w:tr>
      <w:tr w:rsidR="0097149A" w:rsidRPr="00522F50" w14:paraId="480527A8"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480AE21" w14:textId="77777777" w:rsidR="0097149A" w:rsidRPr="00522F50" w:rsidRDefault="0097149A" w:rsidP="0097149A">
            <w:pPr>
              <w:spacing w:before="120" w:after="0"/>
              <w:rPr>
                <w:rFonts w:eastAsia="Times New Roman"/>
              </w:rPr>
            </w:pPr>
            <w:r w:rsidRPr="00522F50">
              <w:rPr>
                <w:rFonts w:eastAsia="Times New Roman"/>
              </w:rPr>
              <w:lastRenderedPageBreak/>
              <w:t>41</w:t>
            </w:r>
          </w:p>
        </w:tc>
        <w:tc>
          <w:tcPr>
            <w:tcW w:w="1980" w:type="dxa"/>
            <w:tcBorders>
              <w:top w:val="nil"/>
              <w:left w:val="nil"/>
              <w:bottom w:val="nil"/>
              <w:right w:val="nil"/>
            </w:tcBorders>
            <w:shd w:val="clear" w:color="auto" w:fill="auto"/>
            <w:noWrap/>
            <w:vAlign w:val="bottom"/>
            <w:hideMark/>
          </w:tcPr>
          <w:p w14:paraId="07A530D0" w14:textId="77777777" w:rsidR="0097149A" w:rsidRPr="00522F50" w:rsidRDefault="00FD67E7" w:rsidP="0097149A">
            <w:pPr>
              <w:spacing w:before="120" w:after="0"/>
              <w:rPr>
                <w:rFonts w:eastAsia="Times New Roman"/>
              </w:rPr>
            </w:pPr>
            <w:hyperlink r:id="rId114" w:tgtFrame="tagFrame" w:history="1">
              <w:r w:rsidR="0097149A" w:rsidRPr="00522F50">
                <w:rPr>
                  <w:rFonts w:eastAsia="Times New Roman"/>
                </w:rPr>
                <w:t>OrigClOrdID</w:t>
              </w:r>
            </w:hyperlink>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74E42BF" w14:textId="77777777" w:rsidR="0097149A" w:rsidRPr="00522F50" w:rsidRDefault="0097149A" w:rsidP="0097149A">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40639984" w14:textId="77777777" w:rsidR="0097149A" w:rsidRPr="00522F50" w:rsidRDefault="0097149A" w:rsidP="0097149A">
            <w:pPr>
              <w:spacing w:before="120" w:after="0"/>
              <w:rPr>
                <w:rFonts w:eastAsia="Times New Roman"/>
              </w:rPr>
            </w:pPr>
            <w:r>
              <w:rPr>
                <w:rFonts w:eastAsia="Times New Roman"/>
              </w:rPr>
              <w:t>ClOrdId của lệnh gốc muốn sửa</w:t>
            </w:r>
          </w:p>
        </w:tc>
      </w:tr>
      <w:tr w:rsidR="0097149A" w:rsidRPr="00522F50" w14:paraId="06B5F7D7"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8CF358C" w14:textId="77777777" w:rsidR="0097149A" w:rsidRPr="00522F50" w:rsidRDefault="0097149A" w:rsidP="0097149A">
            <w:pPr>
              <w:spacing w:before="120" w:after="0"/>
              <w:rPr>
                <w:rFonts w:eastAsia="Times New Roman"/>
              </w:rPr>
            </w:pPr>
            <w:r w:rsidRPr="00522F50">
              <w:rPr>
                <w:rFonts w:eastAsia="Times New Roman"/>
              </w:rPr>
              <w:t>55</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045E35A" w14:textId="77777777" w:rsidR="0097149A" w:rsidRPr="00522F50" w:rsidRDefault="0097149A" w:rsidP="0097149A">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vAlign w:val="bottom"/>
            <w:hideMark/>
          </w:tcPr>
          <w:p w14:paraId="642F9C9B" w14:textId="77777777" w:rsidR="0097149A" w:rsidRPr="00522F50" w:rsidRDefault="0097149A" w:rsidP="0097149A">
            <w:pPr>
              <w:spacing w:before="120" w:after="0"/>
              <w:rPr>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hideMark/>
          </w:tcPr>
          <w:p w14:paraId="1197C6E5" w14:textId="77777777" w:rsidR="0097149A" w:rsidRPr="00522F50" w:rsidRDefault="0097149A" w:rsidP="0097149A">
            <w:pPr>
              <w:spacing w:before="120" w:after="0"/>
              <w:rPr>
                <w:rFonts w:eastAsia="Times New Roman"/>
              </w:rPr>
            </w:pPr>
          </w:p>
        </w:tc>
      </w:tr>
      <w:tr w:rsidR="0097149A" w:rsidRPr="00522F50" w14:paraId="10CD39DC"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1B2DF" w14:textId="77777777" w:rsidR="0097149A" w:rsidRPr="00522F50" w:rsidRDefault="0097149A" w:rsidP="0097149A">
            <w:pPr>
              <w:spacing w:before="120" w:after="0"/>
              <w:rPr>
                <w:rFonts w:eastAsia="Times New Roman"/>
              </w:rPr>
            </w:pPr>
            <w:r w:rsidRPr="00522F50">
              <w:rPr>
                <w:rFonts w:eastAsia="Times New Roman"/>
              </w:rPr>
              <w:t>54</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C67DE98" w14:textId="77777777" w:rsidR="0097149A" w:rsidRPr="00522F50" w:rsidRDefault="0097149A" w:rsidP="0097149A">
            <w:pPr>
              <w:spacing w:before="120" w:after="0"/>
              <w:rPr>
                <w:rFonts w:eastAsia="Times New Roman"/>
              </w:rPr>
            </w:pPr>
            <w:r w:rsidRPr="00522F50">
              <w:rPr>
                <w:rFonts w:eastAsia="Times New Roman"/>
              </w:rPr>
              <w:t>Side</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7D32EEF" w14:textId="77777777" w:rsidR="0097149A" w:rsidRPr="00522F50" w:rsidRDefault="0097149A" w:rsidP="0097149A">
            <w:pPr>
              <w:spacing w:before="120" w:after="0"/>
              <w:rPr>
                <w:rFonts w:eastAsia="Times New Roman"/>
              </w:rPr>
            </w:pP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4BBC45C3" w14:textId="77777777" w:rsidR="0097149A" w:rsidRPr="00522F50" w:rsidRDefault="0097149A" w:rsidP="0097149A">
            <w:pPr>
              <w:spacing w:before="120" w:after="0"/>
              <w:rPr>
                <w:rFonts w:eastAsia="Times New Roman"/>
              </w:rPr>
            </w:pPr>
          </w:p>
        </w:tc>
      </w:tr>
      <w:tr w:rsidR="0097149A" w:rsidRPr="00522F50" w14:paraId="35FB2CDD"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1759B" w14:textId="77777777" w:rsidR="0097149A" w:rsidRPr="00522F50" w:rsidRDefault="0097149A" w:rsidP="0097149A">
            <w:pPr>
              <w:spacing w:before="120" w:after="0"/>
              <w:rPr>
                <w:rFonts w:eastAsia="Times New Roman"/>
              </w:rPr>
            </w:pPr>
            <w:r>
              <w:rPr>
                <w:rFonts w:eastAsia="Times New Roman"/>
              </w:rPr>
              <w:t>40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0797622" w14:textId="77777777" w:rsidR="0097149A" w:rsidRPr="00522F50" w:rsidRDefault="0097149A" w:rsidP="0097149A">
            <w:pPr>
              <w:spacing w:before="120" w:after="0"/>
              <w:rPr>
                <w:rFonts w:eastAsia="Times New Roman"/>
              </w:rPr>
            </w:pPr>
            <w:r>
              <w:rPr>
                <w:rFonts w:eastAsia="Times New Roman"/>
              </w:rPr>
              <w:t>Order Type</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4EB59A04" w14:textId="77777777" w:rsidR="0097149A" w:rsidRPr="00522F50" w:rsidRDefault="0097149A" w:rsidP="0097149A">
            <w:pPr>
              <w:spacing w:before="120" w:after="0"/>
              <w:rPr>
                <w:rFonts w:eastAsia="Times New Roman"/>
              </w:rPr>
            </w:pPr>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27E276FA" w14:textId="77777777" w:rsidR="0097149A" w:rsidRPr="00522F50" w:rsidRDefault="0097149A" w:rsidP="0097149A">
            <w:pPr>
              <w:spacing w:before="120" w:after="0"/>
              <w:rPr>
                <w:rFonts w:eastAsia="Times New Roman"/>
              </w:rPr>
            </w:pPr>
          </w:p>
        </w:tc>
      </w:tr>
      <w:tr w:rsidR="0097149A" w:rsidRPr="00522F50" w14:paraId="11BB4779"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4DE2B" w14:textId="77777777" w:rsidR="0097149A" w:rsidRPr="00522F50" w:rsidRDefault="0097149A" w:rsidP="0097149A">
            <w:pPr>
              <w:spacing w:before="120" w:after="0"/>
              <w:rPr>
                <w:rFonts w:eastAsia="Times New Roman"/>
              </w:rPr>
            </w:pPr>
            <w:r>
              <w:rPr>
                <w:rFonts w:eastAsia="Times New Roman"/>
              </w:rPr>
              <w:t>44</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FFC0730" w14:textId="77777777" w:rsidR="0097149A" w:rsidRPr="00522F50" w:rsidRDefault="0097149A" w:rsidP="0097149A">
            <w:pPr>
              <w:spacing w:before="120" w:after="0"/>
              <w:rPr>
                <w:rFonts w:eastAsia="Times New Roman"/>
              </w:rPr>
            </w:pPr>
            <w:r>
              <w:rPr>
                <w:rFonts w:eastAsia="Times New Roman"/>
              </w:rPr>
              <w:t>Price</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2ACA81C" w14:textId="484836A8" w:rsidR="0097149A" w:rsidRPr="00522F50" w:rsidRDefault="0097149A" w:rsidP="0097149A">
            <w:pPr>
              <w:spacing w:before="120" w:after="0"/>
              <w:rPr>
                <w:rFonts w:eastAsia="Times New Roman"/>
              </w:rPr>
            </w:pPr>
            <w:r>
              <w:rPr>
                <w:rFonts w:eastAsia="Times New Roman"/>
              </w:rPr>
              <w:t>if Amend Price = New Price else = Original price</w:t>
            </w:r>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24BA14C3" w14:textId="77777777" w:rsidR="0097149A" w:rsidRPr="00522F50" w:rsidRDefault="0097149A" w:rsidP="0097149A">
            <w:pPr>
              <w:spacing w:before="120" w:after="0"/>
              <w:rPr>
                <w:rFonts w:eastAsia="Times New Roman"/>
              </w:rPr>
            </w:pPr>
          </w:p>
        </w:tc>
      </w:tr>
      <w:tr w:rsidR="0097149A" w:rsidRPr="00522F50" w14:paraId="0A9FEE16"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9D22" w14:textId="77777777" w:rsidR="0097149A" w:rsidRPr="00522F50" w:rsidRDefault="0097149A" w:rsidP="0097149A">
            <w:pPr>
              <w:spacing w:before="120" w:after="0"/>
              <w:rPr>
                <w:rFonts w:eastAsia="Times New Roman"/>
              </w:rPr>
            </w:pPr>
            <w:r>
              <w:rPr>
                <w:rFonts w:eastAsia="Times New Roman"/>
              </w:rPr>
              <w:t>59</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30E619B0" w14:textId="77777777" w:rsidR="0097149A" w:rsidRPr="00522F50" w:rsidRDefault="0097149A" w:rsidP="0097149A">
            <w:pPr>
              <w:spacing w:before="120" w:after="0"/>
              <w:rPr>
                <w:rFonts w:eastAsia="Times New Roman"/>
              </w:rPr>
            </w:pPr>
            <w:r>
              <w:rPr>
                <w:rFonts w:eastAsia="Times New Roman"/>
              </w:rPr>
              <w:t>Time In Force</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67443D7" w14:textId="77777777" w:rsidR="0097149A" w:rsidRPr="00522F50" w:rsidRDefault="0097149A" w:rsidP="0097149A">
            <w:pPr>
              <w:spacing w:before="120" w:after="0"/>
              <w:rPr>
                <w:rFonts w:eastAsia="Times New Roman"/>
              </w:rPr>
            </w:pPr>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355B4CD9" w14:textId="77777777" w:rsidR="0097149A" w:rsidRPr="00522F50" w:rsidRDefault="0097149A" w:rsidP="0097149A">
            <w:pPr>
              <w:spacing w:before="120" w:after="0"/>
              <w:rPr>
                <w:rFonts w:eastAsia="Times New Roman"/>
              </w:rPr>
            </w:pPr>
          </w:p>
        </w:tc>
      </w:tr>
      <w:tr w:rsidR="0097149A" w:rsidDel="0097149A" w14:paraId="00126DE0" w14:textId="77777777" w:rsidTr="0097149A">
        <w:trPr>
          <w:trHeight w:val="300"/>
          <w:ins w:id="1519" w:author="admin" w:date="2021-08-23T21:38:00Z"/>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83530B" w14:textId="25455B3E" w:rsidR="0097149A" w:rsidRPr="00A03780" w:rsidDel="0097149A" w:rsidRDefault="0097149A" w:rsidP="0097149A">
            <w:pPr>
              <w:spacing w:before="120" w:after="0"/>
              <w:rPr>
                <w:ins w:id="1520" w:author="admin" w:date="2021-08-23T21:38:00Z"/>
                <w:rFonts w:eastAsia="Times New Roman"/>
              </w:rPr>
            </w:pPr>
            <w:ins w:id="1521" w:author="admin" w:date="2021-08-23T21:39:00Z">
              <w:r>
                <w:rPr>
                  <w:rFonts w:eastAsia="Times New Roman"/>
                </w:rPr>
                <w:t>60</w:t>
              </w:r>
            </w:ins>
          </w:p>
        </w:tc>
        <w:tc>
          <w:tcPr>
            <w:tcW w:w="1980" w:type="dxa"/>
            <w:tcBorders>
              <w:top w:val="single" w:sz="4" w:space="0" w:color="auto"/>
              <w:left w:val="nil"/>
              <w:bottom w:val="single" w:sz="4" w:space="0" w:color="auto"/>
              <w:right w:val="single" w:sz="4" w:space="0" w:color="auto"/>
            </w:tcBorders>
            <w:shd w:val="clear" w:color="auto" w:fill="70AD47" w:themeFill="accent6"/>
            <w:noWrap/>
          </w:tcPr>
          <w:p w14:paraId="0615C470" w14:textId="70CA1829" w:rsidR="0097149A" w:rsidRPr="00A03780" w:rsidDel="0097149A" w:rsidRDefault="0097149A" w:rsidP="0097149A">
            <w:pPr>
              <w:spacing w:before="120" w:after="0"/>
              <w:rPr>
                <w:ins w:id="1522" w:author="admin" w:date="2021-08-23T21:38:00Z"/>
                <w:rFonts w:eastAsia="Times New Roman"/>
              </w:rPr>
            </w:pPr>
            <w:ins w:id="1523" w:author="admin" w:date="2021-08-23T21:39:00Z">
              <w:r>
                <w:rPr>
                  <w:rFonts w:eastAsia="Times New Roman"/>
                  <w:highlight w:val="yellow"/>
                </w:rPr>
                <w:t>TransactTime</w:t>
              </w:r>
            </w:ins>
          </w:p>
        </w:tc>
        <w:tc>
          <w:tcPr>
            <w:tcW w:w="3420" w:type="dxa"/>
            <w:tcBorders>
              <w:top w:val="single" w:sz="4" w:space="0" w:color="auto"/>
              <w:left w:val="nil"/>
              <w:bottom w:val="single" w:sz="4" w:space="0" w:color="auto"/>
              <w:right w:val="single" w:sz="4" w:space="0" w:color="auto"/>
            </w:tcBorders>
            <w:shd w:val="clear" w:color="auto" w:fill="auto"/>
            <w:noWrap/>
          </w:tcPr>
          <w:p w14:paraId="0C1D9E55" w14:textId="140DD768" w:rsidR="0097149A" w:rsidRPr="00A03780" w:rsidDel="0097149A" w:rsidRDefault="0097149A" w:rsidP="0097149A">
            <w:pPr>
              <w:spacing w:before="120" w:after="0"/>
              <w:rPr>
                <w:ins w:id="1524" w:author="admin" w:date="2021-08-23T21:38:00Z"/>
                <w:rFonts w:eastAsia="Times New Roman"/>
              </w:rPr>
            </w:pPr>
            <w:ins w:id="1525" w:author="admin" w:date="2021-08-23T21:39:00Z">
              <w:r>
                <w:rPr>
                  <w:rFonts w:eastAsia="Times New Roman"/>
                </w:rPr>
                <w:t xml:space="preserve">Ví dụ: </w:t>
              </w:r>
              <w:r w:rsidRPr="00B71771">
                <w:rPr>
                  <w:rFonts w:eastAsia="Times New Roman"/>
                </w:rPr>
                <w:t>20210720-04:19:46.527</w:t>
              </w:r>
            </w:ins>
          </w:p>
        </w:tc>
        <w:tc>
          <w:tcPr>
            <w:tcW w:w="3060" w:type="dxa"/>
            <w:tcBorders>
              <w:top w:val="single" w:sz="4" w:space="0" w:color="auto"/>
              <w:left w:val="nil"/>
              <w:bottom w:val="single" w:sz="4" w:space="0" w:color="auto"/>
              <w:right w:val="single" w:sz="4" w:space="0" w:color="auto"/>
            </w:tcBorders>
            <w:shd w:val="clear" w:color="auto" w:fill="auto"/>
            <w:noWrap/>
          </w:tcPr>
          <w:p w14:paraId="674FEBB5" w14:textId="720D63A8" w:rsidR="0097149A" w:rsidDel="0097149A" w:rsidRDefault="0097149A" w:rsidP="0097149A">
            <w:pPr>
              <w:spacing w:before="120" w:after="0"/>
              <w:rPr>
                <w:ins w:id="1526" w:author="admin" w:date="2021-08-23T21:38:00Z"/>
                <w:rFonts w:eastAsia="Times New Roman"/>
              </w:rPr>
            </w:pPr>
            <w:ins w:id="1527" w:author="admin" w:date="2021-08-23T21:39:00Z">
              <w:r>
                <w:rPr>
                  <w:rFonts w:eastAsia="Times New Roman"/>
                  <w:highlight w:val="yellow"/>
                </w:rPr>
                <w:t>Thời gian đặt lệnh</w:t>
              </w:r>
            </w:ins>
          </w:p>
        </w:tc>
      </w:tr>
      <w:tr w:rsidR="0097149A" w:rsidDel="0097149A" w14:paraId="6E391B53" w14:textId="77777777" w:rsidTr="00E84233">
        <w:trPr>
          <w:trHeight w:val="300"/>
          <w:ins w:id="1528" w:author="admin" w:date="2021-08-23T21:38:00Z"/>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0DEC29" w14:textId="06B50AB0" w:rsidR="0097149A" w:rsidRPr="00A03780" w:rsidDel="0097149A" w:rsidRDefault="0097149A" w:rsidP="0097149A">
            <w:pPr>
              <w:spacing w:before="120" w:after="0"/>
              <w:rPr>
                <w:ins w:id="1529" w:author="admin" w:date="2021-08-23T21:38:00Z"/>
                <w:rFonts w:eastAsia="Times New Roman"/>
              </w:rPr>
            </w:pPr>
            <w:ins w:id="1530" w:author="admin" w:date="2021-08-23T21:39:00Z">
              <w:r>
                <w:rPr>
                  <w:rFonts w:eastAsia="Times New Roman"/>
                </w:rPr>
                <w:t>10</w:t>
              </w:r>
            </w:ins>
          </w:p>
        </w:tc>
        <w:tc>
          <w:tcPr>
            <w:tcW w:w="1980" w:type="dxa"/>
            <w:tcBorders>
              <w:top w:val="single" w:sz="4" w:space="0" w:color="auto"/>
              <w:left w:val="nil"/>
              <w:bottom w:val="single" w:sz="4" w:space="0" w:color="auto"/>
              <w:right w:val="single" w:sz="4" w:space="0" w:color="auto"/>
            </w:tcBorders>
            <w:shd w:val="clear" w:color="auto" w:fill="70AD47" w:themeFill="accent6"/>
            <w:noWrap/>
            <w:vAlign w:val="bottom"/>
          </w:tcPr>
          <w:p w14:paraId="5729CD2B" w14:textId="6A67AFB7" w:rsidR="0097149A" w:rsidRPr="00A03780" w:rsidDel="0097149A" w:rsidRDefault="0097149A" w:rsidP="0097149A">
            <w:pPr>
              <w:spacing w:before="120" w:after="0"/>
              <w:rPr>
                <w:ins w:id="1531" w:author="admin" w:date="2021-08-23T21:38:00Z"/>
                <w:rFonts w:eastAsia="Times New Roman"/>
              </w:rPr>
            </w:pPr>
            <w:ins w:id="1532" w:author="admin" w:date="2021-08-23T21:39:00Z">
              <w:r>
                <w:rPr>
                  <w:rFonts w:eastAsia="Times New Roman"/>
                </w:rPr>
                <w:t>Checksum</w:t>
              </w:r>
            </w:ins>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9B0BDCA" w14:textId="77777777" w:rsidR="0097149A" w:rsidRPr="00A03780" w:rsidDel="0097149A" w:rsidRDefault="0097149A" w:rsidP="0097149A">
            <w:pPr>
              <w:spacing w:before="120" w:after="0"/>
              <w:rPr>
                <w:ins w:id="1533" w:author="admin" w:date="2021-08-23T21:38:00Z"/>
                <w:rFonts w:eastAsia="Times New Roman"/>
              </w:rPr>
            </w:pPr>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0C6DE00D" w14:textId="77777777" w:rsidR="0097149A" w:rsidDel="0097149A" w:rsidRDefault="0097149A" w:rsidP="0097149A">
            <w:pPr>
              <w:spacing w:before="120" w:after="0"/>
              <w:rPr>
                <w:ins w:id="1534" w:author="admin" w:date="2021-08-23T21:38:00Z"/>
                <w:rFonts w:eastAsia="Times New Roman"/>
              </w:rPr>
            </w:pPr>
          </w:p>
        </w:tc>
      </w:tr>
      <w:tr w:rsidR="0097149A" w:rsidDel="0097149A" w14:paraId="39596DF5" w14:textId="50F91AD8" w:rsidTr="00E84233">
        <w:trPr>
          <w:trHeight w:val="300"/>
          <w:del w:id="1535" w:author="admin" w:date="2021-08-23T21:38:00Z"/>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7D7FE2" w14:textId="20608D0E" w:rsidR="0097149A" w:rsidRPr="00A03780" w:rsidDel="0097149A" w:rsidRDefault="0097149A" w:rsidP="0097149A">
            <w:pPr>
              <w:spacing w:before="120" w:after="0"/>
              <w:rPr>
                <w:del w:id="1536" w:author="admin" w:date="2021-08-23T21:38:00Z"/>
                <w:rFonts w:eastAsia="Times New Roman"/>
              </w:rPr>
            </w:pPr>
            <w:del w:id="1537" w:author="admin" w:date="2021-08-23T21:38:00Z">
              <w:r w:rsidRPr="00A03780" w:rsidDel="0097149A">
                <w:rPr>
                  <w:rFonts w:eastAsia="Times New Roman"/>
                </w:rPr>
                <w:delText>50</w:delText>
              </w:r>
            </w:del>
          </w:p>
        </w:tc>
        <w:tc>
          <w:tcPr>
            <w:tcW w:w="1980" w:type="dxa"/>
            <w:tcBorders>
              <w:top w:val="single" w:sz="4" w:space="0" w:color="auto"/>
              <w:left w:val="nil"/>
              <w:bottom w:val="single" w:sz="4" w:space="0" w:color="auto"/>
              <w:right w:val="single" w:sz="4" w:space="0" w:color="auto"/>
            </w:tcBorders>
            <w:shd w:val="clear" w:color="auto" w:fill="70AD47" w:themeFill="accent6"/>
            <w:noWrap/>
            <w:vAlign w:val="bottom"/>
          </w:tcPr>
          <w:p w14:paraId="4D9FDC4A" w14:textId="33100A22" w:rsidR="0097149A" w:rsidRPr="00A03780" w:rsidDel="0097149A" w:rsidRDefault="0097149A" w:rsidP="0097149A">
            <w:pPr>
              <w:spacing w:before="120" w:after="0"/>
              <w:rPr>
                <w:del w:id="1538" w:author="admin" w:date="2021-08-23T21:38:00Z"/>
                <w:rFonts w:eastAsia="Times New Roman"/>
              </w:rPr>
            </w:pPr>
            <w:del w:id="1539" w:author="admin" w:date="2021-08-23T21:38:00Z">
              <w:r w:rsidRPr="00A03780" w:rsidDel="0097149A">
                <w:rPr>
                  <w:rFonts w:eastAsia="Times New Roman"/>
                </w:rPr>
                <w:delText>Maker</w:delText>
              </w:r>
            </w:del>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8D2DEE6" w14:textId="09618F19" w:rsidR="0097149A" w:rsidRPr="00A03780" w:rsidDel="0097149A" w:rsidRDefault="0097149A" w:rsidP="0097149A">
            <w:pPr>
              <w:spacing w:before="120" w:after="0"/>
              <w:rPr>
                <w:del w:id="1540" w:author="admin" w:date="2021-08-23T21:38:00Z"/>
                <w:rFonts w:eastAsia="Times New Roman"/>
              </w:rPr>
            </w:pPr>
            <w:del w:id="1541" w:author="admin" w:date="2021-08-23T21:38:00Z">
              <w:r w:rsidRPr="00A03780" w:rsidDel="0097149A">
                <w:rPr>
                  <w:rFonts w:eastAsia="Times New Roman"/>
                </w:rPr>
                <w:delText>Tài khoản đặt lệnh</w:delText>
              </w:r>
            </w:del>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1CBDD322" w14:textId="78B4F3C7" w:rsidR="0097149A" w:rsidDel="0097149A" w:rsidRDefault="0097149A" w:rsidP="0097149A">
            <w:pPr>
              <w:spacing w:before="120" w:after="0"/>
              <w:rPr>
                <w:del w:id="1542" w:author="admin" w:date="2021-08-23T21:38:00Z"/>
                <w:rFonts w:eastAsia="Times New Roman"/>
              </w:rPr>
            </w:pPr>
            <w:del w:id="1543" w:author="admin" w:date="2021-08-23T21:38:00Z">
              <w:r w:rsidDel="0097149A">
                <w:rPr>
                  <w:rFonts w:eastAsia="Times New Roman"/>
                </w:rPr>
                <w:delText>Maker-Via</w:delText>
              </w:r>
            </w:del>
          </w:p>
        </w:tc>
      </w:tr>
      <w:tr w:rsidR="0097149A" w:rsidDel="0097149A" w14:paraId="239FF65B" w14:textId="35EC5E98" w:rsidTr="00E84233">
        <w:trPr>
          <w:trHeight w:val="300"/>
          <w:del w:id="1544" w:author="admin" w:date="2021-08-23T21:38:00Z"/>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C2918" w14:textId="12F3A67F" w:rsidR="0097149A" w:rsidRPr="00A03780" w:rsidDel="0097149A" w:rsidRDefault="0097149A" w:rsidP="0097149A">
            <w:pPr>
              <w:spacing w:before="120" w:after="0"/>
              <w:rPr>
                <w:del w:id="1545" w:author="admin" w:date="2021-08-23T21:38:00Z"/>
                <w:rFonts w:eastAsia="Times New Roman"/>
              </w:rPr>
            </w:pPr>
            <w:del w:id="1546" w:author="admin" w:date="2021-08-23T21:38:00Z">
              <w:r w:rsidRPr="00A03780" w:rsidDel="0097149A">
                <w:rPr>
                  <w:rFonts w:eastAsia="Times New Roman"/>
                </w:rPr>
                <w:delText>50</w:delText>
              </w:r>
            </w:del>
          </w:p>
        </w:tc>
        <w:tc>
          <w:tcPr>
            <w:tcW w:w="1980" w:type="dxa"/>
            <w:tcBorders>
              <w:top w:val="single" w:sz="4" w:space="0" w:color="auto"/>
              <w:left w:val="nil"/>
              <w:bottom w:val="single" w:sz="4" w:space="0" w:color="auto"/>
              <w:right w:val="single" w:sz="4" w:space="0" w:color="auto"/>
            </w:tcBorders>
            <w:shd w:val="clear" w:color="auto" w:fill="70AD47" w:themeFill="accent6"/>
            <w:noWrap/>
            <w:vAlign w:val="bottom"/>
          </w:tcPr>
          <w:p w14:paraId="3721566F" w14:textId="2847009F" w:rsidR="0097149A" w:rsidRPr="00A03780" w:rsidDel="0097149A" w:rsidRDefault="0097149A" w:rsidP="0097149A">
            <w:pPr>
              <w:spacing w:before="120" w:after="0"/>
              <w:rPr>
                <w:del w:id="1547" w:author="admin" w:date="2021-08-23T21:38:00Z"/>
                <w:rFonts w:eastAsia="Times New Roman"/>
              </w:rPr>
            </w:pPr>
            <w:del w:id="1548" w:author="admin" w:date="2021-08-23T21:38:00Z">
              <w:r w:rsidRPr="00A03780" w:rsidDel="0097149A">
                <w:rPr>
                  <w:rFonts w:eastAsia="Times New Roman"/>
                </w:rPr>
                <w:delText>Via</w:delText>
              </w:r>
            </w:del>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4FDBC90" w14:textId="46EFAD3A" w:rsidR="0097149A" w:rsidRPr="00A03780" w:rsidDel="0097149A" w:rsidRDefault="0097149A" w:rsidP="0097149A">
            <w:pPr>
              <w:spacing w:before="120" w:after="0"/>
              <w:rPr>
                <w:del w:id="1549" w:author="admin" w:date="2021-08-23T21:38:00Z"/>
                <w:rFonts w:eastAsia="Times New Roman"/>
              </w:rPr>
            </w:pPr>
            <w:del w:id="1550" w:author="admin" w:date="2021-08-23T21:38:00Z">
              <w:r w:rsidRPr="00A03780" w:rsidDel="0097149A">
                <w:rPr>
                  <w:rFonts w:eastAsia="Times New Roman"/>
                </w:rPr>
                <w:delText>Kênh đặt lệnh</w:delText>
              </w:r>
            </w:del>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6537AACA" w14:textId="5BB47B55" w:rsidR="0097149A" w:rsidDel="0097149A" w:rsidRDefault="0097149A" w:rsidP="0097149A">
            <w:pPr>
              <w:spacing w:before="120" w:after="0"/>
              <w:rPr>
                <w:del w:id="1551" w:author="admin" w:date="2021-08-23T21:38:00Z"/>
                <w:rFonts w:eastAsia="Times New Roman"/>
              </w:rPr>
            </w:pPr>
            <w:del w:id="1552" w:author="admin" w:date="2021-08-23T21:38:00Z">
              <w:r w:rsidDel="0097149A">
                <w:rPr>
                  <w:rFonts w:eastAsia="Times New Roman"/>
                </w:rPr>
                <w:delText>Maker-Via</w:delText>
              </w:r>
            </w:del>
          </w:p>
        </w:tc>
      </w:tr>
    </w:tbl>
    <w:p w14:paraId="3A09962E" w14:textId="77777777" w:rsidR="001E0074" w:rsidRPr="00BC70A4" w:rsidRDefault="001E0074" w:rsidP="00BC70A4">
      <w:pPr>
        <w:rPr>
          <w:lang w:val="en-GB"/>
        </w:rPr>
      </w:pPr>
    </w:p>
    <w:p w14:paraId="0223C4EE" w14:textId="2C56F4C0" w:rsidR="0006594F" w:rsidRDefault="0006594F" w:rsidP="00C47CC9">
      <w:pPr>
        <w:pStyle w:val="Heading4"/>
      </w:pPr>
      <w:r>
        <w:t>Pending Replace</w:t>
      </w:r>
    </w:p>
    <w:p w14:paraId="1EF83308" w14:textId="2F0DBF39" w:rsidR="00C926A1" w:rsidRDefault="00203B84" w:rsidP="00C926A1">
      <w:r>
        <w:t>Message thông báo yêu cầu sửa đã nhận được bởi hệ thống.</w:t>
      </w:r>
    </w:p>
    <w:tbl>
      <w:tblPr>
        <w:tblW w:w="9378" w:type="dxa"/>
        <w:tblLook w:val="04A0" w:firstRow="1" w:lastRow="0" w:firstColumn="1" w:lastColumn="0" w:noHBand="0" w:noVBand="1"/>
      </w:tblPr>
      <w:tblGrid>
        <w:gridCol w:w="918"/>
        <w:gridCol w:w="2015"/>
        <w:gridCol w:w="3420"/>
        <w:gridCol w:w="3025"/>
      </w:tblGrid>
      <w:tr w:rsidR="00DE276B" w:rsidRPr="00522F50" w14:paraId="2C10AA47"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hideMark/>
          </w:tcPr>
          <w:p w14:paraId="7DBD78E1" w14:textId="77777777" w:rsidR="00DE276B" w:rsidRPr="00122002" w:rsidRDefault="00DE276B" w:rsidP="00E84233">
            <w:pPr>
              <w:spacing w:before="120" w:after="0"/>
              <w:rPr>
                <w:rFonts w:eastAsia="Times New Roman"/>
                <w:b/>
              </w:rPr>
            </w:pPr>
            <w:r w:rsidRPr="00122002">
              <w:rPr>
                <w:rFonts w:eastAsia="Times New Roman"/>
                <w:b/>
              </w:rPr>
              <w:t>Tag</w:t>
            </w:r>
          </w:p>
        </w:tc>
        <w:tc>
          <w:tcPr>
            <w:tcW w:w="2015"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68D33F61" w14:textId="77777777" w:rsidR="00DE276B" w:rsidRPr="00122002" w:rsidRDefault="00DE276B" w:rsidP="00E84233">
            <w:pPr>
              <w:spacing w:before="120" w:after="0"/>
              <w:rPr>
                <w:rFonts w:eastAsia="Times New Roman"/>
                <w:b/>
              </w:rPr>
            </w:pPr>
            <w:r w:rsidRPr="00122002">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0B335EF5" w14:textId="77777777" w:rsidR="00DE276B" w:rsidRPr="00122002" w:rsidRDefault="00DE276B" w:rsidP="00E84233">
            <w:pPr>
              <w:spacing w:before="120" w:after="0"/>
              <w:rPr>
                <w:rFonts w:eastAsia="Times New Roman"/>
                <w:b/>
              </w:rPr>
            </w:pPr>
            <w:r w:rsidRPr="00122002">
              <w:rPr>
                <w:rFonts w:eastAsia="Times New Roman"/>
                <w:b/>
              </w:rPr>
              <w:t>Value</w:t>
            </w:r>
          </w:p>
        </w:tc>
        <w:tc>
          <w:tcPr>
            <w:tcW w:w="3025" w:type="dxa"/>
            <w:tcBorders>
              <w:top w:val="single" w:sz="4" w:space="0" w:color="auto"/>
              <w:left w:val="nil"/>
              <w:bottom w:val="single" w:sz="4" w:space="0" w:color="auto"/>
              <w:right w:val="single" w:sz="4" w:space="0" w:color="auto"/>
            </w:tcBorders>
            <w:shd w:val="clear" w:color="auto" w:fill="A8D08D" w:themeFill="accent6" w:themeFillTint="99"/>
            <w:noWrap/>
            <w:hideMark/>
          </w:tcPr>
          <w:p w14:paraId="4CCE9400" w14:textId="77777777" w:rsidR="00DE276B" w:rsidRPr="00122002" w:rsidRDefault="00DE276B" w:rsidP="00E84233">
            <w:pPr>
              <w:spacing w:before="120" w:after="0"/>
              <w:rPr>
                <w:rFonts w:eastAsia="Times New Roman"/>
                <w:b/>
              </w:rPr>
            </w:pPr>
            <w:r w:rsidRPr="00122002">
              <w:rPr>
                <w:rFonts w:eastAsia="Times New Roman"/>
                <w:b/>
              </w:rPr>
              <w:t>Comment</w:t>
            </w:r>
          </w:p>
        </w:tc>
      </w:tr>
      <w:tr w:rsidR="0097149A" w:rsidRPr="00522F50" w14:paraId="7D10FD6C" w14:textId="77777777" w:rsidTr="00E84233">
        <w:trPr>
          <w:trHeight w:val="300"/>
          <w:ins w:id="1553" w:author="admin" w:date="2021-08-23T21:39: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392D407E" w14:textId="75ABB784" w:rsidR="0097149A" w:rsidRPr="00522F50" w:rsidRDefault="0097149A" w:rsidP="0097149A">
            <w:pPr>
              <w:spacing w:before="120" w:after="0"/>
              <w:rPr>
                <w:ins w:id="1554" w:author="admin" w:date="2021-08-23T21:39:00Z"/>
                <w:rFonts w:eastAsia="Times New Roman"/>
              </w:rPr>
            </w:pPr>
            <w:ins w:id="1555" w:author="admin" w:date="2021-08-23T21:40:00Z">
              <w:r>
                <w:rPr>
                  <w:rFonts w:eastAsia="Times New Roman"/>
                </w:rPr>
                <w:t>8</w:t>
              </w:r>
            </w:ins>
          </w:p>
        </w:tc>
        <w:tc>
          <w:tcPr>
            <w:tcW w:w="2015" w:type="dxa"/>
            <w:tcBorders>
              <w:top w:val="single" w:sz="4" w:space="0" w:color="auto"/>
              <w:left w:val="single" w:sz="4" w:space="0" w:color="auto"/>
              <w:bottom w:val="single" w:sz="4" w:space="0" w:color="auto"/>
              <w:right w:val="single" w:sz="4" w:space="0" w:color="auto"/>
            </w:tcBorders>
            <w:shd w:val="clear" w:color="auto" w:fill="auto"/>
            <w:noWrap/>
          </w:tcPr>
          <w:p w14:paraId="180FEFB4" w14:textId="77777777" w:rsidR="0097149A" w:rsidRPr="00522F50" w:rsidRDefault="0097149A" w:rsidP="0097149A">
            <w:pPr>
              <w:spacing w:before="120" w:after="0"/>
              <w:rPr>
                <w:ins w:id="1556" w:author="admin" w:date="2021-08-23T21:39:00Z"/>
                <w:rFonts w:eastAsia="Times New Roman"/>
              </w:rPr>
            </w:pPr>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366B7C45" w14:textId="57AC2E40" w:rsidR="0097149A" w:rsidRPr="00522F50" w:rsidRDefault="0097149A" w:rsidP="0097149A">
            <w:pPr>
              <w:spacing w:before="120" w:after="0"/>
              <w:rPr>
                <w:ins w:id="1557" w:author="admin" w:date="2021-08-23T21:39:00Z"/>
                <w:rFonts w:eastAsia="Times New Roman"/>
              </w:rPr>
            </w:pPr>
            <w:ins w:id="1558" w:author="admin" w:date="2021-08-23T21:40:00Z">
              <w:r w:rsidRPr="00007D82">
                <w:rPr>
                  <w:rFonts w:eastAsia="Times New Roman"/>
                </w:rPr>
                <w:t>FIX.4.4</w:t>
              </w:r>
            </w:ins>
          </w:p>
        </w:tc>
        <w:tc>
          <w:tcPr>
            <w:tcW w:w="3025" w:type="dxa"/>
            <w:tcBorders>
              <w:top w:val="single" w:sz="4" w:space="0" w:color="auto"/>
              <w:left w:val="single" w:sz="4" w:space="0" w:color="auto"/>
              <w:bottom w:val="single" w:sz="4" w:space="0" w:color="auto"/>
              <w:right w:val="single" w:sz="4" w:space="0" w:color="auto"/>
            </w:tcBorders>
            <w:shd w:val="clear" w:color="auto" w:fill="auto"/>
            <w:noWrap/>
          </w:tcPr>
          <w:p w14:paraId="548B3F87" w14:textId="77777777" w:rsidR="0097149A" w:rsidRPr="00522F50" w:rsidRDefault="0097149A" w:rsidP="0097149A">
            <w:pPr>
              <w:spacing w:before="120" w:after="0"/>
              <w:rPr>
                <w:ins w:id="1559" w:author="admin" w:date="2021-08-23T21:39:00Z"/>
                <w:rFonts w:eastAsia="Times New Roman"/>
              </w:rPr>
            </w:pPr>
          </w:p>
        </w:tc>
      </w:tr>
      <w:tr w:rsidR="0097149A" w:rsidRPr="00522F50" w14:paraId="6746C04E" w14:textId="77777777" w:rsidTr="00E84233">
        <w:trPr>
          <w:trHeight w:val="300"/>
          <w:ins w:id="1560" w:author="admin" w:date="2021-08-23T21:39: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0FD72135" w14:textId="03772B4A" w:rsidR="0097149A" w:rsidRPr="00522F50" w:rsidRDefault="0097149A" w:rsidP="0097149A">
            <w:pPr>
              <w:spacing w:before="120" w:after="0"/>
              <w:rPr>
                <w:ins w:id="1561" w:author="admin" w:date="2021-08-23T21:39:00Z"/>
                <w:rFonts w:eastAsia="Times New Roman"/>
              </w:rPr>
            </w:pPr>
            <w:ins w:id="1562" w:author="admin" w:date="2021-08-23T21:40:00Z">
              <w:r>
                <w:rPr>
                  <w:rFonts w:eastAsia="Times New Roman"/>
                </w:rPr>
                <w:t>9</w:t>
              </w:r>
            </w:ins>
          </w:p>
        </w:tc>
        <w:tc>
          <w:tcPr>
            <w:tcW w:w="2015" w:type="dxa"/>
            <w:tcBorders>
              <w:top w:val="single" w:sz="4" w:space="0" w:color="auto"/>
              <w:left w:val="single" w:sz="4" w:space="0" w:color="auto"/>
              <w:bottom w:val="single" w:sz="4" w:space="0" w:color="auto"/>
              <w:right w:val="single" w:sz="4" w:space="0" w:color="auto"/>
            </w:tcBorders>
            <w:shd w:val="clear" w:color="auto" w:fill="auto"/>
            <w:noWrap/>
          </w:tcPr>
          <w:p w14:paraId="4B21A33A" w14:textId="0DC467CA" w:rsidR="0097149A" w:rsidRPr="00522F50" w:rsidRDefault="0097149A" w:rsidP="0097149A">
            <w:pPr>
              <w:spacing w:before="120" w:after="0"/>
              <w:rPr>
                <w:ins w:id="1563" w:author="admin" w:date="2021-08-23T21:39:00Z"/>
                <w:rFonts w:eastAsia="Times New Roman"/>
              </w:rPr>
            </w:pPr>
            <w:ins w:id="1564" w:author="admin" w:date="2021-08-23T21:40:00Z">
              <w:r w:rsidRPr="007F655C">
                <w:rPr>
                  <w:rFonts w:eastAsia="Times New Roman"/>
                  <w:sz w:val="20"/>
                  <w:szCs w:val="20"/>
                </w:rPr>
                <w:t>BodyLength</w:t>
              </w:r>
            </w:ins>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647FD204" w14:textId="77777777" w:rsidR="0097149A" w:rsidRPr="00522F50" w:rsidRDefault="0097149A" w:rsidP="0097149A">
            <w:pPr>
              <w:spacing w:before="120" w:after="0"/>
              <w:rPr>
                <w:ins w:id="1565" w:author="admin" w:date="2021-08-23T21:39:00Z"/>
                <w:rFonts w:eastAsia="Times New Roman"/>
              </w:rPr>
            </w:pPr>
          </w:p>
        </w:tc>
        <w:tc>
          <w:tcPr>
            <w:tcW w:w="3025" w:type="dxa"/>
            <w:tcBorders>
              <w:top w:val="single" w:sz="4" w:space="0" w:color="auto"/>
              <w:left w:val="single" w:sz="4" w:space="0" w:color="auto"/>
              <w:bottom w:val="single" w:sz="4" w:space="0" w:color="auto"/>
              <w:right w:val="single" w:sz="4" w:space="0" w:color="auto"/>
            </w:tcBorders>
            <w:shd w:val="clear" w:color="auto" w:fill="auto"/>
            <w:noWrap/>
          </w:tcPr>
          <w:p w14:paraId="16A8DD84" w14:textId="77777777" w:rsidR="0097149A" w:rsidRPr="00522F50" w:rsidRDefault="0097149A" w:rsidP="0097149A">
            <w:pPr>
              <w:spacing w:before="120" w:after="0"/>
              <w:rPr>
                <w:ins w:id="1566" w:author="admin" w:date="2021-08-23T21:39:00Z"/>
                <w:rFonts w:eastAsia="Times New Roman"/>
              </w:rPr>
            </w:pPr>
          </w:p>
        </w:tc>
      </w:tr>
      <w:tr w:rsidR="0097149A" w:rsidRPr="00522F50" w14:paraId="2E195B98"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hideMark/>
          </w:tcPr>
          <w:p w14:paraId="16613D50" w14:textId="77777777" w:rsidR="0097149A" w:rsidRPr="00522F50" w:rsidRDefault="0097149A" w:rsidP="0097149A">
            <w:pPr>
              <w:spacing w:before="120" w:after="0"/>
              <w:rPr>
                <w:rFonts w:eastAsia="Times New Roman"/>
              </w:rPr>
            </w:pPr>
            <w:r w:rsidRPr="00522F50">
              <w:rPr>
                <w:rFonts w:eastAsia="Times New Roman"/>
              </w:rPr>
              <w:t>35</w:t>
            </w:r>
          </w:p>
        </w:tc>
        <w:tc>
          <w:tcPr>
            <w:tcW w:w="2015" w:type="dxa"/>
            <w:tcBorders>
              <w:top w:val="single" w:sz="4" w:space="0" w:color="auto"/>
              <w:left w:val="single" w:sz="4" w:space="0" w:color="auto"/>
              <w:bottom w:val="single" w:sz="4" w:space="0" w:color="auto"/>
              <w:right w:val="single" w:sz="4" w:space="0" w:color="auto"/>
            </w:tcBorders>
            <w:shd w:val="clear" w:color="auto" w:fill="auto"/>
            <w:noWrap/>
            <w:hideMark/>
          </w:tcPr>
          <w:p w14:paraId="2B79DF89" w14:textId="77777777" w:rsidR="0097149A" w:rsidRPr="00522F50" w:rsidRDefault="0097149A" w:rsidP="0097149A">
            <w:pPr>
              <w:spacing w:before="120" w:after="0"/>
              <w:rPr>
                <w:rFonts w:eastAsia="Times New Roman"/>
              </w:rPr>
            </w:pPr>
            <w:r w:rsidRPr="00522F50">
              <w:rPr>
                <w:rFonts w:eastAsia="Times New Roman"/>
              </w:rPr>
              <w:t>MsgType</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D814A75" w14:textId="77777777" w:rsidR="0097149A" w:rsidRPr="00522F50" w:rsidRDefault="0097149A" w:rsidP="0097149A">
            <w:pPr>
              <w:spacing w:before="120" w:after="0"/>
              <w:rPr>
                <w:rFonts w:eastAsia="Times New Roman"/>
              </w:rPr>
            </w:pPr>
            <w:r w:rsidRPr="00522F50">
              <w:rPr>
                <w:rFonts w:eastAsia="Times New Roman"/>
              </w:rPr>
              <w:t>8</w:t>
            </w:r>
          </w:p>
        </w:tc>
        <w:tc>
          <w:tcPr>
            <w:tcW w:w="3025" w:type="dxa"/>
            <w:tcBorders>
              <w:top w:val="single" w:sz="4" w:space="0" w:color="auto"/>
              <w:left w:val="single" w:sz="4" w:space="0" w:color="auto"/>
              <w:bottom w:val="single" w:sz="4" w:space="0" w:color="auto"/>
              <w:right w:val="single" w:sz="4" w:space="0" w:color="auto"/>
            </w:tcBorders>
            <w:shd w:val="clear" w:color="auto" w:fill="auto"/>
            <w:noWrap/>
            <w:hideMark/>
          </w:tcPr>
          <w:p w14:paraId="6412537A"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0622EB8A" w14:textId="77777777" w:rsidTr="00E84233">
        <w:trPr>
          <w:trHeight w:val="300"/>
          <w:ins w:id="1567" w:author="admin" w:date="2021-08-23T21:40: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71F13047" w14:textId="1BDDEA5A" w:rsidR="0097149A" w:rsidRDefault="0097149A" w:rsidP="0097149A">
            <w:pPr>
              <w:spacing w:before="120" w:after="0"/>
              <w:rPr>
                <w:ins w:id="1568" w:author="admin" w:date="2021-08-23T21:40:00Z"/>
                <w:rFonts w:eastAsia="Times New Roman"/>
              </w:rPr>
            </w:pPr>
            <w:ins w:id="1569" w:author="admin" w:date="2021-08-23T21:40:00Z">
              <w:r>
                <w:rPr>
                  <w:rFonts w:eastAsia="Times New Roman"/>
                </w:rPr>
                <w:t>34</w:t>
              </w:r>
            </w:ins>
          </w:p>
        </w:tc>
        <w:tc>
          <w:tcPr>
            <w:tcW w:w="2015" w:type="dxa"/>
            <w:tcBorders>
              <w:top w:val="single" w:sz="4" w:space="0" w:color="auto"/>
              <w:left w:val="nil"/>
              <w:bottom w:val="single" w:sz="4" w:space="0" w:color="auto"/>
              <w:right w:val="single" w:sz="4" w:space="0" w:color="auto"/>
            </w:tcBorders>
            <w:shd w:val="clear" w:color="auto" w:fill="auto"/>
            <w:noWrap/>
          </w:tcPr>
          <w:p w14:paraId="4CD60010" w14:textId="2B744714" w:rsidR="0097149A" w:rsidRDefault="0097149A" w:rsidP="0097149A">
            <w:pPr>
              <w:spacing w:before="120" w:after="0"/>
              <w:rPr>
                <w:ins w:id="1570" w:author="admin" w:date="2021-08-23T21:40:00Z"/>
                <w:rFonts w:eastAsia="Times New Roman"/>
              </w:rPr>
            </w:pPr>
            <w:ins w:id="1571" w:author="admin" w:date="2021-08-23T21:40:00Z">
              <w:r w:rsidRPr="007F655C">
                <w:rPr>
                  <w:rFonts w:eastAsia="Times New Roman"/>
                  <w:sz w:val="20"/>
                  <w:szCs w:val="20"/>
                </w:rPr>
                <w:t>MsgSeqNum</w:t>
              </w:r>
            </w:ins>
          </w:p>
        </w:tc>
        <w:tc>
          <w:tcPr>
            <w:tcW w:w="3420" w:type="dxa"/>
            <w:tcBorders>
              <w:top w:val="single" w:sz="4" w:space="0" w:color="auto"/>
              <w:left w:val="nil"/>
              <w:bottom w:val="single" w:sz="4" w:space="0" w:color="auto"/>
              <w:right w:val="single" w:sz="4" w:space="0" w:color="auto"/>
            </w:tcBorders>
            <w:shd w:val="clear" w:color="auto" w:fill="auto"/>
            <w:noWrap/>
          </w:tcPr>
          <w:p w14:paraId="48CD51C9" w14:textId="26D78F93" w:rsidR="0097149A" w:rsidRPr="00522F50" w:rsidRDefault="0097149A" w:rsidP="0097149A">
            <w:pPr>
              <w:spacing w:before="120" w:after="0"/>
              <w:rPr>
                <w:ins w:id="1572" w:author="admin" w:date="2021-08-23T21:40:00Z"/>
                <w:rFonts w:eastAsia="Times New Roman"/>
              </w:rPr>
            </w:pPr>
            <w:ins w:id="1573" w:author="admin" w:date="2021-08-23T21:40:00Z">
              <w:r w:rsidRPr="00B67379">
                <w:rPr>
                  <w:rFonts w:eastAsia="Times New Roman"/>
                  <w:sz w:val="20"/>
                  <w:szCs w:val="20"/>
                </w:rPr>
                <w:t>số seq tăng dần của msg</w:t>
              </w:r>
            </w:ins>
          </w:p>
        </w:tc>
        <w:tc>
          <w:tcPr>
            <w:tcW w:w="3025" w:type="dxa"/>
            <w:tcBorders>
              <w:top w:val="single" w:sz="4" w:space="0" w:color="auto"/>
              <w:left w:val="nil"/>
              <w:bottom w:val="single" w:sz="4" w:space="0" w:color="auto"/>
              <w:right w:val="single" w:sz="4" w:space="0" w:color="auto"/>
            </w:tcBorders>
            <w:shd w:val="clear" w:color="auto" w:fill="auto"/>
            <w:noWrap/>
          </w:tcPr>
          <w:p w14:paraId="07C75C0C" w14:textId="77777777" w:rsidR="0097149A" w:rsidRPr="00522F50" w:rsidRDefault="0097149A" w:rsidP="0097149A">
            <w:pPr>
              <w:spacing w:before="120" w:after="0"/>
              <w:rPr>
                <w:ins w:id="1574" w:author="admin" w:date="2021-08-23T21:40:00Z"/>
                <w:rFonts w:eastAsia="Times New Roman"/>
              </w:rPr>
            </w:pPr>
          </w:p>
        </w:tc>
      </w:tr>
      <w:tr w:rsidR="0097149A" w:rsidRPr="00522F50" w14:paraId="30BC667F" w14:textId="77777777" w:rsidTr="00E84233">
        <w:trPr>
          <w:trHeight w:val="300"/>
          <w:ins w:id="1575" w:author="admin" w:date="2021-08-23T21:40: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04B2C2EF" w14:textId="36ABD4EB" w:rsidR="0097149A" w:rsidRDefault="0097149A" w:rsidP="0097149A">
            <w:pPr>
              <w:spacing w:before="120" w:after="0"/>
              <w:rPr>
                <w:ins w:id="1576" w:author="admin" w:date="2021-08-23T21:40:00Z"/>
                <w:rFonts w:eastAsia="Times New Roman"/>
              </w:rPr>
            </w:pPr>
            <w:ins w:id="1577" w:author="admin" w:date="2021-08-23T21:40:00Z">
              <w:r>
                <w:rPr>
                  <w:rFonts w:eastAsia="Times New Roman"/>
                </w:rPr>
                <w:t>49</w:t>
              </w:r>
            </w:ins>
          </w:p>
        </w:tc>
        <w:tc>
          <w:tcPr>
            <w:tcW w:w="2015" w:type="dxa"/>
            <w:tcBorders>
              <w:top w:val="single" w:sz="4" w:space="0" w:color="auto"/>
              <w:left w:val="nil"/>
              <w:bottom w:val="single" w:sz="4" w:space="0" w:color="auto"/>
              <w:right w:val="single" w:sz="4" w:space="0" w:color="auto"/>
            </w:tcBorders>
            <w:shd w:val="clear" w:color="auto" w:fill="auto"/>
            <w:noWrap/>
          </w:tcPr>
          <w:p w14:paraId="58ED0E55" w14:textId="7913FF07" w:rsidR="0097149A" w:rsidRDefault="0097149A" w:rsidP="0097149A">
            <w:pPr>
              <w:spacing w:before="120" w:after="0"/>
              <w:rPr>
                <w:ins w:id="1578" w:author="admin" w:date="2021-08-23T21:40:00Z"/>
                <w:rFonts w:eastAsia="Times New Roman"/>
              </w:rPr>
            </w:pPr>
            <w:ins w:id="1579" w:author="admin" w:date="2021-08-23T21:40:00Z">
              <w:r w:rsidRPr="007F655C">
                <w:rPr>
                  <w:rFonts w:eastAsia="Times New Roman"/>
                  <w:sz w:val="20"/>
                  <w:szCs w:val="20"/>
                </w:rPr>
                <w:t>SenderCompID</w:t>
              </w:r>
            </w:ins>
          </w:p>
        </w:tc>
        <w:tc>
          <w:tcPr>
            <w:tcW w:w="3420" w:type="dxa"/>
            <w:tcBorders>
              <w:top w:val="single" w:sz="4" w:space="0" w:color="auto"/>
              <w:left w:val="nil"/>
              <w:bottom w:val="single" w:sz="4" w:space="0" w:color="auto"/>
              <w:right w:val="single" w:sz="4" w:space="0" w:color="auto"/>
            </w:tcBorders>
            <w:shd w:val="clear" w:color="auto" w:fill="auto"/>
            <w:noWrap/>
          </w:tcPr>
          <w:p w14:paraId="0F2BB093" w14:textId="77777777" w:rsidR="0097149A" w:rsidRDefault="0097149A" w:rsidP="0097149A">
            <w:pPr>
              <w:spacing w:before="120" w:after="0"/>
              <w:rPr>
                <w:ins w:id="1580" w:author="admin" w:date="2021-08-23T21:40:00Z"/>
                <w:rFonts w:eastAsia="Times New Roman"/>
              </w:rPr>
            </w:pPr>
            <w:ins w:id="1581" w:author="admin" w:date="2021-08-23T21:40:00Z">
              <w:r>
                <w:rPr>
                  <w:rFonts w:eastAsia="Times New Roman"/>
                </w:rPr>
                <w:t>EORS.01</w:t>
              </w:r>
            </w:ins>
          </w:p>
          <w:p w14:paraId="194BC5F9" w14:textId="1A21A2CA" w:rsidR="0097149A" w:rsidRPr="00522F50" w:rsidRDefault="0097149A" w:rsidP="0097149A">
            <w:pPr>
              <w:spacing w:before="120" w:after="0"/>
              <w:rPr>
                <w:ins w:id="1582" w:author="admin" w:date="2021-08-23T21:40:00Z"/>
                <w:rFonts w:eastAsia="Times New Roman"/>
              </w:rPr>
            </w:pPr>
            <w:ins w:id="1583" w:author="admin" w:date="2021-08-23T21:40:00Z">
              <w:r>
                <w:rPr>
                  <w:rFonts w:eastAsia="Times New Roman"/>
                </w:rPr>
                <w:t>EORS.02</w:t>
              </w:r>
            </w:ins>
          </w:p>
        </w:tc>
        <w:tc>
          <w:tcPr>
            <w:tcW w:w="3025" w:type="dxa"/>
            <w:tcBorders>
              <w:top w:val="single" w:sz="4" w:space="0" w:color="auto"/>
              <w:left w:val="nil"/>
              <w:bottom w:val="single" w:sz="4" w:space="0" w:color="auto"/>
              <w:right w:val="single" w:sz="4" w:space="0" w:color="auto"/>
            </w:tcBorders>
            <w:shd w:val="clear" w:color="auto" w:fill="auto"/>
            <w:noWrap/>
          </w:tcPr>
          <w:p w14:paraId="0AF694F0" w14:textId="77777777" w:rsidR="0097149A" w:rsidRPr="00522F50" w:rsidRDefault="0097149A" w:rsidP="0097149A">
            <w:pPr>
              <w:spacing w:before="120" w:after="0"/>
              <w:rPr>
                <w:ins w:id="1584" w:author="admin" w:date="2021-08-23T21:40:00Z"/>
                <w:rFonts w:eastAsia="Times New Roman"/>
              </w:rPr>
            </w:pPr>
          </w:p>
        </w:tc>
      </w:tr>
      <w:tr w:rsidR="0097149A" w:rsidRPr="00522F50" w14:paraId="6B14C395" w14:textId="77777777" w:rsidTr="00E84233">
        <w:trPr>
          <w:trHeight w:val="300"/>
          <w:ins w:id="1585" w:author="admin" w:date="2021-08-23T21:40: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46B4EF87" w14:textId="176ED961" w:rsidR="0097149A" w:rsidRDefault="0097149A" w:rsidP="0097149A">
            <w:pPr>
              <w:spacing w:before="120" w:after="0"/>
              <w:rPr>
                <w:ins w:id="1586" w:author="admin" w:date="2021-08-23T21:40:00Z"/>
                <w:rFonts w:eastAsia="Times New Roman"/>
              </w:rPr>
            </w:pPr>
            <w:ins w:id="1587" w:author="admin" w:date="2021-08-23T21:40:00Z">
              <w:r>
                <w:rPr>
                  <w:rFonts w:eastAsia="Times New Roman"/>
                </w:rPr>
                <w:t>50</w:t>
              </w:r>
            </w:ins>
          </w:p>
        </w:tc>
        <w:tc>
          <w:tcPr>
            <w:tcW w:w="2015" w:type="dxa"/>
            <w:tcBorders>
              <w:top w:val="single" w:sz="4" w:space="0" w:color="auto"/>
              <w:left w:val="nil"/>
              <w:bottom w:val="single" w:sz="4" w:space="0" w:color="auto"/>
              <w:right w:val="single" w:sz="4" w:space="0" w:color="auto"/>
            </w:tcBorders>
            <w:shd w:val="clear" w:color="auto" w:fill="auto"/>
            <w:noWrap/>
          </w:tcPr>
          <w:p w14:paraId="2655DC45" w14:textId="12962858" w:rsidR="0097149A" w:rsidRDefault="0097149A" w:rsidP="0097149A">
            <w:pPr>
              <w:spacing w:before="120" w:after="0"/>
              <w:rPr>
                <w:ins w:id="1588" w:author="admin" w:date="2021-08-23T21:40:00Z"/>
                <w:rFonts w:eastAsia="Times New Roman"/>
              </w:rPr>
            </w:pPr>
            <w:ins w:id="1589" w:author="admin" w:date="2021-08-23T21:40:00Z">
              <w:r>
                <w:rPr>
                  <w:rFonts w:eastAsia="Times New Roman"/>
                </w:rPr>
                <w:t>Maker - Via</w:t>
              </w:r>
            </w:ins>
          </w:p>
        </w:tc>
        <w:tc>
          <w:tcPr>
            <w:tcW w:w="3420" w:type="dxa"/>
            <w:tcBorders>
              <w:top w:val="single" w:sz="4" w:space="0" w:color="auto"/>
              <w:left w:val="nil"/>
              <w:bottom w:val="single" w:sz="4" w:space="0" w:color="auto"/>
              <w:right w:val="single" w:sz="4" w:space="0" w:color="auto"/>
            </w:tcBorders>
            <w:shd w:val="clear" w:color="auto" w:fill="auto"/>
            <w:noWrap/>
          </w:tcPr>
          <w:p w14:paraId="46F00ED2" w14:textId="25968419" w:rsidR="0097149A" w:rsidRPr="00522F50" w:rsidRDefault="0097149A" w:rsidP="0097149A">
            <w:pPr>
              <w:spacing w:before="120" w:after="0"/>
              <w:rPr>
                <w:ins w:id="1590" w:author="admin" w:date="2021-08-23T21:40:00Z"/>
                <w:rFonts w:eastAsia="Times New Roman"/>
              </w:rPr>
            </w:pPr>
            <w:ins w:id="1591" w:author="admin" w:date="2021-08-23T21:40:00Z">
              <w:r>
                <w:rPr>
                  <w:rFonts w:eastAsia="Times New Roman"/>
                </w:rPr>
                <w:t>Kênh đặt lệnh</w:t>
              </w:r>
            </w:ins>
          </w:p>
        </w:tc>
        <w:tc>
          <w:tcPr>
            <w:tcW w:w="3025" w:type="dxa"/>
            <w:tcBorders>
              <w:top w:val="single" w:sz="4" w:space="0" w:color="auto"/>
              <w:left w:val="nil"/>
              <w:bottom w:val="single" w:sz="4" w:space="0" w:color="auto"/>
              <w:right w:val="single" w:sz="4" w:space="0" w:color="auto"/>
            </w:tcBorders>
            <w:shd w:val="clear" w:color="auto" w:fill="auto"/>
            <w:noWrap/>
          </w:tcPr>
          <w:p w14:paraId="02755A45" w14:textId="1A567B8A" w:rsidR="0097149A" w:rsidRPr="00522F50" w:rsidRDefault="0097149A" w:rsidP="0097149A">
            <w:pPr>
              <w:spacing w:before="120" w:after="0"/>
              <w:rPr>
                <w:ins w:id="1592" w:author="admin" w:date="2021-08-23T21:40:00Z"/>
                <w:rFonts w:eastAsia="Times New Roman"/>
              </w:rPr>
            </w:pPr>
            <w:ins w:id="1593" w:author="admin" w:date="2021-08-23T21:40:00Z">
              <w:r>
                <w:rPr>
                  <w:rFonts w:eastAsia="Times New Roman"/>
                </w:rPr>
                <w:t>Maker-via</w:t>
              </w:r>
            </w:ins>
          </w:p>
        </w:tc>
      </w:tr>
      <w:tr w:rsidR="0097149A" w:rsidRPr="00522F50" w14:paraId="38DBA559" w14:textId="77777777" w:rsidTr="00E84233">
        <w:trPr>
          <w:trHeight w:val="300"/>
          <w:ins w:id="1594" w:author="admin" w:date="2021-08-23T21:40: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16A02604" w14:textId="02CE296A" w:rsidR="0097149A" w:rsidRDefault="0097149A" w:rsidP="0097149A">
            <w:pPr>
              <w:spacing w:before="120" w:after="0"/>
              <w:rPr>
                <w:ins w:id="1595" w:author="admin" w:date="2021-08-23T21:40:00Z"/>
                <w:rFonts w:eastAsia="Times New Roman"/>
              </w:rPr>
            </w:pPr>
            <w:ins w:id="1596" w:author="admin" w:date="2021-08-23T21:40:00Z">
              <w:r>
                <w:rPr>
                  <w:rFonts w:eastAsia="Times New Roman"/>
                </w:rPr>
                <w:t>52</w:t>
              </w:r>
            </w:ins>
          </w:p>
        </w:tc>
        <w:tc>
          <w:tcPr>
            <w:tcW w:w="2015" w:type="dxa"/>
            <w:tcBorders>
              <w:top w:val="single" w:sz="4" w:space="0" w:color="auto"/>
              <w:left w:val="nil"/>
              <w:bottom w:val="single" w:sz="4" w:space="0" w:color="auto"/>
              <w:right w:val="single" w:sz="4" w:space="0" w:color="auto"/>
            </w:tcBorders>
            <w:shd w:val="clear" w:color="auto" w:fill="auto"/>
            <w:noWrap/>
          </w:tcPr>
          <w:p w14:paraId="18DF2DD0" w14:textId="3A17778A" w:rsidR="0097149A" w:rsidRDefault="0097149A" w:rsidP="0097149A">
            <w:pPr>
              <w:spacing w:before="120" w:after="0"/>
              <w:rPr>
                <w:ins w:id="1597" w:author="admin" w:date="2021-08-23T21:40:00Z"/>
                <w:rFonts w:eastAsia="Times New Roman"/>
              </w:rPr>
            </w:pPr>
            <w:ins w:id="1598" w:author="admin" w:date="2021-08-23T21:40:00Z">
              <w:r w:rsidRPr="00C75B3D">
                <w:rPr>
                  <w:sz w:val="20"/>
                  <w:szCs w:val="20"/>
                  <w:highlight w:val="yellow"/>
                </w:rPr>
                <w:t>SendingTime</w:t>
              </w:r>
            </w:ins>
          </w:p>
        </w:tc>
        <w:tc>
          <w:tcPr>
            <w:tcW w:w="3420" w:type="dxa"/>
            <w:tcBorders>
              <w:top w:val="single" w:sz="4" w:space="0" w:color="auto"/>
              <w:left w:val="nil"/>
              <w:bottom w:val="single" w:sz="4" w:space="0" w:color="auto"/>
              <w:right w:val="single" w:sz="4" w:space="0" w:color="auto"/>
            </w:tcBorders>
            <w:shd w:val="clear" w:color="auto" w:fill="auto"/>
            <w:noWrap/>
          </w:tcPr>
          <w:p w14:paraId="44ED4D8B" w14:textId="3151AD2C" w:rsidR="0097149A" w:rsidRPr="00522F50" w:rsidRDefault="0097149A" w:rsidP="0097149A">
            <w:pPr>
              <w:spacing w:before="120" w:after="0"/>
              <w:rPr>
                <w:ins w:id="1599" w:author="admin" w:date="2021-08-23T21:40:00Z"/>
                <w:rFonts w:eastAsia="Times New Roman"/>
              </w:rPr>
            </w:pPr>
            <w:ins w:id="1600" w:author="admin" w:date="2021-08-23T21:40:00Z">
              <w:r w:rsidRPr="00C75B3D">
                <w:rPr>
                  <w:rFonts w:eastAsia="Times New Roman"/>
                  <w:sz w:val="20"/>
                  <w:szCs w:val="20"/>
                  <w:highlight w:val="yellow"/>
                </w:rPr>
                <w:t>20210504-01:55:50.043</w:t>
              </w:r>
            </w:ins>
          </w:p>
        </w:tc>
        <w:tc>
          <w:tcPr>
            <w:tcW w:w="3025" w:type="dxa"/>
            <w:tcBorders>
              <w:top w:val="single" w:sz="4" w:space="0" w:color="auto"/>
              <w:left w:val="nil"/>
              <w:bottom w:val="single" w:sz="4" w:space="0" w:color="auto"/>
              <w:right w:val="single" w:sz="4" w:space="0" w:color="auto"/>
            </w:tcBorders>
            <w:shd w:val="clear" w:color="auto" w:fill="auto"/>
            <w:noWrap/>
          </w:tcPr>
          <w:p w14:paraId="5EC4A430" w14:textId="256D38C5" w:rsidR="0097149A" w:rsidRPr="00522F50" w:rsidRDefault="0097149A" w:rsidP="0097149A">
            <w:pPr>
              <w:spacing w:before="120" w:after="0"/>
              <w:rPr>
                <w:ins w:id="1601" w:author="admin" w:date="2021-08-23T21:40:00Z"/>
                <w:rFonts w:eastAsia="Times New Roman"/>
              </w:rPr>
            </w:pPr>
            <w:ins w:id="1602" w:author="admin" w:date="2021-08-23T21:40:00Z">
              <w:r w:rsidRPr="00C75B3D">
                <w:rPr>
                  <w:rFonts w:eastAsia="Times New Roman"/>
                  <w:sz w:val="20"/>
                  <w:szCs w:val="20"/>
                  <w:highlight w:val="yellow"/>
                </w:rPr>
                <w:t>Thời gian I-ORS gửi lệnh</w:t>
              </w:r>
            </w:ins>
          </w:p>
        </w:tc>
      </w:tr>
      <w:tr w:rsidR="0097149A" w:rsidRPr="00522F50" w14:paraId="7B43B927" w14:textId="77777777" w:rsidTr="00E84233">
        <w:trPr>
          <w:trHeight w:val="300"/>
          <w:ins w:id="1603" w:author="admin" w:date="2021-08-23T21:40: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5D630DFD" w14:textId="6A27917D" w:rsidR="0097149A" w:rsidRDefault="0097149A" w:rsidP="0097149A">
            <w:pPr>
              <w:spacing w:before="120" w:after="0"/>
              <w:rPr>
                <w:ins w:id="1604" w:author="admin" w:date="2021-08-23T21:40:00Z"/>
                <w:rFonts w:eastAsia="Times New Roman"/>
              </w:rPr>
            </w:pPr>
            <w:ins w:id="1605" w:author="admin" w:date="2021-08-23T21:40:00Z">
              <w:r>
                <w:rPr>
                  <w:rFonts w:eastAsia="Times New Roman"/>
                </w:rPr>
                <w:t>56</w:t>
              </w:r>
            </w:ins>
          </w:p>
        </w:tc>
        <w:tc>
          <w:tcPr>
            <w:tcW w:w="2015" w:type="dxa"/>
            <w:tcBorders>
              <w:top w:val="single" w:sz="4" w:space="0" w:color="auto"/>
              <w:left w:val="nil"/>
              <w:bottom w:val="single" w:sz="4" w:space="0" w:color="auto"/>
              <w:right w:val="single" w:sz="4" w:space="0" w:color="auto"/>
            </w:tcBorders>
            <w:shd w:val="clear" w:color="auto" w:fill="auto"/>
            <w:noWrap/>
          </w:tcPr>
          <w:p w14:paraId="3C1C87C4" w14:textId="0B0563E5" w:rsidR="0097149A" w:rsidRDefault="0097149A" w:rsidP="0097149A">
            <w:pPr>
              <w:spacing w:before="120" w:after="0"/>
              <w:rPr>
                <w:ins w:id="1606" w:author="admin" w:date="2021-08-23T21:40:00Z"/>
                <w:rFonts w:eastAsia="Times New Roman"/>
              </w:rPr>
            </w:pPr>
            <w:ins w:id="1607" w:author="admin" w:date="2021-08-23T21:40:00Z">
              <w:r w:rsidRPr="007F655C">
                <w:rPr>
                  <w:sz w:val="20"/>
                  <w:szCs w:val="20"/>
                </w:rPr>
                <w:t>TargetCompID</w:t>
              </w:r>
            </w:ins>
          </w:p>
        </w:tc>
        <w:tc>
          <w:tcPr>
            <w:tcW w:w="3420" w:type="dxa"/>
            <w:tcBorders>
              <w:top w:val="single" w:sz="4" w:space="0" w:color="auto"/>
              <w:left w:val="nil"/>
              <w:bottom w:val="single" w:sz="4" w:space="0" w:color="auto"/>
              <w:right w:val="single" w:sz="4" w:space="0" w:color="auto"/>
            </w:tcBorders>
            <w:shd w:val="clear" w:color="auto" w:fill="auto"/>
            <w:noWrap/>
          </w:tcPr>
          <w:p w14:paraId="2D91306A" w14:textId="68D608DA" w:rsidR="0097149A" w:rsidRPr="00522F50" w:rsidRDefault="0097149A" w:rsidP="0097149A">
            <w:pPr>
              <w:spacing w:before="120" w:after="0"/>
              <w:rPr>
                <w:ins w:id="1608" w:author="admin" w:date="2021-08-23T21:40:00Z"/>
                <w:rFonts w:eastAsia="Times New Roman"/>
              </w:rPr>
            </w:pPr>
            <w:ins w:id="1609" w:author="admin" w:date="2021-08-23T21:40:00Z">
              <w:r>
                <w:rPr>
                  <w:rFonts w:eastAsia="Times New Roman"/>
                </w:rPr>
                <w:t>TradeAPI</w:t>
              </w:r>
            </w:ins>
          </w:p>
        </w:tc>
        <w:tc>
          <w:tcPr>
            <w:tcW w:w="3025" w:type="dxa"/>
            <w:tcBorders>
              <w:top w:val="single" w:sz="4" w:space="0" w:color="auto"/>
              <w:left w:val="nil"/>
              <w:bottom w:val="single" w:sz="4" w:space="0" w:color="auto"/>
              <w:right w:val="single" w:sz="4" w:space="0" w:color="auto"/>
            </w:tcBorders>
            <w:shd w:val="clear" w:color="auto" w:fill="auto"/>
            <w:noWrap/>
          </w:tcPr>
          <w:p w14:paraId="35FB0D8D" w14:textId="77777777" w:rsidR="0097149A" w:rsidRPr="00522F50" w:rsidRDefault="0097149A" w:rsidP="0097149A">
            <w:pPr>
              <w:spacing w:before="120" w:after="0"/>
              <w:rPr>
                <w:ins w:id="1610" w:author="admin" w:date="2021-08-23T21:40:00Z"/>
                <w:rFonts w:eastAsia="Times New Roman"/>
              </w:rPr>
            </w:pPr>
          </w:p>
        </w:tc>
      </w:tr>
      <w:tr w:rsidR="0097149A" w:rsidRPr="00522F50" w14:paraId="51A116F2"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hideMark/>
          </w:tcPr>
          <w:p w14:paraId="1DDB9BC1" w14:textId="77777777" w:rsidR="0097149A" w:rsidRPr="00522F50" w:rsidRDefault="0097149A" w:rsidP="0097149A">
            <w:pPr>
              <w:spacing w:before="120" w:after="0"/>
              <w:rPr>
                <w:rFonts w:eastAsia="Times New Roman"/>
              </w:rPr>
            </w:pPr>
            <w:r>
              <w:rPr>
                <w:rFonts w:eastAsia="Times New Roman"/>
              </w:rPr>
              <w:t>1</w:t>
            </w:r>
          </w:p>
        </w:tc>
        <w:tc>
          <w:tcPr>
            <w:tcW w:w="2015" w:type="dxa"/>
            <w:tcBorders>
              <w:top w:val="single" w:sz="4" w:space="0" w:color="auto"/>
              <w:left w:val="nil"/>
              <w:bottom w:val="single" w:sz="4" w:space="0" w:color="auto"/>
              <w:right w:val="single" w:sz="4" w:space="0" w:color="auto"/>
            </w:tcBorders>
            <w:shd w:val="clear" w:color="auto" w:fill="auto"/>
            <w:noWrap/>
            <w:hideMark/>
          </w:tcPr>
          <w:p w14:paraId="0CF3042C" w14:textId="77777777" w:rsidR="0097149A" w:rsidRPr="00522F50" w:rsidRDefault="0097149A" w:rsidP="0097149A">
            <w:pPr>
              <w:spacing w:before="120" w:after="0"/>
              <w:rPr>
                <w:rFonts w:eastAsia="Times New Roman"/>
              </w:rPr>
            </w:pPr>
            <w:r>
              <w:rPr>
                <w:rFonts w:eastAsia="Times New Roman"/>
              </w:rPr>
              <w:t>Account</w:t>
            </w:r>
          </w:p>
        </w:tc>
        <w:tc>
          <w:tcPr>
            <w:tcW w:w="3420" w:type="dxa"/>
            <w:tcBorders>
              <w:top w:val="single" w:sz="4" w:space="0" w:color="auto"/>
              <w:left w:val="nil"/>
              <w:bottom w:val="single" w:sz="4" w:space="0" w:color="auto"/>
              <w:right w:val="single" w:sz="4" w:space="0" w:color="auto"/>
            </w:tcBorders>
            <w:shd w:val="clear" w:color="auto" w:fill="auto"/>
            <w:noWrap/>
            <w:hideMark/>
          </w:tcPr>
          <w:p w14:paraId="61F3C348" w14:textId="77777777" w:rsidR="0097149A" w:rsidRPr="00522F50" w:rsidRDefault="0097149A" w:rsidP="0097149A">
            <w:pPr>
              <w:spacing w:before="120" w:after="0"/>
              <w:rPr>
                <w:rFonts w:eastAsia="Times New Roman"/>
              </w:rPr>
            </w:pPr>
          </w:p>
        </w:tc>
        <w:tc>
          <w:tcPr>
            <w:tcW w:w="3025" w:type="dxa"/>
            <w:tcBorders>
              <w:top w:val="single" w:sz="4" w:space="0" w:color="auto"/>
              <w:left w:val="nil"/>
              <w:bottom w:val="single" w:sz="4" w:space="0" w:color="auto"/>
              <w:right w:val="single" w:sz="4" w:space="0" w:color="auto"/>
            </w:tcBorders>
            <w:shd w:val="clear" w:color="auto" w:fill="auto"/>
            <w:noWrap/>
            <w:hideMark/>
          </w:tcPr>
          <w:p w14:paraId="5F977CF1" w14:textId="77777777" w:rsidR="0097149A" w:rsidRPr="00522F50" w:rsidRDefault="0097149A" w:rsidP="0097149A">
            <w:pPr>
              <w:spacing w:before="120" w:after="0"/>
              <w:rPr>
                <w:rFonts w:eastAsia="Times New Roman"/>
              </w:rPr>
            </w:pPr>
          </w:p>
        </w:tc>
      </w:tr>
      <w:tr w:rsidR="0097149A" w:rsidRPr="00522F50" w14:paraId="3023BF2A"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2BFA233F" w14:textId="77777777" w:rsidR="0097149A" w:rsidRPr="00522F50" w:rsidRDefault="0097149A" w:rsidP="0097149A">
            <w:pPr>
              <w:spacing w:before="120" w:after="0"/>
              <w:rPr>
                <w:rFonts w:eastAsia="Times New Roman"/>
              </w:rPr>
            </w:pPr>
            <w:r w:rsidRPr="00522F50">
              <w:rPr>
                <w:rFonts w:eastAsia="Times New Roman"/>
              </w:rPr>
              <w:t>11</w:t>
            </w:r>
          </w:p>
        </w:tc>
        <w:tc>
          <w:tcPr>
            <w:tcW w:w="2015" w:type="dxa"/>
            <w:tcBorders>
              <w:top w:val="nil"/>
              <w:left w:val="nil"/>
              <w:bottom w:val="single" w:sz="4" w:space="0" w:color="auto"/>
              <w:right w:val="single" w:sz="4" w:space="0" w:color="auto"/>
            </w:tcBorders>
            <w:shd w:val="clear" w:color="auto" w:fill="auto"/>
            <w:noWrap/>
            <w:hideMark/>
          </w:tcPr>
          <w:p w14:paraId="3626FFDA" w14:textId="77777777" w:rsidR="0097149A" w:rsidRPr="00522F50" w:rsidRDefault="0097149A" w:rsidP="0097149A">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hideMark/>
          </w:tcPr>
          <w:p w14:paraId="1132317A" w14:textId="77777777" w:rsidR="0097149A" w:rsidRPr="00522F50" w:rsidRDefault="0097149A" w:rsidP="0097149A">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4DA0E2A5"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249F5975"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6698553" w14:textId="77777777" w:rsidR="0097149A" w:rsidRPr="00522F50" w:rsidRDefault="0097149A" w:rsidP="0097149A">
            <w:pPr>
              <w:spacing w:before="120" w:after="0"/>
              <w:rPr>
                <w:rFonts w:eastAsia="Times New Roman"/>
              </w:rPr>
            </w:pPr>
            <w:r w:rsidRPr="00522F50">
              <w:rPr>
                <w:rFonts w:eastAsia="Times New Roman"/>
              </w:rPr>
              <w:t>14</w:t>
            </w:r>
          </w:p>
        </w:tc>
        <w:tc>
          <w:tcPr>
            <w:tcW w:w="2015" w:type="dxa"/>
            <w:tcBorders>
              <w:top w:val="nil"/>
              <w:left w:val="nil"/>
              <w:bottom w:val="single" w:sz="4" w:space="0" w:color="auto"/>
              <w:right w:val="single" w:sz="4" w:space="0" w:color="auto"/>
            </w:tcBorders>
            <w:shd w:val="clear" w:color="auto" w:fill="auto"/>
            <w:noWrap/>
            <w:hideMark/>
          </w:tcPr>
          <w:p w14:paraId="792C9D89" w14:textId="77777777" w:rsidR="0097149A" w:rsidRPr="00522F50" w:rsidRDefault="00FD67E7" w:rsidP="0097149A">
            <w:pPr>
              <w:spacing w:before="120" w:after="0"/>
              <w:rPr>
                <w:rFonts w:eastAsia="Times New Roman"/>
              </w:rPr>
            </w:pPr>
            <w:hyperlink r:id="rId115" w:tgtFrame="tagFrame" w:history="1">
              <w:r w:rsidR="0097149A" w:rsidRPr="00522F50">
                <w:rPr>
                  <w:rFonts w:eastAsia="Times New Roman"/>
                </w:rPr>
                <w:t>CumQty</w:t>
              </w:r>
            </w:hyperlink>
          </w:p>
        </w:tc>
        <w:tc>
          <w:tcPr>
            <w:tcW w:w="3420" w:type="dxa"/>
            <w:tcBorders>
              <w:top w:val="nil"/>
              <w:left w:val="nil"/>
              <w:bottom w:val="single" w:sz="4" w:space="0" w:color="auto"/>
              <w:right w:val="single" w:sz="4" w:space="0" w:color="auto"/>
            </w:tcBorders>
            <w:shd w:val="clear" w:color="auto" w:fill="auto"/>
            <w:noWrap/>
            <w:hideMark/>
          </w:tcPr>
          <w:p w14:paraId="3FA48F8C" w14:textId="77777777" w:rsidR="0097149A" w:rsidRPr="00522F50" w:rsidRDefault="0097149A" w:rsidP="0097149A">
            <w:pPr>
              <w:spacing w:before="120" w:after="0"/>
              <w:rPr>
                <w:rFonts w:eastAsia="Times New Roman"/>
              </w:rPr>
            </w:pPr>
            <w:r w:rsidRPr="00522F50">
              <w:rPr>
                <w:rFonts w:eastAsia="Times New Roman"/>
              </w:rPr>
              <w:t> </w:t>
            </w:r>
            <w:r w:rsidRPr="00522F50">
              <w:t>Total number of shares filled.</w:t>
            </w:r>
          </w:p>
        </w:tc>
        <w:tc>
          <w:tcPr>
            <w:tcW w:w="3025" w:type="dxa"/>
            <w:tcBorders>
              <w:top w:val="nil"/>
              <w:left w:val="nil"/>
              <w:bottom w:val="single" w:sz="4" w:space="0" w:color="auto"/>
              <w:right w:val="single" w:sz="4" w:space="0" w:color="auto"/>
            </w:tcBorders>
            <w:shd w:val="clear" w:color="auto" w:fill="auto"/>
            <w:noWrap/>
            <w:hideMark/>
          </w:tcPr>
          <w:p w14:paraId="2723D497"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2683134B"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1037A49D" w14:textId="77777777" w:rsidR="0097149A" w:rsidRPr="00522F50" w:rsidRDefault="0097149A" w:rsidP="0097149A">
            <w:pPr>
              <w:spacing w:before="120" w:after="0"/>
              <w:rPr>
                <w:rFonts w:eastAsia="Times New Roman"/>
              </w:rPr>
            </w:pPr>
            <w:r w:rsidRPr="00522F50">
              <w:rPr>
                <w:rFonts w:eastAsia="Times New Roman"/>
              </w:rPr>
              <w:t>17</w:t>
            </w:r>
          </w:p>
        </w:tc>
        <w:tc>
          <w:tcPr>
            <w:tcW w:w="2015" w:type="dxa"/>
            <w:tcBorders>
              <w:top w:val="nil"/>
              <w:left w:val="nil"/>
              <w:bottom w:val="single" w:sz="4" w:space="0" w:color="auto"/>
              <w:right w:val="single" w:sz="4" w:space="0" w:color="auto"/>
            </w:tcBorders>
            <w:shd w:val="clear" w:color="auto" w:fill="auto"/>
            <w:noWrap/>
            <w:hideMark/>
          </w:tcPr>
          <w:p w14:paraId="41B2DCF9" w14:textId="77777777" w:rsidR="0097149A" w:rsidRPr="00522F50" w:rsidRDefault="00FD67E7" w:rsidP="0097149A">
            <w:pPr>
              <w:spacing w:before="120" w:after="0"/>
              <w:rPr>
                <w:rFonts w:eastAsia="Times New Roman"/>
              </w:rPr>
            </w:pPr>
            <w:hyperlink r:id="rId116" w:tgtFrame="tagFrame" w:history="1">
              <w:r w:rsidR="0097149A" w:rsidRPr="00522F50">
                <w:rPr>
                  <w:rFonts w:eastAsia="Times New Roman"/>
                </w:rPr>
                <w:t>ExecID</w:t>
              </w:r>
            </w:hyperlink>
          </w:p>
        </w:tc>
        <w:tc>
          <w:tcPr>
            <w:tcW w:w="3420" w:type="dxa"/>
            <w:tcBorders>
              <w:top w:val="nil"/>
              <w:left w:val="nil"/>
              <w:bottom w:val="single" w:sz="4" w:space="0" w:color="auto"/>
              <w:right w:val="single" w:sz="4" w:space="0" w:color="auto"/>
            </w:tcBorders>
            <w:shd w:val="clear" w:color="auto" w:fill="auto"/>
            <w:noWrap/>
            <w:hideMark/>
          </w:tcPr>
          <w:p w14:paraId="05D4104E" w14:textId="77777777" w:rsidR="0097149A" w:rsidRPr="00522F50" w:rsidRDefault="0097149A" w:rsidP="0097149A">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33823DA1" w14:textId="77777777" w:rsidR="0097149A" w:rsidRPr="00522F50" w:rsidRDefault="0097149A" w:rsidP="0097149A">
            <w:pPr>
              <w:spacing w:before="120" w:after="0"/>
              <w:rPr>
                <w:rFonts w:eastAsia="Times New Roman"/>
              </w:rPr>
            </w:pPr>
            <w:r w:rsidRPr="00522F50">
              <w:rPr>
                <w:rFonts w:eastAsia="Times New Roman"/>
              </w:rPr>
              <w:t> </w:t>
            </w:r>
          </w:p>
        </w:tc>
      </w:tr>
      <w:tr w:rsidR="0097149A" w:rsidRPr="00522F50" w14:paraId="24516BCB"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D87FADE" w14:textId="77777777" w:rsidR="0097149A" w:rsidRPr="00522F50" w:rsidRDefault="0097149A" w:rsidP="0097149A">
            <w:pPr>
              <w:spacing w:before="120" w:after="0"/>
              <w:rPr>
                <w:rFonts w:eastAsia="Times New Roman"/>
              </w:rPr>
            </w:pPr>
            <w:r w:rsidRPr="00522F50">
              <w:rPr>
                <w:rFonts w:eastAsia="Times New Roman"/>
              </w:rPr>
              <w:t>6</w:t>
            </w:r>
          </w:p>
        </w:tc>
        <w:tc>
          <w:tcPr>
            <w:tcW w:w="2015" w:type="dxa"/>
            <w:tcBorders>
              <w:top w:val="nil"/>
              <w:left w:val="nil"/>
              <w:bottom w:val="single" w:sz="4" w:space="0" w:color="auto"/>
              <w:right w:val="single" w:sz="4" w:space="0" w:color="auto"/>
            </w:tcBorders>
            <w:shd w:val="clear" w:color="auto" w:fill="auto"/>
            <w:noWrap/>
            <w:hideMark/>
          </w:tcPr>
          <w:p w14:paraId="34AFC93A" w14:textId="77777777" w:rsidR="0097149A" w:rsidRPr="00522F50" w:rsidRDefault="0097149A" w:rsidP="0097149A">
            <w:pPr>
              <w:spacing w:before="120" w:after="0"/>
              <w:rPr>
                <w:rFonts w:eastAsia="Times New Roman"/>
              </w:rPr>
            </w:pPr>
            <w:r w:rsidRPr="00522F50">
              <w:t>AvgPx</w:t>
            </w:r>
          </w:p>
        </w:tc>
        <w:tc>
          <w:tcPr>
            <w:tcW w:w="3420" w:type="dxa"/>
            <w:tcBorders>
              <w:top w:val="nil"/>
              <w:left w:val="nil"/>
              <w:bottom w:val="single" w:sz="4" w:space="0" w:color="auto"/>
              <w:right w:val="single" w:sz="4" w:space="0" w:color="auto"/>
            </w:tcBorders>
            <w:shd w:val="clear" w:color="auto" w:fill="auto"/>
            <w:noWrap/>
            <w:hideMark/>
          </w:tcPr>
          <w:p w14:paraId="56C780D9" w14:textId="77777777" w:rsidR="0097149A" w:rsidRPr="00522F50" w:rsidRDefault="0097149A" w:rsidP="0097149A">
            <w:pPr>
              <w:spacing w:before="120" w:after="0"/>
              <w:rPr>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3EA6E950" w14:textId="77777777" w:rsidR="0097149A" w:rsidRPr="00522F50" w:rsidRDefault="0097149A" w:rsidP="0097149A">
            <w:pPr>
              <w:spacing w:before="120" w:after="0"/>
              <w:rPr>
                <w:rFonts w:eastAsia="Times New Roman"/>
              </w:rPr>
            </w:pPr>
          </w:p>
        </w:tc>
      </w:tr>
      <w:tr w:rsidR="00713F58" w:rsidRPr="00522F50" w14:paraId="56C689E4" w14:textId="77777777" w:rsidTr="00E84233">
        <w:trPr>
          <w:trHeight w:val="300"/>
          <w:ins w:id="1611" w:author="admin" w:date="2021-08-23T21:41:00Z"/>
        </w:trPr>
        <w:tc>
          <w:tcPr>
            <w:tcW w:w="918" w:type="dxa"/>
            <w:tcBorders>
              <w:top w:val="nil"/>
              <w:left w:val="single" w:sz="4" w:space="0" w:color="auto"/>
              <w:bottom w:val="single" w:sz="4" w:space="0" w:color="auto"/>
              <w:right w:val="single" w:sz="4" w:space="0" w:color="auto"/>
            </w:tcBorders>
            <w:shd w:val="clear" w:color="auto" w:fill="auto"/>
            <w:noWrap/>
          </w:tcPr>
          <w:p w14:paraId="1BD4A612" w14:textId="38E8681B" w:rsidR="00713F58" w:rsidRPr="00522F50" w:rsidRDefault="00713F58" w:rsidP="00713F58">
            <w:pPr>
              <w:spacing w:before="120" w:after="0"/>
              <w:rPr>
                <w:ins w:id="1612" w:author="admin" w:date="2021-08-23T21:41:00Z"/>
                <w:rFonts w:eastAsia="Times New Roman"/>
              </w:rPr>
            </w:pPr>
            <w:ins w:id="1613" w:author="admin" w:date="2021-08-23T21:41:00Z">
              <w:r>
                <w:rPr>
                  <w:rFonts w:eastAsia="Times New Roman"/>
                </w:rPr>
                <w:lastRenderedPageBreak/>
                <w:t>19</w:t>
              </w:r>
            </w:ins>
          </w:p>
        </w:tc>
        <w:tc>
          <w:tcPr>
            <w:tcW w:w="2015" w:type="dxa"/>
            <w:tcBorders>
              <w:top w:val="nil"/>
              <w:left w:val="nil"/>
              <w:bottom w:val="single" w:sz="4" w:space="0" w:color="auto"/>
              <w:right w:val="single" w:sz="4" w:space="0" w:color="auto"/>
            </w:tcBorders>
            <w:shd w:val="clear" w:color="auto" w:fill="auto"/>
            <w:noWrap/>
          </w:tcPr>
          <w:p w14:paraId="47F3B7C3" w14:textId="596B9764" w:rsidR="00713F58" w:rsidRDefault="00713F58" w:rsidP="00713F58">
            <w:pPr>
              <w:spacing w:before="120" w:after="0"/>
              <w:rPr>
                <w:ins w:id="1614" w:author="admin" w:date="2021-08-23T21:41:00Z"/>
              </w:rPr>
            </w:pPr>
            <w:ins w:id="1615" w:author="admin" w:date="2021-08-23T21:43:00Z">
              <w:r>
                <w:t>ExecRefid</w:t>
              </w:r>
            </w:ins>
          </w:p>
        </w:tc>
        <w:tc>
          <w:tcPr>
            <w:tcW w:w="3420" w:type="dxa"/>
            <w:tcBorders>
              <w:top w:val="nil"/>
              <w:left w:val="nil"/>
              <w:bottom w:val="single" w:sz="4" w:space="0" w:color="auto"/>
              <w:right w:val="single" w:sz="4" w:space="0" w:color="auto"/>
            </w:tcBorders>
            <w:shd w:val="clear" w:color="auto" w:fill="auto"/>
            <w:noWrap/>
          </w:tcPr>
          <w:p w14:paraId="6BDD88A8" w14:textId="0F9BB24B" w:rsidR="00713F58" w:rsidRDefault="00713F58" w:rsidP="00713F58">
            <w:pPr>
              <w:spacing w:before="120" w:after="0"/>
              <w:rPr>
                <w:ins w:id="1616" w:author="admin" w:date="2021-08-23T21:41:00Z"/>
                <w:rFonts w:eastAsia="Times New Roman"/>
              </w:rPr>
            </w:pPr>
            <w:ins w:id="1617" w:author="admin" w:date="2021-08-23T21:43:00Z">
              <w:r w:rsidRPr="000165E3">
                <w:rPr>
                  <w:rFonts w:eastAsia="Times New Roman"/>
                </w:rPr>
                <w:t>RefID do Core sinh</w:t>
              </w:r>
            </w:ins>
          </w:p>
        </w:tc>
        <w:tc>
          <w:tcPr>
            <w:tcW w:w="3025" w:type="dxa"/>
            <w:tcBorders>
              <w:top w:val="nil"/>
              <w:left w:val="nil"/>
              <w:bottom w:val="single" w:sz="4" w:space="0" w:color="auto"/>
              <w:right w:val="single" w:sz="4" w:space="0" w:color="auto"/>
            </w:tcBorders>
            <w:shd w:val="clear" w:color="auto" w:fill="auto"/>
            <w:noWrap/>
          </w:tcPr>
          <w:p w14:paraId="2CD0868D" w14:textId="6313AE5A" w:rsidR="00713F58" w:rsidRPr="00522F50" w:rsidRDefault="00713F58" w:rsidP="00713F58">
            <w:pPr>
              <w:spacing w:before="120" w:after="0"/>
              <w:rPr>
                <w:ins w:id="1618" w:author="admin" w:date="2021-08-23T21:41:00Z"/>
                <w:rFonts w:eastAsia="Times New Roman"/>
              </w:rPr>
            </w:pPr>
            <w:ins w:id="1619" w:author="admin" w:date="2021-08-23T21:43:00Z">
              <w:r w:rsidRPr="000165E3">
                <w:rPr>
                  <w:rFonts w:eastAsia="Times New Roman"/>
                </w:rPr>
                <w:t>Giá trị ID dùng giao tiếp giữa GW và Sở</w:t>
              </w:r>
            </w:ins>
          </w:p>
        </w:tc>
      </w:tr>
      <w:tr w:rsidR="00713F58" w:rsidRPr="00522F50" w14:paraId="63E91CF9"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2A11A65" w14:textId="77777777" w:rsidR="00713F58" w:rsidRPr="00522F50" w:rsidRDefault="00713F58" w:rsidP="00713F58">
            <w:pPr>
              <w:spacing w:before="120" w:after="0"/>
              <w:rPr>
                <w:rFonts w:eastAsia="Times New Roman"/>
              </w:rPr>
            </w:pPr>
            <w:r w:rsidRPr="00522F50">
              <w:rPr>
                <w:rFonts w:eastAsia="Times New Roman"/>
              </w:rPr>
              <w:t>31</w:t>
            </w:r>
          </w:p>
        </w:tc>
        <w:tc>
          <w:tcPr>
            <w:tcW w:w="2015" w:type="dxa"/>
            <w:tcBorders>
              <w:top w:val="nil"/>
              <w:left w:val="nil"/>
              <w:bottom w:val="single" w:sz="4" w:space="0" w:color="auto"/>
              <w:right w:val="single" w:sz="4" w:space="0" w:color="auto"/>
            </w:tcBorders>
            <w:shd w:val="clear" w:color="auto" w:fill="auto"/>
            <w:noWrap/>
            <w:hideMark/>
          </w:tcPr>
          <w:p w14:paraId="597E71C0" w14:textId="77777777" w:rsidR="00713F58" w:rsidRPr="00522F50" w:rsidRDefault="00FD67E7" w:rsidP="00713F58">
            <w:pPr>
              <w:spacing w:before="120" w:after="0"/>
              <w:rPr>
                <w:rFonts w:eastAsia="Times New Roman"/>
              </w:rPr>
            </w:pPr>
            <w:hyperlink r:id="rId117" w:tgtFrame="tagFrame" w:history="1">
              <w:r w:rsidR="00713F58" w:rsidRPr="00522F50">
                <w:rPr>
                  <w:rFonts w:eastAsia="Times New Roman"/>
                </w:rPr>
                <w:t>LastPx</w:t>
              </w:r>
            </w:hyperlink>
          </w:p>
        </w:tc>
        <w:tc>
          <w:tcPr>
            <w:tcW w:w="3420" w:type="dxa"/>
            <w:tcBorders>
              <w:top w:val="nil"/>
              <w:left w:val="nil"/>
              <w:bottom w:val="single" w:sz="4" w:space="0" w:color="auto"/>
              <w:right w:val="single" w:sz="4" w:space="0" w:color="auto"/>
            </w:tcBorders>
            <w:shd w:val="clear" w:color="auto" w:fill="auto"/>
            <w:noWrap/>
            <w:hideMark/>
          </w:tcPr>
          <w:p w14:paraId="62DEC384" w14:textId="77777777" w:rsidR="00713F58" w:rsidRPr="00522F50" w:rsidRDefault="00713F58" w:rsidP="00713F58">
            <w:pPr>
              <w:spacing w:before="120" w:after="0"/>
              <w:rPr>
                <w:rFonts w:eastAsia="Times New Roman"/>
              </w:rPr>
            </w:pPr>
            <w:r>
              <w:rPr>
                <w:rFonts w:eastAsia="Times New Roman"/>
              </w:rPr>
              <w:t>0</w:t>
            </w:r>
          </w:p>
        </w:tc>
        <w:tc>
          <w:tcPr>
            <w:tcW w:w="3025" w:type="dxa"/>
            <w:tcBorders>
              <w:top w:val="nil"/>
              <w:left w:val="nil"/>
              <w:bottom w:val="single" w:sz="4" w:space="0" w:color="auto"/>
              <w:right w:val="single" w:sz="4" w:space="0" w:color="auto"/>
            </w:tcBorders>
            <w:shd w:val="clear" w:color="auto" w:fill="auto"/>
            <w:noWrap/>
            <w:hideMark/>
          </w:tcPr>
          <w:p w14:paraId="16FF86F5"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626B6D79"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109709A" w14:textId="77777777" w:rsidR="00713F58" w:rsidRPr="00522F50" w:rsidRDefault="00713F58" w:rsidP="00713F58">
            <w:pPr>
              <w:spacing w:before="120" w:after="0"/>
              <w:rPr>
                <w:rFonts w:eastAsia="Times New Roman"/>
              </w:rPr>
            </w:pPr>
            <w:r w:rsidRPr="00522F50">
              <w:rPr>
                <w:rFonts w:eastAsia="Times New Roman"/>
              </w:rPr>
              <w:t>32</w:t>
            </w:r>
          </w:p>
        </w:tc>
        <w:tc>
          <w:tcPr>
            <w:tcW w:w="2015" w:type="dxa"/>
            <w:tcBorders>
              <w:top w:val="nil"/>
              <w:left w:val="nil"/>
              <w:bottom w:val="single" w:sz="4" w:space="0" w:color="auto"/>
              <w:right w:val="single" w:sz="4" w:space="0" w:color="auto"/>
            </w:tcBorders>
            <w:shd w:val="clear" w:color="auto" w:fill="auto"/>
            <w:noWrap/>
            <w:hideMark/>
          </w:tcPr>
          <w:p w14:paraId="623165E3" w14:textId="77777777" w:rsidR="00713F58" w:rsidRPr="00522F50" w:rsidRDefault="00FD67E7" w:rsidP="00713F58">
            <w:pPr>
              <w:spacing w:before="120" w:after="0"/>
              <w:rPr>
                <w:rFonts w:eastAsia="Times New Roman"/>
              </w:rPr>
            </w:pPr>
            <w:hyperlink r:id="rId118" w:tgtFrame="tagFrame" w:history="1">
              <w:r w:rsidR="00713F58" w:rsidRPr="00522F50">
                <w:rPr>
                  <w:rFonts w:eastAsia="Times New Roman"/>
                </w:rPr>
                <w:t>LastQty</w:t>
              </w:r>
            </w:hyperlink>
          </w:p>
        </w:tc>
        <w:tc>
          <w:tcPr>
            <w:tcW w:w="3420" w:type="dxa"/>
            <w:tcBorders>
              <w:top w:val="nil"/>
              <w:left w:val="nil"/>
              <w:bottom w:val="single" w:sz="4" w:space="0" w:color="auto"/>
              <w:right w:val="single" w:sz="4" w:space="0" w:color="auto"/>
            </w:tcBorders>
            <w:shd w:val="clear" w:color="auto" w:fill="auto"/>
            <w:noWrap/>
            <w:hideMark/>
          </w:tcPr>
          <w:p w14:paraId="1C1E9A2C" w14:textId="77777777" w:rsidR="00713F58" w:rsidRPr="00522F50" w:rsidRDefault="00713F58" w:rsidP="00713F58">
            <w:pPr>
              <w:spacing w:before="120" w:after="0"/>
              <w:rPr>
                <w:rFonts w:eastAsia="Times New Roman"/>
              </w:rPr>
            </w:pPr>
            <w:r>
              <w:rPr>
                <w:rFonts w:eastAsia="Times New Roman"/>
              </w:rPr>
              <w:t>0</w:t>
            </w:r>
          </w:p>
        </w:tc>
        <w:tc>
          <w:tcPr>
            <w:tcW w:w="3025" w:type="dxa"/>
            <w:tcBorders>
              <w:top w:val="nil"/>
              <w:left w:val="nil"/>
              <w:bottom w:val="single" w:sz="4" w:space="0" w:color="auto"/>
              <w:right w:val="single" w:sz="4" w:space="0" w:color="auto"/>
            </w:tcBorders>
            <w:shd w:val="clear" w:color="auto" w:fill="auto"/>
            <w:noWrap/>
            <w:hideMark/>
          </w:tcPr>
          <w:p w14:paraId="5D0D4DB8"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4EF2CA49"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E53AECC" w14:textId="77777777" w:rsidR="00713F58" w:rsidRPr="00522F50" w:rsidRDefault="00713F58" w:rsidP="00713F58">
            <w:pPr>
              <w:spacing w:before="120" w:after="0"/>
              <w:rPr>
                <w:rFonts w:eastAsia="Times New Roman"/>
              </w:rPr>
            </w:pPr>
            <w:r w:rsidRPr="00522F50">
              <w:rPr>
                <w:rFonts w:eastAsia="Times New Roman"/>
              </w:rPr>
              <w:t>37</w:t>
            </w:r>
          </w:p>
        </w:tc>
        <w:tc>
          <w:tcPr>
            <w:tcW w:w="2015" w:type="dxa"/>
            <w:tcBorders>
              <w:top w:val="nil"/>
              <w:left w:val="nil"/>
              <w:bottom w:val="single" w:sz="4" w:space="0" w:color="auto"/>
              <w:right w:val="single" w:sz="4" w:space="0" w:color="auto"/>
            </w:tcBorders>
            <w:shd w:val="clear" w:color="auto" w:fill="auto"/>
            <w:noWrap/>
            <w:hideMark/>
          </w:tcPr>
          <w:p w14:paraId="7B659AE7" w14:textId="77777777" w:rsidR="00713F58" w:rsidRPr="00522F50" w:rsidRDefault="00713F58" w:rsidP="00713F58">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hideMark/>
          </w:tcPr>
          <w:p w14:paraId="03F4851C" w14:textId="77777777" w:rsidR="00713F58" w:rsidRPr="00522F50" w:rsidRDefault="00713F58" w:rsidP="00713F58">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56A339F2" w14:textId="77777777" w:rsidR="00713F58" w:rsidRPr="00E54126" w:rsidRDefault="00713F58" w:rsidP="00713F58">
            <w:pPr>
              <w:spacing w:before="120" w:after="0"/>
              <w:rPr>
                <w:rFonts w:eastAsia="Times New Roman"/>
                <w:b/>
              </w:rPr>
            </w:pPr>
            <w:r w:rsidRPr="00E54126">
              <w:rPr>
                <w:rFonts w:eastAsia="Times New Roman"/>
                <w:b/>
              </w:rPr>
              <w:t> OrderID mới xác nhận lệnh sửa thành công</w:t>
            </w:r>
          </w:p>
        </w:tc>
      </w:tr>
      <w:tr w:rsidR="00713F58" w:rsidRPr="00522F50" w14:paraId="11FC2520"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53473666" w14:textId="77777777" w:rsidR="00713F58" w:rsidRPr="00522F50" w:rsidRDefault="00713F58" w:rsidP="00713F58">
            <w:pPr>
              <w:spacing w:before="120" w:after="0"/>
              <w:rPr>
                <w:rFonts w:eastAsia="Times New Roman"/>
              </w:rPr>
            </w:pPr>
            <w:r>
              <w:rPr>
                <w:rFonts w:eastAsia="Times New Roman"/>
              </w:rPr>
              <w:t>38</w:t>
            </w:r>
          </w:p>
        </w:tc>
        <w:tc>
          <w:tcPr>
            <w:tcW w:w="2015" w:type="dxa"/>
            <w:tcBorders>
              <w:top w:val="nil"/>
              <w:left w:val="nil"/>
              <w:bottom w:val="single" w:sz="4" w:space="0" w:color="auto"/>
              <w:right w:val="single" w:sz="4" w:space="0" w:color="auto"/>
            </w:tcBorders>
            <w:shd w:val="clear" w:color="auto" w:fill="auto"/>
            <w:noWrap/>
            <w:hideMark/>
          </w:tcPr>
          <w:p w14:paraId="6DFEC5C3" w14:textId="77777777" w:rsidR="00713F58" w:rsidRDefault="00713F58" w:rsidP="00713F58">
            <w:pPr>
              <w:spacing w:before="120" w:after="0"/>
            </w:pPr>
            <w:r w:rsidRPr="0087581F">
              <w:rPr>
                <w:rFonts w:eastAsia="Times New Roman"/>
              </w:rPr>
              <w:t>Quantity</w:t>
            </w:r>
          </w:p>
        </w:tc>
        <w:tc>
          <w:tcPr>
            <w:tcW w:w="3420" w:type="dxa"/>
            <w:tcBorders>
              <w:top w:val="nil"/>
              <w:left w:val="nil"/>
              <w:bottom w:val="single" w:sz="4" w:space="0" w:color="auto"/>
              <w:right w:val="single" w:sz="4" w:space="0" w:color="auto"/>
            </w:tcBorders>
            <w:shd w:val="clear" w:color="auto" w:fill="auto"/>
            <w:noWrap/>
            <w:hideMark/>
          </w:tcPr>
          <w:p w14:paraId="61F5BA75" w14:textId="77777777" w:rsidR="00713F58" w:rsidRDefault="00713F58" w:rsidP="00713F58">
            <w:pPr>
              <w:spacing w:before="120" w:after="0"/>
            </w:pPr>
            <w:r>
              <w:rPr>
                <w:rFonts w:eastAsia="Times New Roman"/>
              </w:rPr>
              <w:t>if  Amend quantity = New Quantity else = Original quantity</w:t>
            </w:r>
          </w:p>
        </w:tc>
        <w:tc>
          <w:tcPr>
            <w:tcW w:w="3025" w:type="dxa"/>
            <w:tcBorders>
              <w:top w:val="nil"/>
              <w:left w:val="nil"/>
              <w:bottom w:val="single" w:sz="4" w:space="0" w:color="auto"/>
              <w:right w:val="single" w:sz="4" w:space="0" w:color="auto"/>
            </w:tcBorders>
            <w:shd w:val="clear" w:color="auto" w:fill="auto"/>
            <w:noWrap/>
            <w:hideMark/>
          </w:tcPr>
          <w:p w14:paraId="2AFEF4A5" w14:textId="77777777" w:rsidR="00713F58" w:rsidRPr="00522F50" w:rsidRDefault="00713F58" w:rsidP="00713F58">
            <w:pPr>
              <w:spacing w:before="120" w:after="0"/>
              <w:rPr>
                <w:rFonts w:eastAsia="Times New Roman"/>
              </w:rPr>
            </w:pPr>
          </w:p>
        </w:tc>
      </w:tr>
      <w:tr w:rsidR="00713F58" w:rsidRPr="00522F50" w14:paraId="034E4555"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11290589" w14:textId="77777777" w:rsidR="00713F58" w:rsidRPr="00522F50" w:rsidRDefault="00713F58" w:rsidP="00713F58">
            <w:pPr>
              <w:spacing w:before="120" w:after="0"/>
              <w:rPr>
                <w:rFonts w:eastAsia="Times New Roman"/>
              </w:rPr>
            </w:pPr>
            <w:r w:rsidRPr="00522F50">
              <w:rPr>
                <w:rFonts w:eastAsia="Times New Roman"/>
              </w:rPr>
              <w:t>39</w:t>
            </w:r>
          </w:p>
        </w:tc>
        <w:tc>
          <w:tcPr>
            <w:tcW w:w="2015" w:type="dxa"/>
            <w:tcBorders>
              <w:top w:val="nil"/>
              <w:left w:val="nil"/>
              <w:bottom w:val="single" w:sz="4" w:space="0" w:color="auto"/>
              <w:right w:val="single" w:sz="4" w:space="0" w:color="auto"/>
            </w:tcBorders>
            <w:shd w:val="clear" w:color="auto" w:fill="auto"/>
            <w:noWrap/>
            <w:hideMark/>
          </w:tcPr>
          <w:p w14:paraId="6DC60221" w14:textId="77777777" w:rsidR="00713F58" w:rsidRPr="00522F50" w:rsidRDefault="00FD67E7" w:rsidP="00713F58">
            <w:pPr>
              <w:spacing w:before="120" w:after="0"/>
              <w:rPr>
                <w:rFonts w:eastAsia="Times New Roman"/>
              </w:rPr>
            </w:pPr>
            <w:hyperlink r:id="rId119" w:tgtFrame="tagFrame" w:history="1">
              <w:r w:rsidR="00713F58" w:rsidRPr="00522F50">
                <w:rPr>
                  <w:rFonts w:eastAsia="Times New Roman"/>
                </w:rPr>
                <w:t>OrdStatus</w:t>
              </w:r>
            </w:hyperlink>
          </w:p>
        </w:tc>
        <w:tc>
          <w:tcPr>
            <w:tcW w:w="3420" w:type="dxa"/>
            <w:tcBorders>
              <w:top w:val="nil"/>
              <w:left w:val="nil"/>
              <w:bottom w:val="single" w:sz="4" w:space="0" w:color="auto"/>
              <w:right w:val="single" w:sz="4" w:space="0" w:color="auto"/>
            </w:tcBorders>
            <w:shd w:val="clear" w:color="auto" w:fill="auto"/>
            <w:noWrap/>
            <w:hideMark/>
          </w:tcPr>
          <w:p w14:paraId="604C9004" w14:textId="77777777" w:rsidR="00713F58" w:rsidRPr="00522F50" w:rsidRDefault="00713F58" w:rsidP="00713F58">
            <w:pPr>
              <w:spacing w:before="120" w:after="0"/>
              <w:rPr>
                <w:rFonts w:eastAsia="Times New Roman"/>
              </w:rPr>
            </w:pPr>
            <w:r>
              <w:t>E</w:t>
            </w:r>
            <w:r w:rsidRPr="00522F50">
              <w:t xml:space="preserve"> = Pending </w:t>
            </w:r>
            <w:r>
              <w:t>Replace</w:t>
            </w:r>
          </w:p>
        </w:tc>
        <w:tc>
          <w:tcPr>
            <w:tcW w:w="3025" w:type="dxa"/>
            <w:tcBorders>
              <w:top w:val="nil"/>
              <w:left w:val="nil"/>
              <w:bottom w:val="single" w:sz="4" w:space="0" w:color="auto"/>
              <w:right w:val="single" w:sz="4" w:space="0" w:color="auto"/>
            </w:tcBorders>
            <w:shd w:val="clear" w:color="auto" w:fill="auto"/>
            <w:noWrap/>
            <w:hideMark/>
          </w:tcPr>
          <w:p w14:paraId="743DD62C"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50E5468E"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CC67E5B" w14:textId="77777777" w:rsidR="00713F58" w:rsidRPr="00522F50" w:rsidRDefault="00713F58" w:rsidP="00713F58">
            <w:pPr>
              <w:spacing w:before="120" w:after="0"/>
              <w:rPr>
                <w:rFonts w:eastAsia="Times New Roman"/>
              </w:rPr>
            </w:pPr>
            <w:r w:rsidRPr="00522F50">
              <w:rPr>
                <w:rFonts w:eastAsia="Times New Roman"/>
              </w:rPr>
              <w:t>40</w:t>
            </w:r>
          </w:p>
        </w:tc>
        <w:tc>
          <w:tcPr>
            <w:tcW w:w="2015" w:type="dxa"/>
            <w:tcBorders>
              <w:top w:val="nil"/>
              <w:left w:val="nil"/>
              <w:bottom w:val="single" w:sz="4" w:space="0" w:color="auto"/>
              <w:right w:val="single" w:sz="4" w:space="0" w:color="auto"/>
            </w:tcBorders>
            <w:shd w:val="clear" w:color="auto" w:fill="auto"/>
            <w:noWrap/>
            <w:hideMark/>
          </w:tcPr>
          <w:p w14:paraId="15EA56E9" w14:textId="77777777" w:rsidR="00713F58" w:rsidRPr="00522F50" w:rsidRDefault="00FD67E7" w:rsidP="00713F58">
            <w:pPr>
              <w:spacing w:before="120" w:after="0"/>
              <w:rPr>
                <w:rFonts w:eastAsia="Times New Roman"/>
              </w:rPr>
            </w:pPr>
            <w:hyperlink r:id="rId120" w:tgtFrame="tagFrame" w:history="1">
              <w:r w:rsidR="00713F58" w:rsidRPr="00522F50">
                <w:rPr>
                  <w:rFonts w:eastAsia="Times New Roman"/>
                </w:rPr>
                <w:t>OrdType</w:t>
              </w:r>
            </w:hyperlink>
          </w:p>
        </w:tc>
        <w:tc>
          <w:tcPr>
            <w:tcW w:w="3420" w:type="dxa"/>
            <w:tcBorders>
              <w:top w:val="nil"/>
              <w:left w:val="nil"/>
              <w:bottom w:val="single" w:sz="4" w:space="0" w:color="auto"/>
              <w:right w:val="single" w:sz="4" w:space="0" w:color="auto"/>
            </w:tcBorders>
            <w:shd w:val="clear" w:color="auto" w:fill="auto"/>
            <w:noWrap/>
            <w:hideMark/>
          </w:tcPr>
          <w:p w14:paraId="5A14D7C6" w14:textId="77777777" w:rsidR="00713F58" w:rsidRPr="00522F50" w:rsidRDefault="00713F58" w:rsidP="00713F58">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6CA6AA6F"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392776C7"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6D09486" w14:textId="77777777" w:rsidR="00713F58" w:rsidRPr="00522F50" w:rsidRDefault="00713F58" w:rsidP="00713F58">
            <w:pPr>
              <w:spacing w:before="120" w:after="0"/>
              <w:rPr>
                <w:rFonts w:eastAsia="Times New Roman"/>
              </w:rPr>
            </w:pPr>
            <w:r w:rsidRPr="00522F50">
              <w:rPr>
                <w:rFonts w:eastAsia="Times New Roman"/>
              </w:rPr>
              <w:t>41</w:t>
            </w:r>
          </w:p>
        </w:tc>
        <w:tc>
          <w:tcPr>
            <w:tcW w:w="2015" w:type="dxa"/>
            <w:tcBorders>
              <w:top w:val="nil"/>
              <w:left w:val="nil"/>
              <w:bottom w:val="single" w:sz="4" w:space="0" w:color="auto"/>
              <w:right w:val="single" w:sz="4" w:space="0" w:color="auto"/>
            </w:tcBorders>
            <w:shd w:val="clear" w:color="auto" w:fill="auto"/>
            <w:noWrap/>
            <w:hideMark/>
          </w:tcPr>
          <w:p w14:paraId="0ADE917B" w14:textId="77777777" w:rsidR="00713F58" w:rsidRPr="00522F50" w:rsidRDefault="00FD67E7" w:rsidP="00713F58">
            <w:pPr>
              <w:spacing w:before="120" w:after="0"/>
              <w:rPr>
                <w:rFonts w:eastAsia="Times New Roman"/>
              </w:rPr>
            </w:pPr>
            <w:hyperlink r:id="rId121" w:tgtFrame="tagFrame" w:history="1">
              <w:r w:rsidR="00713F58" w:rsidRPr="00522F50">
                <w:rPr>
                  <w:rFonts w:eastAsia="Times New Roman"/>
                </w:rPr>
                <w:t>OrigClOrdID</w:t>
              </w:r>
            </w:hyperlink>
          </w:p>
        </w:tc>
        <w:tc>
          <w:tcPr>
            <w:tcW w:w="3420" w:type="dxa"/>
            <w:tcBorders>
              <w:top w:val="nil"/>
              <w:left w:val="nil"/>
              <w:bottom w:val="single" w:sz="4" w:space="0" w:color="auto"/>
              <w:right w:val="single" w:sz="4" w:space="0" w:color="auto"/>
            </w:tcBorders>
            <w:shd w:val="clear" w:color="auto" w:fill="auto"/>
            <w:noWrap/>
            <w:hideMark/>
          </w:tcPr>
          <w:p w14:paraId="177FC306" w14:textId="77777777" w:rsidR="00713F58" w:rsidRPr="00522F50" w:rsidRDefault="00713F58" w:rsidP="00713F58">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1B697E85" w14:textId="77777777" w:rsidR="00713F58" w:rsidRPr="00E54126" w:rsidRDefault="00713F58" w:rsidP="00713F58">
            <w:pPr>
              <w:spacing w:before="120" w:after="0"/>
              <w:rPr>
                <w:rFonts w:eastAsia="Times New Roman"/>
                <w:b/>
              </w:rPr>
            </w:pPr>
            <w:r w:rsidRPr="00E54126">
              <w:rPr>
                <w:rFonts w:eastAsia="Times New Roman"/>
                <w:b/>
              </w:rPr>
              <w:t> ClOrdId của lệnh gốc muốn sửa</w:t>
            </w:r>
          </w:p>
        </w:tc>
      </w:tr>
      <w:tr w:rsidR="00713F58" w:rsidRPr="00522F50" w14:paraId="5DEE653A"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3A048E8E" w14:textId="77777777" w:rsidR="00713F58" w:rsidRPr="00522F50" w:rsidRDefault="00713F58" w:rsidP="00713F58">
            <w:pPr>
              <w:spacing w:before="120" w:after="0"/>
              <w:rPr>
                <w:rFonts w:eastAsia="Times New Roman"/>
              </w:rPr>
            </w:pPr>
            <w:r w:rsidRPr="00522F50">
              <w:rPr>
                <w:rFonts w:eastAsia="Times New Roman"/>
              </w:rPr>
              <w:t>44</w:t>
            </w:r>
          </w:p>
        </w:tc>
        <w:tc>
          <w:tcPr>
            <w:tcW w:w="2015" w:type="dxa"/>
            <w:tcBorders>
              <w:top w:val="nil"/>
              <w:left w:val="nil"/>
              <w:bottom w:val="single" w:sz="4" w:space="0" w:color="auto"/>
              <w:right w:val="single" w:sz="4" w:space="0" w:color="auto"/>
            </w:tcBorders>
            <w:shd w:val="clear" w:color="auto" w:fill="auto"/>
            <w:noWrap/>
            <w:hideMark/>
          </w:tcPr>
          <w:p w14:paraId="5BDDA464" w14:textId="77777777" w:rsidR="00713F58" w:rsidRPr="00522F50" w:rsidRDefault="00FD67E7" w:rsidP="00713F58">
            <w:pPr>
              <w:spacing w:before="120" w:after="0"/>
              <w:rPr>
                <w:rFonts w:eastAsia="Times New Roman"/>
              </w:rPr>
            </w:pPr>
            <w:hyperlink r:id="rId122" w:tgtFrame="tagFrame" w:history="1">
              <w:r w:rsidR="00713F58" w:rsidRPr="00522F50">
                <w:rPr>
                  <w:rFonts w:eastAsia="Times New Roman"/>
                </w:rPr>
                <w:t>Price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60F8831E" w14:textId="77777777" w:rsidR="00713F58" w:rsidRPr="00522F50" w:rsidRDefault="00713F58" w:rsidP="00713F58">
            <w:pPr>
              <w:spacing w:before="120" w:after="0"/>
              <w:rPr>
                <w:rFonts w:eastAsia="Times New Roman"/>
              </w:rPr>
            </w:pPr>
            <w:r>
              <w:rPr>
                <w:rFonts w:eastAsia="Times New Roman"/>
              </w:rPr>
              <w:t>if  Amend Price = New Price else = Original price</w:t>
            </w:r>
          </w:p>
        </w:tc>
        <w:tc>
          <w:tcPr>
            <w:tcW w:w="3025" w:type="dxa"/>
            <w:tcBorders>
              <w:top w:val="nil"/>
              <w:left w:val="nil"/>
              <w:bottom w:val="single" w:sz="4" w:space="0" w:color="auto"/>
              <w:right w:val="single" w:sz="4" w:space="0" w:color="auto"/>
            </w:tcBorders>
            <w:shd w:val="clear" w:color="auto" w:fill="auto"/>
            <w:noWrap/>
            <w:hideMark/>
          </w:tcPr>
          <w:p w14:paraId="38CAFA3A"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12F81754"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1DAE39F7" w14:textId="77777777" w:rsidR="00713F58" w:rsidRPr="00522F50" w:rsidRDefault="00713F58" w:rsidP="00713F58">
            <w:pPr>
              <w:spacing w:before="120" w:after="0"/>
              <w:rPr>
                <w:rFonts w:eastAsia="Times New Roman"/>
              </w:rPr>
            </w:pPr>
            <w:r w:rsidRPr="00522F50">
              <w:rPr>
                <w:rFonts w:eastAsia="Times New Roman"/>
              </w:rPr>
              <w:t>54</w:t>
            </w:r>
          </w:p>
        </w:tc>
        <w:tc>
          <w:tcPr>
            <w:tcW w:w="2015" w:type="dxa"/>
            <w:tcBorders>
              <w:top w:val="nil"/>
              <w:left w:val="nil"/>
              <w:bottom w:val="single" w:sz="4" w:space="0" w:color="auto"/>
              <w:right w:val="single" w:sz="4" w:space="0" w:color="auto"/>
            </w:tcBorders>
            <w:shd w:val="clear" w:color="auto" w:fill="auto"/>
            <w:noWrap/>
            <w:hideMark/>
          </w:tcPr>
          <w:p w14:paraId="3FF26EAE" w14:textId="77777777" w:rsidR="00713F58" w:rsidRPr="00522F50" w:rsidRDefault="00713F58" w:rsidP="00713F58">
            <w:pPr>
              <w:spacing w:before="120" w:after="0"/>
              <w:rPr>
                <w:rFonts w:eastAsia="Times New Roman"/>
              </w:rPr>
            </w:pPr>
            <w:r w:rsidRPr="00522F50">
              <w:rPr>
                <w:rFonts w:eastAsia="Times New Roman"/>
              </w:rPr>
              <w:t>Side</w:t>
            </w:r>
          </w:p>
        </w:tc>
        <w:tc>
          <w:tcPr>
            <w:tcW w:w="3420" w:type="dxa"/>
            <w:tcBorders>
              <w:top w:val="nil"/>
              <w:left w:val="nil"/>
              <w:bottom w:val="single" w:sz="4" w:space="0" w:color="auto"/>
              <w:right w:val="single" w:sz="4" w:space="0" w:color="auto"/>
            </w:tcBorders>
            <w:shd w:val="clear" w:color="auto" w:fill="auto"/>
            <w:noWrap/>
            <w:hideMark/>
          </w:tcPr>
          <w:p w14:paraId="528CDAA8" w14:textId="77777777" w:rsidR="00713F58" w:rsidRPr="00522F50" w:rsidRDefault="00713F58" w:rsidP="00713F58">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00AD49E2"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4F9F34E5"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52A3BC25" w14:textId="77777777" w:rsidR="00713F58" w:rsidRPr="00522F50" w:rsidRDefault="00713F58" w:rsidP="00713F58">
            <w:pPr>
              <w:spacing w:before="120" w:after="0"/>
              <w:rPr>
                <w:rFonts w:eastAsia="Times New Roman"/>
              </w:rPr>
            </w:pPr>
            <w:r w:rsidRPr="00522F50">
              <w:rPr>
                <w:rFonts w:eastAsia="Times New Roman"/>
              </w:rPr>
              <w:t>55</w:t>
            </w:r>
          </w:p>
        </w:tc>
        <w:tc>
          <w:tcPr>
            <w:tcW w:w="2015" w:type="dxa"/>
            <w:tcBorders>
              <w:top w:val="nil"/>
              <w:left w:val="nil"/>
              <w:bottom w:val="single" w:sz="4" w:space="0" w:color="auto"/>
              <w:right w:val="single" w:sz="4" w:space="0" w:color="auto"/>
            </w:tcBorders>
            <w:shd w:val="clear" w:color="auto" w:fill="auto"/>
            <w:noWrap/>
            <w:hideMark/>
          </w:tcPr>
          <w:p w14:paraId="6E75B97C" w14:textId="77777777" w:rsidR="00713F58" w:rsidRPr="00522F50" w:rsidRDefault="00713F58" w:rsidP="00713F58">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hideMark/>
          </w:tcPr>
          <w:p w14:paraId="3559AAB5" w14:textId="77777777" w:rsidR="00713F58" w:rsidRPr="00522F50" w:rsidRDefault="00713F58" w:rsidP="00713F58">
            <w:pPr>
              <w:spacing w:before="120" w:after="0"/>
              <w:rPr>
                <w:rFonts w:eastAsia="Times New Roman"/>
              </w:rPr>
            </w:pPr>
            <w:r w:rsidRPr="00522F50">
              <w:rPr>
                <w:rFonts w:eastAsia="Times New Roman"/>
              </w:rPr>
              <w:t> </w:t>
            </w:r>
          </w:p>
        </w:tc>
        <w:tc>
          <w:tcPr>
            <w:tcW w:w="3025" w:type="dxa"/>
            <w:tcBorders>
              <w:top w:val="nil"/>
              <w:left w:val="nil"/>
              <w:bottom w:val="single" w:sz="4" w:space="0" w:color="auto"/>
              <w:right w:val="single" w:sz="4" w:space="0" w:color="auto"/>
            </w:tcBorders>
            <w:shd w:val="clear" w:color="auto" w:fill="auto"/>
            <w:noWrap/>
            <w:hideMark/>
          </w:tcPr>
          <w:p w14:paraId="4BF6A184"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rsidDel="00713F58" w14:paraId="5519A456" w14:textId="4317E86F" w:rsidTr="00E84233">
        <w:trPr>
          <w:trHeight w:val="300"/>
          <w:del w:id="1620" w:author="admin" w:date="2021-08-23T21:42:00Z"/>
        </w:trPr>
        <w:tc>
          <w:tcPr>
            <w:tcW w:w="918" w:type="dxa"/>
            <w:tcBorders>
              <w:top w:val="nil"/>
              <w:left w:val="single" w:sz="4" w:space="0" w:color="auto"/>
              <w:bottom w:val="single" w:sz="4" w:space="0" w:color="auto"/>
              <w:right w:val="single" w:sz="4" w:space="0" w:color="auto"/>
            </w:tcBorders>
            <w:shd w:val="clear" w:color="auto" w:fill="auto"/>
            <w:noWrap/>
            <w:hideMark/>
          </w:tcPr>
          <w:p w14:paraId="29BD1D45" w14:textId="3EB72EEF" w:rsidR="00713F58" w:rsidRPr="00522F50" w:rsidDel="00713F58" w:rsidRDefault="00713F58" w:rsidP="00713F58">
            <w:pPr>
              <w:spacing w:before="120" w:after="0"/>
              <w:rPr>
                <w:del w:id="1621" w:author="admin" w:date="2021-08-23T21:42:00Z"/>
                <w:rFonts w:eastAsia="Times New Roman"/>
              </w:rPr>
            </w:pPr>
            <w:del w:id="1622" w:author="admin" w:date="2021-08-23T21:42:00Z">
              <w:r w:rsidRPr="00522F50" w:rsidDel="00713F58">
                <w:rPr>
                  <w:rFonts w:eastAsia="Times New Roman"/>
                </w:rPr>
                <w:delText>58</w:delText>
              </w:r>
            </w:del>
          </w:p>
        </w:tc>
        <w:tc>
          <w:tcPr>
            <w:tcW w:w="2015" w:type="dxa"/>
            <w:tcBorders>
              <w:top w:val="nil"/>
              <w:left w:val="nil"/>
              <w:bottom w:val="single" w:sz="4" w:space="0" w:color="auto"/>
              <w:right w:val="single" w:sz="4" w:space="0" w:color="auto"/>
            </w:tcBorders>
            <w:shd w:val="clear" w:color="auto" w:fill="auto"/>
            <w:noWrap/>
            <w:hideMark/>
          </w:tcPr>
          <w:p w14:paraId="57189F01" w14:textId="14905E45" w:rsidR="00713F58" w:rsidRPr="00522F50" w:rsidDel="00713F58" w:rsidRDefault="00713F58" w:rsidP="00713F58">
            <w:pPr>
              <w:spacing w:before="120" w:after="0"/>
              <w:rPr>
                <w:del w:id="1623" w:author="admin" w:date="2021-08-23T21:42:00Z"/>
                <w:rFonts w:eastAsia="Times New Roman"/>
              </w:rPr>
            </w:pPr>
            <w:del w:id="1624" w:author="admin" w:date="2021-08-23T21:42:00Z">
              <w:r w:rsidRPr="00522F50" w:rsidDel="00713F58">
                <w:rPr>
                  <w:rFonts w:eastAsia="Times New Roman"/>
                </w:rPr>
                <w:delText>Text</w:delText>
              </w:r>
            </w:del>
          </w:p>
        </w:tc>
        <w:tc>
          <w:tcPr>
            <w:tcW w:w="3420" w:type="dxa"/>
            <w:tcBorders>
              <w:top w:val="nil"/>
              <w:left w:val="nil"/>
              <w:bottom w:val="single" w:sz="4" w:space="0" w:color="auto"/>
              <w:right w:val="single" w:sz="4" w:space="0" w:color="auto"/>
            </w:tcBorders>
            <w:shd w:val="clear" w:color="auto" w:fill="auto"/>
            <w:noWrap/>
            <w:hideMark/>
          </w:tcPr>
          <w:p w14:paraId="6698D961" w14:textId="017D2F92" w:rsidR="00713F58" w:rsidRPr="00522F50" w:rsidDel="00713F58" w:rsidRDefault="00713F58" w:rsidP="00713F58">
            <w:pPr>
              <w:spacing w:before="120" w:after="0"/>
              <w:rPr>
                <w:del w:id="1625" w:author="admin" w:date="2021-08-23T21:42:00Z"/>
                <w:rFonts w:eastAsia="Times New Roman"/>
              </w:rPr>
            </w:pPr>
            <w:del w:id="1626" w:author="admin" w:date="2021-08-23T21:42:00Z">
              <w:r w:rsidRPr="00522F50" w:rsidDel="00713F58">
                <w:rPr>
                  <w:rFonts w:eastAsia="Times New Roman"/>
                </w:rPr>
                <w:delText> </w:delText>
              </w:r>
            </w:del>
          </w:p>
        </w:tc>
        <w:tc>
          <w:tcPr>
            <w:tcW w:w="3025" w:type="dxa"/>
            <w:tcBorders>
              <w:top w:val="nil"/>
              <w:left w:val="nil"/>
              <w:bottom w:val="single" w:sz="4" w:space="0" w:color="auto"/>
              <w:right w:val="single" w:sz="4" w:space="0" w:color="auto"/>
            </w:tcBorders>
            <w:shd w:val="clear" w:color="auto" w:fill="auto"/>
            <w:noWrap/>
            <w:hideMark/>
          </w:tcPr>
          <w:p w14:paraId="10D84D49" w14:textId="3A96B7DA" w:rsidR="00713F58" w:rsidRPr="00522F50" w:rsidDel="00713F58" w:rsidRDefault="00713F58" w:rsidP="00713F58">
            <w:pPr>
              <w:spacing w:before="120" w:after="0"/>
              <w:rPr>
                <w:del w:id="1627" w:author="admin" w:date="2021-08-23T21:42:00Z"/>
                <w:rFonts w:eastAsia="Times New Roman"/>
              </w:rPr>
            </w:pPr>
            <w:del w:id="1628" w:author="admin" w:date="2021-08-23T21:42:00Z">
              <w:r w:rsidRPr="00522F50" w:rsidDel="00713F58">
                <w:rPr>
                  <w:rFonts w:eastAsia="Times New Roman"/>
                </w:rPr>
                <w:delText> </w:delText>
              </w:r>
            </w:del>
          </w:p>
        </w:tc>
      </w:tr>
      <w:tr w:rsidR="00713F58" w:rsidRPr="00522F50" w14:paraId="20D52DEA"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53C267A2" w14:textId="77777777" w:rsidR="00713F58" w:rsidRPr="00522F50" w:rsidRDefault="00713F58" w:rsidP="00713F58">
            <w:pPr>
              <w:spacing w:before="120" w:after="0"/>
              <w:rPr>
                <w:rFonts w:eastAsia="Times New Roman"/>
              </w:rPr>
            </w:pPr>
            <w:r>
              <w:rPr>
                <w:rFonts w:eastAsia="Times New Roman"/>
              </w:rPr>
              <w:t>59</w:t>
            </w:r>
          </w:p>
        </w:tc>
        <w:tc>
          <w:tcPr>
            <w:tcW w:w="2015" w:type="dxa"/>
            <w:tcBorders>
              <w:top w:val="nil"/>
              <w:left w:val="nil"/>
              <w:bottom w:val="single" w:sz="4" w:space="0" w:color="auto"/>
              <w:right w:val="single" w:sz="4" w:space="0" w:color="auto"/>
            </w:tcBorders>
            <w:shd w:val="clear" w:color="auto" w:fill="auto"/>
            <w:noWrap/>
            <w:hideMark/>
          </w:tcPr>
          <w:p w14:paraId="640E9D5F" w14:textId="77777777" w:rsidR="00713F58" w:rsidRDefault="00713F58" w:rsidP="00713F58">
            <w:pPr>
              <w:spacing w:before="120" w:after="0"/>
            </w:pPr>
            <w:r w:rsidRPr="0087581F">
              <w:rPr>
                <w:rFonts w:eastAsia="Times New Roman"/>
              </w:rPr>
              <w:t>Time In Force</w:t>
            </w:r>
          </w:p>
        </w:tc>
        <w:tc>
          <w:tcPr>
            <w:tcW w:w="3420" w:type="dxa"/>
            <w:tcBorders>
              <w:top w:val="nil"/>
              <w:left w:val="nil"/>
              <w:bottom w:val="single" w:sz="4" w:space="0" w:color="auto"/>
              <w:right w:val="single" w:sz="4" w:space="0" w:color="auto"/>
            </w:tcBorders>
            <w:shd w:val="clear" w:color="auto" w:fill="auto"/>
            <w:noWrap/>
            <w:hideMark/>
          </w:tcPr>
          <w:p w14:paraId="1FB83874" w14:textId="77777777" w:rsidR="00713F58" w:rsidRPr="00522F50" w:rsidRDefault="00713F58" w:rsidP="00713F58">
            <w:pPr>
              <w:spacing w:before="120" w:after="0"/>
              <w:rPr>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795A860A" w14:textId="77777777" w:rsidR="00713F58" w:rsidRPr="00522F50" w:rsidRDefault="00713F58" w:rsidP="00713F58">
            <w:pPr>
              <w:spacing w:before="120" w:after="0"/>
              <w:rPr>
                <w:rFonts w:eastAsia="Times New Roman"/>
              </w:rPr>
            </w:pPr>
          </w:p>
        </w:tc>
      </w:tr>
      <w:tr w:rsidR="00713F58" w:rsidRPr="00522F50" w:rsidDel="00713F58" w14:paraId="5B1D47A7" w14:textId="77777777" w:rsidTr="00E84233">
        <w:trPr>
          <w:trHeight w:val="300"/>
          <w:ins w:id="1629" w:author="admin" w:date="2021-08-23T21:42:00Z"/>
        </w:trPr>
        <w:tc>
          <w:tcPr>
            <w:tcW w:w="918" w:type="dxa"/>
            <w:tcBorders>
              <w:top w:val="nil"/>
              <w:left w:val="single" w:sz="4" w:space="0" w:color="auto"/>
              <w:bottom w:val="single" w:sz="4" w:space="0" w:color="auto"/>
              <w:right w:val="single" w:sz="4" w:space="0" w:color="auto"/>
            </w:tcBorders>
            <w:shd w:val="clear" w:color="auto" w:fill="auto"/>
            <w:noWrap/>
          </w:tcPr>
          <w:p w14:paraId="5605BF4C" w14:textId="6D2A7A4B" w:rsidR="00713F58" w:rsidRPr="00522F50" w:rsidDel="00713F58" w:rsidRDefault="00713F58" w:rsidP="00713F58">
            <w:pPr>
              <w:spacing w:before="120" w:after="0"/>
              <w:rPr>
                <w:ins w:id="1630" w:author="admin" w:date="2021-08-23T21:42:00Z"/>
                <w:rFonts w:eastAsia="Times New Roman"/>
              </w:rPr>
            </w:pPr>
            <w:ins w:id="1631" w:author="admin" w:date="2021-08-23T21:42:00Z">
              <w:r>
                <w:rPr>
                  <w:rFonts w:eastAsia="Times New Roman"/>
                </w:rPr>
                <w:t>60</w:t>
              </w:r>
            </w:ins>
          </w:p>
        </w:tc>
        <w:tc>
          <w:tcPr>
            <w:tcW w:w="2015" w:type="dxa"/>
            <w:tcBorders>
              <w:top w:val="nil"/>
              <w:left w:val="nil"/>
              <w:bottom w:val="single" w:sz="4" w:space="0" w:color="auto"/>
              <w:right w:val="single" w:sz="4" w:space="0" w:color="auto"/>
            </w:tcBorders>
            <w:shd w:val="clear" w:color="auto" w:fill="auto"/>
            <w:noWrap/>
          </w:tcPr>
          <w:p w14:paraId="35889B34" w14:textId="6DEB36E9" w:rsidR="00713F58" w:rsidDel="00713F58" w:rsidRDefault="00713F58" w:rsidP="00713F58">
            <w:pPr>
              <w:spacing w:before="120" w:after="0"/>
              <w:rPr>
                <w:ins w:id="1632" w:author="admin" w:date="2021-08-23T21:42:00Z"/>
              </w:rPr>
            </w:pPr>
            <w:ins w:id="1633" w:author="admin" w:date="2021-08-23T21:44:00Z">
              <w:r>
                <w:rPr>
                  <w:rFonts w:eastAsia="Times New Roman"/>
                  <w:highlight w:val="yellow"/>
                </w:rPr>
                <w:t>TransactTime</w:t>
              </w:r>
            </w:ins>
          </w:p>
        </w:tc>
        <w:tc>
          <w:tcPr>
            <w:tcW w:w="3420" w:type="dxa"/>
            <w:tcBorders>
              <w:top w:val="nil"/>
              <w:left w:val="nil"/>
              <w:bottom w:val="single" w:sz="4" w:space="0" w:color="auto"/>
              <w:right w:val="single" w:sz="4" w:space="0" w:color="auto"/>
            </w:tcBorders>
            <w:shd w:val="clear" w:color="auto" w:fill="auto"/>
            <w:noWrap/>
          </w:tcPr>
          <w:p w14:paraId="54B6F680" w14:textId="73A68998" w:rsidR="00713F58" w:rsidRPr="00522F50" w:rsidDel="00713F58" w:rsidRDefault="00713F58" w:rsidP="00713F58">
            <w:pPr>
              <w:spacing w:before="120" w:after="0"/>
              <w:rPr>
                <w:ins w:id="1634" w:author="admin" w:date="2021-08-23T21:42:00Z"/>
                <w:rFonts w:eastAsia="Times New Roman"/>
              </w:rPr>
            </w:pPr>
            <w:ins w:id="1635" w:author="admin" w:date="2021-08-23T21:44:00Z">
              <w:r>
                <w:rPr>
                  <w:rFonts w:eastAsia="Times New Roman"/>
                </w:rPr>
                <w:t xml:space="preserve">Ví dụ: </w:t>
              </w:r>
              <w:r w:rsidRPr="00B71771">
                <w:rPr>
                  <w:rFonts w:eastAsia="Times New Roman"/>
                </w:rPr>
                <w:t>20210720-04:19:46.527</w:t>
              </w:r>
            </w:ins>
          </w:p>
        </w:tc>
        <w:tc>
          <w:tcPr>
            <w:tcW w:w="3025" w:type="dxa"/>
            <w:tcBorders>
              <w:top w:val="nil"/>
              <w:left w:val="nil"/>
              <w:bottom w:val="single" w:sz="4" w:space="0" w:color="auto"/>
              <w:right w:val="single" w:sz="4" w:space="0" w:color="auto"/>
            </w:tcBorders>
            <w:shd w:val="clear" w:color="auto" w:fill="auto"/>
            <w:noWrap/>
          </w:tcPr>
          <w:p w14:paraId="0A1B79D3" w14:textId="56F97D49" w:rsidR="00713F58" w:rsidRPr="00522F50" w:rsidDel="00713F58" w:rsidRDefault="00713F58" w:rsidP="00713F58">
            <w:pPr>
              <w:spacing w:before="120" w:after="0"/>
              <w:rPr>
                <w:ins w:id="1636" w:author="admin" w:date="2021-08-23T21:42:00Z"/>
                <w:rFonts w:eastAsia="Times New Roman"/>
              </w:rPr>
            </w:pPr>
            <w:ins w:id="1637" w:author="admin" w:date="2021-08-23T21:44:00Z">
              <w:r>
                <w:rPr>
                  <w:rFonts w:eastAsia="Times New Roman"/>
                  <w:highlight w:val="yellow"/>
                </w:rPr>
                <w:t>Thời gian đặt lệnh</w:t>
              </w:r>
            </w:ins>
          </w:p>
        </w:tc>
      </w:tr>
      <w:tr w:rsidR="00713F58" w:rsidRPr="00522F50" w:rsidDel="00713F58" w14:paraId="163ACF08" w14:textId="6CAFDA07" w:rsidTr="00E84233">
        <w:trPr>
          <w:trHeight w:val="300"/>
          <w:del w:id="1638" w:author="admin" w:date="2021-08-23T21:42:00Z"/>
        </w:trPr>
        <w:tc>
          <w:tcPr>
            <w:tcW w:w="918" w:type="dxa"/>
            <w:tcBorders>
              <w:top w:val="nil"/>
              <w:left w:val="single" w:sz="4" w:space="0" w:color="auto"/>
              <w:bottom w:val="single" w:sz="4" w:space="0" w:color="auto"/>
              <w:right w:val="single" w:sz="4" w:space="0" w:color="auto"/>
            </w:tcBorders>
            <w:shd w:val="clear" w:color="auto" w:fill="auto"/>
            <w:noWrap/>
            <w:hideMark/>
          </w:tcPr>
          <w:p w14:paraId="2D4F1C49" w14:textId="7E949577" w:rsidR="00713F58" w:rsidRPr="00522F50" w:rsidDel="00713F58" w:rsidRDefault="00713F58" w:rsidP="00713F58">
            <w:pPr>
              <w:spacing w:before="120" w:after="0"/>
              <w:rPr>
                <w:del w:id="1639" w:author="admin" w:date="2021-08-23T21:42:00Z"/>
                <w:rFonts w:eastAsia="Times New Roman"/>
              </w:rPr>
            </w:pPr>
            <w:del w:id="1640" w:author="admin" w:date="2021-08-23T21:42:00Z">
              <w:r w:rsidRPr="00522F50" w:rsidDel="00713F58">
                <w:rPr>
                  <w:rFonts w:eastAsia="Times New Roman"/>
                </w:rPr>
                <w:delText>103</w:delText>
              </w:r>
            </w:del>
          </w:p>
        </w:tc>
        <w:tc>
          <w:tcPr>
            <w:tcW w:w="2015" w:type="dxa"/>
            <w:tcBorders>
              <w:top w:val="nil"/>
              <w:left w:val="nil"/>
              <w:bottom w:val="single" w:sz="4" w:space="0" w:color="auto"/>
              <w:right w:val="single" w:sz="4" w:space="0" w:color="auto"/>
            </w:tcBorders>
            <w:shd w:val="clear" w:color="auto" w:fill="auto"/>
            <w:noWrap/>
            <w:hideMark/>
          </w:tcPr>
          <w:p w14:paraId="4EFCF1CA" w14:textId="766BE72F" w:rsidR="00713F58" w:rsidRPr="00522F50" w:rsidDel="00713F58" w:rsidRDefault="00713F58" w:rsidP="00713F58">
            <w:pPr>
              <w:spacing w:before="120" w:after="0"/>
              <w:rPr>
                <w:del w:id="1641" w:author="admin" w:date="2021-08-23T21:42:00Z"/>
                <w:rFonts w:eastAsia="Times New Roman"/>
              </w:rPr>
            </w:pPr>
            <w:del w:id="1642" w:author="admin" w:date="2021-08-23T21:42:00Z">
              <w:r w:rsidDel="00713F58">
                <w:fldChar w:fldCharType="begin"/>
              </w:r>
              <w:r w:rsidDel="00713F58">
                <w:delInstrText xml:space="preserve"> HYPERLINK "http://www.fixtradingcommunity.org/FIXimate/FIXimate3.0/en/FIX.4.4/tag103.html" \t "tagFrame" </w:delInstrText>
              </w:r>
              <w:r w:rsidDel="00713F58">
                <w:fldChar w:fldCharType="separate"/>
              </w:r>
              <w:r w:rsidRPr="00522F50" w:rsidDel="00713F58">
                <w:rPr>
                  <w:rStyle w:val="Hyperlink"/>
                  <w:color w:val="auto"/>
                </w:rPr>
                <w:delText>OrdRejReason</w:delText>
              </w:r>
              <w:r w:rsidDel="00713F58">
                <w:rPr>
                  <w:rStyle w:val="Hyperlink"/>
                  <w:color w:val="auto"/>
                </w:rPr>
                <w:fldChar w:fldCharType="end"/>
              </w:r>
            </w:del>
          </w:p>
        </w:tc>
        <w:tc>
          <w:tcPr>
            <w:tcW w:w="3420" w:type="dxa"/>
            <w:tcBorders>
              <w:top w:val="nil"/>
              <w:left w:val="nil"/>
              <w:bottom w:val="single" w:sz="4" w:space="0" w:color="auto"/>
              <w:right w:val="single" w:sz="4" w:space="0" w:color="auto"/>
            </w:tcBorders>
            <w:shd w:val="clear" w:color="auto" w:fill="auto"/>
            <w:noWrap/>
            <w:hideMark/>
          </w:tcPr>
          <w:p w14:paraId="58D4A0FB" w14:textId="2490F1B5" w:rsidR="00713F58" w:rsidRPr="00522F50" w:rsidDel="00713F58" w:rsidRDefault="00713F58" w:rsidP="00713F58">
            <w:pPr>
              <w:spacing w:before="120" w:after="0"/>
              <w:rPr>
                <w:del w:id="1643" w:author="admin" w:date="2021-08-23T21:42:00Z"/>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7030ABC6" w14:textId="67957B80" w:rsidR="00713F58" w:rsidRPr="00522F50" w:rsidDel="00713F58" w:rsidRDefault="00713F58" w:rsidP="00713F58">
            <w:pPr>
              <w:spacing w:before="120" w:after="0"/>
              <w:rPr>
                <w:del w:id="1644" w:author="admin" w:date="2021-08-23T21:42:00Z"/>
                <w:rFonts w:eastAsia="Times New Roman"/>
              </w:rPr>
            </w:pPr>
          </w:p>
        </w:tc>
      </w:tr>
      <w:tr w:rsidR="00713F58" w:rsidRPr="00522F50" w14:paraId="0D7969FD"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925225F" w14:textId="77777777" w:rsidR="00713F58" w:rsidRPr="00522F50" w:rsidRDefault="00713F58" w:rsidP="00713F58">
            <w:pPr>
              <w:spacing w:before="120" w:after="0"/>
              <w:rPr>
                <w:rFonts w:eastAsia="Times New Roman"/>
              </w:rPr>
            </w:pPr>
            <w:r w:rsidRPr="00522F50">
              <w:rPr>
                <w:rFonts w:eastAsia="Times New Roman"/>
              </w:rPr>
              <w:t>150</w:t>
            </w:r>
          </w:p>
        </w:tc>
        <w:tc>
          <w:tcPr>
            <w:tcW w:w="2015" w:type="dxa"/>
            <w:tcBorders>
              <w:top w:val="nil"/>
              <w:left w:val="nil"/>
              <w:bottom w:val="single" w:sz="4" w:space="0" w:color="auto"/>
              <w:right w:val="single" w:sz="4" w:space="0" w:color="auto"/>
            </w:tcBorders>
            <w:shd w:val="clear" w:color="auto" w:fill="auto"/>
            <w:noWrap/>
            <w:hideMark/>
          </w:tcPr>
          <w:p w14:paraId="50A486C1" w14:textId="77777777" w:rsidR="00713F58" w:rsidRPr="00522F50" w:rsidRDefault="00FD67E7" w:rsidP="00713F58">
            <w:pPr>
              <w:spacing w:before="120" w:after="0"/>
              <w:rPr>
                <w:rFonts w:eastAsia="Times New Roman"/>
              </w:rPr>
            </w:pPr>
            <w:hyperlink r:id="rId123" w:tgtFrame="tagFrame" w:history="1">
              <w:r w:rsidR="00713F58" w:rsidRPr="00522F50">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hideMark/>
          </w:tcPr>
          <w:p w14:paraId="52D277B3" w14:textId="77777777" w:rsidR="00713F58" w:rsidRPr="00522F50" w:rsidRDefault="00713F58" w:rsidP="00713F58">
            <w:pPr>
              <w:spacing w:before="120" w:after="0"/>
              <w:rPr>
                <w:rFonts w:eastAsia="Times New Roman"/>
              </w:rPr>
            </w:pPr>
            <w:r>
              <w:t>E</w:t>
            </w:r>
            <w:r w:rsidRPr="00522F50">
              <w:t xml:space="preserve"> = Pending </w:t>
            </w:r>
            <w:r>
              <w:t>Replace</w:t>
            </w:r>
          </w:p>
        </w:tc>
        <w:tc>
          <w:tcPr>
            <w:tcW w:w="3025" w:type="dxa"/>
            <w:tcBorders>
              <w:top w:val="nil"/>
              <w:left w:val="nil"/>
              <w:bottom w:val="single" w:sz="4" w:space="0" w:color="auto"/>
              <w:right w:val="single" w:sz="4" w:space="0" w:color="auto"/>
            </w:tcBorders>
            <w:shd w:val="clear" w:color="auto" w:fill="auto"/>
            <w:noWrap/>
            <w:hideMark/>
          </w:tcPr>
          <w:p w14:paraId="6F46E2D8"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54AC99F2" w14:textId="77777777" w:rsidTr="00E84233">
        <w:trPr>
          <w:trHeight w:val="458"/>
        </w:trPr>
        <w:tc>
          <w:tcPr>
            <w:tcW w:w="918" w:type="dxa"/>
            <w:tcBorders>
              <w:top w:val="nil"/>
              <w:left w:val="single" w:sz="4" w:space="0" w:color="auto"/>
              <w:bottom w:val="single" w:sz="4" w:space="0" w:color="auto"/>
              <w:right w:val="single" w:sz="4" w:space="0" w:color="auto"/>
            </w:tcBorders>
            <w:shd w:val="clear" w:color="auto" w:fill="auto"/>
            <w:noWrap/>
            <w:hideMark/>
          </w:tcPr>
          <w:p w14:paraId="05E3C995" w14:textId="77777777" w:rsidR="00713F58" w:rsidRPr="00522F50" w:rsidRDefault="00713F58" w:rsidP="00713F58">
            <w:pPr>
              <w:spacing w:before="120" w:after="0"/>
              <w:rPr>
                <w:rFonts w:eastAsia="Times New Roman"/>
              </w:rPr>
            </w:pPr>
            <w:r w:rsidRPr="00522F50">
              <w:rPr>
                <w:rFonts w:eastAsia="Times New Roman"/>
              </w:rPr>
              <w:t>151</w:t>
            </w:r>
          </w:p>
        </w:tc>
        <w:tc>
          <w:tcPr>
            <w:tcW w:w="2015" w:type="dxa"/>
            <w:tcBorders>
              <w:top w:val="nil"/>
              <w:left w:val="nil"/>
              <w:bottom w:val="single" w:sz="4" w:space="0" w:color="auto"/>
              <w:right w:val="single" w:sz="4" w:space="0" w:color="auto"/>
            </w:tcBorders>
            <w:shd w:val="clear" w:color="auto" w:fill="auto"/>
            <w:noWrap/>
            <w:hideMark/>
          </w:tcPr>
          <w:p w14:paraId="0EB9153A" w14:textId="77777777" w:rsidR="00713F58" w:rsidRPr="00522F50" w:rsidRDefault="00FD67E7" w:rsidP="00713F58">
            <w:pPr>
              <w:spacing w:before="120" w:after="0"/>
              <w:rPr>
                <w:rFonts w:eastAsia="Times New Roman"/>
              </w:rPr>
            </w:pPr>
            <w:hyperlink r:id="rId124" w:tgtFrame="tagFrame" w:history="1">
              <w:r w:rsidR="00713F58" w:rsidRPr="00522F50">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hideMark/>
          </w:tcPr>
          <w:p w14:paraId="6D6FF91B" w14:textId="77777777" w:rsidR="00713F58" w:rsidRPr="00522F50" w:rsidRDefault="00713F58" w:rsidP="00713F58">
            <w:pPr>
              <w:spacing w:before="120" w:after="0"/>
              <w:rPr>
                <w:rFonts w:eastAsia="Times New Roman"/>
              </w:rPr>
            </w:pPr>
            <w:r>
              <w:rPr>
                <w:rFonts w:eastAsia="Times New Roman"/>
              </w:rPr>
              <w:t>Original Leaves Quantity</w:t>
            </w:r>
          </w:p>
        </w:tc>
        <w:tc>
          <w:tcPr>
            <w:tcW w:w="3025" w:type="dxa"/>
            <w:tcBorders>
              <w:top w:val="nil"/>
              <w:left w:val="nil"/>
              <w:bottom w:val="single" w:sz="4" w:space="0" w:color="auto"/>
              <w:right w:val="single" w:sz="4" w:space="0" w:color="auto"/>
            </w:tcBorders>
            <w:shd w:val="clear" w:color="auto" w:fill="auto"/>
            <w:noWrap/>
            <w:hideMark/>
          </w:tcPr>
          <w:p w14:paraId="7BB472FF"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rsidDel="00713F58" w14:paraId="4EDA5FCE" w14:textId="07F7D20E" w:rsidTr="00713F58">
        <w:trPr>
          <w:trHeight w:val="458"/>
          <w:del w:id="1645" w:author="admin" w:date="2021-08-23T21:43:00Z"/>
        </w:trPr>
        <w:tc>
          <w:tcPr>
            <w:tcW w:w="918" w:type="dxa"/>
            <w:tcBorders>
              <w:top w:val="nil"/>
              <w:left w:val="single" w:sz="4" w:space="0" w:color="auto"/>
              <w:bottom w:val="single" w:sz="4" w:space="0" w:color="auto"/>
              <w:right w:val="single" w:sz="4" w:space="0" w:color="auto"/>
            </w:tcBorders>
            <w:shd w:val="clear" w:color="auto" w:fill="auto"/>
            <w:noWrap/>
            <w:hideMark/>
          </w:tcPr>
          <w:p w14:paraId="7C9AB5BF" w14:textId="13983511" w:rsidR="00713F58" w:rsidRPr="00522F50" w:rsidDel="00713F58" w:rsidRDefault="00713F58" w:rsidP="00713F58">
            <w:pPr>
              <w:spacing w:before="120" w:after="0"/>
              <w:rPr>
                <w:del w:id="1646" w:author="admin" w:date="2021-08-23T21:43:00Z"/>
                <w:rFonts w:eastAsia="Times New Roman"/>
              </w:rPr>
            </w:pPr>
            <w:del w:id="1647" w:author="admin" w:date="2021-08-23T21:43:00Z">
              <w:r w:rsidDel="00713F58">
                <w:rPr>
                  <w:rFonts w:eastAsia="Times New Roman"/>
                </w:rPr>
                <w:delText>50</w:delText>
              </w:r>
            </w:del>
          </w:p>
        </w:tc>
        <w:tc>
          <w:tcPr>
            <w:tcW w:w="2015" w:type="dxa"/>
            <w:tcBorders>
              <w:top w:val="nil"/>
              <w:left w:val="nil"/>
              <w:bottom w:val="single" w:sz="4" w:space="0" w:color="auto"/>
              <w:right w:val="single" w:sz="4" w:space="0" w:color="auto"/>
            </w:tcBorders>
            <w:shd w:val="clear" w:color="auto" w:fill="70AD47" w:themeFill="accent6"/>
            <w:noWrap/>
            <w:hideMark/>
          </w:tcPr>
          <w:p w14:paraId="563B629C" w14:textId="7EE32164" w:rsidR="00713F58" w:rsidDel="00713F58" w:rsidRDefault="00713F58" w:rsidP="00713F58">
            <w:pPr>
              <w:spacing w:before="120" w:after="0"/>
              <w:rPr>
                <w:del w:id="1648" w:author="admin" w:date="2021-08-23T21:43:00Z"/>
              </w:rPr>
            </w:pPr>
            <w:del w:id="1649" w:author="admin" w:date="2021-08-23T21:43:00Z">
              <w:r w:rsidRPr="002D2C9C" w:rsidDel="00713F58">
                <w:delText>Maker</w:delText>
              </w:r>
            </w:del>
          </w:p>
        </w:tc>
        <w:tc>
          <w:tcPr>
            <w:tcW w:w="3420" w:type="dxa"/>
            <w:tcBorders>
              <w:top w:val="nil"/>
              <w:left w:val="nil"/>
              <w:bottom w:val="single" w:sz="4" w:space="0" w:color="auto"/>
              <w:right w:val="single" w:sz="4" w:space="0" w:color="auto"/>
            </w:tcBorders>
            <w:shd w:val="clear" w:color="auto" w:fill="auto"/>
            <w:noWrap/>
            <w:hideMark/>
          </w:tcPr>
          <w:p w14:paraId="3F42EF30" w14:textId="6A84E6A5" w:rsidR="00713F58" w:rsidRPr="002D2C9C" w:rsidDel="00713F58" w:rsidRDefault="00713F58" w:rsidP="00713F58">
            <w:pPr>
              <w:spacing w:before="120" w:after="0"/>
              <w:rPr>
                <w:del w:id="1650" w:author="admin" w:date="2021-08-23T21:43:00Z"/>
                <w:rFonts w:eastAsia="Times New Roman"/>
              </w:rPr>
            </w:pPr>
          </w:p>
        </w:tc>
        <w:tc>
          <w:tcPr>
            <w:tcW w:w="3025" w:type="dxa"/>
            <w:tcBorders>
              <w:top w:val="nil"/>
              <w:left w:val="nil"/>
              <w:bottom w:val="single" w:sz="4" w:space="0" w:color="auto"/>
              <w:right w:val="single" w:sz="4" w:space="0" w:color="auto"/>
            </w:tcBorders>
            <w:shd w:val="clear" w:color="auto" w:fill="auto"/>
            <w:noWrap/>
            <w:hideMark/>
          </w:tcPr>
          <w:p w14:paraId="05DEC93A" w14:textId="6BA08414" w:rsidR="00713F58" w:rsidRPr="00522F50" w:rsidDel="00713F58" w:rsidRDefault="00713F58" w:rsidP="00713F58">
            <w:pPr>
              <w:spacing w:before="120" w:after="0"/>
              <w:rPr>
                <w:del w:id="1651" w:author="admin" w:date="2021-08-23T21:43:00Z"/>
                <w:rFonts w:eastAsia="Times New Roman"/>
              </w:rPr>
            </w:pPr>
            <w:del w:id="1652" w:author="admin" w:date="2021-08-23T21:43:00Z">
              <w:r w:rsidDel="00713F58">
                <w:rPr>
                  <w:rFonts w:eastAsia="Times New Roman"/>
                </w:rPr>
                <w:delText>Maker-Via</w:delText>
              </w:r>
            </w:del>
          </w:p>
        </w:tc>
      </w:tr>
      <w:tr w:rsidR="00713F58" w:rsidDel="00713F58" w14:paraId="48524185" w14:textId="6072CCFB" w:rsidTr="00713F58">
        <w:trPr>
          <w:trHeight w:val="458"/>
          <w:del w:id="1653" w:author="admin" w:date="2021-08-23T21:43:00Z"/>
        </w:trPr>
        <w:tc>
          <w:tcPr>
            <w:tcW w:w="918" w:type="dxa"/>
            <w:tcBorders>
              <w:top w:val="single" w:sz="4" w:space="0" w:color="auto"/>
              <w:left w:val="single" w:sz="4" w:space="0" w:color="auto"/>
              <w:bottom w:val="single" w:sz="4" w:space="0" w:color="auto"/>
              <w:right w:val="single" w:sz="4" w:space="0" w:color="auto"/>
            </w:tcBorders>
            <w:shd w:val="clear" w:color="auto" w:fill="auto"/>
            <w:noWrap/>
            <w:hideMark/>
          </w:tcPr>
          <w:p w14:paraId="2A9A4258" w14:textId="0620B2BB" w:rsidR="00713F58" w:rsidRPr="00522F50" w:rsidDel="00713F58" w:rsidRDefault="00713F58" w:rsidP="00713F58">
            <w:pPr>
              <w:spacing w:before="120" w:after="0"/>
              <w:rPr>
                <w:del w:id="1654" w:author="admin" w:date="2021-08-23T21:43:00Z"/>
                <w:rFonts w:eastAsia="Times New Roman"/>
              </w:rPr>
            </w:pPr>
            <w:del w:id="1655" w:author="admin" w:date="2021-08-23T21:43:00Z">
              <w:r w:rsidDel="00713F58">
                <w:rPr>
                  <w:rFonts w:eastAsia="Times New Roman"/>
                </w:rPr>
                <w:delText>50</w:delText>
              </w:r>
            </w:del>
          </w:p>
        </w:tc>
        <w:tc>
          <w:tcPr>
            <w:tcW w:w="2015" w:type="dxa"/>
            <w:tcBorders>
              <w:top w:val="single" w:sz="4" w:space="0" w:color="auto"/>
              <w:left w:val="nil"/>
              <w:bottom w:val="single" w:sz="4" w:space="0" w:color="auto"/>
              <w:right w:val="single" w:sz="4" w:space="0" w:color="auto"/>
            </w:tcBorders>
            <w:shd w:val="clear" w:color="auto" w:fill="70AD47" w:themeFill="accent6"/>
            <w:noWrap/>
            <w:hideMark/>
          </w:tcPr>
          <w:p w14:paraId="7AF00202" w14:textId="2F756C67" w:rsidR="00713F58" w:rsidRPr="002D2C9C" w:rsidDel="00713F58" w:rsidRDefault="00713F58" w:rsidP="00713F58">
            <w:pPr>
              <w:spacing w:before="120" w:after="0"/>
              <w:rPr>
                <w:del w:id="1656" w:author="admin" w:date="2021-08-23T21:43:00Z"/>
              </w:rPr>
            </w:pPr>
            <w:del w:id="1657" w:author="admin" w:date="2021-08-23T21:43:00Z">
              <w:r w:rsidRPr="002D2C9C" w:rsidDel="00713F58">
                <w:delText>Via</w:delText>
              </w:r>
            </w:del>
          </w:p>
        </w:tc>
        <w:tc>
          <w:tcPr>
            <w:tcW w:w="3420" w:type="dxa"/>
            <w:tcBorders>
              <w:top w:val="single" w:sz="4" w:space="0" w:color="auto"/>
              <w:left w:val="nil"/>
              <w:bottom w:val="single" w:sz="4" w:space="0" w:color="auto"/>
              <w:right w:val="single" w:sz="4" w:space="0" w:color="auto"/>
            </w:tcBorders>
            <w:shd w:val="clear" w:color="auto" w:fill="auto"/>
            <w:noWrap/>
            <w:hideMark/>
          </w:tcPr>
          <w:p w14:paraId="6489F0F9" w14:textId="46CC754C" w:rsidR="00713F58" w:rsidRPr="002D2C9C" w:rsidDel="00713F58" w:rsidRDefault="00713F58" w:rsidP="00713F58">
            <w:pPr>
              <w:spacing w:before="120" w:after="0"/>
              <w:rPr>
                <w:del w:id="1658" w:author="admin" w:date="2021-08-23T21:43:00Z"/>
                <w:rFonts w:eastAsia="Times New Roman"/>
              </w:rPr>
            </w:pPr>
          </w:p>
        </w:tc>
        <w:tc>
          <w:tcPr>
            <w:tcW w:w="3025" w:type="dxa"/>
            <w:tcBorders>
              <w:top w:val="single" w:sz="4" w:space="0" w:color="auto"/>
              <w:left w:val="nil"/>
              <w:bottom w:val="single" w:sz="4" w:space="0" w:color="auto"/>
              <w:right w:val="single" w:sz="4" w:space="0" w:color="auto"/>
            </w:tcBorders>
            <w:shd w:val="clear" w:color="auto" w:fill="auto"/>
            <w:noWrap/>
            <w:hideMark/>
          </w:tcPr>
          <w:p w14:paraId="1AEE702D" w14:textId="2CBCC232" w:rsidR="00713F58" w:rsidDel="00713F58" w:rsidRDefault="00713F58" w:rsidP="00713F58">
            <w:pPr>
              <w:spacing w:before="120" w:after="0"/>
              <w:rPr>
                <w:del w:id="1659" w:author="admin" w:date="2021-08-23T21:43:00Z"/>
                <w:rFonts w:eastAsia="Times New Roman"/>
              </w:rPr>
            </w:pPr>
            <w:del w:id="1660" w:author="admin" w:date="2021-08-23T21:43:00Z">
              <w:r w:rsidDel="00713F58">
                <w:rPr>
                  <w:rFonts w:eastAsia="Times New Roman"/>
                </w:rPr>
                <w:delText>Maker-Via</w:delText>
              </w:r>
            </w:del>
          </w:p>
        </w:tc>
      </w:tr>
      <w:tr w:rsidR="00713F58" w:rsidDel="00713F58" w14:paraId="7A007FD7" w14:textId="77777777" w:rsidTr="00713F58">
        <w:trPr>
          <w:trHeight w:val="458"/>
          <w:ins w:id="1661" w:author="admin" w:date="2021-08-23T21:43: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582EC3CE" w14:textId="5C009DD7" w:rsidR="00713F58" w:rsidDel="00713F58" w:rsidRDefault="00713F58" w:rsidP="00713F58">
            <w:pPr>
              <w:spacing w:before="120" w:after="0"/>
              <w:rPr>
                <w:ins w:id="1662" w:author="admin" w:date="2021-08-23T21:43:00Z"/>
                <w:rFonts w:eastAsia="Times New Roman"/>
              </w:rPr>
            </w:pPr>
            <w:ins w:id="1663" w:author="admin" w:date="2021-08-23T21:43:00Z">
              <w:r>
                <w:rPr>
                  <w:rFonts w:eastAsia="Times New Roman"/>
                </w:rPr>
                <w:t>336</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151AAC73" w14:textId="77777777" w:rsidR="00713F58" w:rsidRPr="002D2C9C" w:rsidDel="00713F58" w:rsidRDefault="00713F58" w:rsidP="00713F58">
            <w:pPr>
              <w:spacing w:before="120" w:after="0"/>
              <w:rPr>
                <w:ins w:id="1664" w:author="admin" w:date="2021-08-23T21:43:00Z"/>
              </w:rPr>
            </w:pPr>
          </w:p>
        </w:tc>
        <w:tc>
          <w:tcPr>
            <w:tcW w:w="3420" w:type="dxa"/>
            <w:tcBorders>
              <w:top w:val="single" w:sz="4" w:space="0" w:color="auto"/>
              <w:left w:val="nil"/>
              <w:bottom w:val="single" w:sz="4" w:space="0" w:color="auto"/>
              <w:right w:val="single" w:sz="4" w:space="0" w:color="auto"/>
            </w:tcBorders>
            <w:shd w:val="clear" w:color="auto" w:fill="auto"/>
            <w:noWrap/>
          </w:tcPr>
          <w:p w14:paraId="3B567FDC" w14:textId="1EB41B9F" w:rsidR="00713F58" w:rsidRPr="002D2C9C" w:rsidDel="00713F58" w:rsidRDefault="00713F58" w:rsidP="00713F58">
            <w:pPr>
              <w:spacing w:before="120" w:after="0"/>
              <w:rPr>
                <w:ins w:id="1665" w:author="admin" w:date="2021-08-23T21:43:00Z"/>
                <w:rFonts w:eastAsia="Times New Roman"/>
              </w:rPr>
            </w:pPr>
            <w:ins w:id="1666" w:author="admin" w:date="2021-08-23T21:43:00Z">
              <w:r>
                <w:rPr>
                  <w:rFonts w:eastAsia="Times New Roman"/>
                </w:rPr>
                <w:t>1-HSX, 2-HNX, 3-Upcom</w:t>
              </w:r>
            </w:ins>
          </w:p>
        </w:tc>
        <w:tc>
          <w:tcPr>
            <w:tcW w:w="3025" w:type="dxa"/>
            <w:tcBorders>
              <w:top w:val="single" w:sz="4" w:space="0" w:color="auto"/>
              <w:left w:val="nil"/>
              <w:bottom w:val="single" w:sz="4" w:space="0" w:color="auto"/>
              <w:right w:val="single" w:sz="4" w:space="0" w:color="auto"/>
            </w:tcBorders>
            <w:shd w:val="clear" w:color="auto" w:fill="auto"/>
            <w:noWrap/>
          </w:tcPr>
          <w:p w14:paraId="0073EABA" w14:textId="7E94666B" w:rsidR="00713F58" w:rsidDel="00713F58" w:rsidRDefault="00713F58" w:rsidP="00713F58">
            <w:pPr>
              <w:spacing w:before="120" w:after="0"/>
              <w:rPr>
                <w:ins w:id="1667" w:author="admin" w:date="2021-08-23T21:43:00Z"/>
                <w:rFonts w:eastAsia="Times New Roman"/>
              </w:rPr>
            </w:pPr>
            <w:ins w:id="1668" w:author="admin" w:date="2021-08-23T21:43:00Z">
              <w:r w:rsidRPr="00535042">
                <w:rPr>
                  <w:rFonts w:eastAsia="Times New Roman"/>
                </w:rPr>
                <w:t xml:space="preserve">Phiên giao dịch </w:t>
              </w:r>
            </w:ins>
          </w:p>
        </w:tc>
      </w:tr>
      <w:tr w:rsidR="00713F58" w:rsidDel="00713F58" w14:paraId="0FD2893E" w14:textId="77777777" w:rsidTr="00713F58">
        <w:trPr>
          <w:trHeight w:val="458"/>
          <w:ins w:id="1669" w:author="admin" w:date="2021-08-23T21:43: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003543A3" w14:textId="1E2A17E6" w:rsidR="00713F58" w:rsidDel="00713F58" w:rsidRDefault="00713F58" w:rsidP="00713F58">
            <w:pPr>
              <w:spacing w:before="120" w:after="0"/>
              <w:rPr>
                <w:ins w:id="1670" w:author="admin" w:date="2021-08-23T21:43:00Z"/>
                <w:rFonts w:eastAsia="Times New Roman"/>
              </w:rPr>
            </w:pPr>
            <w:ins w:id="1671" w:author="admin" w:date="2021-08-23T21:43:00Z">
              <w:r>
                <w:rPr>
                  <w:rFonts w:eastAsia="Times New Roman"/>
                </w:rPr>
                <w:t>376</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16706BDB" w14:textId="77777777" w:rsidR="00713F58" w:rsidRPr="002D2C9C" w:rsidDel="00713F58" w:rsidRDefault="00713F58" w:rsidP="00713F58">
            <w:pPr>
              <w:spacing w:before="120" w:after="0"/>
              <w:rPr>
                <w:ins w:id="1672" w:author="admin" w:date="2021-08-23T21:43:00Z"/>
              </w:rPr>
            </w:pPr>
          </w:p>
        </w:tc>
        <w:tc>
          <w:tcPr>
            <w:tcW w:w="3420" w:type="dxa"/>
            <w:tcBorders>
              <w:top w:val="single" w:sz="4" w:space="0" w:color="auto"/>
              <w:left w:val="nil"/>
              <w:bottom w:val="single" w:sz="4" w:space="0" w:color="auto"/>
              <w:right w:val="single" w:sz="4" w:space="0" w:color="auto"/>
            </w:tcBorders>
            <w:shd w:val="clear" w:color="auto" w:fill="auto"/>
            <w:noWrap/>
          </w:tcPr>
          <w:p w14:paraId="71E66768" w14:textId="4FE3A44D" w:rsidR="00713F58" w:rsidRPr="002D2C9C" w:rsidDel="00713F58" w:rsidRDefault="00713F58" w:rsidP="00713F58">
            <w:pPr>
              <w:spacing w:before="120" w:after="0"/>
              <w:rPr>
                <w:ins w:id="1673" w:author="admin" w:date="2021-08-23T21:43:00Z"/>
                <w:rFonts w:eastAsia="Times New Roman"/>
              </w:rPr>
            </w:pPr>
            <w:ins w:id="1674" w:author="admin" w:date="2021-08-23T21:43:00Z">
              <w:r w:rsidRPr="00FD2291">
                <w:rPr>
                  <w:rFonts w:eastAsia="Times New Roman"/>
                </w:rPr>
                <w:t>fomat account,khối lượng đặt,type</w:t>
              </w:r>
            </w:ins>
          </w:p>
        </w:tc>
        <w:tc>
          <w:tcPr>
            <w:tcW w:w="3025" w:type="dxa"/>
            <w:tcBorders>
              <w:top w:val="single" w:sz="4" w:space="0" w:color="auto"/>
              <w:left w:val="nil"/>
              <w:bottom w:val="single" w:sz="4" w:space="0" w:color="auto"/>
              <w:right w:val="single" w:sz="4" w:space="0" w:color="auto"/>
            </w:tcBorders>
            <w:shd w:val="clear" w:color="auto" w:fill="auto"/>
            <w:noWrap/>
          </w:tcPr>
          <w:p w14:paraId="2F19E77E" w14:textId="6B22FE54" w:rsidR="00713F58" w:rsidDel="00713F58" w:rsidRDefault="00713F58" w:rsidP="00713F58">
            <w:pPr>
              <w:spacing w:before="120" w:after="0"/>
              <w:rPr>
                <w:ins w:id="1675" w:author="admin" w:date="2021-08-23T21:43:00Z"/>
                <w:rFonts w:eastAsia="Times New Roman"/>
              </w:rPr>
            </w:pPr>
            <w:ins w:id="1676" w:author="admin" w:date="2021-08-23T21:43:00Z">
              <w:r w:rsidRPr="00FD2291">
                <w:rPr>
                  <w:rFonts w:eastAsia="Times New Roman"/>
                </w:rPr>
                <w:t>type = 2 với loại MS - Bán cầm cố, còn lại type = 1</w:t>
              </w:r>
            </w:ins>
          </w:p>
        </w:tc>
      </w:tr>
      <w:tr w:rsidR="00713F58" w:rsidDel="00713F58" w14:paraId="74DB0D06" w14:textId="77777777" w:rsidTr="00713F58">
        <w:trPr>
          <w:trHeight w:val="458"/>
          <w:ins w:id="1677" w:author="admin" w:date="2021-08-23T21:43: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1AE7D968" w14:textId="3883CCFC" w:rsidR="00713F58" w:rsidDel="00713F58" w:rsidRDefault="00713F58" w:rsidP="00713F58">
            <w:pPr>
              <w:spacing w:before="120" w:after="0"/>
              <w:rPr>
                <w:ins w:id="1678" w:author="admin" w:date="2021-08-23T21:43:00Z"/>
                <w:rFonts w:eastAsia="Times New Roman"/>
              </w:rPr>
            </w:pPr>
            <w:ins w:id="1679" w:author="admin" w:date="2021-08-23T21:43:00Z">
              <w:r>
                <w:rPr>
                  <w:rFonts w:eastAsia="Times New Roman"/>
                </w:rPr>
                <w:t>788</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4B8C2201" w14:textId="77777777" w:rsidR="00713F58" w:rsidRPr="002D2C9C" w:rsidDel="00713F58" w:rsidRDefault="00713F58" w:rsidP="00713F58">
            <w:pPr>
              <w:spacing w:before="120" w:after="0"/>
              <w:rPr>
                <w:ins w:id="1680" w:author="admin" w:date="2021-08-23T21:43:00Z"/>
              </w:rPr>
            </w:pPr>
          </w:p>
        </w:tc>
        <w:tc>
          <w:tcPr>
            <w:tcW w:w="3420" w:type="dxa"/>
            <w:tcBorders>
              <w:top w:val="single" w:sz="4" w:space="0" w:color="auto"/>
              <w:left w:val="nil"/>
              <w:bottom w:val="single" w:sz="4" w:space="0" w:color="auto"/>
              <w:right w:val="single" w:sz="4" w:space="0" w:color="auto"/>
            </w:tcBorders>
            <w:shd w:val="clear" w:color="auto" w:fill="auto"/>
            <w:noWrap/>
          </w:tcPr>
          <w:p w14:paraId="5A01552E" w14:textId="335BABC0" w:rsidR="00713F58" w:rsidRPr="002D2C9C" w:rsidDel="00713F58" w:rsidRDefault="00713F58" w:rsidP="00713F58">
            <w:pPr>
              <w:spacing w:before="120" w:after="0"/>
              <w:rPr>
                <w:ins w:id="1681" w:author="admin" w:date="2021-08-23T21:43:00Z"/>
                <w:rFonts w:eastAsia="Times New Roman"/>
              </w:rPr>
            </w:pPr>
            <w:ins w:id="1682" w:author="admin" w:date="2021-08-23T21:43:00Z">
              <w:r w:rsidRPr="00FD2291">
                <w:rPr>
                  <w:rFonts w:eastAsia="Times New Roman"/>
                </w:rPr>
                <w:t>1 = Overnight, 2 = Term, 3 = Flexible, 4 = Open</w:t>
              </w:r>
            </w:ins>
          </w:p>
        </w:tc>
        <w:tc>
          <w:tcPr>
            <w:tcW w:w="3025" w:type="dxa"/>
            <w:tcBorders>
              <w:top w:val="single" w:sz="4" w:space="0" w:color="auto"/>
              <w:left w:val="nil"/>
              <w:bottom w:val="single" w:sz="4" w:space="0" w:color="auto"/>
              <w:right w:val="single" w:sz="4" w:space="0" w:color="auto"/>
            </w:tcBorders>
            <w:shd w:val="clear" w:color="auto" w:fill="auto"/>
            <w:noWrap/>
          </w:tcPr>
          <w:p w14:paraId="002DB73B" w14:textId="5ED8B42C" w:rsidR="00713F58" w:rsidDel="00713F58" w:rsidRDefault="00713F58" w:rsidP="00713F58">
            <w:pPr>
              <w:spacing w:before="120" w:after="0"/>
              <w:rPr>
                <w:ins w:id="1683" w:author="admin" w:date="2021-08-23T21:43:00Z"/>
                <w:rFonts w:eastAsia="Times New Roman"/>
              </w:rPr>
            </w:pPr>
            <w:ins w:id="1684" w:author="admin" w:date="2021-08-23T21:43:00Z">
              <w:r w:rsidRPr="00FD2291">
                <w:rPr>
                  <w:rFonts w:eastAsia="Times New Roman"/>
                </w:rPr>
                <w:t>Loại hình vay, nếu client gửi vào tag 788 thì lấy theo giá trị của client, nếu không mặc định bằng 4</w:t>
              </w:r>
            </w:ins>
          </w:p>
        </w:tc>
      </w:tr>
      <w:tr w:rsidR="00713F58" w:rsidDel="00713F58" w14:paraId="70F73EBD" w14:textId="77777777" w:rsidTr="00713F58">
        <w:trPr>
          <w:trHeight w:val="458"/>
          <w:ins w:id="1685" w:author="admin" w:date="2021-08-23T21:43:00Z"/>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2813CDE2" w14:textId="3A84EA81" w:rsidR="00713F58" w:rsidDel="00713F58" w:rsidRDefault="00713F58" w:rsidP="00713F58">
            <w:pPr>
              <w:spacing w:before="120" w:after="0"/>
              <w:rPr>
                <w:ins w:id="1686" w:author="admin" w:date="2021-08-23T21:43:00Z"/>
                <w:rFonts w:eastAsia="Times New Roman"/>
              </w:rPr>
            </w:pPr>
            <w:ins w:id="1687" w:author="admin" w:date="2021-08-23T21:43:00Z">
              <w:r>
                <w:rPr>
                  <w:rFonts w:eastAsia="Times New Roman"/>
                </w:rPr>
                <w:lastRenderedPageBreak/>
                <w:t>10</w:t>
              </w:r>
            </w:ins>
          </w:p>
        </w:tc>
        <w:tc>
          <w:tcPr>
            <w:tcW w:w="2015" w:type="dxa"/>
            <w:tcBorders>
              <w:top w:val="single" w:sz="4" w:space="0" w:color="auto"/>
              <w:left w:val="nil"/>
              <w:bottom w:val="single" w:sz="4" w:space="0" w:color="auto"/>
              <w:right w:val="single" w:sz="4" w:space="0" w:color="auto"/>
            </w:tcBorders>
            <w:shd w:val="clear" w:color="auto" w:fill="70AD47" w:themeFill="accent6"/>
            <w:noWrap/>
          </w:tcPr>
          <w:p w14:paraId="1ACE2195" w14:textId="18252DA2" w:rsidR="00713F58" w:rsidRPr="002D2C9C" w:rsidDel="00713F58" w:rsidRDefault="00713F58" w:rsidP="00713F58">
            <w:pPr>
              <w:spacing w:before="120" w:after="0"/>
              <w:rPr>
                <w:ins w:id="1688" w:author="admin" w:date="2021-08-23T21:43:00Z"/>
              </w:rPr>
            </w:pPr>
            <w:ins w:id="1689" w:author="admin" w:date="2021-08-23T21:43:00Z">
              <w:r>
                <w:t>Checksum</w:t>
              </w:r>
            </w:ins>
          </w:p>
        </w:tc>
        <w:tc>
          <w:tcPr>
            <w:tcW w:w="3420" w:type="dxa"/>
            <w:tcBorders>
              <w:top w:val="single" w:sz="4" w:space="0" w:color="auto"/>
              <w:left w:val="nil"/>
              <w:bottom w:val="single" w:sz="4" w:space="0" w:color="auto"/>
              <w:right w:val="single" w:sz="4" w:space="0" w:color="auto"/>
            </w:tcBorders>
            <w:shd w:val="clear" w:color="auto" w:fill="auto"/>
            <w:noWrap/>
          </w:tcPr>
          <w:p w14:paraId="70EB19BB" w14:textId="77777777" w:rsidR="00713F58" w:rsidRPr="002D2C9C" w:rsidDel="00713F58" w:rsidRDefault="00713F58" w:rsidP="00713F58">
            <w:pPr>
              <w:spacing w:before="120" w:after="0"/>
              <w:rPr>
                <w:ins w:id="1690" w:author="admin" w:date="2021-08-23T21:43:00Z"/>
                <w:rFonts w:eastAsia="Times New Roman"/>
              </w:rPr>
            </w:pPr>
          </w:p>
        </w:tc>
        <w:tc>
          <w:tcPr>
            <w:tcW w:w="3025" w:type="dxa"/>
            <w:tcBorders>
              <w:top w:val="single" w:sz="4" w:space="0" w:color="auto"/>
              <w:left w:val="nil"/>
              <w:bottom w:val="single" w:sz="4" w:space="0" w:color="auto"/>
              <w:right w:val="single" w:sz="4" w:space="0" w:color="auto"/>
            </w:tcBorders>
            <w:shd w:val="clear" w:color="auto" w:fill="auto"/>
            <w:noWrap/>
          </w:tcPr>
          <w:p w14:paraId="06471B84" w14:textId="77777777" w:rsidR="00713F58" w:rsidDel="00713F58" w:rsidRDefault="00713F58" w:rsidP="00713F58">
            <w:pPr>
              <w:spacing w:before="120" w:after="0"/>
              <w:rPr>
                <w:ins w:id="1691" w:author="admin" w:date="2021-08-23T21:43:00Z"/>
                <w:rFonts w:eastAsia="Times New Roman"/>
              </w:rPr>
            </w:pPr>
          </w:p>
        </w:tc>
      </w:tr>
    </w:tbl>
    <w:p w14:paraId="666E6466" w14:textId="33A13BC1" w:rsidR="00C47CC9" w:rsidRDefault="00911270" w:rsidP="00C47CC9">
      <w:pPr>
        <w:pStyle w:val="Heading4"/>
      </w:pPr>
      <w:bookmarkStart w:id="1692" w:name="_Toc421178872"/>
      <w:r w:rsidRPr="0035615B">
        <w:t xml:space="preserve">Order </w:t>
      </w:r>
      <w:r>
        <w:t>Replace</w:t>
      </w:r>
      <w:r w:rsidRPr="0035615B">
        <w:t xml:space="preserve"> Reject</w:t>
      </w:r>
      <w:bookmarkEnd w:id="1692"/>
    </w:p>
    <w:p w14:paraId="46F7848B" w14:textId="33019557" w:rsidR="00911270" w:rsidRDefault="00AE4AB0" w:rsidP="00911270">
      <w:r w:rsidRPr="00315D3C">
        <w:t>Message thông báo yêu cầu sửa bị từ chối</w:t>
      </w:r>
      <w:r>
        <w:t>.</w:t>
      </w:r>
    </w:p>
    <w:tbl>
      <w:tblPr>
        <w:tblW w:w="9378" w:type="dxa"/>
        <w:tblLook w:val="04A0" w:firstRow="1" w:lastRow="0" w:firstColumn="1" w:lastColumn="0" w:noHBand="0" w:noVBand="1"/>
      </w:tblPr>
      <w:tblGrid>
        <w:gridCol w:w="918"/>
        <w:gridCol w:w="2657"/>
        <w:gridCol w:w="3420"/>
        <w:gridCol w:w="3060"/>
      </w:tblGrid>
      <w:tr w:rsidR="00823F7C" w:rsidRPr="008673F4" w14:paraId="199F4419"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0EB5CF6" w14:textId="77777777" w:rsidR="00823F7C" w:rsidRPr="008673F4" w:rsidRDefault="00823F7C" w:rsidP="00E84233">
            <w:pPr>
              <w:spacing w:before="120" w:after="0"/>
              <w:rPr>
                <w:rFonts w:eastAsia="Times New Roman"/>
                <w:b/>
              </w:rPr>
            </w:pPr>
            <w:r w:rsidRPr="008673F4">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059F414" w14:textId="77777777" w:rsidR="00823F7C" w:rsidRPr="008673F4" w:rsidRDefault="00823F7C" w:rsidP="00E84233">
            <w:pPr>
              <w:spacing w:before="120" w:after="0"/>
              <w:rPr>
                <w:rFonts w:eastAsia="Times New Roman"/>
                <w:b/>
              </w:rPr>
            </w:pPr>
            <w:r w:rsidRPr="008673F4">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5F56B47" w14:textId="77777777" w:rsidR="00823F7C" w:rsidRPr="008673F4" w:rsidRDefault="00823F7C" w:rsidP="00E84233">
            <w:pPr>
              <w:spacing w:before="120" w:after="0"/>
              <w:rPr>
                <w:rFonts w:eastAsia="Times New Roman"/>
                <w:b/>
              </w:rPr>
            </w:pPr>
            <w:r w:rsidRPr="008673F4">
              <w:rPr>
                <w:rFonts w:eastAsia="Times New Roman"/>
                <w:b/>
              </w:rPr>
              <w:t>Value</w:t>
            </w:r>
          </w:p>
        </w:tc>
        <w:tc>
          <w:tcPr>
            <w:tcW w:w="306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3212543" w14:textId="77777777" w:rsidR="00823F7C" w:rsidRPr="008673F4" w:rsidRDefault="00823F7C" w:rsidP="00E84233">
            <w:pPr>
              <w:spacing w:before="120" w:after="0"/>
              <w:rPr>
                <w:rFonts w:eastAsia="Times New Roman"/>
                <w:b/>
              </w:rPr>
            </w:pPr>
            <w:r w:rsidRPr="008673F4">
              <w:rPr>
                <w:rFonts w:eastAsia="Times New Roman"/>
                <w:b/>
              </w:rPr>
              <w:t>Comment</w:t>
            </w:r>
          </w:p>
        </w:tc>
      </w:tr>
      <w:tr w:rsidR="00713F58" w:rsidRPr="00522F50" w14:paraId="309C01EC" w14:textId="77777777" w:rsidTr="00713F58">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E0434DF" w14:textId="0D9292C9" w:rsidR="00713F58" w:rsidRPr="00522F50" w:rsidRDefault="00713F58" w:rsidP="00713F58">
            <w:pPr>
              <w:spacing w:before="120" w:after="0"/>
              <w:rPr>
                <w:rFonts w:eastAsia="Times New Roman"/>
              </w:rPr>
            </w:pPr>
            <w:ins w:id="1693" w:author="admin" w:date="2021-08-23T21:44:00Z">
              <w:r>
                <w:rPr>
                  <w:rFonts w:eastAsia="Times New Roman"/>
                </w:rPr>
                <w:t>8</w:t>
              </w:r>
            </w:ins>
            <w:del w:id="1694" w:author="admin" w:date="2021-08-23T21:44:00Z">
              <w:r w:rsidRPr="00522F50" w:rsidDel="00A755D1">
                <w:rPr>
                  <w:rFonts w:eastAsia="Times New Roman"/>
                </w:rPr>
                <w:delText>35</w:delText>
              </w:r>
            </w:del>
          </w:p>
        </w:tc>
        <w:tc>
          <w:tcPr>
            <w:tcW w:w="1980" w:type="dxa"/>
            <w:tcBorders>
              <w:top w:val="nil"/>
              <w:left w:val="nil"/>
              <w:bottom w:val="single" w:sz="4" w:space="0" w:color="auto"/>
              <w:right w:val="single" w:sz="4" w:space="0" w:color="auto"/>
            </w:tcBorders>
            <w:shd w:val="clear" w:color="auto" w:fill="auto"/>
            <w:noWrap/>
            <w:hideMark/>
          </w:tcPr>
          <w:p w14:paraId="526D14EB" w14:textId="4B15E928" w:rsidR="00713F58" w:rsidRPr="00522F50" w:rsidRDefault="00713F58" w:rsidP="00713F58">
            <w:pPr>
              <w:spacing w:before="120" w:after="0"/>
              <w:rPr>
                <w:rFonts w:eastAsia="Times New Roman"/>
              </w:rPr>
            </w:pPr>
            <w:del w:id="1695" w:author="admin" w:date="2021-08-23T21:44:00Z">
              <w:r w:rsidRPr="00522F50" w:rsidDel="00A755D1">
                <w:rPr>
                  <w:rFonts w:eastAsia="Times New Roman"/>
                </w:rPr>
                <w:delText>MsgType</w:delText>
              </w:r>
            </w:del>
          </w:p>
        </w:tc>
        <w:tc>
          <w:tcPr>
            <w:tcW w:w="3420" w:type="dxa"/>
            <w:tcBorders>
              <w:top w:val="nil"/>
              <w:left w:val="nil"/>
              <w:bottom w:val="single" w:sz="4" w:space="0" w:color="auto"/>
              <w:right w:val="single" w:sz="4" w:space="0" w:color="auto"/>
            </w:tcBorders>
            <w:shd w:val="clear" w:color="auto" w:fill="auto"/>
            <w:noWrap/>
            <w:hideMark/>
          </w:tcPr>
          <w:p w14:paraId="3DC86745" w14:textId="3805571D" w:rsidR="00713F58" w:rsidRPr="00522F50" w:rsidRDefault="00713F58" w:rsidP="00713F58">
            <w:pPr>
              <w:spacing w:before="120" w:after="0"/>
              <w:rPr>
                <w:rFonts w:eastAsia="Times New Roman"/>
              </w:rPr>
            </w:pPr>
            <w:ins w:id="1696" w:author="admin" w:date="2021-08-23T21:44:00Z">
              <w:r w:rsidRPr="00007D82">
                <w:rPr>
                  <w:rFonts w:eastAsia="Times New Roman"/>
                </w:rPr>
                <w:t>FIX.4.4</w:t>
              </w:r>
            </w:ins>
            <w:del w:id="1697" w:author="admin" w:date="2021-08-23T21:44:00Z">
              <w:r w:rsidRPr="00522F50" w:rsidDel="00A755D1">
                <w:rPr>
                  <w:rFonts w:eastAsia="Times New Roman"/>
                </w:rPr>
                <w:delText>9</w:delText>
              </w:r>
            </w:del>
          </w:p>
        </w:tc>
        <w:tc>
          <w:tcPr>
            <w:tcW w:w="3060" w:type="dxa"/>
            <w:tcBorders>
              <w:top w:val="nil"/>
              <w:left w:val="nil"/>
              <w:bottom w:val="single" w:sz="4" w:space="0" w:color="auto"/>
              <w:right w:val="single" w:sz="4" w:space="0" w:color="auto"/>
            </w:tcBorders>
            <w:shd w:val="clear" w:color="auto" w:fill="auto"/>
            <w:noWrap/>
            <w:vAlign w:val="bottom"/>
            <w:hideMark/>
          </w:tcPr>
          <w:p w14:paraId="4C2E8B1F" w14:textId="3FEBB459" w:rsidR="00713F58" w:rsidRPr="00522F50" w:rsidRDefault="00713F58" w:rsidP="00713F58">
            <w:pPr>
              <w:spacing w:before="120" w:after="0"/>
              <w:rPr>
                <w:rFonts w:eastAsia="Times New Roman"/>
              </w:rPr>
            </w:pPr>
            <w:del w:id="1698" w:author="admin" w:date="2021-08-23T21:44:00Z">
              <w:r w:rsidRPr="00522F50" w:rsidDel="00A755D1">
                <w:rPr>
                  <w:rFonts w:eastAsia="Times New Roman"/>
                </w:rPr>
                <w:delText> </w:delText>
              </w:r>
            </w:del>
          </w:p>
        </w:tc>
      </w:tr>
      <w:tr w:rsidR="00713F58" w:rsidRPr="00522F50" w14:paraId="286C9F74" w14:textId="77777777" w:rsidTr="00713F58">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C029685" w14:textId="575A85C4" w:rsidR="00713F58" w:rsidRPr="00522F50" w:rsidRDefault="00713F58" w:rsidP="00713F58">
            <w:pPr>
              <w:spacing w:before="120" w:after="0"/>
              <w:rPr>
                <w:rFonts w:eastAsia="Times New Roman"/>
              </w:rPr>
            </w:pPr>
            <w:ins w:id="1699" w:author="admin" w:date="2021-08-23T21:44:00Z">
              <w:r>
                <w:rPr>
                  <w:rFonts w:eastAsia="Times New Roman"/>
                </w:rPr>
                <w:t>9</w:t>
              </w:r>
            </w:ins>
            <w:del w:id="1700" w:author="admin" w:date="2021-08-23T21:44:00Z">
              <w:r w:rsidRPr="00522F50" w:rsidDel="00A755D1">
                <w:rPr>
                  <w:rFonts w:eastAsia="Times New Roman"/>
                </w:rPr>
                <w:delText>11</w:delText>
              </w:r>
            </w:del>
          </w:p>
        </w:tc>
        <w:tc>
          <w:tcPr>
            <w:tcW w:w="1980" w:type="dxa"/>
            <w:tcBorders>
              <w:top w:val="nil"/>
              <w:left w:val="nil"/>
              <w:bottom w:val="single" w:sz="4" w:space="0" w:color="auto"/>
              <w:right w:val="single" w:sz="4" w:space="0" w:color="auto"/>
            </w:tcBorders>
            <w:shd w:val="clear" w:color="000000" w:fill="FFFFFF"/>
            <w:noWrap/>
            <w:hideMark/>
          </w:tcPr>
          <w:p w14:paraId="3A5559B6" w14:textId="659F9CD4" w:rsidR="00713F58" w:rsidRPr="00522F50" w:rsidRDefault="00713F58" w:rsidP="00713F58">
            <w:pPr>
              <w:spacing w:before="120" w:after="0"/>
              <w:rPr>
                <w:rFonts w:eastAsia="Times New Roman"/>
              </w:rPr>
            </w:pPr>
            <w:ins w:id="1701" w:author="admin" w:date="2021-08-23T21:44:00Z">
              <w:r w:rsidRPr="007F655C">
                <w:rPr>
                  <w:rFonts w:eastAsia="Times New Roman"/>
                  <w:sz w:val="20"/>
                  <w:szCs w:val="20"/>
                </w:rPr>
                <w:t>BodyLength</w:t>
              </w:r>
            </w:ins>
            <w:del w:id="1702" w:author="admin" w:date="2021-08-23T21:44:00Z">
              <w:r w:rsidRPr="00522F50" w:rsidDel="00A755D1">
                <w:rPr>
                  <w:rFonts w:eastAsia="Times New Roman"/>
                </w:rPr>
                <w:delText>OrderID</w:delText>
              </w:r>
            </w:del>
          </w:p>
        </w:tc>
        <w:tc>
          <w:tcPr>
            <w:tcW w:w="3420" w:type="dxa"/>
            <w:tcBorders>
              <w:top w:val="nil"/>
              <w:left w:val="nil"/>
              <w:bottom w:val="single" w:sz="4" w:space="0" w:color="auto"/>
              <w:right w:val="single" w:sz="4" w:space="0" w:color="auto"/>
            </w:tcBorders>
            <w:shd w:val="clear" w:color="auto" w:fill="auto"/>
            <w:noWrap/>
            <w:hideMark/>
          </w:tcPr>
          <w:p w14:paraId="775F7C72" w14:textId="37504C21" w:rsidR="00713F58" w:rsidRPr="00522F50" w:rsidRDefault="00713F58" w:rsidP="00713F58">
            <w:pPr>
              <w:spacing w:before="120" w:after="0"/>
              <w:rPr>
                <w:rFonts w:eastAsia="Times New Roman"/>
              </w:rPr>
            </w:pPr>
            <w:del w:id="1703" w:author="admin" w:date="2021-08-23T21:44:00Z">
              <w:r w:rsidRPr="00522F50" w:rsidDel="00A755D1">
                <w:rPr>
                  <w:rFonts w:eastAsia="Times New Roman"/>
                </w:rPr>
                <w:delText> </w:delText>
              </w:r>
            </w:del>
          </w:p>
        </w:tc>
        <w:tc>
          <w:tcPr>
            <w:tcW w:w="3060" w:type="dxa"/>
            <w:tcBorders>
              <w:top w:val="nil"/>
              <w:left w:val="nil"/>
              <w:bottom w:val="single" w:sz="4" w:space="0" w:color="auto"/>
              <w:right w:val="single" w:sz="4" w:space="0" w:color="auto"/>
            </w:tcBorders>
            <w:shd w:val="clear" w:color="auto" w:fill="auto"/>
            <w:noWrap/>
            <w:vAlign w:val="bottom"/>
            <w:hideMark/>
          </w:tcPr>
          <w:p w14:paraId="25361FBF" w14:textId="1E856309" w:rsidR="00713F58" w:rsidRPr="00522F50" w:rsidRDefault="00713F58" w:rsidP="00713F58">
            <w:pPr>
              <w:spacing w:before="120" w:after="0"/>
              <w:rPr>
                <w:rFonts w:eastAsia="Times New Roman"/>
              </w:rPr>
            </w:pPr>
            <w:del w:id="1704" w:author="admin" w:date="2021-08-23T21:44:00Z">
              <w:r w:rsidRPr="00522F50" w:rsidDel="00A755D1">
                <w:rPr>
                  <w:rFonts w:eastAsia="Times New Roman"/>
                </w:rPr>
                <w:delText> </w:delText>
              </w:r>
            </w:del>
          </w:p>
        </w:tc>
      </w:tr>
      <w:tr w:rsidR="00713F58" w:rsidRPr="00522F50" w14:paraId="344889A1" w14:textId="77777777" w:rsidTr="00E8423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A2E0067" w14:textId="53CC1D53" w:rsidR="00713F58" w:rsidRPr="00522F50" w:rsidRDefault="00713F58" w:rsidP="00713F58">
            <w:pPr>
              <w:spacing w:before="120" w:after="0"/>
              <w:rPr>
                <w:rFonts w:eastAsia="Times New Roman"/>
              </w:rPr>
            </w:pPr>
            <w:ins w:id="1705" w:author="admin" w:date="2021-08-23T21:44:00Z">
              <w:r w:rsidRPr="00522F50">
                <w:rPr>
                  <w:rFonts w:eastAsia="Times New Roman"/>
                </w:rPr>
                <w:t>35</w:t>
              </w:r>
            </w:ins>
            <w:del w:id="1706" w:author="admin" w:date="2021-08-23T21:44:00Z">
              <w:r w:rsidRPr="00522F50" w:rsidDel="00A755D1">
                <w:rPr>
                  <w:rFonts w:eastAsia="Times New Roman"/>
                </w:rPr>
                <w:delText>39</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01D25267" w14:textId="256CC09A" w:rsidR="00713F58" w:rsidRPr="00522F50" w:rsidRDefault="00713F58" w:rsidP="00713F58">
            <w:pPr>
              <w:spacing w:before="120" w:after="0"/>
              <w:rPr>
                <w:rFonts w:eastAsia="Times New Roman"/>
              </w:rPr>
            </w:pPr>
            <w:ins w:id="1707" w:author="admin" w:date="2021-08-23T21:44:00Z">
              <w:r w:rsidRPr="00522F50">
                <w:rPr>
                  <w:rFonts w:eastAsia="Times New Roman"/>
                </w:rPr>
                <w:t>MsgType</w:t>
              </w:r>
            </w:ins>
            <w:del w:id="1708" w:author="admin" w:date="2021-08-23T21:44:00Z">
              <w:r w:rsidDel="00A755D1">
                <w:fldChar w:fldCharType="begin"/>
              </w:r>
              <w:r w:rsidDel="00A755D1">
                <w:delInstrText xml:space="preserve"> HYPERLINK "http://www.fixtradingcommunity.org/FIXimate/FIXimate3.0/en/FIX.4.4/tag39.html" \t "tagFrame" </w:delInstrText>
              </w:r>
              <w:r w:rsidDel="00A755D1">
                <w:fldChar w:fldCharType="separate"/>
              </w:r>
              <w:r w:rsidRPr="00522F50" w:rsidDel="00A755D1">
                <w:rPr>
                  <w:rFonts w:eastAsia="Times New Roman"/>
                </w:rPr>
                <w:delText>OrdStatus</w:delText>
              </w:r>
              <w:r w:rsidDel="00A755D1">
                <w:rPr>
                  <w:rFonts w:eastAsia="Times New Roman"/>
                </w:rPr>
                <w:fldChar w:fldCharType="end"/>
              </w:r>
            </w:del>
          </w:p>
        </w:tc>
        <w:tc>
          <w:tcPr>
            <w:tcW w:w="3420" w:type="dxa"/>
            <w:tcBorders>
              <w:top w:val="nil"/>
              <w:left w:val="nil"/>
              <w:bottom w:val="single" w:sz="4" w:space="0" w:color="auto"/>
              <w:right w:val="single" w:sz="4" w:space="0" w:color="auto"/>
            </w:tcBorders>
            <w:shd w:val="clear" w:color="auto" w:fill="auto"/>
            <w:noWrap/>
            <w:vAlign w:val="bottom"/>
            <w:hideMark/>
          </w:tcPr>
          <w:p w14:paraId="7CAFEADE" w14:textId="035AE27D" w:rsidR="00713F58" w:rsidRPr="00522F50" w:rsidRDefault="00713F58" w:rsidP="00713F58">
            <w:pPr>
              <w:spacing w:before="120" w:after="0"/>
              <w:rPr>
                <w:rFonts w:eastAsia="Times New Roman"/>
              </w:rPr>
            </w:pPr>
            <w:ins w:id="1709" w:author="admin" w:date="2021-08-23T21:44:00Z">
              <w:r w:rsidRPr="00522F50">
                <w:rPr>
                  <w:rFonts w:eastAsia="Times New Roman"/>
                </w:rPr>
                <w:t>9</w:t>
              </w:r>
            </w:ins>
            <w:del w:id="1710" w:author="admin" w:date="2021-08-23T21:44:00Z">
              <w:r w:rsidRPr="009D3FFA" w:rsidDel="00A755D1">
                <w:rPr>
                  <w:rFonts w:eastAsia="Times New Roman"/>
                </w:rPr>
                <w:delText>8 = Rejected</w:delText>
              </w:r>
              <w:r w:rsidRPr="00522F50" w:rsidDel="00A755D1">
                <w:rPr>
                  <w:rFonts w:eastAsia="Times New Roman"/>
                </w:rPr>
                <w:delText> </w:delText>
              </w:r>
            </w:del>
          </w:p>
        </w:tc>
        <w:tc>
          <w:tcPr>
            <w:tcW w:w="3060" w:type="dxa"/>
            <w:tcBorders>
              <w:top w:val="nil"/>
              <w:left w:val="nil"/>
              <w:bottom w:val="single" w:sz="4" w:space="0" w:color="auto"/>
              <w:right w:val="single" w:sz="4" w:space="0" w:color="auto"/>
            </w:tcBorders>
            <w:shd w:val="clear" w:color="auto" w:fill="auto"/>
            <w:noWrap/>
            <w:vAlign w:val="bottom"/>
            <w:hideMark/>
          </w:tcPr>
          <w:p w14:paraId="03D2425D" w14:textId="30B18A1F" w:rsidR="00713F58" w:rsidRPr="00522F50" w:rsidRDefault="00713F58" w:rsidP="00713F58">
            <w:pPr>
              <w:spacing w:before="120" w:after="0"/>
            </w:pPr>
            <w:ins w:id="1711" w:author="admin" w:date="2021-08-23T21:44:00Z">
              <w:r w:rsidRPr="00522F50">
                <w:rPr>
                  <w:rFonts w:eastAsia="Times New Roman"/>
                </w:rPr>
                <w:t> </w:t>
              </w:r>
            </w:ins>
            <w:del w:id="1712" w:author="admin" w:date="2021-08-23T21:44:00Z">
              <w:r w:rsidRPr="00522F50" w:rsidDel="00A755D1">
                <w:delText> </w:delText>
              </w:r>
              <w:r w:rsidDel="00A755D1">
                <w:fldChar w:fldCharType="begin"/>
              </w:r>
              <w:r w:rsidDel="00A755D1">
                <w:delInstrText xml:space="preserve"> HYPERLINK "http://www.onixs.biz/fix-dictionary/4.2/tagNum_39.html" </w:delInstrText>
              </w:r>
              <w:r w:rsidDel="00A755D1">
                <w:fldChar w:fldCharType="separate"/>
              </w:r>
              <w:r w:rsidRPr="00522F50" w:rsidDel="00A755D1">
                <w:delText>OrdStatus &lt;39&gt;</w:delText>
              </w:r>
              <w:r w:rsidDel="00A755D1">
                <w:fldChar w:fldCharType="end"/>
              </w:r>
              <w:r w:rsidRPr="00522F50" w:rsidDel="00A755D1">
                <w:delText> value after this cancel reject is applied.</w:delText>
              </w:r>
            </w:del>
          </w:p>
        </w:tc>
      </w:tr>
      <w:tr w:rsidR="00713F58" w:rsidRPr="00522F50" w14:paraId="65F4469E" w14:textId="77777777" w:rsidTr="00713F58">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5DD4C6E5" w14:textId="49712373" w:rsidR="00713F58" w:rsidRPr="00522F50" w:rsidRDefault="00713F58" w:rsidP="00713F58">
            <w:pPr>
              <w:spacing w:before="120" w:after="0"/>
              <w:rPr>
                <w:rFonts w:eastAsia="Times New Roman"/>
              </w:rPr>
            </w:pPr>
            <w:ins w:id="1713" w:author="admin" w:date="2021-08-23T21:44:00Z">
              <w:r>
                <w:rPr>
                  <w:rFonts w:eastAsia="Times New Roman"/>
                </w:rPr>
                <w:t>34</w:t>
              </w:r>
            </w:ins>
            <w:del w:id="1714" w:author="admin" w:date="2021-08-23T21:44:00Z">
              <w:r w:rsidRPr="00522F50" w:rsidDel="00A755D1">
                <w:rPr>
                  <w:rFonts w:eastAsia="Times New Roman"/>
                </w:rPr>
                <w:delText>37</w:delText>
              </w:r>
            </w:del>
          </w:p>
        </w:tc>
        <w:tc>
          <w:tcPr>
            <w:tcW w:w="1980" w:type="dxa"/>
            <w:tcBorders>
              <w:top w:val="nil"/>
              <w:left w:val="nil"/>
              <w:bottom w:val="single" w:sz="4" w:space="0" w:color="auto"/>
              <w:right w:val="single" w:sz="4" w:space="0" w:color="auto"/>
            </w:tcBorders>
            <w:shd w:val="clear" w:color="000000" w:fill="FFFFFF"/>
            <w:noWrap/>
            <w:hideMark/>
          </w:tcPr>
          <w:p w14:paraId="46DF1E20" w14:textId="3B9C06E5" w:rsidR="00713F58" w:rsidRPr="00522F50" w:rsidRDefault="00713F58" w:rsidP="00713F58">
            <w:pPr>
              <w:spacing w:before="120" w:after="0"/>
              <w:rPr>
                <w:rFonts w:eastAsia="Times New Roman"/>
              </w:rPr>
            </w:pPr>
            <w:ins w:id="1715" w:author="admin" w:date="2021-08-23T21:44:00Z">
              <w:r w:rsidRPr="007F655C">
                <w:rPr>
                  <w:rFonts w:eastAsia="Times New Roman"/>
                  <w:sz w:val="20"/>
                  <w:szCs w:val="20"/>
                </w:rPr>
                <w:t>MsgSeqNum</w:t>
              </w:r>
            </w:ins>
            <w:del w:id="1716" w:author="admin" w:date="2021-08-23T21:44:00Z">
              <w:r w:rsidRPr="00522F50" w:rsidDel="00A755D1">
                <w:rPr>
                  <w:rFonts w:eastAsia="Times New Roman"/>
                </w:rPr>
                <w:delText>OrderID</w:delText>
              </w:r>
            </w:del>
          </w:p>
        </w:tc>
        <w:tc>
          <w:tcPr>
            <w:tcW w:w="3420" w:type="dxa"/>
            <w:tcBorders>
              <w:top w:val="nil"/>
              <w:left w:val="nil"/>
              <w:bottom w:val="single" w:sz="4" w:space="0" w:color="auto"/>
              <w:right w:val="single" w:sz="4" w:space="0" w:color="auto"/>
            </w:tcBorders>
            <w:shd w:val="clear" w:color="auto" w:fill="auto"/>
            <w:noWrap/>
            <w:hideMark/>
          </w:tcPr>
          <w:p w14:paraId="789390C8" w14:textId="74D48A51" w:rsidR="00713F58" w:rsidRPr="00522F50" w:rsidRDefault="00713F58" w:rsidP="00713F58">
            <w:pPr>
              <w:spacing w:before="120" w:after="0"/>
              <w:rPr>
                <w:rFonts w:eastAsia="Times New Roman"/>
              </w:rPr>
            </w:pPr>
            <w:ins w:id="1717" w:author="admin" w:date="2021-08-23T21:44:00Z">
              <w:r w:rsidRPr="00B67379">
                <w:rPr>
                  <w:rFonts w:eastAsia="Times New Roman"/>
                  <w:sz w:val="20"/>
                  <w:szCs w:val="20"/>
                </w:rPr>
                <w:t>số seq tăng dần của msg</w:t>
              </w:r>
            </w:ins>
            <w:del w:id="1718" w:author="admin" w:date="2021-08-23T21:44:00Z">
              <w:r w:rsidRPr="00522F50" w:rsidDel="00A755D1">
                <w:rPr>
                  <w:rFonts w:eastAsia="Times New Roman"/>
                </w:rPr>
                <w:delText> </w:delText>
              </w:r>
            </w:del>
          </w:p>
        </w:tc>
        <w:tc>
          <w:tcPr>
            <w:tcW w:w="3060" w:type="dxa"/>
            <w:tcBorders>
              <w:top w:val="nil"/>
              <w:left w:val="nil"/>
              <w:bottom w:val="single" w:sz="4" w:space="0" w:color="auto"/>
              <w:right w:val="single" w:sz="4" w:space="0" w:color="auto"/>
            </w:tcBorders>
            <w:shd w:val="clear" w:color="auto" w:fill="auto"/>
            <w:noWrap/>
            <w:hideMark/>
          </w:tcPr>
          <w:p w14:paraId="50263CB8" w14:textId="18CB2B42" w:rsidR="00713F58" w:rsidRPr="00522F50" w:rsidRDefault="00713F58" w:rsidP="00713F58">
            <w:pPr>
              <w:spacing w:before="120" w:after="0"/>
              <w:rPr>
                <w:rFonts w:eastAsia="Times New Roman"/>
              </w:rPr>
            </w:pPr>
            <w:del w:id="1719" w:author="admin" w:date="2021-08-23T21:44:00Z">
              <w:r w:rsidRPr="00522F50" w:rsidDel="00A755D1">
                <w:rPr>
                  <w:rFonts w:eastAsia="Times New Roman"/>
                </w:rPr>
                <w:delText> </w:delText>
              </w:r>
            </w:del>
          </w:p>
        </w:tc>
      </w:tr>
      <w:tr w:rsidR="00713F58" w:rsidRPr="00522F50" w14:paraId="2A538FB1" w14:textId="77777777" w:rsidTr="00713F58">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7460B30" w14:textId="57265BA4" w:rsidR="00713F58" w:rsidRPr="00522F50" w:rsidRDefault="00713F58" w:rsidP="00713F58">
            <w:pPr>
              <w:spacing w:before="120" w:after="0"/>
              <w:rPr>
                <w:rFonts w:eastAsia="Times New Roman"/>
              </w:rPr>
            </w:pPr>
            <w:ins w:id="1720" w:author="admin" w:date="2021-08-23T21:44:00Z">
              <w:r>
                <w:rPr>
                  <w:rFonts w:eastAsia="Times New Roman"/>
                </w:rPr>
                <w:t>49</w:t>
              </w:r>
            </w:ins>
            <w:del w:id="1721" w:author="admin" w:date="2021-08-23T21:44:00Z">
              <w:r w:rsidRPr="00522F50" w:rsidDel="00A755D1">
                <w:rPr>
                  <w:rFonts w:eastAsia="Times New Roman"/>
                </w:rPr>
                <w:delText>41</w:delText>
              </w:r>
            </w:del>
          </w:p>
        </w:tc>
        <w:tc>
          <w:tcPr>
            <w:tcW w:w="1980" w:type="dxa"/>
            <w:tcBorders>
              <w:top w:val="nil"/>
              <w:left w:val="nil"/>
              <w:bottom w:val="single" w:sz="4" w:space="0" w:color="auto"/>
              <w:right w:val="single" w:sz="4" w:space="0" w:color="auto"/>
            </w:tcBorders>
            <w:shd w:val="clear" w:color="auto" w:fill="auto"/>
            <w:noWrap/>
            <w:hideMark/>
          </w:tcPr>
          <w:p w14:paraId="052830F2" w14:textId="07EE1AC5" w:rsidR="00713F58" w:rsidRPr="00522F50" w:rsidRDefault="00713F58" w:rsidP="00713F58">
            <w:pPr>
              <w:spacing w:before="120" w:after="0"/>
              <w:rPr>
                <w:rFonts w:eastAsia="Times New Roman"/>
              </w:rPr>
            </w:pPr>
            <w:ins w:id="1722" w:author="admin" w:date="2021-08-23T21:44:00Z">
              <w:r w:rsidRPr="007F655C">
                <w:rPr>
                  <w:rFonts w:eastAsia="Times New Roman"/>
                  <w:sz w:val="20"/>
                  <w:szCs w:val="20"/>
                </w:rPr>
                <w:t>SenderCompID</w:t>
              </w:r>
            </w:ins>
            <w:del w:id="1723" w:author="admin" w:date="2021-08-23T21:44:00Z">
              <w:r w:rsidDel="00A755D1">
                <w:fldChar w:fldCharType="begin"/>
              </w:r>
              <w:r w:rsidDel="00A755D1">
                <w:delInstrText xml:space="preserve"> HYPERLINK "http://www.fixtradingcommunity.org/FIXimate/FIXimate3.0/en/FIX.4.4/tag41.html" \t "tagFrame" </w:delInstrText>
              </w:r>
              <w:r w:rsidDel="00A755D1">
                <w:fldChar w:fldCharType="separate"/>
              </w:r>
              <w:r w:rsidRPr="00522F50" w:rsidDel="00A755D1">
                <w:rPr>
                  <w:rFonts w:eastAsia="Times New Roman"/>
                </w:rPr>
                <w:delText>OrigClOrdID</w:delText>
              </w:r>
              <w:r w:rsidDel="00A755D1">
                <w:rPr>
                  <w:rFonts w:eastAsia="Times New Roman"/>
                </w:rPr>
                <w:fldChar w:fldCharType="end"/>
              </w:r>
            </w:del>
          </w:p>
        </w:tc>
        <w:tc>
          <w:tcPr>
            <w:tcW w:w="3420" w:type="dxa"/>
            <w:tcBorders>
              <w:top w:val="nil"/>
              <w:left w:val="nil"/>
              <w:bottom w:val="single" w:sz="4" w:space="0" w:color="auto"/>
              <w:right w:val="single" w:sz="4" w:space="0" w:color="auto"/>
            </w:tcBorders>
            <w:shd w:val="clear" w:color="auto" w:fill="auto"/>
            <w:noWrap/>
            <w:hideMark/>
          </w:tcPr>
          <w:p w14:paraId="26F41730" w14:textId="77777777" w:rsidR="00713F58" w:rsidRDefault="00713F58" w:rsidP="00713F58">
            <w:pPr>
              <w:spacing w:before="120" w:after="0"/>
              <w:rPr>
                <w:ins w:id="1724" w:author="admin" w:date="2021-08-23T21:44:00Z"/>
                <w:rFonts w:eastAsia="Times New Roman"/>
              </w:rPr>
            </w:pPr>
            <w:ins w:id="1725" w:author="admin" w:date="2021-08-23T21:44:00Z">
              <w:r>
                <w:rPr>
                  <w:rFonts w:eastAsia="Times New Roman"/>
                </w:rPr>
                <w:t>EORS.01</w:t>
              </w:r>
            </w:ins>
          </w:p>
          <w:p w14:paraId="71EA54BB" w14:textId="7D2A4FF2" w:rsidR="00713F58" w:rsidRPr="00522F50" w:rsidRDefault="00713F58" w:rsidP="00713F58">
            <w:pPr>
              <w:spacing w:before="120" w:after="0"/>
              <w:rPr>
                <w:rFonts w:eastAsia="Times New Roman"/>
              </w:rPr>
            </w:pPr>
            <w:ins w:id="1726" w:author="admin" w:date="2021-08-23T21:44:00Z">
              <w:r>
                <w:rPr>
                  <w:rFonts w:eastAsia="Times New Roman"/>
                </w:rPr>
                <w:t>EORS.02</w:t>
              </w:r>
            </w:ins>
            <w:del w:id="1727" w:author="admin" w:date="2021-08-23T21:44:00Z">
              <w:r w:rsidRPr="00522F50" w:rsidDel="00A755D1">
                <w:rPr>
                  <w:rFonts w:eastAsia="Times New Roman"/>
                </w:rPr>
                <w:delText> </w:delText>
              </w:r>
            </w:del>
          </w:p>
        </w:tc>
        <w:tc>
          <w:tcPr>
            <w:tcW w:w="3060" w:type="dxa"/>
            <w:tcBorders>
              <w:top w:val="nil"/>
              <w:left w:val="nil"/>
              <w:bottom w:val="single" w:sz="4" w:space="0" w:color="auto"/>
              <w:right w:val="single" w:sz="4" w:space="0" w:color="auto"/>
            </w:tcBorders>
            <w:shd w:val="clear" w:color="auto" w:fill="auto"/>
            <w:noWrap/>
            <w:hideMark/>
          </w:tcPr>
          <w:p w14:paraId="45C17934" w14:textId="31985690" w:rsidR="00713F58" w:rsidRPr="00522F50" w:rsidRDefault="00713F58" w:rsidP="00713F58">
            <w:pPr>
              <w:spacing w:before="120" w:after="0"/>
              <w:rPr>
                <w:rFonts w:eastAsia="Times New Roman"/>
              </w:rPr>
            </w:pPr>
            <w:del w:id="1728" w:author="admin" w:date="2021-08-23T21:44:00Z">
              <w:r w:rsidRPr="00522F50" w:rsidDel="00A755D1">
                <w:rPr>
                  <w:rFonts w:eastAsia="Times New Roman"/>
                </w:rPr>
                <w:delText> </w:delText>
              </w:r>
              <w:r w:rsidDel="00A755D1">
                <w:rPr>
                  <w:rFonts w:eastAsia="Times New Roman"/>
                </w:rPr>
                <w:delText>ClOrdId của lệnh gốc muốn sửa</w:delText>
              </w:r>
            </w:del>
          </w:p>
        </w:tc>
      </w:tr>
      <w:tr w:rsidR="00713F58" w:rsidRPr="00522F50" w14:paraId="043995AB" w14:textId="77777777" w:rsidTr="00713F58">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hideMark/>
          </w:tcPr>
          <w:p w14:paraId="62BC3DEF" w14:textId="24F0E69E" w:rsidR="00713F58" w:rsidRPr="00022156" w:rsidRDefault="00713F58" w:rsidP="00713F58">
            <w:pPr>
              <w:spacing w:before="120" w:after="0"/>
              <w:rPr>
                <w:rFonts w:eastAsia="Times New Roman"/>
                <w:highlight w:val="yellow"/>
              </w:rPr>
            </w:pPr>
            <w:ins w:id="1729" w:author="admin" w:date="2021-08-23T21:44:00Z">
              <w:r>
                <w:rPr>
                  <w:rFonts w:eastAsia="Times New Roman"/>
                </w:rPr>
                <w:t>50</w:t>
              </w:r>
            </w:ins>
            <w:del w:id="1730" w:author="admin" w:date="2021-08-23T21:44:00Z">
              <w:r w:rsidRPr="00022156" w:rsidDel="00A755D1">
                <w:rPr>
                  <w:rFonts w:eastAsia="Times New Roman"/>
                  <w:highlight w:val="yellow"/>
                </w:rPr>
                <w:delText>58</w:delText>
              </w:r>
            </w:del>
          </w:p>
        </w:tc>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14:paraId="6AA0E259" w14:textId="563B2F25" w:rsidR="00713F58" w:rsidRPr="00022156" w:rsidRDefault="00713F58" w:rsidP="00713F58">
            <w:pPr>
              <w:spacing w:before="120" w:after="0"/>
              <w:rPr>
                <w:rFonts w:eastAsia="Times New Roman"/>
                <w:highlight w:val="yellow"/>
              </w:rPr>
            </w:pPr>
            <w:ins w:id="1731" w:author="admin" w:date="2021-08-23T21:44:00Z">
              <w:r>
                <w:rPr>
                  <w:rFonts w:eastAsia="Times New Roman"/>
                </w:rPr>
                <w:t>Maker - Via</w:t>
              </w:r>
            </w:ins>
            <w:del w:id="1732" w:author="admin" w:date="2021-08-23T21:44:00Z">
              <w:r w:rsidRPr="00022156" w:rsidDel="00A755D1">
                <w:rPr>
                  <w:rFonts w:eastAsia="Times New Roman"/>
                  <w:highlight w:val="yellow"/>
                </w:rPr>
                <w:delText>Text</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39185915" w14:textId="23FD67AC" w:rsidR="00713F58" w:rsidRPr="00022156" w:rsidRDefault="00713F58" w:rsidP="00713F58">
            <w:pPr>
              <w:spacing w:before="120" w:after="0"/>
              <w:rPr>
                <w:rFonts w:eastAsia="Times New Roman"/>
                <w:highlight w:val="yellow"/>
              </w:rPr>
            </w:pPr>
            <w:ins w:id="1733" w:author="admin" w:date="2021-08-23T21:44:00Z">
              <w:r>
                <w:rPr>
                  <w:rFonts w:eastAsia="Times New Roman"/>
                </w:rPr>
                <w:t>Kênh đặt lệnh</w:t>
              </w:r>
            </w:ins>
            <w:del w:id="1734" w:author="admin" w:date="2021-08-23T21:44:00Z">
              <w:r w:rsidRPr="00022156" w:rsidDel="00A755D1">
                <w:rPr>
                  <w:rFonts w:eastAsia="Times New Roman"/>
                  <w:highlight w:val="yellow"/>
                </w:rPr>
                <w:delText> </w:delText>
              </w:r>
            </w:del>
          </w:p>
        </w:tc>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761E51EB" w14:textId="63414811" w:rsidR="00713F58" w:rsidRPr="00022156" w:rsidRDefault="00713F58" w:rsidP="00713F58">
            <w:pPr>
              <w:spacing w:before="120" w:after="0"/>
              <w:rPr>
                <w:rFonts w:eastAsia="Times New Roman"/>
                <w:highlight w:val="yellow"/>
              </w:rPr>
            </w:pPr>
            <w:ins w:id="1735" w:author="admin" w:date="2021-08-23T21:44:00Z">
              <w:r>
                <w:rPr>
                  <w:rFonts w:eastAsia="Times New Roman"/>
                </w:rPr>
                <w:t>Maker-via</w:t>
              </w:r>
            </w:ins>
            <w:del w:id="1736" w:author="admin" w:date="2021-08-23T21:44:00Z">
              <w:r w:rsidRPr="00022156" w:rsidDel="00A755D1">
                <w:rPr>
                  <w:rFonts w:eastAsia="Times New Roman"/>
                  <w:highlight w:val="yellow"/>
                </w:rPr>
                <w:delText>Description of reject reason</w:delText>
              </w:r>
            </w:del>
          </w:p>
        </w:tc>
      </w:tr>
      <w:tr w:rsidR="00713F58" w:rsidRPr="00522F50" w14:paraId="62692BDD" w14:textId="77777777" w:rsidTr="00713F58">
        <w:trPr>
          <w:trHeight w:val="300"/>
        </w:trPr>
        <w:tc>
          <w:tcPr>
            <w:tcW w:w="918" w:type="dxa"/>
            <w:tcBorders>
              <w:top w:val="single" w:sz="4" w:space="0" w:color="auto"/>
              <w:left w:val="single" w:sz="4" w:space="0" w:color="auto"/>
              <w:bottom w:val="nil"/>
              <w:right w:val="single" w:sz="4" w:space="0" w:color="auto"/>
            </w:tcBorders>
            <w:shd w:val="clear" w:color="auto" w:fill="auto"/>
            <w:noWrap/>
            <w:hideMark/>
          </w:tcPr>
          <w:p w14:paraId="302F66D0" w14:textId="1138C0DF" w:rsidR="00713F58" w:rsidRPr="00022156" w:rsidRDefault="00713F58" w:rsidP="00713F58">
            <w:pPr>
              <w:spacing w:before="120" w:after="0"/>
              <w:rPr>
                <w:rFonts w:eastAsia="Times New Roman"/>
                <w:highlight w:val="yellow"/>
              </w:rPr>
            </w:pPr>
            <w:ins w:id="1737" w:author="admin" w:date="2021-08-23T21:44:00Z">
              <w:r>
                <w:rPr>
                  <w:rFonts w:eastAsia="Times New Roman"/>
                </w:rPr>
                <w:t>52</w:t>
              </w:r>
            </w:ins>
            <w:del w:id="1738" w:author="admin" w:date="2021-08-23T21:44:00Z">
              <w:r w:rsidRPr="00022156" w:rsidDel="00A755D1">
                <w:rPr>
                  <w:rFonts w:eastAsia="Times New Roman"/>
                  <w:highlight w:val="yellow"/>
                </w:rPr>
                <w:delText>102</w:delText>
              </w:r>
            </w:del>
          </w:p>
        </w:tc>
        <w:tc>
          <w:tcPr>
            <w:tcW w:w="1980" w:type="dxa"/>
            <w:tcBorders>
              <w:top w:val="single" w:sz="4" w:space="0" w:color="auto"/>
              <w:left w:val="nil"/>
              <w:bottom w:val="nil"/>
              <w:right w:val="single" w:sz="4" w:space="0" w:color="auto"/>
            </w:tcBorders>
            <w:shd w:val="clear" w:color="auto" w:fill="auto"/>
            <w:noWrap/>
            <w:hideMark/>
          </w:tcPr>
          <w:p w14:paraId="2587FB0D" w14:textId="05E2D37A" w:rsidR="00713F58" w:rsidRPr="00022156" w:rsidRDefault="00713F58" w:rsidP="00713F58">
            <w:pPr>
              <w:spacing w:before="120" w:after="0"/>
              <w:rPr>
                <w:rFonts w:eastAsia="Times New Roman"/>
                <w:highlight w:val="yellow"/>
              </w:rPr>
            </w:pPr>
            <w:ins w:id="1739" w:author="admin" w:date="2021-08-23T21:44:00Z">
              <w:r w:rsidRPr="00C75B3D">
                <w:rPr>
                  <w:sz w:val="20"/>
                  <w:szCs w:val="20"/>
                  <w:highlight w:val="yellow"/>
                </w:rPr>
                <w:t>SendingTime</w:t>
              </w:r>
            </w:ins>
            <w:del w:id="1740" w:author="admin" w:date="2021-08-23T21:44:00Z">
              <w:r w:rsidDel="00A755D1">
                <w:fldChar w:fldCharType="begin"/>
              </w:r>
              <w:r w:rsidDel="00A755D1">
                <w:delInstrText xml:space="preserve"> HYPERLINK "http://www.fixtradingcommunity.org/FIXimate/FIXimate3.0/en/FIX.4.4/tag102.html" \t "tagFrame" </w:delInstrText>
              </w:r>
              <w:r w:rsidDel="00A755D1">
                <w:fldChar w:fldCharType="separate"/>
              </w:r>
              <w:r w:rsidRPr="00022156" w:rsidDel="00A755D1">
                <w:rPr>
                  <w:rFonts w:eastAsia="Times New Roman"/>
                  <w:highlight w:val="yellow"/>
                </w:rPr>
                <w:delText>CxlRejReason</w:delText>
              </w:r>
              <w:r w:rsidDel="00A755D1">
                <w:rPr>
                  <w:rFonts w:eastAsia="Times New Roman"/>
                  <w:highlight w:val="yellow"/>
                </w:rPr>
                <w:fldChar w:fldCharType="end"/>
              </w:r>
            </w:del>
          </w:p>
        </w:tc>
        <w:tc>
          <w:tcPr>
            <w:tcW w:w="3420" w:type="dxa"/>
            <w:tcBorders>
              <w:top w:val="single" w:sz="4" w:space="0" w:color="auto"/>
              <w:left w:val="nil"/>
              <w:bottom w:val="nil"/>
              <w:right w:val="single" w:sz="4" w:space="0" w:color="auto"/>
            </w:tcBorders>
            <w:shd w:val="clear" w:color="auto" w:fill="auto"/>
            <w:noWrap/>
            <w:hideMark/>
          </w:tcPr>
          <w:p w14:paraId="6CB6F21E" w14:textId="01DF48B9" w:rsidR="00713F58" w:rsidRPr="00022156" w:rsidDel="00A755D1" w:rsidRDefault="00713F58" w:rsidP="00713F58">
            <w:pPr>
              <w:spacing w:before="120" w:after="0"/>
              <w:rPr>
                <w:del w:id="1741" w:author="admin" w:date="2021-08-23T21:44:00Z"/>
                <w:highlight w:val="yellow"/>
                <w:shd w:val="clear" w:color="auto" w:fill="FFFFFF"/>
              </w:rPr>
            </w:pPr>
            <w:ins w:id="1742" w:author="admin" w:date="2021-08-23T21:44:00Z">
              <w:r w:rsidRPr="00C75B3D">
                <w:rPr>
                  <w:rFonts w:eastAsia="Times New Roman"/>
                  <w:sz w:val="20"/>
                  <w:szCs w:val="20"/>
                  <w:highlight w:val="yellow"/>
                </w:rPr>
                <w:t>20210504-01:55:50.043</w:t>
              </w:r>
            </w:ins>
            <w:del w:id="1743" w:author="admin" w:date="2021-08-23T21:44:00Z">
              <w:r w:rsidRPr="00022156" w:rsidDel="00A755D1">
                <w:rPr>
                  <w:rFonts w:eastAsia="Times New Roman"/>
                  <w:highlight w:val="yellow"/>
                </w:rPr>
                <w:delText xml:space="preserve"> 0 = </w:delText>
              </w:r>
              <w:r w:rsidRPr="00022156" w:rsidDel="00A755D1">
                <w:rPr>
                  <w:highlight w:val="yellow"/>
                  <w:shd w:val="clear" w:color="auto" w:fill="FFFFFF"/>
                </w:rPr>
                <w:delText>Too late to cancel</w:delText>
              </w:r>
            </w:del>
          </w:p>
          <w:p w14:paraId="41736548" w14:textId="453E4B65" w:rsidR="00713F58" w:rsidRPr="00022156" w:rsidRDefault="00713F58" w:rsidP="00713F58">
            <w:pPr>
              <w:spacing w:before="120" w:after="0"/>
              <w:rPr>
                <w:highlight w:val="yellow"/>
                <w:shd w:val="clear" w:color="auto" w:fill="FFFFFF"/>
              </w:rPr>
            </w:pPr>
            <w:del w:id="1744" w:author="admin" w:date="2021-08-23T21:44:00Z">
              <w:r w:rsidRPr="00022156" w:rsidDel="00A755D1">
                <w:rPr>
                  <w:highlight w:val="yellow"/>
                  <w:shd w:val="clear" w:color="auto" w:fill="FFFFFF"/>
                </w:rPr>
                <w:delText>1 = Unknown order</w:delText>
              </w:r>
            </w:del>
          </w:p>
        </w:tc>
        <w:tc>
          <w:tcPr>
            <w:tcW w:w="3060" w:type="dxa"/>
            <w:tcBorders>
              <w:top w:val="single" w:sz="4" w:space="0" w:color="auto"/>
              <w:left w:val="nil"/>
              <w:bottom w:val="nil"/>
              <w:right w:val="single" w:sz="4" w:space="0" w:color="auto"/>
            </w:tcBorders>
            <w:shd w:val="clear" w:color="auto" w:fill="auto"/>
            <w:noWrap/>
            <w:hideMark/>
          </w:tcPr>
          <w:p w14:paraId="030142B8" w14:textId="7FEE7F69" w:rsidR="00713F58" w:rsidRPr="00522F50" w:rsidRDefault="00713F58" w:rsidP="00713F58">
            <w:pPr>
              <w:spacing w:before="120" w:after="0"/>
              <w:rPr>
                <w:rFonts w:eastAsia="Times New Roman"/>
              </w:rPr>
            </w:pPr>
            <w:ins w:id="1745" w:author="admin" w:date="2021-08-23T21:44:00Z">
              <w:r w:rsidRPr="00C75B3D">
                <w:rPr>
                  <w:rFonts w:eastAsia="Times New Roman"/>
                  <w:sz w:val="20"/>
                  <w:szCs w:val="20"/>
                  <w:highlight w:val="yellow"/>
                </w:rPr>
                <w:t>Thời gian I-ORS gửi lệnh</w:t>
              </w:r>
            </w:ins>
            <w:del w:id="1746" w:author="admin" w:date="2021-08-23T21:44:00Z">
              <w:r w:rsidRPr="00522F50" w:rsidDel="00A755D1">
                <w:rPr>
                  <w:rFonts w:eastAsia="Times New Roman"/>
                </w:rPr>
                <w:delText> </w:delText>
              </w:r>
            </w:del>
          </w:p>
        </w:tc>
      </w:tr>
      <w:tr w:rsidR="00713F58" w:rsidRPr="00522F50" w14:paraId="7B81F799" w14:textId="77777777" w:rsidTr="00713F58">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7C49EC4" w14:textId="7B9ADFF1" w:rsidR="00713F58" w:rsidRPr="00522F50" w:rsidRDefault="00713F58" w:rsidP="00713F58">
            <w:pPr>
              <w:spacing w:before="120" w:after="0"/>
              <w:rPr>
                <w:rFonts w:eastAsia="Times New Roman"/>
              </w:rPr>
            </w:pPr>
            <w:ins w:id="1747" w:author="admin" w:date="2021-08-23T21:44: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hideMark/>
          </w:tcPr>
          <w:p w14:paraId="4D0BC21C" w14:textId="7F8E2A0A" w:rsidR="00713F58" w:rsidRPr="00522F50" w:rsidRDefault="00713F58" w:rsidP="00713F58">
            <w:pPr>
              <w:spacing w:before="120" w:after="0"/>
            </w:pPr>
            <w:ins w:id="1748" w:author="admin" w:date="2021-08-23T21:44: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hideMark/>
          </w:tcPr>
          <w:p w14:paraId="57227E38" w14:textId="0BEFCDD4" w:rsidR="00713F58" w:rsidRPr="00522F50" w:rsidRDefault="00713F58" w:rsidP="00713F58">
            <w:pPr>
              <w:spacing w:before="120" w:after="0"/>
              <w:rPr>
                <w:rFonts w:eastAsia="Times New Roman"/>
              </w:rPr>
            </w:pPr>
            <w:ins w:id="1749" w:author="admin" w:date="2021-08-23T21:44:00Z">
              <w:r>
                <w:rPr>
                  <w:rFonts w:eastAsia="Times New Roman"/>
                </w:rPr>
                <w:t>TradeAPI</w:t>
              </w:r>
            </w:ins>
          </w:p>
        </w:tc>
        <w:tc>
          <w:tcPr>
            <w:tcW w:w="3060" w:type="dxa"/>
            <w:tcBorders>
              <w:top w:val="nil"/>
              <w:left w:val="nil"/>
              <w:bottom w:val="single" w:sz="4" w:space="0" w:color="auto"/>
              <w:right w:val="single" w:sz="4" w:space="0" w:color="auto"/>
            </w:tcBorders>
            <w:shd w:val="clear" w:color="auto" w:fill="auto"/>
            <w:noWrap/>
            <w:hideMark/>
          </w:tcPr>
          <w:p w14:paraId="61510036" w14:textId="77777777" w:rsidR="00713F58" w:rsidRPr="00522F50" w:rsidRDefault="00713F58" w:rsidP="00713F58">
            <w:pPr>
              <w:spacing w:before="120" w:after="0"/>
              <w:rPr>
                <w:rFonts w:eastAsia="Times New Roman"/>
              </w:rPr>
            </w:pPr>
          </w:p>
        </w:tc>
      </w:tr>
      <w:tr w:rsidR="00713F58" w:rsidRPr="00522F50" w14:paraId="021BFEF1" w14:textId="77777777" w:rsidTr="00713F58">
        <w:trPr>
          <w:trHeight w:val="300"/>
          <w:ins w:id="1750"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8AD1864" w14:textId="07101B3A" w:rsidR="00713F58" w:rsidRDefault="00713F58" w:rsidP="00713F58">
            <w:pPr>
              <w:spacing w:before="120" w:after="0"/>
              <w:rPr>
                <w:ins w:id="1751" w:author="admin" w:date="2021-08-23T21:44:00Z"/>
                <w:rFonts w:eastAsia="Times New Roman"/>
              </w:rPr>
            </w:pPr>
            <w:ins w:id="1752" w:author="admin" w:date="2021-08-23T21:44:00Z">
              <w:r>
                <w:rPr>
                  <w:rFonts w:eastAsia="Times New Roman"/>
                </w:rPr>
                <w:t>1</w:t>
              </w:r>
            </w:ins>
          </w:p>
        </w:tc>
        <w:tc>
          <w:tcPr>
            <w:tcW w:w="1980" w:type="dxa"/>
            <w:tcBorders>
              <w:top w:val="nil"/>
              <w:left w:val="nil"/>
              <w:bottom w:val="single" w:sz="4" w:space="0" w:color="auto"/>
              <w:right w:val="single" w:sz="4" w:space="0" w:color="auto"/>
            </w:tcBorders>
            <w:shd w:val="clear" w:color="auto" w:fill="auto"/>
            <w:noWrap/>
            <w:vAlign w:val="bottom"/>
          </w:tcPr>
          <w:p w14:paraId="038D9BA9" w14:textId="0FF131FA" w:rsidR="00713F58" w:rsidRPr="007F655C" w:rsidRDefault="00713F58" w:rsidP="00713F58">
            <w:pPr>
              <w:spacing w:before="120" w:after="0"/>
              <w:rPr>
                <w:ins w:id="1753" w:author="admin" w:date="2021-08-23T21:44:00Z"/>
                <w:sz w:val="20"/>
                <w:szCs w:val="20"/>
              </w:rPr>
            </w:pPr>
            <w:ins w:id="1754" w:author="admin" w:date="2021-08-23T21:44:00Z">
              <w:r>
                <w:rPr>
                  <w:rFonts w:eastAsia="Times New Roman"/>
                </w:rPr>
                <w:t>Account</w:t>
              </w:r>
            </w:ins>
          </w:p>
        </w:tc>
        <w:tc>
          <w:tcPr>
            <w:tcW w:w="3420" w:type="dxa"/>
            <w:tcBorders>
              <w:top w:val="nil"/>
              <w:left w:val="nil"/>
              <w:bottom w:val="single" w:sz="4" w:space="0" w:color="auto"/>
              <w:right w:val="single" w:sz="4" w:space="0" w:color="auto"/>
            </w:tcBorders>
            <w:shd w:val="clear" w:color="auto" w:fill="auto"/>
            <w:noWrap/>
            <w:vAlign w:val="bottom"/>
          </w:tcPr>
          <w:p w14:paraId="6A994203" w14:textId="77777777" w:rsidR="00713F58" w:rsidRDefault="00713F58" w:rsidP="00713F58">
            <w:pPr>
              <w:spacing w:before="120" w:after="0"/>
              <w:rPr>
                <w:ins w:id="1755" w:author="admin" w:date="2021-08-23T21:44: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14865FF5" w14:textId="77777777" w:rsidR="00713F58" w:rsidRPr="00522F50" w:rsidRDefault="00713F58" w:rsidP="00713F58">
            <w:pPr>
              <w:spacing w:before="120" w:after="0"/>
              <w:rPr>
                <w:ins w:id="1756" w:author="admin" w:date="2021-08-23T21:44:00Z"/>
                <w:rFonts w:eastAsia="Times New Roman"/>
              </w:rPr>
            </w:pPr>
          </w:p>
        </w:tc>
      </w:tr>
      <w:tr w:rsidR="00713F58" w:rsidRPr="00522F50" w14:paraId="1F1691EF" w14:textId="77777777" w:rsidTr="00650551">
        <w:trPr>
          <w:trHeight w:val="300"/>
          <w:ins w:id="1757"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8BFB5F7" w14:textId="3FE93725" w:rsidR="00713F58" w:rsidRDefault="00713F58" w:rsidP="00713F58">
            <w:pPr>
              <w:spacing w:before="120" w:after="0"/>
              <w:rPr>
                <w:ins w:id="1758" w:author="admin" w:date="2021-08-23T21:44:00Z"/>
                <w:rFonts w:eastAsia="Times New Roman"/>
              </w:rPr>
            </w:pPr>
            <w:ins w:id="1759" w:author="admin" w:date="2021-08-23T21:44:00Z">
              <w:r w:rsidRPr="00522F50">
                <w:rPr>
                  <w:rFonts w:eastAsia="Times New Roman"/>
                </w:rPr>
                <w:t>11</w:t>
              </w:r>
            </w:ins>
          </w:p>
        </w:tc>
        <w:tc>
          <w:tcPr>
            <w:tcW w:w="1980" w:type="dxa"/>
            <w:tcBorders>
              <w:top w:val="nil"/>
              <w:left w:val="nil"/>
              <w:bottom w:val="single" w:sz="4" w:space="0" w:color="auto"/>
              <w:right w:val="single" w:sz="4" w:space="0" w:color="auto"/>
            </w:tcBorders>
            <w:shd w:val="clear" w:color="auto" w:fill="auto"/>
            <w:noWrap/>
            <w:vAlign w:val="bottom"/>
          </w:tcPr>
          <w:p w14:paraId="7DB49C81" w14:textId="70F55E8E" w:rsidR="00713F58" w:rsidRDefault="00713F58" w:rsidP="00713F58">
            <w:pPr>
              <w:spacing w:before="120" w:after="0"/>
              <w:rPr>
                <w:ins w:id="1760" w:author="admin" w:date="2021-08-23T21:44:00Z"/>
                <w:rFonts w:eastAsia="Times New Roman"/>
              </w:rPr>
            </w:pPr>
            <w:ins w:id="1761" w:author="admin" w:date="2021-08-23T21:44:00Z">
              <w:r>
                <w:rPr>
                  <w:rFonts w:eastAsia="Times New Roman"/>
                </w:rPr>
                <w:t>Cl</w:t>
              </w:r>
              <w:r w:rsidRPr="00522F50">
                <w:rPr>
                  <w:rFonts w:eastAsia="Times New Roman"/>
                </w:rPr>
                <w:t>OrderID</w:t>
              </w:r>
            </w:ins>
          </w:p>
        </w:tc>
        <w:tc>
          <w:tcPr>
            <w:tcW w:w="3420" w:type="dxa"/>
            <w:tcBorders>
              <w:top w:val="nil"/>
              <w:left w:val="nil"/>
              <w:bottom w:val="single" w:sz="4" w:space="0" w:color="auto"/>
              <w:right w:val="single" w:sz="4" w:space="0" w:color="auto"/>
            </w:tcBorders>
            <w:shd w:val="clear" w:color="auto" w:fill="auto"/>
            <w:noWrap/>
            <w:vAlign w:val="bottom"/>
          </w:tcPr>
          <w:p w14:paraId="14E50C3C" w14:textId="10395ECE" w:rsidR="00713F58" w:rsidRDefault="00713F58" w:rsidP="00713F58">
            <w:pPr>
              <w:spacing w:before="120" w:after="0"/>
              <w:rPr>
                <w:ins w:id="1762" w:author="admin" w:date="2021-08-23T21:44:00Z"/>
                <w:rFonts w:eastAsia="Times New Roman"/>
              </w:rPr>
            </w:pPr>
            <w:ins w:id="1763" w:author="admin" w:date="2021-08-23T21:44:00Z">
              <w:r w:rsidRPr="00522F50">
                <w:rPr>
                  <w:rFonts w:eastAsia="Times New Roman"/>
                </w:rPr>
                <w:t> </w:t>
              </w:r>
            </w:ins>
          </w:p>
        </w:tc>
        <w:tc>
          <w:tcPr>
            <w:tcW w:w="3060" w:type="dxa"/>
            <w:tcBorders>
              <w:top w:val="nil"/>
              <w:left w:val="nil"/>
              <w:bottom w:val="single" w:sz="4" w:space="0" w:color="auto"/>
              <w:right w:val="single" w:sz="4" w:space="0" w:color="auto"/>
            </w:tcBorders>
            <w:shd w:val="clear" w:color="auto" w:fill="auto"/>
            <w:noWrap/>
            <w:vAlign w:val="bottom"/>
          </w:tcPr>
          <w:p w14:paraId="32130794" w14:textId="77777777" w:rsidR="00713F58" w:rsidRPr="00522F50" w:rsidRDefault="00713F58" w:rsidP="00713F58">
            <w:pPr>
              <w:spacing w:before="120" w:after="0"/>
              <w:rPr>
                <w:ins w:id="1764" w:author="admin" w:date="2021-08-23T21:44:00Z"/>
                <w:rFonts w:eastAsia="Times New Roman"/>
              </w:rPr>
            </w:pPr>
          </w:p>
        </w:tc>
      </w:tr>
      <w:tr w:rsidR="00713F58" w:rsidRPr="00522F50" w14:paraId="2DB8DAF5" w14:textId="77777777" w:rsidTr="00650551">
        <w:trPr>
          <w:trHeight w:val="300"/>
          <w:ins w:id="1765"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F2F8317" w14:textId="27B4B429" w:rsidR="00713F58" w:rsidRPr="00522F50" w:rsidRDefault="00713F58" w:rsidP="00713F58">
            <w:pPr>
              <w:spacing w:before="120" w:after="0"/>
              <w:rPr>
                <w:ins w:id="1766" w:author="admin" w:date="2021-08-23T21:44:00Z"/>
                <w:rFonts w:eastAsia="Times New Roman"/>
              </w:rPr>
            </w:pPr>
            <w:ins w:id="1767" w:author="admin" w:date="2021-08-23T21:44:00Z">
              <w:r w:rsidRPr="00522F50">
                <w:rPr>
                  <w:rFonts w:eastAsia="Times New Roman"/>
                </w:rPr>
                <w:t>39</w:t>
              </w:r>
            </w:ins>
          </w:p>
        </w:tc>
        <w:tc>
          <w:tcPr>
            <w:tcW w:w="1980" w:type="dxa"/>
            <w:tcBorders>
              <w:top w:val="nil"/>
              <w:left w:val="nil"/>
              <w:bottom w:val="single" w:sz="4" w:space="0" w:color="auto"/>
              <w:right w:val="single" w:sz="4" w:space="0" w:color="auto"/>
            </w:tcBorders>
            <w:shd w:val="clear" w:color="auto" w:fill="auto"/>
            <w:noWrap/>
            <w:vAlign w:val="bottom"/>
          </w:tcPr>
          <w:p w14:paraId="0CC504FE" w14:textId="5A70437D" w:rsidR="00713F58" w:rsidRDefault="00713F58" w:rsidP="00713F58">
            <w:pPr>
              <w:spacing w:before="120" w:after="0"/>
              <w:rPr>
                <w:ins w:id="1768" w:author="admin" w:date="2021-08-23T21:44:00Z"/>
                <w:rFonts w:eastAsia="Times New Roman"/>
              </w:rPr>
            </w:pPr>
            <w:ins w:id="1769" w:author="admin" w:date="2021-08-23T21:44:00Z">
              <w:r>
                <w:fldChar w:fldCharType="begin"/>
              </w:r>
              <w:r>
                <w:instrText xml:space="preserve"> HYPERLINK "http://www.fixtradingcommunity.org/FIXimate/FIXimate3.0/en/FIX.4.4/tag39.html" \t "tagFrame" </w:instrText>
              </w:r>
              <w:r>
                <w:fldChar w:fldCharType="separate"/>
              </w:r>
              <w:r w:rsidRPr="00522F50">
                <w:rPr>
                  <w:rFonts w:eastAsia="Times New Roman"/>
                </w:rPr>
                <w:t>OrdStatus</w:t>
              </w:r>
              <w:r>
                <w:rPr>
                  <w:rFonts w:eastAsia="Times New Roman"/>
                </w:rPr>
                <w:fldChar w:fldCharType="end"/>
              </w:r>
            </w:ins>
          </w:p>
        </w:tc>
        <w:tc>
          <w:tcPr>
            <w:tcW w:w="3420" w:type="dxa"/>
            <w:tcBorders>
              <w:top w:val="nil"/>
              <w:left w:val="nil"/>
              <w:bottom w:val="single" w:sz="4" w:space="0" w:color="auto"/>
              <w:right w:val="single" w:sz="4" w:space="0" w:color="auto"/>
            </w:tcBorders>
            <w:shd w:val="clear" w:color="auto" w:fill="auto"/>
            <w:noWrap/>
            <w:vAlign w:val="bottom"/>
          </w:tcPr>
          <w:p w14:paraId="7D5D2CA8" w14:textId="1FD9EDE6" w:rsidR="00713F58" w:rsidRPr="00522F50" w:rsidRDefault="00713F58" w:rsidP="00713F58">
            <w:pPr>
              <w:spacing w:before="120" w:after="0"/>
              <w:rPr>
                <w:ins w:id="1770" w:author="admin" w:date="2021-08-23T21:44:00Z"/>
                <w:rFonts w:eastAsia="Times New Roman"/>
              </w:rPr>
            </w:pPr>
            <w:ins w:id="1771" w:author="admin" w:date="2021-08-23T21:44:00Z">
              <w:r w:rsidRPr="00522F50">
                <w:rPr>
                  <w:rFonts w:eastAsia="Times New Roman"/>
                </w:rPr>
                <w:t> </w:t>
              </w:r>
            </w:ins>
          </w:p>
        </w:tc>
        <w:tc>
          <w:tcPr>
            <w:tcW w:w="3060" w:type="dxa"/>
            <w:tcBorders>
              <w:top w:val="nil"/>
              <w:left w:val="nil"/>
              <w:bottom w:val="single" w:sz="4" w:space="0" w:color="auto"/>
              <w:right w:val="single" w:sz="4" w:space="0" w:color="auto"/>
            </w:tcBorders>
            <w:shd w:val="clear" w:color="auto" w:fill="auto"/>
            <w:noWrap/>
            <w:vAlign w:val="bottom"/>
          </w:tcPr>
          <w:p w14:paraId="7A87258F" w14:textId="06886215" w:rsidR="00713F58" w:rsidRPr="00522F50" w:rsidRDefault="00713F58" w:rsidP="00713F58">
            <w:pPr>
              <w:spacing w:before="120" w:after="0"/>
              <w:rPr>
                <w:ins w:id="1772" w:author="admin" w:date="2021-08-23T21:44:00Z"/>
                <w:rFonts w:eastAsia="Times New Roman"/>
              </w:rPr>
            </w:pPr>
            <w:ins w:id="1773" w:author="admin" w:date="2021-08-23T21:44:00Z">
              <w:r w:rsidRPr="00522F50">
                <w:t> </w:t>
              </w:r>
              <w:r>
                <w:fldChar w:fldCharType="begin"/>
              </w:r>
              <w:r>
                <w:instrText xml:space="preserve"> HYPERLINK "http://www.onixs.biz/fix-dictionary/4.2/tagNum_39.html" </w:instrText>
              </w:r>
              <w:r>
                <w:fldChar w:fldCharType="separate"/>
              </w:r>
              <w:r w:rsidRPr="00522F50">
                <w:t>OrdStatus &lt;39&gt;</w:t>
              </w:r>
              <w:r>
                <w:fldChar w:fldCharType="end"/>
              </w:r>
              <w:r w:rsidRPr="00522F50">
                <w:t> value after this cancel reject is applied.</w:t>
              </w:r>
            </w:ins>
          </w:p>
        </w:tc>
      </w:tr>
      <w:tr w:rsidR="00713F58" w:rsidRPr="00522F50" w14:paraId="2FFBE76D" w14:textId="77777777" w:rsidTr="00650551">
        <w:trPr>
          <w:trHeight w:val="300"/>
          <w:ins w:id="1774"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9179DE5" w14:textId="6DEA0CF2" w:rsidR="00713F58" w:rsidRPr="00522F50" w:rsidRDefault="00713F58" w:rsidP="00713F58">
            <w:pPr>
              <w:spacing w:before="120" w:after="0"/>
              <w:rPr>
                <w:ins w:id="1775" w:author="admin" w:date="2021-08-23T21:44:00Z"/>
                <w:rFonts w:eastAsia="Times New Roman"/>
              </w:rPr>
            </w:pPr>
            <w:ins w:id="1776" w:author="admin" w:date="2021-08-23T21:44:00Z">
              <w:r w:rsidRPr="00522F50">
                <w:rPr>
                  <w:rFonts w:eastAsia="Times New Roman"/>
                </w:rPr>
                <w:t>37</w:t>
              </w:r>
            </w:ins>
          </w:p>
        </w:tc>
        <w:tc>
          <w:tcPr>
            <w:tcW w:w="1980" w:type="dxa"/>
            <w:tcBorders>
              <w:top w:val="nil"/>
              <w:left w:val="nil"/>
              <w:bottom w:val="single" w:sz="4" w:space="0" w:color="auto"/>
              <w:right w:val="single" w:sz="4" w:space="0" w:color="auto"/>
            </w:tcBorders>
            <w:shd w:val="clear" w:color="auto" w:fill="auto"/>
            <w:noWrap/>
            <w:vAlign w:val="bottom"/>
          </w:tcPr>
          <w:p w14:paraId="0A112B0B" w14:textId="46FFA3A3" w:rsidR="00713F58" w:rsidRDefault="00713F58" w:rsidP="00713F58">
            <w:pPr>
              <w:spacing w:before="120" w:after="0"/>
              <w:rPr>
                <w:ins w:id="1777" w:author="admin" w:date="2021-08-23T21:44:00Z"/>
              </w:rPr>
            </w:pPr>
            <w:ins w:id="1778" w:author="admin" w:date="2021-08-23T21:44:00Z">
              <w:r w:rsidRPr="00522F50">
                <w:rPr>
                  <w:rFonts w:eastAsia="Times New Roman"/>
                </w:rPr>
                <w:t>OrderID</w:t>
              </w:r>
            </w:ins>
          </w:p>
        </w:tc>
        <w:tc>
          <w:tcPr>
            <w:tcW w:w="3420" w:type="dxa"/>
            <w:tcBorders>
              <w:top w:val="nil"/>
              <w:left w:val="nil"/>
              <w:bottom w:val="single" w:sz="4" w:space="0" w:color="auto"/>
              <w:right w:val="single" w:sz="4" w:space="0" w:color="auto"/>
            </w:tcBorders>
            <w:shd w:val="clear" w:color="auto" w:fill="auto"/>
            <w:noWrap/>
            <w:vAlign w:val="bottom"/>
          </w:tcPr>
          <w:p w14:paraId="4FACF819" w14:textId="58358AA4" w:rsidR="00713F58" w:rsidRPr="00522F50" w:rsidRDefault="00713F58" w:rsidP="00713F58">
            <w:pPr>
              <w:spacing w:before="120" w:after="0"/>
              <w:rPr>
                <w:ins w:id="1779" w:author="admin" w:date="2021-08-23T21:44:00Z"/>
                <w:rFonts w:eastAsia="Times New Roman"/>
              </w:rPr>
            </w:pPr>
            <w:ins w:id="1780" w:author="admin" w:date="2021-08-23T21:44:00Z">
              <w:r w:rsidRPr="00522F50">
                <w:rPr>
                  <w:rFonts w:eastAsia="Times New Roman"/>
                </w:rPr>
                <w:t> </w:t>
              </w:r>
            </w:ins>
          </w:p>
        </w:tc>
        <w:tc>
          <w:tcPr>
            <w:tcW w:w="3060" w:type="dxa"/>
            <w:tcBorders>
              <w:top w:val="nil"/>
              <w:left w:val="nil"/>
              <w:bottom w:val="single" w:sz="4" w:space="0" w:color="auto"/>
              <w:right w:val="single" w:sz="4" w:space="0" w:color="auto"/>
            </w:tcBorders>
            <w:shd w:val="clear" w:color="auto" w:fill="auto"/>
            <w:noWrap/>
            <w:vAlign w:val="bottom"/>
          </w:tcPr>
          <w:p w14:paraId="39B6AC47" w14:textId="19149B09" w:rsidR="00713F58" w:rsidRPr="00522F50" w:rsidRDefault="00713F58" w:rsidP="00713F58">
            <w:pPr>
              <w:spacing w:before="120" w:after="0"/>
              <w:rPr>
                <w:ins w:id="1781" w:author="admin" w:date="2021-08-23T21:44:00Z"/>
              </w:rPr>
            </w:pPr>
            <w:ins w:id="1782" w:author="admin" w:date="2021-08-23T21:44:00Z">
              <w:r w:rsidRPr="00522F50">
                <w:rPr>
                  <w:rFonts w:eastAsia="Times New Roman"/>
                </w:rPr>
                <w:t>  </w:t>
              </w:r>
              <w:r>
                <w:rPr>
                  <w:rFonts w:eastAsia="Times New Roman"/>
                </w:rPr>
                <w:t>Order Id của lệnh bị reject</w:t>
              </w:r>
            </w:ins>
          </w:p>
        </w:tc>
      </w:tr>
      <w:tr w:rsidR="00713F58" w:rsidRPr="00522F50" w14:paraId="653DB19C" w14:textId="77777777" w:rsidTr="00650551">
        <w:trPr>
          <w:trHeight w:val="300"/>
          <w:ins w:id="1783"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A5BD190" w14:textId="0AD392AE" w:rsidR="00713F58" w:rsidRPr="00522F50" w:rsidRDefault="00713F58" w:rsidP="00713F58">
            <w:pPr>
              <w:spacing w:before="120" w:after="0"/>
              <w:rPr>
                <w:ins w:id="1784" w:author="admin" w:date="2021-08-23T21:44:00Z"/>
                <w:rFonts w:eastAsia="Times New Roman"/>
              </w:rPr>
            </w:pPr>
            <w:ins w:id="1785" w:author="admin" w:date="2021-08-23T21:44:00Z">
              <w:r w:rsidRPr="00522F50">
                <w:rPr>
                  <w:rFonts w:eastAsia="Times New Roman"/>
                </w:rPr>
                <w:t>41</w:t>
              </w:r>
            </w:ins>
          </w:p>
        </w:tc>
        <w:tc>
          <w:tcPr>
            <w:tcW w:w="1980" w:type="dxa"/>
            <w:tcBorders>
              <w:top w:val="nil"/>
              <w:left w:val="nil"/>
              <w:bottom w:val="single" w:sz="4" w:space="0" w:color="auto"/>
              <w:right w:val="single" w:sz="4" w:space="0" w:color="auto"/>
            </w:tcBorders>
            <w:shd w:val="clear" w:color="auto" w:fill="auto"/>
            <w:noWrap/>
            <w:vAlign w:val="bottom"/>
          </w:tcPr>
          <w:p w14:paraId="1F8351A3" w14:textId="71AECAFD" w:rsidR="00713F58" w:rsidRPr="00522F50" w:rsidRDefault="00713F58" w:rsidP="00713F58">
            <w:pPr>
              <w:spacing w:before="120" w:after="0"/>
              <w:rPr>
                <w:ins w:id="1786" w:author="admin" w:date="2021-08-23T21:44:00Z"/>
                <w:rFonts w:eastAsia="Times New Roman"/>
              </w:rPr>
            </w:pPr>
            <w:ins w:id="1787" w:author="admin" w:date="2021-08-23T21:44:00Z">
              <w:r>
                <w:fldChar w:fldCharType="begin"/>
              </w:r>
              <w:r>
                <w:instrText xml:space="preserve"> HYPERLINK "http://www.fixtradingcommunity.org/FIXimate/FIXimate3.0/en/FIX.4.4/tag41.html" \t "tagFrame" </w:instrText>
              </w:r>
              <w:r>
                <w:fldChar w:fldCharType="separate"/>
              </w:r>
              <w:r w:rsidRPr="00522F50">
                <w:rPr>
                  <w:rFonts w:eastAsia="Times New Roman"/>
                </w:rPr>
                <w:t>OrigClOrdID</w:t>
              </w:r>
              <w:r>
                <w:rPr>
                  <w:rFonts w:eastAsia="Times New Roman"/>
                </w:rPr>
                <w:fldChar w:fldCharType="end"/>
              </w:r>
            </w:ins>
          </w:p>
        </w:tc>
        <w:tc>
          <w:tcPr>
            <w:tcW w:w="3420" w:type="dxa"/>
            <w:tcBorders>
              <w:top w:val="nil"/>
              <w:left w:val="nil"/>
              <w:bottom w:val="single" w:sz="4" w:space="0" w:color="auto"/>
              <w:right w:val="single" w:sz="4" w:space="0" w:color="auto"/>
            </w:tcBorders>
            <w:shd w:val="clear" w:color="auto" w:fill="auto"/>
            <w:noWrap/>
            <w:vAlign w:val="bottom"/>
          </w:tcPr>
          <w:p w14:paraId="0BDFA945" w14:textId="59AE4B70" w:rsidR="00713F58" w:rsidRPr="00522F50" w:rsidRDefault="00713F58" w:rsidP="00713F58">
            <w:pPr>
              <w:spacing w:before="120" w:after="0"/>
              <w:rPr>
                <w:ins w:id="1788" w:author="admin" w:date="2021-08-23T21:44:00Z"/>
                <w:rFonts w:eastAsia="Times New Roman"/>
              </w:rPr>
            </w:pPr>
            <w:ins w:id="1789" w:author="admin" w:date="2021-08-23T21:44:00Z">
              <w:r w:rsidRPr="00522F50">
                <w:rPr>
                  <w:rFonts w:eastAsia="Times New Roman"/>
                </w:rPr>
                <w:t> </w:t>
              </w:r>
            </w:ins>
          </w:p>
        </w:tc>
        <w:tc>
          <w:tcPr>
            <w:tcW w:w="3060" w:type="dxa"/>
            <w:tcBorders>
              <w:top w:val="nil"/>
              <w:left w:val="nil"/>
              <w:bottom w:val="single" w:sz="4" w:space="0" w:color="auto"/>
              <w:right w:val="single" w:sz="4" w:space="0" w:color="auto"/>
            </w:tcBorders>
            <w:shd w:val="clear" w:color="auto" w:fill="auto"/>
            <w:noWrap/>
            <w:vAlign w:val="bottom"/>
          </w:tcPr>
          <w:p w14:paraId="1E6D6162" w14:textId="0E90E786" w:rsidR="00713F58" w:rsidRPr="00522F50" w:rsidRDefault="00713F58" w:rsidP="00713F58">
            <w:pPr>
              <w:spacing w:before="120" w:after="0"/>
              <w:rPr>
                <w:ins w:id="1790" w:author="admin" w:date="2021-08-23T21:44:00Z"/>
                <w:rFonts w:eastAsia="Times New Roman"/>
              </w:rPr>
            </w:pPr>
            <w:ins w:id="1791" w:author="admin" w:date="2021-08-23T21:44:00Z">
              <w:r w:rsidRPr="00522F50">
                <w:rPr>
                  <w:rFonts w:eastAsia="Times New Roman"/>
                </w:rPr>
                <w:t> </w:t>
              </w:r>
            </w:ins>
          </w:p>
        </w:tc>
      </w:tr>
      <w:tr w:rsidR="00713F58" w:rsidRPr="00522F50" w14:paraId="5F608BEC" w14:textId="77777777" w:rsidTr="00650551">
        <w:trPr>
          <w:trHeight w:val="300"/>
          <w:ins w:id="1792"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FD2CB7F" w14:textId="15E4BFA5" w:rsidR="00713F58" w:rsidRPr="00522F50" w:rsidRDefault="00713F58" w:rsidP="00713F58">
            <w:pPr>
              <w:spacing w:before="120" w:after="0"/>
              <w:rPr>
                <w:ins w:id="1793" w:author="admin" w:date="2021-08-23T21:44:00Z"/>
                <w:rFonts w:eastAsia="Times New Roman"/>
              </w:rPr>
            </w:pPr>
            <w:ins w:id="1794" w:author="admin" w:date="2021-08-23T21:44:00Z">
              <w:r w:rsidRPr="0053324B">
                <w:rPr>
                  <w:rFonts w:eastAsia="Times New Roman"/>
                </w:rPr>
                <w:t>58</w:t>
              </w:r>
            </w:ins>
          </w:p>
        </w:tc>
        <w:tc>
          <w:tcPr>
            <w:tcW w:w="1980" w:type="dxa"/>
            <w:tcBorders>
              <w:top w:val="nil"/>
              <w:left w:val="nil"/>
              <w:bottom w:val="single" w:sz="4" w:space="0" w:color="auto"/>
              <w:right w:val="single" w:sz="4" w:space="0" w:color="auto"/>
            </w:tcBorders>
            <w:shd w:val="clear" w:color="auto" w:fill="auto"/>
            <w:noWrap/>
            <w:vAlign w:val="bottom"/>
          </w:tcPr>
          <w:p w14:paraId="04D5CAF1" w14:textId="0398C76E" w:rsidR="00713F58" w:rsidRDefault="00713F58" w:rsidP="00713F58">
            <w:pPr>
              <w:spacing w:before="120" w:after="0"/>
              <w:rPr>
                <w:ins w:id="1795" w:author="admin" w:date="2021-08-23T21:44:00Z"/>
              </w:rPr>
            </w:pPr>
            <w:ins w:id="1796" w:author="admin" w:date="2021-08-23T21:44:00Z">
              <w:r w:rsidRPr="0053324B">
                <w:rPr>
                  <w:rFonts w:eastAsia="Times New Roman"/>
                </w:rPr>
                <w:t>Text</w:t>
              </w:r>
            </w:ins>
          </w:p>
        </w:tc>
        <w:tc>
          <w:tcPr>
            <w:tcW w:w="3420" w:type="dxa"/>
            <w:tcBorders>
              <w:top w:val="nil"/>
              <w:left w:val="nil"/>
              <w:bottom w:val="single" w:sz="4" w:space="0" w:color="auto"/>
              <w:right w:val="single" w:sz="4" w:space="0" w:color="auto"/>
            </w:tcBorders>
            <w:shd w:val="clear" w:color="auto" w:fill="auto"/>
            <w:noWrap/>
            <w:vAlign w:val="bottom"/>
          </w:tcPr>
          <w:p w14:paraId="18D72026" w14:textId="17277A11" w:rsidR="00713F58" w:rsidRPr="00522F50" w:rsidRDefault="00713F58" w:rsidP="00713F58">
            <w:pPr>
              <w:spacing w:before="120" w:after="0"/>
              <w:rPr>
                <w:ins w:id="1797" w:author="admin" w:date="2021-08-23T21:44:00Z"/>
                <w:rFonts w:eastAsia="Times New Roman"/>
              </w:rPr>
            </w:pPr>
            <w:ins w:id="1798" w:author="admin" w:date="2021-08-23T21:44:00Z">
              <w:r w:rsidRPr="0053324B">
                <w:rPr>
                  <w:rFonts w:eastAsia="Times New Roman"/>
                </w:rPr>
                <w:t> SEC:2028;FEC:0;EEC:-11000;TEXT:2028: Chung khoan khong ton tai;ADT:Exchange 2 error code -11000</w:t>
              </w:r>
            </w:ins>
          </w:p>
        </w:tc>
        <w:tc>
          <w:tcPr>
            <w:tcW w:w="3060" w:type="dxa"/>
            <w:tcBorders>
              <w:top w:val="nil"/>
              <w:left w:val="nil"/>
              <w:bottom w:val="single" w:sz="4" w:space="0" w:color="auto"/>
              <w:right w:val="single" w:sz="4" w:space="0" w:color="auto"/>
            </w:tcBorders>
            <w:shd w:val="clear" w:color="auto" w:fill="auto"/>
            <w:noWrap/>
            <w:vAlign w:val="bottom"/>
          </w:tcPr>
          <w:p w14:paraId="0FF905CF" w14:textId="60828D01" w:rsidR="00713F58" w:rsidRPr="00522F50" w:rsidRDefault="00713F58" w:rsidP="00713F58">
            <w:pPr>
              <w:spacing w:before="120" w:after="0"/>
              <w:rPr>
                <w:ins w:id="1799" w:author="admin" w:date="2021-08-23T21:44:00Z"/>
                <w:rFonts w:eastAsia="Times New Roman"/>
              </w:rPr>
            </w:pPr>
            <w:ins w:id="1800" w:author="admin" w:date="2021-08-23T21:44:00Z">
              <w:r w:rsidRPr="0053324B">
                <w:rPr>
                  <w:rFonts w:eastAsia="Times New Roman"/>
                </w:rPr>
                <w:t>Trong TH reject bởi sở sẽ có thông tin của EEC</w:t>
              </w:r>
            </w:ins>
          </w:p>
        </w:tc>
      </w:tr>
      <w:tr w:rsidR="00713F58" w:rsidRPr="00522F50" w14:paraId="41D27FC9" w14:textId="77777777" w:rsidTr="00650551">
        <w:trPr>
          <w:trHeight w:val="300"/>
          <w:ins w:id="1801"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6F13C68" w14:textId="437D0EE5" w:rsidR="00713F58" w:rsidRPr="0053324B" w:rsidRDefault="00713F58" w:rsidP="00713F58">
            <w:pPr>
              <w:spacing w:before="120" w:after="0"/>
              <w:rPr>
                <w:ins w:id="1802" w:author="admin" w:date="2021-08-23T21:44:00Z"/>
                <w:rFonts w:eastAsia="Times New Roman"/>
              </w:rPr>
            </w:pPr>
            <w:ins w:id="1803" w:author="admin" w:date="2021-08-23T21:44:00Z">
              <w:r w:rsidRPr="0053324B">
                <w:rPr>
                  <w:rFonts w:eastAsia="Times New Roman"/>
                </w:rPr>
                <w:t>102</w:t>
              </w:r>
            </w:ins>
          </w:p>
        </w:tc>
        <w:tc>
          <w:tcPr>
            <w:tcW w:w="1980" w:type="dxa"/>
            <w:tcBorders>
              <w:top w:val="nil"/>
              <w:left w:val="nil"/>
              <w:bottom w:val="single" w:sz="4" w:space="0" w:color="auto"/>
              <w:right w:val="single" w:sz="4" w:space="0" w:color="auto"/>
            </w:tcBorders>
            <w:shd w:val="clear" w:color="auto" w:fill="auto"/>
            <w:noWrap/>
            <w:vAlign w:val="bottom"/>
          </w:tcPr>
          <w:p w14:paraId="1FA767FB" w14:textId="2FB14EF8" w:rsidR="00713F58" w:rsidRPr="0053324B" w:rsidRDefault="00713F58" w:rsidP="00713F58">
            <w:pPr>
              <w:spacing w:before="120" w:after="0"/>
              <w:rPr>
                <w:ins w:id="1804" w:author="admin" w:date="2021-08-23T21:44:00Z"/>
                <w:rFonts w:eastAsia="Times New Roman"/>
              </w:rPr>
            </w:pPr>
            <w:ins w:id="1805" w:author="admin" w:date="2021-08-23T21:44:00Z">
              <w:r>
                <w:fldChar w:fldCharType="begin"/>
              </w:r>
              <w:r>
                <w:instrText xml:space="preserve"> HYPERLINK "http://www.fixtradingcommunity.org/FIXimate/FIXimate3.0/en/FIX.4.4/tag102.html" \t "tagFrame" </w:instrText>
              </w:r>
              <w:r>
                <w:fldChar w:fldCharType="separate"/>
              </w:r>
              <w:r w:rsidRPr="0053324B">
                <w:rPr>
                  <w:rFonts w:eastAsia="Times New Roman"/>
                </w:rPr>
                <w:t>CxlRejReason</w:t>
              </w:r>
              <w:r>
                <w:rPr>
                  <w:rFonts w:eastAsia="Times New Roman"/>
                </w:rPr>
                <w:fldChar w:fldCharType="end"/>
              </w:r>
            </w:ins>
          </w:p>
        </w:tc>
        <w:tc>
          <w:tcPr>
            <w:tcW w:w="3420" w:type="dxa"/>
            <w:tcBorders>
              <w:top w:val="nil"/>
              <w:left w:val="nil"/>
              <w:bottom w:val="single" w:sz="4" w:space="0" w:color="auto"/>
              <w:right w:val="single" w:sz="4" w:space="0" w:color="auto"/>
            </w:tcBorders>
            <w:shd w:val="clear" w:color="auto" w:fill="auto"/>
            <w:noWrap/>
            <w:vAlign w:val="bottom"/>
          </w:tcPr>
          <w:p w14:paraId="744CC7F2" w14:textId="247BC8AA" w:rsidR="00713F58" w:rsidRPr="0053324B" w:rsidRDefault="00713F58" w:rsidP="00713F58">
            <w:pPr>
              <w:spacing w:before="120" w:after="0"/>
              <w:rPr>
                <w:ins w:id="1806" w:author="admin" w:date="2021-08-23T21:44: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409F7EDB" w14:textId="2E1EEBD3" w:rsidR="00713F58" w:rsidRPr="0053324B" w:rsidRDefault="00713F58" w:rsidP="00713F58">
            <w:pPr>
              <w:spacing w:before="120" w:after="0"/>
              <w:rPr>
                <w:ins w:id="1807" w:author="admin" w:date="2021-08-23T21:44:00Z"/>
                <w:rFonts w:eastAsia="Times New Roman"/>
              </w:rPr>
            </w:pPr>
            <w:ins w:id="1808" w:author="admin" w:date="2021-08-23T21:44:00Z">
              <w:r w:rsidRPr="0053324B">
                <w:rPr>
                  <w:rFonts w:eastAsia="Times New Roman"/>
                </w:rPr>
                <w:t> </w:t>
              </w:r>
            </w:ins>
          </w:p>
        </w:tc>
      </w:tr>
      <w:tr w:rsidR="00713F58" w:rsidRPr="00522F50" w14:paraId="64B5C980" w14:textId="77777777" w:rsidTr="00650551">
        <w:trPr>
          <w:trHeight w:val="300"/>
          <w:ins w:id="1809"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58F1200" w14:textId="2D001E0D" w:rsidR="00713F58" w:rsidRPr="0053324B" w:rsidRDefault="00713F58" w:rsidP="00713F58">
            <w:pPr>
              <w:spacing w:before="120" w:after="0"/>
              <w:rPr>
                <w:ins w:id="1810" w:author="admin" w:date="2021-08-23T21:44:00Z"/>
                <w:rFonts w:eastAsia="Times New Roman"/>
              </w:rPr>
            </w:pPr>
            <w:ins w:id="1811" w:author="admin" w:date="2021-08-23T21:44:00Z">
              <w:r>
                <w:rPr>
                  <w:rFonts w:eastAsia="Times New Roman"/>
                </w:rPr>
                <w:t>434</w:t>
              </w:r>
            </w:ins>
          </w:p>
        </w:tc>
        <w:tc>
          <w:tcPr>
            <w:tcW w:w="1980" w:type="dxa"/>
            <w:tcBorders>
              <w:top w:val="nil"/>
              <w:left w:val="nil"/>
              <w:bottom w:val="single" w:sz="4" w:space="0" w:color="auto"/>
              <w:right w:val="single" w:sz="4" w:space="0" w:color="auto"/>
            </w:tcBorders>
            <w:shd w:val="clear" w:color="auto" w:fill="auto"/>
            <w:noWrap/>
            <w:vAlign w:val="bottom"/>
          </w:tcPr>
          <w:p w14:paraId="0CB284A9" w14:textId="788D976F" w:rsidR="00713F58" w:rsidRDefault="00713F58" w:rsidP="00713F58">
            <w:pPr>
              <w:spacing w:before="120" w:after="0"/>
              <w:rPr>
                <w:ins w:id="1812" w:author="admin" w:date="2021-08-23T21:44:00Z"/>
              </w:rPr>
            </w:pPr>
            <w:ins w:id="1813" w:author="admin" w:date="2021-08-23T21:44:00Z">
              <w:r w:rsidRPr="00817144">
                <w:rPr>
                  <w:b/>
                  <w:bCs/>
                  <w:iCs/>
                </w:rPr>
                <w:t>CxlRejResponseTo</w:t>
              </w:r>
            </w:ins>
          </w:p>
        </w:tc>
        <w:tc>
          <w:tcPr>
            <w:tcW w:w="3420" w:type="dxa"/>
            <w:tcBorders>
              <w:top w:val="nil"/>
              <w:left w:val="nil"/>
              <w:bottom w:val="single" w:sz="4" w:space="0" w:color="auto"/>
              <w:right w:val="single" w:sz="4" w:space="0" w:color="auto"/>
            </w:tcBorders>
            <w:shd w:val="clear" w:color="auto" w:fill="auto"/>
            <w:noWrap/>
            <w:vAlign w:val="bottom"/>
          </w:tcPr>
          <w:p w14:paraId="37980835" w14:textId="33C85384" w:rsidR="00713F58" w:rsidRPr="0053324B" w:rsidRDefault="00713F58" w:rsidP="00713F58">
            <w:pPr>
              <w:spacing w:before="120" w:after="0"/>
              <w:rPr>
                <w:ins w:id="1814" w:author="admin" w:date="2021-08-23T21:44:00Z"/>
                <w:rFonts w:eastAsia="Times New Roman"/>
              </w:rPr>
            </w:pPr>
            <w:ins w:id="1815" w:author="admin" w:date="2021-08-23T21:44:00Z">
              <w:r w:rsidRPr="00817144">
                <w:rPr>
                  <w:rFonts w:eastAsia="Times New Roman"/>
                </w:rPr>
                <w:t>2 = </w:t>
              </w:r>
              <w:r w:rsidRPr="00817144">
                <w:rPr>
                  <w:rFonts w:eastAsia="Times New Roman"/>
                </w:rPr>
                <w:fldChar w:fldCharType="begin"/>
              </w:r>
              <w:r w:rsidRPr="00817144">
                <w:rPr>
                  <w:rFonts w:eastAsia="Times New Roman"/>
                </w:rPr>
                <w:instrText xml:space="preserve"> HYPERLINK "https://www.onixs.biz/fix-dictionary/4.4/msgType_G_71.html" </w:instrText>
              </w:r>
              <w:r w:rsidRPr="00817144">
                <w:rPr>
                  <w:rFonts w:eastAsia="Times New Roman"/>
                </w:rPr>
                <w:fldChar w:fldCharType="separate"/>
              </w:r>
              <w:r w:rsidRPr="00817144">
                <w:rPr>
                  <w:rFonts w:eastAsia="Times New Roman"/>
                </w:rPr>
                <w:t>Order Cancel/Replace Request &lt;G&gt;</w:t>
              </w:r>
              <w:r w:rsidRPr="00817144">
                <w:rPr>
                  <w:rFonts w:eastAsia="Times New Roman"/>
                </w:rPr>
                <w:fldChar w:fldCharType="end"/>
              </w:r>
            </w:ins>
          </w:p>
        </w:tc>
        <w:tc>
          <w:tcPr>
            <w:tcW w:w="3060" w:type="dxa"/>
            <w:tcBorders>
              <w:top w:val="nil"/>
              <w:left w:val="nil"/>
              <w:bottom w:val="single" w:sz="4" w:space="0" w:color="auto"/>
              <w:right w:val="single" w:sz="4" w:space="0" w:color="auto"/>
            </w:tcBorders>
            <w:shd w:val="clear" w:color="auto" w:fill="auto"/>
            <w:noWrap/>
            <w:vAlign w:val="bottom"/>
          </w:tcPr>
          <w:p w14:paraId="5E7FB7A9" w14:textId="77777777" w:rsidR="00713F58" w:rsidRPr="0053324B" w:rsidRDefault="00713F58" w:rsidP="00713F58">
            <w:pPr>
              <w:spacing w:before="120" w:after="0"/>
              <w:rPr>
                <w:ins w:id="1816" w:author="admin" w:date="2021-08-23T21:44:00Z"/>
                <w:rFonts w:eastAsia="Times New Roman"/>
              </w:rPr>
            </w:pPr>
          </w:p>
        </w:tc>
      </w:tr>
      <w:tr w:rsidR="00713F58" w:rsidRPr="00522F50" w14:paraId="58BEE95C" w14:textId="77777777" w:rsidTr="00650551">
        <w:trPr>
          <w:trHeight w:val="300"/>
          <w:ins w:id="1817" w:author="admin" w:date="2021-08-23T21:44:00Z"/>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220946D" w14:textId="2F0B4604" w:rsidR="00713F58" w:rsidRDefault="00713F58" w:rsidP="00713F58">
            <w:pPr>
              <w:spacing w:before="120" w:after="0"/>
              <w:rPr>
                <w:ins w:id="1818" w:author="admin" w:date="2021-08-23T21:44:00Z"/>
                <w:rFonts w:eastAsia="Times New Roman"/>
              </w:rPr>
            </w:pPr>
            <w:ins w:id="1819" w:author="admin" w:date="2021-08-23T21:44:00Z">
              <w:r>
                <w:rPr>
                  <w:rFonts w:eastAsia="Times New Roman"/>
                </w:rPr>
                <w:t>10</w:t>
              </w:r>
            </w:ins>
          </w:p>
        </w:tc>
        <w:tc>
          <w:tcPr>
            <w:tcW w:w="1980" w:type="dxa"/>
            <w:tcBorders>
              <w:top w:val="nil"/>
              <w:left w:val="nil"/>
              <w:bottom w:val="single" w:sz="4" w:space="0" w:color="auto"/>
              <w:right w:val="single" w:sz="4" w:space="0" w:color="auto"/>
            </w:tcBorders>
            <w:shd w:val="clear" w:color="auto" w:fill="auto"/>
            <w:noWrap/>
            <w:vAlign w:val="bottom"/>
          </w:tcPr>
          <w:p w14:paraId="26EAF816" w14:textId="5E89C7E4" w:rsidR="00713F58" w:rsidRPr="00817144" w:rsidRDefault="00713F58" w:rsidP="00713F58">
            <w:pPr>
              <w:spacing w:before="120" w:after="0"/>
              <w:rPr>
                <w:ins w:id="1820" w:author="admin" w:date="2021-08-23T21:44:00Z"/>
                <w:b/>
                <w:bCs/>
                <w:iCs/>
              </w:rPr>
            </w:pPr>
            <w:ins w:id="1821" w:author="admin" w:date="2021-08-23T21:44:00Z">
              <w:r>
                <w:t>checksum</w:t>
              </w:r>
            </w:ins>
          </w:p>
        </w:tc>
        <w:tc>
          <w:tcPr>
            <w:tcW w:w="3420" w:type="dxa"/>
            <w:tcBorders>
              <w:top w:val="nil"/>
              <w:left w:val="nil"/>
              <w:bottom w:val="single" w:sz="4" w:space="0" w:color="auto"/>
              <w:right w:val="single" w:sz="4" w:space="0" w:color="auto"/>
            </w:tcBorders>
            <w:shd w:val="clear" w:color="auto" w:fill="auto"/>
            <w:noWrap/>
            <w:vAlign w:val="bottom"/>
          </w:tcPr>
          <w:p w14:paraId="1F3C1958" w14:textId="77777777" w:rsidR="00713F58" w:rsidRPr="00817144" w:rsidRDefault="00713F58" w:rsidP="00713F58">
            <w:pPr>
              <w:spacing w:before="120" w:after="0"/>
              <w:rPr>
                <w:ins w:id="1822" w:author="admin" w:date="2021-08-23T21:44:00Z"/>
                <w:rFonts w:eastAsia="Times New Roman"/>
              </w:rPr>
            </w:pPr>
          </w:p>
        </w:tc>
        <w:tc>
          <w:tcPr>
            <w:tcW w:w="3060" w:type="dxa"/>
            <w:tcBorders>
              <w:top w:val="nil"/>
              <w:left w:val="nil"/>
              <w:bottom w:val="single" w:sz="4" w:space="0" w:color="auto"/>
              <w:right w:val="single" w:sz="4" w:space="0" w:color="auto"/>
            </w:tcBorders>
            <w:shd w:val="clear" w:color="auto" w:fill="auto"/>
            <w:noWrap/>
            <w:vAlign w:val="bottom"/>
          </w:tcPr>
          <w:p w14:paraId="5FA50508" w14:textId="77777777" w:rsidR="00713F58" w:rsidRPr="0053324B" w:rsidRDefault="00713F58" w:rsidP="00713F58">
            <w:pPr>
              <w:spacing w:before="120" w:after="0"/>
              <w:rPr>
                <w:ins w:id="1823" w:author="admin" w:date="2021-08-23T21:44:00Z"/>
                <w:rFonts w:eastAsia="Times New Roman"/>
              </w:rPr>
            </w:pPr>
          </w:p>
        </w:tc>
      </w:tr>
    </w:tbl>
    <w:p w14:paraId="5ECAED24" w14:textId="77777777" w:rsidR="00823F7C" w:rsidRPr="00911270" w:rsidRDefault="00823F7C" w:rsidP="00911270">
      <w:pPr>
        <w:rPr>
          <w:lang w:val="en-GB"/>
        </w:rPr>
      </w:pPr>
    </w:p>
    <w:p w14:paraId="340E9A90" w14:textId="7FE24DD7" w:rsidR="00C47CC9" w:rsidRDefault="009507AE" w:rsidP="00C47CC9">
      <w:pPr>
        <w:pStyle w:val="Heading4"/>
      </w:pPr>
      <w:bookmarkStart w:id="1824" w:name="_Toc421178873"/>
      <w:r w:rsidRPr="0035615B">
        <w:t xml:space="preserve">Accept </w:t>
      </w:r>
      <w:r>
        <w:t>Replace</w:t>
      </w:r>
      <w:r w:rsidRPr="0035615B">
        <w:t xml:space="preserve"> Order</w:t>
      </w:r>
      <w:bookmarkEnd w:id="1824"/>
    </w:p>
    <w:p w14:paraId="27D139A0" w14:textId="28C8D539" w:rsidR="009507AE" w:rsidRDefault="009507AE" w:rsidP="009507AE">
      <w:r w:rsidRPr="00315D3C">
        <w:t>Message thông báo yêu cầu sửa thành công</w:t>
      </w:r>
      <w:r>
        <w:t>.</w:t>
      </w:r>
    </w:p>
    <w:tbl>
      <w:tblPr>
        <w:tblW w:w="9378" w:type="dxa"/>
        <w:tblLook w:val="04A0" w:firstRow="1" w:lastRow="0" w:firstColumn="1" w:lastColumn="0" w:noHBand="0" w:noVBand="1"/>
      </w:tblPr>
      <w:tblGrid>
        <w:gridCol w:w="1050"/>
        <w:gridCol w:w="2010"/>
        <w:gridCol w:w="3420"/>
        <w:gridCol w:w="2898"/>
      </w:tblGrid>
      <w:tr w:rsidR="00001DB0" w:rsidRPr="00522F50" w14:paraId="29109461" w14:textId="77777777" w:rsidTr="00E84233">
        <w:trPr>
          <w:trHeight w:val="300"/>
        </w:trPr>
        <w:tc>
          <w:tcPr>
            <w:tcW w:w="105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FE9B47E" w14:textId="77777777" w:rsidR="00001DB0" w:rsidRPr="00903F9C" w:rsidRDefault="00001DB0" w:rsidP="00E84233">
            <w:pPr>
              <w:spacing w:before="120" w:after="0"/>
              <w:rPr>
                <w:rFonts w:eastAsia="Times New Roman"/>
                <w:b/>
              </w:rPr>
            </w:pPr>
            <w:r w:rsidRPr="00903F9C">
              <w:rPr>
                <w:rFonts w:eastAsia="Times New Roman"/>
                <w:b/>
              </w:rPr>
              <w:t>Tag</w:t>
            </w:r>
          </w:p>
        </w:tc>
        <w:tc>
          <w:tcPr>
            <w:tcW w:w="201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3BE3843" w14:textId="77777777" w:rsidR="00001DB0" w:rsidRPr="00903F9C" w:rsidRDefault="00001DB0" w:rsidP="00E84233">
            <w:pPr>
              <w:spacing w:before="120" w:after="0"/>
              <w:rPr>
                <w:rFonts w:eastAsia="Times New Roman"/>
                <w:b/>
              </w:rPr>
            </w:pPr>
            <w:r w:rsidRPr="00903F9C">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3815129" w14:textId="77777777" w:rsidR="00001DB0" w:rsidRPr="00903F9C" w:rsidRDefault="00001DB0" w:rsidP="00E84233">
            <w:pPr>
              <w:spacing w:before="120" w:after="0"/>
              <w:rPr>
                <w:rFonts w:eastAsia="Times New Roman"/>
                <w:b/>
              </w:rPr>
            </w:pPr>
            <w:r w:rsidRPr="00903F9C">
              <w:rPr>
                <w:rFonts w:eastAsia="Times New Roman"/>
                <w:b/>
              </w:rPr>
              <w:t>Value</w:t>
            </w:r>
          </w:p>
        </w:tc>
        <w:tc>
          <w:tcPr>
            <w:tcW w:w="289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3135E2C" w14:textId="77777777" w:rsidR="00001DB0" w:rsidRPr="00903F9C" w:rsidRDefault="00001DB0" w:rsidP="00E84233">
            <w:pPr>
              <w:spacing w:before="120" w:after="0"/>
              <w:rPr>
                <w:rFonts w:eastAsia="Times New Roman"/>
                <w:b/>
              </w:rPr>
            </w:pPr>
            <w:r w:rsidRPr="00903F9C">
              <w:rPr>
                <w:rFonts w:eastAsia="Times New Roman"/>
                <w:b/>
              </w:rPr>
              <w:t>Comment</w:t>
            </w:r>
          </w:p>
        </w:tc>
      </w:tr>
      <w:tr w:rsidR="00713F58" w:rsidRPr="00522F50" w14:paraId="0F52B48F" w14:textId="77777777" w:rsidTr="00713F58">
        <w:trPr>
          <w:trHeight w:val="300"/>
          <w:ins w:id="1825" w:author="admin" w:date="2021-08-23T21:46:00Z"/>
        </w:trPr>
        <w:tc>
          <w:tcPr>
            <w:tcW w:w="1050" w:type="dxa"/>
            <w:tcBorders>
              <w:top w:val="nil"/>
              <w:left w:val="single" w:sz="4" w:space="0" w:color="auto"/>
              <w:bottom w:val="single" w:sz="4" w:space="0" w:color="auto"/>
              <w:right w:val="single" w:sz="4" w:space="0" w:color="auto"/>
            </w:tcBorders>
            <w:shd w:val="clear" w:color="auto" w:fill="auto"/>
            <w:noWrap/>
          </w:tcPr>
          <w:p w14:paraId="07EC36CF" w14:textId="7B93C931" w:rsidR="00713F58" w:rsidRPr="00522F50" w:rsidRDefault="00713F58" w:rsidP="00713F58">
            <w:pPr>
              <w:spacing w:before="120" w:after="0"/>
              <w:rPr>
                <w:ins w:id="1826" w:author="admin" w:date="2021-08-23T21:46:00Z"/>
                <w:rFonts w:eastAsia="Times New Roman"/>
              </w:rPr>
            </w:pPr>
            <w:ins w:id="1827" w:author="admin" w:date="2021-08-23T21:46:00Z">
              <w:r>
                <w:rPr>
                  <w:rFonts w:eastAsia="Times New Roman"/>
                </w:rPr>
                <w:t>8</w:t>
              </w:r>
            </w:ins>
          </w:p>
        </w:tc>
        <w:tc>
          <w:tcPr>
            <w:tcW w:w="2010" w:type="dxa"/>
            <w:tcBorders>
              <w:top w:val="nil"/>
              <w:left w:val="nil"/>
              <w:bottom w:val="single" w:sz="4" w:space="0" w:color="auto"/>
              <w:right w:val="single" w:sz="4" w:space="0" w:color="auto"/>
            </w:tcBorders>
            <w:shd w:val="clear" w:color="auto" w:fill="auto"/>
            <w:noWrap/>
          </w:tcPr>
          <w:p w14:paraId="0BFF509C" w14:textId="77777777" w:rsidR="00713F58" w:rsidRPr="00522F50" w:rsidRDefault="00713F58" w:rsidP="00713F58">
            <w:pPr>
              <w:spacing w:before="120" w:after="0"/>
              <w:rPr>
                <w:ins w:id="1828" w:author="admin" w:date="2021-08-23T21:46:00Z"/>
                <w:rFonts w:eastAsia="Times New Roman"/>
              </w:rPr>
            </w:pPr>
          </w:p>
        </w:tc>
        <w:tc>
          <w:tcPr>
            <w:tcW w:w="3420" w:type="dxa"/>
            <w:tcBorders>
              <w:top w:val="nil"/>
              <w:left w:val="nil"/>
              <w:bottom w:val="single" w:sz="4" w:space="0" w:color="auto"/>
              <w:right w:val="single" w:sz="4" w:space="0" w:color="auto"/>
            </w:tcBorders>
            <w:shd w:val="clear" w:color="auto" w:fill="auto"/>
            <w:noWrap/>
          </w:tcPr>
          <w:p w14:paraId="5CC426FE" w14:textId="6F9A5103" w:rsidR="00713F58" w:rsidRPr="00522F50" w:rsidRDefault="00713F58" w:rsidP="00713F58">
            <w:pPr>
              <w:spacing w:before="120" w:after="0"/>
              <w:rPr>
                <w:ins w:id="1829" w:author="admin" w:date="2021-08-23T21:46:00Z"/>
                <w:rFonts w:eastAsia="Times New Roman"/>
              </w:rPr>
            </w:pPr>
            <w:ins w:id="1830" w:author="admin" w:date="2021-08-23T21:46:00Z">
              <w:r w:rsidRPr="00007D82">
                <w:rPr>
                  <w:rFonts w:eastAsia="Times New Roman"/>
                </w:rPr>
                <w:t>FIX.4.4</w:t>
              </w:r>
            </w:ins>
          </w:p>
        </w:tc>
        <w:tc>
          <w:tcPr>
            <w:tcW w:w="2898" w:type="dxa"/>
            <w:tcBorders>
              <w:top w:val="nil"/>
              <w:left w:val="nil"/>
              <w:bottom w:val="single" w:sz="4" w:space="0" w:color="auto"/>
              <w:right w:val="single" w:sz="4" w:space="0" w:color="auto"/>
            </w:tcBorders>
            <w:shd w:val="clear" w:color="auto" w:fill="auto"/>
            <w:noWrap/>
            <w:vAlign w:val="bottom"/>
          </w:tcPr>
          <w:p w14:paraId="6C18D28F" w14:textId="77777777" w:rsidR="00713F58" w:rsidRPr="00522F50" w:rsidRDefault="00713F58" w:rsidP="00713F58">
            <w:pPr>
              <w:spacing w:before="120" w:after="0"/>
              <w:rPr>
                <w:ins w:id="1831" w:author="admin" w:date="2021-08-23T21:46:00Z"/>
                <w:rFonts w:eastAsia="Times New Roman"/>
              </w:rPr>
            </w:pPr>
          </w:p>
        </w:tc>
      </w:tr>
      <w:tr w:rsidR="00713F58" w:rsidRPr="00522F50" w14:paraId="2DB034C1" w14:textId="77777777" w:rsidTr="00713F58">
        <w:trPr>
          <w:trHeight w:val="300"/>
          <w:ins w:id="1832" w:author="admin" w:date="2021-08-23T21:46:00Z"/>
        </w:trPr>
        <w:tc>
          <w:tcPr>
            <w:tcW w:w="1050" w:type="dxa"/>
            <w:tcBorders>
              <w:top w:val="nil"/>
              <w:left w:val="single" w:sz="4" w:space="0" w:color="auto"/>
              <w:bottom w:val="single" w:sz="4" w:space="0" w:color="auto"/>
              <w:right w:val="single" w:sz="4" w:space="0" w:color="auto"/>
            </w:tcBorders>
            <w:shd w:val="clear" w:color="auto" w:fill="auto"/>
            <w:noWrap/>
          </w:tcPr>
          <w:p w14:paraId="72E5881F" w14:textId="0E22D5CE" w:rsidR="00713F58" w:rsidRPr="00522F50" w:rsidRDefault="00713F58" w:rsidP="00713F58">
            <w:pPr>
              <w:spacing w:before="120" w:after="0"/>
              <w:rPr>
                <w:ins w:id="1833" w:author="admin" w:date="2021-08-23T21:46:00Z"/>
                <w:rFonts w:eastAsia="Times New Roman"/>
              </w:rPr>
            </w:pPr>
            <w:ins w:id="1834" w:author="admin" w:date="2021-08-23T21:46:00Z">
              <w:r>
                <w:rPr>
                  <w:rFonts w:eastAsia="Times New Roman"/>
                </w:rPr>
                <w:t>9</w:t>
              </w:r>
            </w:ins>
          </w:p>
        </w:tc>
        <w:tc>
          <w:tcPr>
            <w:tcW w:w="2010" w:type="dxa"/>
            <w:tcBorders>
              <w:top w:val="nil"/>
              <w:left w:val="nil"/>
              <w:bottom w:val="single" w:sz="4" w:space="0" w:color="auto"/>
              <w:right w:val="single" w:sz="4" w:space="0" w:color="auto"/>
            </w:tcBorders>
            <w:shd w:val="clear" w:color="auto" w:fill="auto"/>
            <w:noWrap/>
          </w:tcPr>
          <w:p w14:paraId="6AA3F39D" w14:textId="69710119" w:rsidR="00713F58" w:rsidRPr="00522F50" w:rsidRDefault="00713F58" w:rsidP="00713F58">
            <w:pPr>
              <w:spacing w:before="120" w:after="0"/>
              <w:rPr>
                <w:ins w:id="1835" w:author="admin" w:date="2021-08-23T21:46:00Z"/>
                <w:rFonts w:eastAsia="Times New Roman"/>
              </w:rPr>
            </w:pPr>
            <w:ins w:id="1836" w:author="admin" w:date="2021-08-23T21:46: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
          <w:p w14:paraId="2EC5ACAC" w14:textId="77777777" w:rsidR="00713F58" w:rsidRPr="00522F50" w:rsidRDefault="00713F58" w:rsidP="00713F58">
            <w:pPr>
              <w:spacing w:before="120" w:after="0"/>
              <w:rPr>
                <w:ins w:id="1837" w:author="admin" w:date="2021-08-23T21:46:00Z"/>
                <w:rFonts w:eastAsia="Times New Roman"/>
              </w:rPr>
            </w:pPr>
          </w:p>
        </w:tc>
        <w:tc>
          <w:tcPr>
            <w:tcW w:w="2898" w:type="dxa"/>
            <w:tcBorders>
              <w:top w:val="nil"/>
              <w:left w:val="nil"/>
              <w:bottom w:val="single" w:sz="4" w:space="0" w:color="auto"/>
              <w:right w:val="single" w:sz="4" w:space="0" w:color="auto"/>
            </w:tcBorders>
            <w:shd w:val="clear" w:color="auto" w:fill="auto"/>
            <w:noWrap/>
            <w:vAlign w:val="bottom"/>
          </w:tcPr>
          <w:p w14:paraId="707E05C4" w14:textId="77777777" w:rsidR="00713F58" w:rsidRPr="00522F50" w:rsidRDefault="00713F58" w:rsidP="00713F58">
            <w:pPr>
              <w:spacing w:before="120" w:after="0"/>
              <w:rPr>
                <w:ins w:id="1838" w:author="admin" w:date="2021-08-23T21:46:00Z"/>
                <w:rFonts w:eastAsia="Times New Roman"/>
              </w:rPr>
            </w:pPr>
          </w:p>
        </w:tc>
      </w:tr>
      <w:tr w:rsidR="00713F58" w:rsidRPr="00522F50" w14:paraId="4187DB8A"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7C191145" w14:textId="77777777" w:rsidR="00713F58" w:rsidRPr="00522F50" w:rsidRDefault="00713F58" w:rsidP="00713F58">
            <w:pPr>
              <w:spacing w:before="120" w:after="0"/>
              <w:rPr>
                <w:rFonts w:eastAsia="Times New Roman"/>
              </w:rPr>
            </w:pPr>
            <w:r w:rsidRPr="00522F50">
              <w:rPr>
                <w:rFonts w:eastAsia="Times New Roman"/>
              </w:rPr>
              <w:t>35</w:t>
            </w:r>
          </w:p>
        </w:tc>
        <w:tc>
          <w:tcPr>
            <w:tcW w:w="2010" w:type="dxa"/>
            <w:tcBorders>
              <w:top w:val="nil"/>
              <w:left w:val="nil"/>
              <w:bottom w:val="single" w:sz="4" w:space="0" w:color="auto"/>
              <w:right w:val="single" w:sz="4" w:space="0" w:color="auto"/>
            </w:tcBorders>
            <w:shd w:val="clear" w:color="auto" w:fill="auto"/>
            <w:noWrap/>
            <w:vAlign w:val="bottom"/>
            <w:hideMark/>
          </w:tcPr>
          <w:p w14:paraId="68B88192" w14:textId="77777777" w:rsidR="00713F58" w:rsidRPr="00522F50" w:rsidRDefault="00713F58" w:rsidP="00713F58">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094FA179" w14:textId="77777777" w:rsidR="00713F58" w:rsidRPr="00522F50" w:rsidRDefault="00713F58" w:rsidP="00713F58">
            <w:pPr>
              <w:spacing w:before="120" w:after="0"/>
              <w:rPr>
                <w:rFonts w:eastAsia="Times New Roman"/>
              </w:rPr>
            </w:pPr>
            <w:r w:rsidRPr="00522F50">
              <w:rPr>
                <w:rFonts w:eastAsia="Times New Roman"/>
              </w:rPr>
              <w:t>8</w:t>
            </w:r>
          </w:p>
        </w:tc>
        <w:tc>
          <w:tcPr>
            <w:tcW w:w="2898" w:type="dxa"/>
            <w:tcBorders>
              <w:top w:val="nil"/>
              <w:left w:val="nil"/>
              <w:bottom w:val="single" w:sz="4" w:space="0" w:color="auto"/>
              <w:right w:val="single" w:sz="4" w:space="0" w:color="auto"/>
            </w:tcBorders>
            <w:shd w:val="clear" w:color="auto" w:fill="auto"/>
            <w:noWrap/>
            <w:vAlign w:val="bottom"/>
            <w:hideMark/>
          </w:tcPr>
          <w:p w14:paraId="4EF253DB"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59705162" w14:textId="77777777" w:rsidTr="00713F58">
        <w:trPr>
          <w:trHeight w:val="300"/>
          <w:ins w:id="1839" w:author="admin" w:date="2021-08-23T21:46:00Z"/>
        </w:trPr>
        <w:tc>
          <w:tcPr>
            <w:tcW w:w="1050" w:type="dxa"/>
            <w:tcBorders>
              <w:top w:val="nil"/>
              <w:left w:val="single" w:sz="4" w:space="0" w:color="auto"/>
              <w:bottom w:val="single" w:sz="4" w:space="0" w:color="auto"/>
              <w:right w:val="single" w:sz="4" w:space="0" w:color="auto"/>
            </w:tcBorders>
            <w:shd w:val="clear" w:color="auto" w:fill="auto"/>
            <w:noWrap/>
          </w:tcPr>
          <w:p w14:paraId="717C36A4" w14:textId="144B9332" w:rsidR="00713F58" w:rsidRDefault="00713F58" w:rsidP="00713F58">
            <w:pPr>
              <w:spacing w:before="120" w:after="0"/>
              <w:rPr>
                <w:ins w:id="1840" w:author="admin" w:date="2021-08-23T21:46:00Z"/>
                <w:rFonts w:eastAsia="Times New Roman"/>
              </w:rPr>
            </w:pPr>
            <w:ins w:id="1841" w:author="admin" w:date="2021-08-23T21:46:00Z">
              <w:r>
                <w:rPr>
                  <w:rFonts w:eastAsia="Times New Roman"/>
                </w:rPr>
                <w:t>34</w:t>
              </w:r>
            </w:ins>
          </w:p>
        </w:tc>
        <w:tc>
          <w:tcPr>
            <w:tcW w:w="2010" w:type="dxa"/>
            <w:tcBorders>
              <w:top w:val="nil"/>
              <w:left w:val="nil"/>
              <w:bottom w:val="single" w:sz="4" w:space="0" w:color="auto"/>
              <w:right w:val="single" w:sz="4" w:space="0" w:color="auto"/>
            </w:tcBorders>
            <w:shd w:val="clear" w:color="auto" w:fill="auto"/>
            <w:noWrap/>
          </w:tcPr>
          <w:p w14:paraId="45492125" w14:textId="325AB32A" w:rsidR="00713F58" w:rsidRDefault="00713F58" w:rsidP="00713F58">
            <w:pPr>
              <w:spacing w:before="120" w:after="0"/>
              <w:rPr>
                <w:ins w:id="1842" w:author="admin" w:date="2021-08-23T21:46:00Z"/>
                <w:rFonts w:eastAsia="Times New Roman"/>
              </w:rPr>
            </w:pPr>
            <w:ins w:id="1843" w:author="admin" w:date="2021-08-23T21:46: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
          <w:p w14:paraId="2189741E" w14:textId="5C982F78" w:rsidR="00713F58" w:rsidRPr="00522F50" w:rsidRDefault="00713F58" w:rsidP="00713F58">
            <w:pPr>
              <w:spacing w:before="120" w:after="0"/>
              <w:rPr>
                <w:ins w:id="1844" w:author="admin" w:date="2021-08-23T21:46:00Z"/>
                <w:rFonts w:eastAsia="Times New Roman"/>
              </w:rPr>
            </w:pPr>
            <w:ins w:id="1845" w:author="admin" w:date="2021-08-23T21:46:00Z">
              <w:r w:rsidRPr="00B67379">
                <w:rPr>
                  <w:rFonts w:eastAsia="Times New Roman"/>
                  <w:sz w:val="20"/>
                  <w:szCs w:val="20"/>
                </w:rPr>
                <w:t>số seq tăng dần của msg</w:t>
              </w:r>
            </w:ins>
          </w:p>
        </w:tc>
        <w:tc>
          <w:tcPr>
            <w:tcW w:w="2898" w:type="dxa"/>
            <w:tcBorders>
              <w:top w:val="nil"/>
              <w:left w:val="nil"/>
              <w:bottom w:val="single" w:sz="4" w:space="0" w:color="auto"/>
              <w:right w:val="single" w:sz="4" w:space="0" w:color="auto"/>
            </w:tcBorders>
            <w:shd w:val="clear" w:color="auto" w:fill="auto"/>
            <w:noWrap/>
          </w:tcPr>
          <w:p w14:paraId="3138570D" w14:textId="77777777" w:rsidR="00713F58" w:rsidRPr="00522F50" w:rsidRDefault="00713F58" w:rsidP="00713F58">
            <w:pPr>
              <w:spacing w:before="120" w:after="0"/>
              <w:rPr>
                <w:ins w:id="1846" w:author="admin" w:date="2021-08-23T21:46:00Z"/>
                <w:rFonts w:eastAsia="Times New Roman"/>
              </w:rPr>
            </w:pPr>
          </w:p>
        </w:tc>
      </w:tr>
      <w:tr w:rsidR="00713F58" w:rsidRPr="00522F50" w14:paraId="741C3902" w14:textId="77777777" w:rsidTr="00713F58">
        <w:trPr>
          <w:trHeight w:val="300"/>
          <w:ins w:id="1847" w:author="admin" w:date="2021-08-23T21:46:00Z"/>
        </w:trPr>
        <w:tc>
          <w:tcPr>
            <w:tcW w:w="1050" w:type="dxa"/>
            <w:tcBorders>
              <w:top w:val="nil"/>
              <w:left w:val="single" w:sz="4" w:space="0" w:color="auto"/>
              <w:bottom w:val="single" w:sz="4" w:space="0" w:color="auto"/>
              <w:right w:val="single" w:sz="4" w:space="0" w:color="auto"/>
            </w:tcBorders>
            <w:shd w:val="clear" w:color="auto" w:fill="auto"/>
            <w:noWrap/>
          </w:tcPr>
          <w:p w14:paraId="44EEF744" w14:textId="5561E6EF" w:rsidR="00713F58" w:rsidRDefault="00713F58" w:rsidP="00713F58">
            <w:pPr>
              <w:spacing w:before="120" w:after="0"/>
              <w:rPr>
                <w:ins w:id="1848" w:author="admin" w:date="2021-08-23T21:46:00Z"/>
                <w:rFonts w:eastAsia="Times New Roman"/>
              </w:rPr>
            </w:pPr>
            <w:ins w:id="1849" w:author="admin" w:date="2021-08-23T21:46:00Z">
              <w:r>
                <w:rPr>
                  <w:rFonts w:eastAsia="Times New Roman"/>
                </w:rPr>
                <w:t>49</w:t>
              </w:r>
            </w:ins>
          </w:p>
        </w:tc>
        <w:tc>
          <w:tcPr>
            <w:tcW w:w="2010" w:type="dxa"/>
            <w:tcBorders>
              <w:top w:val="nil"/>
              <w:left w:val="nil"/>
              <w:bottom w:val="single" w:sz="4" w:space="0" w:color="auto"/>
              <w:right w:val="single" w:sz="4" w:space="0" w:color="auto"/>
            </w:tcBorders>
            <w:shd w:val="clear" w:color="auto" w:fill="auto"/>
            <w:noWrap/>
          </w:tcPr>
          <w:p w14:paraId="1E90BD4D" w14:textId="27E53E96" w:rsidR="00713F58" w:rsidRDefault="00713F58" w:rsidP="00713F58">
            <w:pPr>
              <w:spacing w:before="120" w:after="0"/>
              <w:rPr>
                <w:ins w:id="1850" w:author="admin" w:date="2021-08-23T21:46:00Z"/>
                <w:rFonts w:eastAsia="Times New Roman"/>
              </w:rPr>
            </w:pPr>
            <w:ins w:id="1851" w:author="admin" w:date="2021-08-23T21:46: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
          <w:p w14:paraId="209EB937" w14:textId="77777777" w:rsidR="00713F58" w:rsidRDefault="00713F58" w:rsidP="00713F58">
            <w:pPr>
              <w:spacing w:before="120" w:after="0"/>
              <w:rPr>
                <w:ins w:id="1852" w:author="admin" w:date="2021-08-23T21:46:00Z"/>
                <w:rFonts w:eastAsia="Times New Roman"/>
              </w:rPr>
            </w:pPr>
            <w:ins w:id="1853" w:author="admin" w:date="2021-08-23T21:46:00Z">
              <w:r>
                <w:rPr>
                  <w:rFonts w:eastAsia="Times New Roman"/>
                </w:rPr>
                <w:t>EORS.01</w:t>
              </w:r>
            </w:ins>
          </w:p>
          <w:p w14:paraId="31BB0565" w14:textId="043439B7" w:rsidR="00713F58" w:rsidRPr="00522F50" w:rsidRDefault="00713F58" w:rsidP="00713F58">
            <w:pPr>
              <w:spacing w:before="120" w:after="0"/>
              <w:rPr>
                <w:ins w:id="1854" w:author="admin" w:date="2021-08-23T21:46:00Z"/>
                <w:rFonts w:eastAsia="Times New Roman"/>
              </w:rPr>
            </w:pPr>
            <w:ins w:id="1855" w:author="admin" w:date="2021-08-23T21:46:00Z">
              <w:r>
                <w:rPr>
                  <w:rFonts w:eastAsia="Times New Roman"/>
                </w:rPr>
                <w:t>EORS.02</w:t>
              </w:r>
            </w:ins>
          </w:p>
        </w:tc>
        <w:tc>
          <w:tcPr>
            <w:tcW w:w="2898" w:type="dxa"/>
            <w:tcBorders>
              <w:top w:val="nil"/>
              <w:left w:val="nil"/>
              <w:bottom w:val="single" w:sz="4" w:space="0" w:color="auto"/>
              <w:right w:val="single" w:sz="4" w:space="0" w:color="auto"/>
            </w:tcBorders>
            <w:shd w:val="clear" w:color="auto" w:fill="auto"/>
            <w:noWrap/>
          </w:tcPr>
          <w:p w14:paraId="6ECAC609" w14:textId="77777777" w:rsidR="00713F58" w:rsidRPr="00522F50" w:rsidRDefault="00713F58" w:rsidP="00713F58">
            <w:pPr>
              <w:spacing w:before="120" w:after="0"/>
              <w:rPr>
                <w:ins w:id="1856" w:author="admin" w:date="2021-08-23T21:46:00Z"/>
                <w:rFonts w:eastAsia="Times New Roman"/>
              </w:rPr>
            </w:pPr>
          </w:p>
        </w:tc>
      </w:tr>
      <w:tr w:rsidR="00713F58" w:rsidRPr="00522F50" w14:paraId="5703D3C8" w14:textId="77777777" w:rsidTr="00713F58">
        <w:trPr>
          <w:trHeight w:val="300"/>
          <w:ins w:id="1857" w:author="admin" w:date="2021-08-23T21:46:00Z"/>
        </w:trPr>
        <w:tc>
          <w:tcPr>
            <w:tcW w:w="1050" w:type="dxa"/>
            <w:tcBorders>
              <w:top w:val="nil"/>
              <w:left w:val="single" w:sz="4" w:space="0" w:color="auto"/>
              <w:bottom w:val="single" w:sz="4" w:space="0" w:color="auto"/>
              <w:right w:val="single" w:sz="4" w:space="0" w:color="auto"/>
            </w:tcBorders>
            <w:shd w:val="clear" w:color="auto" w:fill="auto"/>
            <w:noWrap/>
          </w:tcPr>
          <w:p w14:paraId="79C3F7BC" w14:textId="6296E6F0" w:rsidR="00713F58" w:rsidRDefault="00713F58" w:rsidP="00713F58">
            <w:pPr>
              <w:spacing w:before="120" w:after="0"/>
              <w:rPr>
                <w:ins w:id="1858" w:author="admin" w:date="2021-08-23T21:46:00Z"/>
                <w:rFonts w:eastAsia="Times New Roman"/>
              </w:rPr>
            </w:pPr>
            <w:ins w:id="1859" w:author="admin" w:date="2021-08-23T21:46:00Z">
              <w:r>
                <w:rPr>
                  <w:rFonts w:eastAsia="Times New Roman"/>
                </w:rPr>
                <w:t>50</w:t>
              </w:r>
            </w:ins>
          </w:p>
        </w:tc>
        <w:tc>
          <w:tcPr>
            <w:tcW w:w="2010" w:type="dxa"/>
            <w:tcBorders>
              <w:top w:val="nil"/>
              <w:left w:val="nil"/>
              <w:bottom w:val="single" w:sz="4" w:space="0" w:color="auto"/>
              <w:right w:val="single" w:sz="4" w:space="0" w:color="auto"/>
            </w:tcBorders>
            <w:shd w:val="clear" w:color="auto" w:fill="auto"/>
            <w:noWrap/>
          </w:tcPr>
          <w:p w14:paraId="6E03EACB" w14:textId="52266DA3" w:rsidR="00713F58" w:rsidRDefault="00713F58" w:rsidP="00713F58">
            <w:pPr>
              <w:spacing w:before="120" w:after="0"/>
              <w:rPr>
                <w:ins w:id="1860" w:author="admin" w:date="2021-08-23T21:46:00Z"/>
                <w:rFonts w:eastAsia="Times New Roman"/>
              </w:rPr>
            </w:pPr>
            <w:ins w:id="1861" w:author="admin" w:date="2021-08-23T21:46:00Z">
              <w:r>
                <w:rPr>
                  <w:rFonts w:eastAsia="Times New Roman"/>
                </w:rPr>
                <w:t>Maker - Via</w:t>
              </w:r>
            </w:ins>
          </w:p>
        </w:tc>
        <w:tc>
          <w:tcPr>
            <w:tcW w:w="3420" w:type="dxa"/>
            <w:tcBorders>
              <w:top w:val="nil"/>
              <w:left w:val="nil"/>
              <w:bottom w:val="single" w:sz="4" w:space="0" w:color="auto"/>
              <w:right w:val="single" w:sz="4" w:space="0" w:color="auto"/>
            </w:tcBorders>
            <w:shd w:val="clear" w:color="auto" w:fill="auto"/>
            <w:noWrap/>
          </w:tcPr>
          <w:p w14:paraId="2753658F" w14:textId="2748E800" w:rsidR="00713F58" w:rsidRPr="00522F50" w:rsidRDefault="00713F58" w:rsidP="00713F58">
            <w:pPr>
              <w:spacing w:before="120" w:after="0"/>
              <w:rPr>
                <w:ins w:id="1862" w:author="admin" w:date="2021-08-23T21:46:00Z"/>
                <w:rFonts w:eastAsia="Times New Roman"/>
              </w:rPr>
            </w:pPr>
            <w:ins w:id="1863" w:author="admin" w:date="2021-08-23T21:46:00Z">
              <w:r>
                <w:rPr>
                  <w:rFonts w:eastAsia="Times New Roman"/>
                </w:rPr>
                <w:t>Kênh đặt lệnh</w:t>
              </w:r>
            </w:ins>
          </w:p>
        </w:tc>
        <w:tc>
          <w:tcPr>
            <w:tcW w:w="2898" w:type="dxa"/>
            <w:tcBorders>
              <w:top w:val="nil"/>
              <w:left w:val="nil"/>
              <w:bottom w:val="single" w:sz="4" w:space="0" w:color="auto"/>
              <w:right w:val="single" w:sz="4" w:space="0" w:color="auto"/>
            </w:tcBorders>
            <w:shd w:val="clear" w:color="auto" w:fill="auto"/>
            <w:noWrap/>
          </w:tcPr>
          <w:p w14:paraId="456BE382" w14:textId="32F8FD0D" w:rsidR="00713F58" w:rsidRPr="00522F50" w:rsidRDefault="00713F58" w:rsidP="00713F58">
            <w:pPr>
              <w:spacing w:before="120" w:after="0"/>
              <w:rPr>
                <w:ins w:id="1864" w:author="admin" w:date="2021-08-23T21:46:00Z"/>
                <w:rFonts w:eastAsia="Times New Roman"/>
              </w:rPr>
            </w:pPr>
            <w:ins w:id="1865" w:author="admin" w:date="2021-08-23T21:46:00Z">
              <w:r>
                <w:rPr>
                  <w:rFonts w:eastAsia="Times New Roman"/>
                </w:rPr>
                <w:t>Maker-via</w:t>
              </w:r>
            </w:ins>
          </w:p>
        </w:tc>
      </w:tr>
      <w:tr w:rsidR="00713F58" w:rsidRPr="00522F50" w14:paraId="5B6F481B" w14:textId="77777777" w:rsidTr="00713F58">
        <w:trPr>
          <w:trHeight w:val="300"/>
          <w:ins w:id="1866" w:author="admin" w:date="2021-08-23T21:46:00Z"/>
        </w:trPr>
        <w:tc>
          <w:tcPr>
            <w:tcW w:w="1050" w:type="dxa"/>
            <w:tcBorders>
              <w:top w:val="nil"/>
              <w:left w:val="single" w:sz="4" w:space="0" w:color="auto"/>
              <w:bottom w:val="single" w:sz="4" w:space="0" w:color="auto"/>
              <w:right w:val="single" w:sz="4" w:space="0" w:color="auto"/>
            </w:tcBorders>
            <w:shd w:val="clear" w:color="auto" w:fill="auto"/>
            <w:noWrap/>
          </w:tcPr>
          <w:p w14:paraId="48E08C87" w14:textId="1510A647" w:rsidR="00713F58" w:rsidRDefault="00713F58" w:rsidP="00713F58">
            <w:pPr>
              <w:spacing w:before="120" w:after="0"/>
              <w:rPr>
                <w:ins w:id="1867" w:author="admin" w:date="2021-08-23T21:46:00Z"/>
                <w:rFonts w:eastAsia="Times New Roman"/>
              </w:rPr>
            </w:pPr>
            <w:ins w:id="1868" w:author="admin" w:date="2021-08-23T21:46:00Z">
              <w:r>
                <w:rPr>
                  <w:rFonts w:eastAsia="Times New Roman"/>
                </w:rPr>
                <w:t>52</w:t>
              </w:r>
            </w:ins>
          </w:p>
        </w:tc>
        <w:tc>
          <w:tcPr>
            <w:tcW w:w="2010" w:type="dxa"/>
            <w:tcBorders>
              <w:top w:val="nil"/>
              <w:left w:val="nil"/>
              <w:bottom w:val="single" w:sz="4" w:space="0" w:color="auto"/>
              <w:right w:val="single" w:sz="4" w:space="0" w:color="auto"/>
            </w:tcBorders>
            <w:shd w:val="clear" w:color="auto" w:fill="auto"/>
            <w:noWrap/>
          </w:tcPr>
          <w:p w14:paraId="697BEDF5" w14:textId="3AC7C15E" w:rsidR="00713F58" w:rsidRDefault="00713F58" w:rsidP="00713F58">
            <w:pPr>
              <w:spacing w:before="120" w:after="0"/>
              <w:rPr>
                <w:ins w:id="1869" w:author="admin" w:date="2021-08-23T21:46:00Z"/>
                <w:rFonts w:eastAsia="Times New Roman"/>
              </w:rPr>
            </w:pPr>
            <w:ins w:id="1870" w:author="admin" w:date="2021-08-23T21:46: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
          <w:p w14:paraId="5264C4D1" w14:textId="1C52093E" w:rsidR="00713F58" w:rsidRPr="00522F50" w:rsidRDefault="00713F58" w:rsidP="00713F58">
            <w:pPr>
              <w:spacing w:before="120" w:after="0"/>
              <w:rPr>
                <w:ins w:id="1871" w:author="admin" w:date="2021-08-23T21:46:00Z"/>
                <w:rFonts w:eastAsia="Times New Roman"/>
              </w:rPr>
            </w:pPr>
            <w:ins w:id="1872" w:author="admin" w:date="2021-08-23T21:46:00Z">
              <w:r w:rsidRPr="00C75B3D">
                <w:rPr>
                  <w:rFonts w:eastAsia="Times New Roman"/>
                  <w:sz w:val="20"/>
                  <w:szCs w:val="20"/>
                  <w:highlight w:val="yellow"/>
                </w:rPr>
                <w:t>20210504-01:55:50.043</w:t>
              </w:r>
            </w:ins>
          </w:p>
        </w:tc>
        <w:tc>
          <w:tcPr>
            <w:tcW w:w="2898" w:type="dxa"/>
            <w:tcBorders>
              <w:top w:val="nil"/>
              <w:left w:val="nil"/>
              <w:bottom w:val="single" w:sz="4" w:space="0" w:color="auto"/>
              <w:right w:val="single" w:sz="4" w:space="0" w:color="auto"/>
            </w:tcBorders>
            <w:shd w:val="clear" w:color="auto" w:fill="auto"/>
            <w:noWrap/>
          </w:tcPr>
          <w:p w14:paraId="7EDF6694" w14:textId="12395E0D" w:rsidR="00713F58" w:rsidRPr="00522F50" w:rsidRDefault="00713F58" w:rsidP="00713F58">
            <w:pPr>
              <w:spacing w:before="120" w:after="0"/>
              <w:rPr>
                <w:ins w:id="1873" w:author="admin" w:date="2021-08-23T21:46:00Z"/>
                <w:rFonts w:eastAsia="Times New Roman"/>
              </w:rPr>
            </w:pPr>
            <w:ins w:id="1874" w:author="admin" w:date="2021-08-23T21:46:00Z">
              <w:r w:rsidRPr="00C75B3D">
                <w:rPr>
                  <w:rFonts w:eastAsia="Times New Roman"/>
                  <w:sz w:val="20"/>
                  <w:szCs w:val="20"/>
                  <w:highlight w:val="yellow"/>
                </w:rPr>
                <w:t>Thời gian I-ORS gửi lệnh</w:t>
              </w:r>
            </w:ins>
          </w:p>
        </w:tc>
      </w:tr>
      <w:tr w:rsidR="00713F58" w:rsidRPr="00522F50" w14:paraId="4547C7D0" w14:textId="77777777" w:rsidTr="00713F58">
        <w:trPr>
          <w:trHeight w:val="300"/>
          <w:ins w:id="1875" w:author="admin" w:date="2021-08-23T21:46:00Z"/>
        </w:trPr>
        <w:tc>
          <w:tcPr>
            <w:tcW w:w="1050" w:type="dxa"/>
            <w:tcBorders>
              <w:top w:val="nil"/>
              <w:left w:val="single" w:sz="4" w:space="0" w:color="auto"/>
              <w:bottom w:val="single" w:sz="4" w:space="0" w:color="auto"/>
              <w:right w:val="single" w:sz="4" w:space="0" w:color="auto"/>
            </w:tcBorders>
            <w:shd w:val="clear" w:color="auto" w:fill="auto"/>
            <w:noWrap/>
          </w:tcPr>
          <w:p w14:paraId="572E15E3" w14:textId="3DD9D9FC" w:rsidR="00713F58" w:rsidRDefault="00713F58" w:rsidP="00713F58">
            <w:pPr>
              <w:spacing w:before="120" w:after="0"/>
              <w:rPr>
                <w:ins w:id="1876" w:author="admin" w:date="2021-08-23T21:46:00Z"/>
                <w:rFonts w:eastAsia="Times New Roman"/>
              </w:rPr>
            </w:pPr>
            <w:ins w:id="1877" w:author="admin" w:date="2021-08-23T21:46:00Z">
              <w:r>
                <w:rPr>
                  <w:rFonts w:eastAsia="Times New Roman"/>
                </w:rPr>
                <w:t>56</w:t>
              </w:r>
            </w:ins>
          </w:p>
        </w:tc>
        <w:tc>
          <w:tcPr>
            <w:tcW w:w="2010" w:type="dxa"/>
            <w:tcBorders>
              <w:top w:val="nil"/>
              <w:left w:val="nil"/>
              <w:bottom w:val="single" w:sz="4" w:space="0" w:color="auto"/>
              <w:right w:val="single" w:sz="4" w:space="0" w:color="auto"/>
            </w:tcBorders>
            <w:shd w:val="clear" w:color="auto" w:fill="auto"/>
            <w:noWrap/>
          </w:tcPr>
          <w:p w14:paraId="1E0A9CC1" w14:textId="698C7A67" w:rsidR="00713F58" w:rsidRDefault="00713F58" w:rsidP="00713F58">
            <w:pPr>
              <w:spacing w:before="120" w:after="0"/>
              <w:rPr>
                <w:ins w:id="1878" w:author="admin" w:date="2021-08-23T21:46:00Z"/>
                <w:rFonts w:eastAsia="Times New Roman"/>
              </w:rPr>
            </w:pPr>
            <w:ins w:id="1879" w:author="admin" w:date="2021-08-23T21:46: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
          <w:p w14:paraId="182C522F" w14:textId="4D40A3CC" w:rsidR="00713F58" w:rsidRPr="00522F50" w:rsidRDefault="00713F58" w:rsidP="00713F58">
            <w:pPr>
              <w:spacing w:before="120" w:after="0"/>
              <w:rPr>
                <w:ins w:id="1880" w:author="admin" w:date="2021-08-23T21:46:00Z"/>
                <w:rFonts w:eastAsia="Times New Roman"/>
              </w:rPr>
            </w:pPr>
            <w:ins w:id="1881" w:author="admin" w:date="2021-08-23T21:46:00Z">
              <w:r>
                <w:rPr>
                  <w:rFonts w:eastAsia="Times New Roman"/>
                </w:rPr>
                <w:t>TradeAPI</w:t>
              </w:r>
            </w:ins>
          </w:p>
        </w:tc>
        <w:tc>
          <w:tcPr>
            <w:tcW w:w="2898" w:type="dxa"/>
            <w:tcBorders>
              <w:top w:val="nil"/>
              <w:left w:val="nil"/>
              <w:bottom w:val="single" w:sz="4" w:space="0" w:color="auto"/>
              <w:right w:val="single" w:sz="4" w:space="0" w:color="auto"/>
            </w:tcBorders>
            <w:shd w:val="clear" w:color="auto" w:fill="auto"/>
            <w:noWrap/>
          </w:tcPr>
          <w:p w14:paraId="7759A625" w14:textId="77777777" w:rsidR="00713F58" w:rsidRPr="00522F50" w:rsidRDefault="00713F58" w:rsidP="00713F58">
            <w:pPr>
              <w:spacing w:before="120" w:after="0"/>
              <w:rPr>
                <w:ins w:id="1882" w:author="admin" w:date="2021-08-23T21:46:00Z"/>
                <w:rFonts w:eastAsia="Times New Roman"/>
              </w:rPr>
            </w:pPr>
          </w:p>
        </w:tc>
      </w:tr>
      <w:tr w:rsidR="00713F58" w:rsidRPr="00522F50" w14:paraId="2EAC8819"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hideMark/>
          </w:tcPr>
          <w:p w14:paraId="13FE14F4" w14:textId="77777777" w:rsidR="00713F58" w:rsidRPr="00522F50" w:rsidRDefault="00713F58" w:rsidP="00713F58">
            <w:pPr>
              <w:spacing w:before="120" w:after="0"/>
              <w:rPr>
                <w:rFonts w:eastAsia="Times New Roman"/>
              </w:rPr>
            </w:pPr>
            <w:r>
              <w:rPr>
                <w:rFonts w:eastAsia="Times New Roman"/>
              </w:rPr>
              <w:t>1</w:t>
            </w:r>
          </w:p>
        </w:tc>
        <w:tc>
          <w:tcPr>
            <w:tcW w:w="2010" w:type="dxa"/>
            <w:tcBorders>
              <w:top w:val="nil"/>
              <w:left w:val="nil"/>
              <w:bottom w:val="single" w:sz="4" w:space="0" w:color="auto"/>
              <w:right w:val="single" w:sz="4" w:space="0" w:color="auto"/>
            </w:tcBorders>
            <w:shd w:val="clear" w:color="auto" w:fill="auto"/>
            <w:noWrap/>
            <w:hideMark/>
          </w:tcPr>
          <w:p w14:paraId="157683A0" w14:textId="77777777" w:rsidR="00713F58" w:rsidRPr="00522F50" w:rsidRDefault="00713F58" w:rsidP="00713F58">
            <w:pPr>
              <w:spacing w:before="120" w:after="0"/>
              <w:rPr>
                <w:rFonts w:eastAsia="Times New Roman"/>
              </w:rPr>
            </w:pPr>
            <w:r>
              <w:rPr>
                <w:rFonts w:eastAsia="Times New Roman"/>
              </w:rPr>
              <w:t>Account</w:t>
            </w:r>
          </w:p>
        </w:tc>
        <w:tc>
          <w:tcPr>
            <w:tcW w:w="3420" w:type="dxa"/>
            <w:tcBorders>
              <w:top w:val="nil"/>
              <w:left w:val="nil"/>
              <w:bottom w:val="single" w:sz="4" w:space="0" w:color="auto"/>
              <w:right w:val="single" w:sz="4" w:space="0" w:color="auto"/>
            </w:tcBorders>
            <w:shd w:val="clear" w:color="auto" w:fill="auto"/>
            <w:noWrap/>
            <w:vAlign w:val="bottom"/>
            <w:hideMark/>
          </w:tcPr>
          <w:p w14:paraId="7EA44054" w14:textId="77777777" w:rsidR="00713F58" w:rsidRPr="00522F50" w:rsidRDefault="00713F58" w:rsidP="00713F58">
            <w:pPr>
              <w:spacing w:before="120" w:after="0"/>
              <w:rPr>
                <w:rFonts w:eastAsia="Times New Roman"/>
              </w:rPr>
            </w:pPr>
          </w:p>
        </w:tc>
        <w:tc>
          <w:tcPr>
            <w:tcW w:w="2898" w:type="dxa"/>
            <w:tcBorders>
              <w:top w:val="nil"/>
              <w:left w:val="nil"/>
              <w:bottom w:val="single" w:sz="4" w:space="0" w:color="auto"/>
              <w:right w:val="single" w:sz="4" w:space="0" w:color="auto"/>
            </w:tcBorders>
            <w:shd w:val="clear" w:color="auto" w:fill="auto"/>
            <w:noWrap/>
            <w:vAlign w:val="bottom"/>
            <w:hideMark/>
          </w:tcPr>
          <w:p w14:paraId="7E44C0FC" w14:textId="77777777" w:rsidR="00713F58" w:rsidRPr="00522F50" w:rsidRDefault="00713F58" w:rsidP="00713F58">
            <w:pPr>
              <w:spacing w:before="120" w:after="0"/>
              <w:rPr>
                <w:rFonts w:eastAsia="Times New Roman"/>
              </w:rPr>
            </w:pPr>
          </w:p>
        </w:tc>
      </w:tr>
      <w:tr w:rsidR="00713F58" w:rsidRPr="00522F50" w14:paraId="7E1EEDB2"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2BEDE6FF" w14:textId="77777777" w:rsidR="00713F58" w:rsidRPr="00522F50" w:rsidRDefault="00713F58" w:rsidP="00713F58">
            <w:pPr>
              <w:spacing w:before="120" w:after="0"/>
              <w:rPr>
                <w:rFonts w:eastAsia="Times New Roman"/>
              </w:rPr>
            </w:pPr>
            <w:r w:rsidRPr="00522F50">
              <w:rPr>
                <w:rFonts w:eastAsia="Times New Roman"/>
              </w:rPr>
              <w:t>11</w:t>
            </w:r>
          </w:p>
        </w:tc>
        <w:tc>
          <w:tcPr>
            <w:tcW w:w="2010" w:type="dxa"/>
            <w:tcBorders>
              <w:top w:val="nil"/>
              <w:left w:val="nil"/>
              <w:bottom w:val="single" w:sz="4" w:space="0" w:color="auto"/>
              <w:right w:val="single" w:sz="4" w:space="0" w:color="auto"/>
            </w:tcBorders>
            <w:shd w:val="clear" w:color="auto" w:fill="auto"/>
            <w:noWrap/>
            <w:vAlign w:val="bottom"/>
            <w:hideMark/>
          </w:tcPr>
          <w:p w14:paraId="60C39C27" w14:textId="77777777" w:rsidR="00713F58" w:rsidRPr="00522F50" w:rsidRDefault="00713F58" w:rsidP="00713F58">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vAlign w:val="bottom"/>
            <w:hideMark/>
          </w:tcPr>
          <w:p w14:paraId="4B4A6400" w14:textId="77777777" w:rsidR="00713F58" w:rsidRPr="00522F50" w:rsidRDefault="00713F58" w:rsidP="00713F58">
            <w:pPr>
              <w:spacing w:before="120" w:after="0"/>
              <w:rPr>
                <w:rFonts w:eastAsia="Times New Roman"/>
              </w:rPr>
            </w:pPr>
            <w:r w:rsidRPr="00522F50">
              <w:rPr>
                <w:rFonts w:eastAsia="Times New Roman"/>
              </w:rPr>
              <w:t> </w:t>
            </w:r>
          </w:p>
        </w:tc>
        <w:tc>
          <w:tcPr>
            <w:tcW w:w="2898" w:type="dxa"/>
            <w:tcBorders>
              <w:top w:val="nil"/>
              <w:left w:val="nil"/>
              <w:bottom w:val="single" w:sz="4" w:space="0" w:color="auto"/>
              <w:right w:val="single" w:sz="4" w:space="0" w:color="auto"/>
            </w:tcBorders>
            <w:shd w:val="clear" w:color="auto" w:fill="auto"/>
            <w:noWrap/>
            <w:vAlign w:val="bottom"/>
            <w:hideMark/>
          </w:tcPr>
          <w:p w14:paraId="7FEB3A0C"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4BDFB2FD"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0391B1F1" w14:textId="77777777" w:rsidR="00713F58" w:rsidRPr="00522F50" w:rsidRDefault="00713F58" w:rsidP="00713F58">
            <w:pPr>
              <w:spacing w:before="120" w:after="0"/>
              <w:rPr>
                <w:rFonts w:eastAsia="Times New Roman"/>
              </w:rPr>
            </w:pPr>
            <w:r w:rsidRPr="00522F50">
              <w:rPr>
                <w:rFonts w:eastAsia="Times New Roman"/>
              </w:rPr>
              <w:t>14</w:t>
            </w:r>
          </w:p>
        </w:tc>
        <w:tc>
          <w:tcPr>
            <w:tcW w:w="2010" w:type="dxa"/>
            <w:tcBorders>
              <w:top w:val="nil"/>
              <w:left w:val="nil"/>
              <w:bottom w:val="single" w:sz="4" w:space="0" w:color="auto"/>
              <w:right w:val="single" w:sz="4" w:space="0" w:color="auto"/>
            </w:tcBorders>
            <w:shd w:val="clear" w:color="auto" w:fill="auto"/>
            <w:noWrap/>
            <w:vAlign w:val="bottom"/>
            <w:hideMark/>
          </w:tcPr>
          <w:p w14:paraId="076409CD" w14:textId="77777777" w:rsidR="00713F58" w:rsidRPr="00522F50" w:rsidRDefault="00FD67E7" w:rsidP="00713F58">
            <w:pPr>
              <w:spacing w:before="120" w:after="0"/>
              <w:rPr>
                <w:rFonts w:eastAsia="Times New Roman"/>
              </w:rPr>
            </w:pPr>
            <w:hyperlink r:id="rId125" w:tgtFrame="tagFrame" w:history="1">
              <w:r w:rsidR="00713F58" w:rsidRPr="00522F50">
                <w:rPr>
                  <w:rFonts w:eastAsia="Times New Roman"/>
                </w:rPr>
                <w:t>CumQty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23D8A723" w14:textId="77777777" w:rsidR="00713F58" w:rsidRPr="00522F50" w:rsidRDefault="00713F58" w:rsidP="00713F58">
            <w:pPr>
              <w:spacing w:before="120" w:after="0"/>
              <w:rPr>
                <w:rFonts w:eastAsia="Times New Roman"/>
              </w:rPr>
            </w:pPr>
            <w:r w:rsidRPr="00522F50">
              <w:rPr>
                <w:rFonts w:eastAsia="Times New Roman"/>
              </w:rPr>
              <w:t> </w:t>
            </w:r>
            <w:r w:rsidRPr="00522F50">
              <w:t>Total number of shares filled.</w:t>
            </w:r>
          </w:p>
        </w:tc>
        <w:tc>
          <w:tcPr>
            <w:tcW w:w="2898" w:type="dxa"/>
            <w:tcBorders>
              <w:top w:val="nil"/>
              <w:left w:val="nil"/>
              <w:bottom w:val="single" w:sz="4" w:space="0" w:color="auto"/>
              <w:right w:val="single" w:sz="4" w:space="0" w:color="auto"/>
            </w:tcBorders>
            <w:shd w:val="clear" w:color="auto" w:fill="auto"/>
            <w:noWrap/>
            <w:vAlign w:val="bottom"/>
            <w:hideMark/>
          </w:tcPr>
          <w:p w14:paraId="49909CE4"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24CC316A"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5FE27DC8" w14:textId="77777777" w:rsidR="00713F58" w:rsidRPr="00522F50" w:rsidRDefault="00713F58" w:rsidP="00713F58">
            <w:pPr>
              <w:spacing w:before="120" w:after="0"/>
              <w:rPr>
                <w:rFonts w:eastAsia="Times New Roman"/>
              </w:rPr>
            </w:pPr>
            <w:r w:rsidRPr="00522F50">
              <w:rPr>
                <w:rFonts w:eastAsia="Times New Roman"/>
              </w:rPr>
              <w:t>17</w:t>
            </w:r>
          </w:p>
        </w:tc>
        <w:tc>
          <w:tcPr>
            <w:tcW w:w="2010" w:type="dxa"/>
            <w:tcBorders>
              <w:top w:val="nil"/>
              <w:left w:val="nil"/>
              <w:bottom w:val="single" w:sz="4" w:space="0" w:color="auto"/>
              <w:right w:val="single" w:sz="4" w:space="0" w:color="auto"/>
            </w:tcBorders>
            <w:shd w:val="clear" w:color="auto" w:fill="auto"/>
            <w:noWrap/>
            <w:vAlign w:val="bottom"/>
            <w:hideMark/>
          </w:tcPr>
          <w:p w14:paraId="0F0054C0" w14:textId="77777777" w:rsidR="00713F58" w:rsidRPr="00522F50" w:rsidRDefault="00FD67E7" w:rsidP="00713F58">
            <w:pPr>
              <w:spacing w:before="120" w:after="0"/>
              <w:rPr>
                <w:rFonts w:eastAsia="Times New Roman"/>
              </w:rPr>
            </w:pPr>
            <w:hyperlink r:id="rId126" w:tgtFrame="tagFrame" w:history="1">
              <w:r w:rsidR="00713F58" w:rsidRPr="00522F50">
                <w:rPr>
                  <w:rFonts w:eastAsia="Times New Roman"/>
                </w:rPr>
                <w:t>ExecID</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1ABFFD3A" w14:textId="77777777" w:rsidR="00713F58" w:rsidRPr="00522F50" w:rsidRDefault="00713F58" w:rsidP="00713F58">
            <w:pPr>
              <w:spacing w:before="120" w:after="0"/>
              <w:rPr>
                <w:rFonts w:eastAsia="Times New Roman"/>
              </w:rPr>
            </w:pPr>
            <w:r w:rsidRPr="00522F50">
              <w:rPr>
                <w:rFonts w:eastAsia="Times New Roman"/>
              </w:rPr>
              <w:t> </w:t>
            </w:r>
          </w:p>
        </w:tc>
        <w:tc>
          <w:tcPr>
            <w:tcW w:w="2898" w:type="dxa"/>
            <w:tcBorders>
              <w:top w:val="nil"/>
              <w:left w:val="nil"/>
              <w:bottom w:val="single" w:sz="4" w:space="0" w:color="auto"/>
              <w:right w:val="single" w:sz="4" w:space="0" w:color="auto"/>
            </w:tcBorders>
            <w:shd w:val="clear" w:color="auto" w:fill="auto"/>
            <w:noWrap/>
            <w:vAlign w:val="bottom"/>
            <w:hideMark/>
          </w:tcPr>
          <w:p w14:paraId="52626BBE"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31D4D93D"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hideMark/>
          </w:tcPr>
          <w:p w14:paraId="48907DBC" w14:textId="77777777" w:rsidR="00713F58" w:rsidRPr="00522F50" w:rsidRDefault="00713F58" w:rsidP="00713F58">
            <w:pPr>
              <w:spacing w:before="120" w:after="0"/>
              <w:rPr>
                <w:rFonts w:eastAsia="Times New Roman"/>
              </w:rPr>
            </w:pPr>
            <w:r w:rsidRPr="00522F50">
              <w:rPr>
                <w:rFonts w:eastAsia="Times New Roman"/>
              </w:rPr>
              <w:t>6</w:t>
            </w:r>
          </w:p>
        </w:tc>
        <w:tc>
          <w:tcPr>
            <w:tcW w:w="2010" w:type="dxa"/>
            <w:tcBorders>
              <w:top w:val="nil"/>
              <w:left w:val="nil"/>
              <w:bottom w:val="single" w:sz="4" w:space="0" w:color="auto"/>
              <w:right w:val="single" w:sz="4" w:space="0" w:color="auto"/>
            </w:tcBorders>
            <w:shd w:val="clear" w:color="auto" w:fill="auto"/>
            <w:noWrap/>
            <w:hideMark/>
          </w:tcPr>
          <w:p w14:paraId="6A34610C" w14:textId="77777777" w:rsidR="00713F58" w:rsidRPr="00522F50" w:rsidRDefault="00713F58" w:rsidP="00713F58">
            <w:pPr>
              <w:spacing w:before="120" w:after="0"/>
              <w:rPr>
                <w:rFonts w:eastAsia="Times New Roman"/>
              </w:rPr>
            </w:pPr>
            <w:r w:rsidRPr="00522F50">
              <w:t>AvgPx</w:t>
            </w:r>
          </w:p>
        </w:tc>
        <w:tc>
          <w:tcPr>
            <w:tcW w:w="3420" w:type="dxa"/>
            <w:tcBorders>
              <w:top w:val="nil"/>
              <w:left w:val="nil"/>
              <w:bottom w:val="single" w:sz="4" w:space="0" w:color="auto"/>
              <w:right w:val="single" w:sz="4" w:space="0" w:color="auto"/>
            </w:tcBorders>
            <w:shd w:val="clear" w:color="auto" w:fill="auto"/>
            <w:noWrap/>
            <w:hideMark/>
          </w:tcPr>
          <w:p w14:paraId="767BFBB2" w14:textId="77777777" w:rsidR="00713F58" w:rsidRPr="00522F50" w:rsidRDefault="00713F58" w:rsidP="00713F58">
            <w:pPr>
              <w:spacing w:before="120" w:after="0"/>
              <w:rPr>
                <w:rFonts w:eastAsia="Times New Roman"/>
              </w:rPr>
            </w:pPr>
          </w:p>
        </w:tc>
        <w:tc>
          <w:tcPr>
            <w:tcW w:w="2898" w:type="dxa"/>
            <w:tcBorders>
              <w:top w:val="nil"/>
              <w:left w:val="nil"/>
              <w:bottom w:val="single" w:sz="4" w:space="0" w:color="auto"/>
              <w:right w:val="single" w:sz="4" w:space="0" w:color="auto"/>
            </w:tcBorders>
            <w:shd w:val="clear" w:color="auto" w:fill="auto"/>
            <w:noWrap/>
            <w:hideMark/>
          </w:tcPr>
          <w:p w14:paraId="0D73E2EA" w14:textId="77777777" w:rsidR="00713F58" w:rsidRPr="00522F50" w:rsidRDefault="00713F58" w:rsidP="00713F58">
            <w:pPr>
              <w:spacing w:before="120" w:after="0"/>
              <w:rPr>
                <w:rFonts w:eastAsia="Times New Roman"/>
              </w:rPr>
            </w:pPr>
          </w:p>
        </w:tc>
      </w:tr>
      <w:tr w:rsidR="00713F58" w:rsidRPr="00522F50" w14:paraId="10EA5873" w14:textId="77777777" w:rsidTr="00713F58">
        <w:trPr>
          <w:trHeight w:val="300"/>
          <w:ins w:id="1883" w:author="admin" w:date="2021-08-23T21:47:00Z"/>
        </w:trPr>
        <w:tc>
          <w:tcPr>
            <w:tcW w:w="1050" w:type="dxa"/>
            <w:tcBorders>
              <w:top w:val="nil"/>
              <w:left w:val="single" w:sz="4" w:space="0" w:color="auto"/>
              <w:bottom w:val="single" w:sz="4" w:space="0" w:color="auto"/>
              <w:right w:val="single" w:sz="4" w:space="0" w:color="auto"/>
            </w:tcBorders>
            <w:shd w:val="clear" w:color="auto" w:fill="auto"/>
            <w:noWrap/>
            <w:vAlign w:val="bottom"/>
          </w:tcPr>
          <w:p w14:paraId="33F937CA" w14:textId="219DCDF3" w:rsidR="00713F58" w:rsidRPr="00522F50" w:rsidRDefault="00713F58" w:rsidP="00713F58">
            <w:pPr>
              <w:spacing w:before="120" w:after="0"/>
              <w:rPr>
                <w:ins w:id="1884" w:author="admin" w:date="2021-08-23T21:47:00Z"/>
                <w:rFonts w:eastAsia="Times New Roman"/>
              </w:rPr>
            </w:pPr>
            <w:ins w:id="1885" w:author="admin" w:date="2021-08-23T21:47:00Z">
              <w:r>
                <w:rPr>
                  <w:rFonts w:eastAsia="Times New Roman"/>
                </w:rPr>
                <w:t>19</w:t>
              </w:r>
            </w:ins>
          </w:p>
        </w:tc>
        <w:tc>
          <w:tcPr>
            <w:tcW w:w="2010" w:type="dxa"/>
            <w:tcBorders>
              <w:top w:val="nil"/>
              <w:left w:val="nil"/>
              <w:bottom w:val="single" w:sz="4" w:space="0" w:color="auto"/>
              <w:right w:val="single" w:sz="4" w:space="0" w:color="auto"/>
            </w:tcBorders>
            <w:shd w:val="clear" w:color="auto" w:fill="auto"/>
            <w:noWrap/>
          </w:tcPr>
          <w:p w14:paraId="7ADDFD4C" w14:textId="0675F599" w:rsidR="00713F58" w:rsidRDefault="00713F58" w:rsidP="00713F58">
            <w:pPr>
              <w:spacing w:before="120" w:after="0"/>
              <w:rPr>
                <w:ins w:id="1886" w:author="admin" w:date="2021-08-23T21:47:00Z"/>
              </w:rPr>
            </w:pPr>
            <w:ins w:id="1887" w:author="admin" w:date="2021-08-23T21:50:00Z">
              <w:r>
                <w:t>ExecRefid</w:t>
              </w:r>
            </w:ins>
          </w:p>
        </w:tc>
        <w:tc>
          <w:tcPr>
            <w:tcW w:w="3420" w:type="dxa"/>
            <w:tcBorders>
              <w:top w:val="nil"/>
              <w:left w:val="nil"/>
              <w:bottom w:val="single" w:sz="4" w:space="0" w:color="auto"/>
              <w:right w:val="single" w:sz="4" w:space="0" w:color="auto"/>
            </w:tcBorders>
            <w:shd w:val="clear" w:color="auto" w:fill="auto"/>
            <w:noWrap/>
          </w:tcPr>
          <w:p w14:paraId="314B404D" w14:textId="765BAB1F" w:rsidR="00713F58" w:rsidRPr="00522F50" w:rsidRDefault="00713F58" w:rsidP="00713F58">
            <w:pPr>
              <w:spacing w:before="120" w:after="0"/>
              <w:rPr>
                <w:ins w:id="1888" w:author="admin" w:date="2021-08-23T21:47:00Z"/>
                <w:rFonts w:eastAsia="Times New Roman"/>
              </w:rPr>
            </w:pPr>
            <w:ins w:id="1889" w:author="admin" w:date="2021-08-23T21:50:00Z">
              <w:r w:rsidRPr="000165E3">
                <w:rPr>
                  <w:rFonts w:eastAsia="Times New Roman"/>
                </w:rPr>
                <w:t>RefID do Core sinh</w:t>
              </w:r>
            </w:ins>
          </w:p>
        </w:tc>
        <w:tc>
          <w:tcPr>
            <w:tcW w:w="2898" w:type="dxa"/>
            <w:tcBorders>
              <w:top w:val="nil"/>
              <w:left w:val="nil"/>
              <w:bottom w:val="single" w:sz="4" w:space="0" w:color="auto"/>
              <w:right w:val="single" w:sz="4" w:space="0" w:color="auto"/>
            </w:tcBorders>
            <w:shd w:val="clear" w:color="auto" w:fill="auto"/>
            <w:noWrap/>
          </w:tcPr>
          <w:p w14:paraId="2EEE8ED5" w14:textId="35C0BB79" w:rsidR="00713F58" w:rsidRPr="00522F50" w:rsidRDefault="00713F58" w:rsidP="00713F58">
            <w:pPr>
              <w:spacing w:before="120" w:after="0"/>
              <w:rPr>
                <w:ins w:id="1890" w:author="admin" w:date="2021-08-23T21:47:00Z"/>
                <w:rFonts w:eastAsia="Times New Roman"/>
              </w:rPr>
            </w:pPr>
            <w:ins w:id="1891" w:author="admin" w:date="2021-08-23T21:50:00Z">
              <w:r w:rsidRPr="000165E3">
                <w:rPr>
                  <w:rFonts w:eastAsia="Times New Roman"/>
                </w:rPr>
                <w:t>Giá trị ID dùng giao tiếp giữa GW và Sở</w:t>
              </w:r>
            </w:ins>
          </w:p>
        </w:tc>
      </w:tr>
      <w:tr w:rsidR="00713F58" w:rsidRPr="00522F50" w14:paraId="3B22B25A"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4D9ED5C5" w14:textId="77777777" w:rsidR="00713F58" w:rsidRPr="00522F50" w:rsidRDefault="00713F58" w:rsidP="00713F58">
            <w:pPr>
              <w:spacing w:before="120" w:after="0"/>
              <w:rPr>
                <w:rFonts w:eastAsia="Times New Roman"/>
              </w:rPr>
            </w:pPr>
            <w:r w:rsidRPr="00522F50">
              <w:rPr>
                <w:rFonts w:eastAsia="Times New Roman"/>
              </w:rPr>
              <w:t>31</w:t>
            </w:r>
          </w:p>
        </w:tc>
        <w:tc>
          <w:tcPr>
            <w:tcW w:w="2010" w:type="dxa"/>
            <w:tcBorders>
              <w:top w:val="nil"/>
              <w:left w:val="nil"/>
              <w:bottom w:val="single" w:sz="4" w:space="0" w:color="auto"/>
              <w:right w:val="single" w:sz="4" w:space="0" w:color="auto"/>
            </w:tcBorders>
            <w:shd w:val="clear" w:color="auto" w:fill="auto"/>
            <w:noWrap/>
            <w:vAlign w:val="bottom"/>
            <w:hideMark/>
          </w:tcPr>
          <w:p w14:paraId="617BD3E3" w14:textId="77777777" w:rsidR="00713F58" w:rsidRPr="00522F50" w:rsidRDefault="00FD67E7" w:rsidP="00713F58">
            <w:pPr>
              <w:spacing w:before="120" w:after="0"/>
              <w:rPr>
                <w:rFonts w:eastAsia="Times New Roman"/>
              </w:rPr>
            </w:pPr>
            <w:hyperlink r:id="rId127" w:tgtFrame="tagFrame" w:history="1">
              <w:r w:rsidR="00713F58" w:rsidRPr="00522F50">
                <w:rPr>
                  <w:rFonts w:eastAsia="Times New Roman"/>
                </w:rPr>
                <w:t>LastPx</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667C85D4" w14:textId="77777777" w:rsidR="00713F58" w:rsidRPr="00522F50" w:rsidRDefault="00713F58" w:rsidP="00713F58">
            <w:pPr>
              <w:spacing w:before="120" w:after="0"/>
              <w:rPr>
                <w:rFonts w:eastAsia="Times New Roman"/>
              </w:rPr>
            </w:pPr>
          </w:p>
        </w:tc>
        <w:tc>
          <w:tcPr>
            <w:tcW w:w="2898" w:type="dxa"/>
            <w:tcBorders>
              <w:top w:val="nil"/>
              <w:left w:val="nil"/>
              <w:bottom w:val="single" w:sz="4" w:space="0" w:color="auto"/>
              <w:right w:val="single" w:sz="4" w:space="0" w:color="auto"/>
            </w:tcBorders>
            <w:shd w:val="clear" w:color="auto" w:fill="auto"/>
            <w:noWrap/>
            <w:vAlign w:val="bottom"/>
            <w:hideMark/>
          </w:tcPr>
          <w:p w14:paraId="5226F21A"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61B7E944"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D20F78B" w14:textId="77777777" w:rsidR="00713F58" w:rsidRPr="00522F50" w:rsidRDefault="00713F58" w:rsidP="00713F58">
            <w:pPr>
              <w:spacing w:before="120" w:after="0"/>
              <w:rPr>
                <w:rFonts w:eastAsia="Times New Roman"/>
              </w:rPr>
            </w:pPr>
            <w:r w:rsidRPr="00522F50">
              <w:rPr>
                <w:rFonts w:eastAsia="Times New Roman"/>
              </w:rPr>
              <w:t>32</w:t>
            </w:r>
          </w:p>
        </w:tc>
        <w:tc>
          <w:tcPr>
            <w:tcW w:w="2010" w:type="dxa"/>
            <w:tcBorders>
              <w:top w:val="nil"/>
              <w:left w:val="nil"/>
              <w:bottom w:val="single" w:sz="4" w:space="0" w:color="auto"/>
              <w:right w:val="single" w:sz="4" w:space="0" w:color="auto"/>
            </w:tcBorders>
            <w:shd w:val="clear" w:color="auto" w:fill="auto"/>
            <w:noWrap/>
            <w:vAlign w:val="bottom"/>
            <w:hideMark/>
          </w:tcPr>
          <w:p w14:paraId="34C568F6" w14:textId="77777777" w:rsidR="00713F58" w:rsidRPr="00522F50" w:rsidRDefault="00FD67E7" w:rsidP="00713F58">
            <w:pPr>
              <w:spacing w:before="120" w:after="0"/>
              <w:rPr>
                <w:rFonts w:eastAsia="Times New Roman"/>
              </w:rPr>
            </w:pPr>
            <w:hyperlink r:id="rId128" w:tgtFrame="tagFrame" w:history="1">
              <w:r w:rsidR="00713F58" w:rsidRPr="00522F50">
                <w:rPr>
                  <w:rFonts w:eastAsia="Times New Roman"/>
                </w:rPr>
                <w:t>LastQty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14587A90" w14:textId="77777777" w:rsidR="00713F58" w:rsidRPr="00522F50" w:rsidRDefault="00713F58" w:rsidP="00713F58">
            <w:pPr>
              <w:spacing w:before="120" w:after="0"/>
              <w:rPr>
                <w:rFonts w:eastAsia="Times New Roman"/>
              </w:rPr>
            </w:pPr>
          </w:p>
        </w:tc>
        <w:tc>
          <w:tcPr>
            <w:tcW w:w="2898" w:type="dxa"/>
            <w:tcBorders>
              <w:top w:val="nil"/>
              <w:left w:val="nil"/>
              <w:bottom w:val="single" w:sz="4" w:space="0" w:color="auto"/>
              <w:right w:val="single" w:sz="4" w:space="0" w:color="auto"/>
            </w:tcBorders>
            <w:shd w:val="clear" w:color="auto" w:fill="auto"/>
            <w:noWrap/>
            <w:vAlign w:val="bottom"/>
            <w:hideMark/>
          </w:tcPr>
          <w:p w14:paraId="2162ADF2"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3E281686"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677CB310" w14:textId="77777777" w:rsidR="00713F58" w:rsidRPr="00522F50" w:rsidRDefault="00713F58" w:rsidP="00713F58">
            <w:pPr>
              <w:spacing w:before="120" w:after="0"/>
              <w:rPr>
                <w:rFonts w:eastAsia="Times New Roman"/>
              </w:rPr>
            </w:pPr>
            <w:r w:rsidRPr="00522F50">
              <w:rPr>
                <w:rFonts w:eastAsia="Times New Roman"/>
              </w:rPr>
              <w:t>37</w:t>
            </w:r>
          </w:p>
        </w:tc>
        <w:tc>
          <w:tcPr>
            <w:tcW w:w="2010" w:type="dxa"/>
            <w:tcBorders>
              <w:top w:val="nil"/>
              <w:left w:val="nil"/>
              <w:bottom w:val="single" w:sz="4" w:space="0" w:color="auto"/>
              <w:right w:val="single" w:sz="4" w:space="0" w:color="auto"/>
            </w:tcBorders>
            <w:shd w:val="clear" w:color="auto" w:fill="auto"/>
            <w:noWrap/>
            <w:vAlign w:val="bottom"/>
            <w:hideMark/>
          </w:tcPr>
          <w:p w14:paraId="35EE5317" w14:textId="77777777" w:rsidR="00713F58" w:rsidRPr="00522F50" w:rsidRDefault="00713F58" w:rsidP="00713F58">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12F670E0" w14:textId="77777777" w:rsidR="00713F58" w:rsidRPr="00522F50" w:rsidRDefault="00713F58" w:rsidP="00713F58">
            <w:pPr>
              <w:spacing w:before="120" w:after="0"/>
              <w:rPr>
                <w:rFonts w:eastAsia="Times New Roman"/>
              </w:rPr>
            </w:pPr>
            <w:r w:rsidRPr="00522F50">
              <w:rPr>
                <w:rFonts w:eastAsia="Times New Roman"/>
              </w:rPr>
              <w:t> </w:t>
            </w:r>
          </w:p>
        </w:tc>
        <w:tc>
          <w:tcPr>
            <w:tcW w:w="2898" w:type="dxa"/>
            <w:tcBorders>
              <w:top w:val="nil"/>
              <w:left w:val="nil"/>
              <w:bottom w:val="single" w:sz="4" w:space="0" w:color="auto"/>
              <w:right w:val="single" w:sz="4" w:space="0" w:color="auto"/>
            </w:tcBorders>
            <w:shd w:val="clear" w:color="auto" w:fill="auto"/>
            <w:noWrap/>
            <w:vAlign w:val="bottom"/>
            <w:hideMark/>
          </w:tcPr>
          <w:p w14:paraId="1354FAD9" w14:textId="77777777" w:rsidR="00713F58" w:rsidRPr="00E54126" w:rsidRDefault="00713F58" w:rsidP="00713F58">
            <w:pPr>
              <w:spacing w:before="120" w:after="0"/>
              <w:rPr>
                <w:rFonts w:eastAsia="Times New Roman"/>
                <w:b/>
              </w:rPr>
            </w:pPr>
            <w:r w:rsidRPr="00522F50">
              <w:rPr>
                <w:rFonts w:eastAsia="Times New Roman"/>
              </w:rPr>
              <w:t> </w:t>
            </w:r>
            <w:r w:rsidRPr="00E54126">
              <w:rPr>
                <w:rFonts w:eastAsia="Times New Roman"/>
                <w:b/>
              </w:rPr>
              <w:t xml:space="preserve">OrderID của lệnh </w:t>
            </w:r>
            <w:r>
              <w:rPr>
                <w:rFonts w:eastAsia="Times New Roman"/>
                <w:b/>
              </w:rPr>
              <w:t>mới sau</w:t>
            </w:r>
            <w:r w:rsidRPr="00E54126">
              <w:rPr>
                <w:rFonts w:eastAsia="Times New Roman"/>
                <w:b/>
              </w:rPr>
              <w:t xml:space="preserve"> sửa</w:t>
            </w:r>
            <w:r>
              <w:rPr>
                <w:rFonts w:eastAsia="Times New Roman"/>
                <w:b/>
              </w:rPr>
              <w:t xml:space="preserve"> bằng giá trị OrderID của message Pending replace</w:t>
            </w:r>
          </w:p>
        </w:tc>
      </w:tr>
      <w:tr w:rsidR="00713F58" w:rsidRPr="00522F50" w14:paraId="79CE1DE3"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22F4D54B" w14:textId="77777777" w:rsidR="00713F58" w:rsidRPr="00522F50" w:rsidRDefault="00713F58" w:rsidP="00713F58">
            <w:pPr>
              <w:spacing w:before="120" w:after="0"/>
              <w:rPr>
                <w:rFonts w:eastAsia="Times New Roman"/>
              </w:rPr>
            </w:pPr>
            <w:r>
              <w:rPr>
                <w:rFonts w:eastAsia="Times New Roman"/>
              </w:rPr>
              <w:t>38</w:t>
            </w:r>
          </w:p>
        </w:tc>
        <w:tc>
          <w:tcPr>
            <w:tcW w:w="2010" w:type="dxa"/>
            <w:tcBorders>
              <w:top w:val="nil"/>
              <w:left w:val="nil"/>
              <w:bottom w:val="single" w:sz="4" w:space="0" w:color="auto"/>
              <w:right w:val="single" w:sz="4" w:space="0" w:color="auto"/>
            </w:tcBorders>
            <w:shd w:val="clear" w:color="auto" w:fill="auto"/>
            <w:noWrap/>
            <w:vAlign w:val="bottom"/>
            <w:hideMark/>
          </w:tcPr>
          <w:p w14:paraId="25A76415" w14:textId="77777777" w:rsidR="00713F58" w:rsidRDefault="00713F58" w:rsidP="00713F58">
            <w:pPr>
              <w:spacing w:before="120" w:after="0"/>
            </w:pPr>
            <w:r w:rsidRPr="006A4ECE">
              <w:rPr>
                <w:rFonts w:eastAsia="Times New Roman"/>
              </w:rPr>
              <w:t>Quantity</w:t>
            </w:r>
          </w:p>
        </w:tc>
        <w:tc>
          <w:tcPr>
            <w:tcW w:w="3420" w:type="dxa"/>
            <w:tcBorders>
              <w:top w:val="nil"/>
              <w:left w:val="nil"/>
              <w:bottom w:val="single" w:sz="4" w:space="0" w:color="auto"/>
              <w:right w:val="single" w:sz="4" w:space="0" w:color="auto"/>
            </w:tcBorders>
            <w:shd w:val="clear" w:color="auto" w:fill="auto"/>
            <w:noWrap/>
            <w:vAlign w:val="bottom"/>
            <w:hideMark/>
          </w:tcPr>
          <w:p w14:paraId="21B73832" w14:textId="77777777" w:rsidR="00713F58" w:rsidRPr="00522F50" w:rsidRDefault="00713F58" w:rsidP="00713F58">
            <w:pPr>
              <w:spacing w:before="120" w:after="0"/>
              <w:rPr>
                <w:rFonts w:eastAsia="Times New Roman"/>
              </w:rPr>
            </w:pPr>
            <w:r>
              <w:rPr>
                <w:rFonts w:eastAsia="Times New Roman"/>
              </w:rPr>
              <w:t>New Quantity</w:t>
            </w:r>
          </w:p>
        </w:tc>
        <w:tc>
          <w:tcPr>
            <w:tcW w:w="2898" w:type="dxa"/>
            <w:tcBorders>
              <w:top w:val="nil"/>
              <w:left w:val="nil"/>
              <w:bottom w:val="single" w:sz="4" w:space="0" w:color="auto"/>
              <w:right w:val="single" w:sz="4" w:space="0" w:color="auto"/>
            </w:tcBorders>
            <w:shd w:val="clear" w:color="auto" w:fill="auto"/>
            <w:noWrap/>
            <w:vAlign w:val="bottom"/>
            <w:hideMark/>
          </w:tcPr>
          <w:p w14:paraId="0CF3A358" w14:textId="77777777" w:rsidR="00713F58" w:rsidRPr="00522F50" w:rsidRDefault="00713F58" w:rsidP="00713F58">
            <w:pPr>
              <w:spacing w:before="120" w:after="0"/>
              <w:rPr>
                <w:rFonts w:eastAsia="Times New Roman"/>
              </w:rPr>
            </w:pPr>
          </w:p>
        </w:tc>
      </w:tr>
      <w:tr w:rsidR="00713F58" w:rsidRPr="00522F50" w14:paraId="58B89848"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735D9322" w14:textId="77777777" w:rsidR="00713F58" w:rsidRPr="00522F50" w:rsidRDefault="00713F58" w:rsidP="00713F58">
            <w:pPr>
              <w:spacing w:before="120" w:after="0"/>
              <w:rPr>
                <w:rFonts w:eastAsia="Times New Roman"/>
              </w:rPr>
            </w:pPr>
            <w:r w:rsidRPr="00522F50">
              <w:rPr>
                <w:rFonts w:eastAsia="Times New Roman"/>
              </w:rPr>
              <w:t>39</w:t>
            </w:r>
          </w:p>
        </w:tc>
        <w:tc>
          <w:tcPr>
            <w:tcW w:w="2010" w:type="dxa"/>
            <w:tcBorders>
              <w:top w:val="nil"/>
              <w:left w:val="nil"/>
              <w:bottom w:val="single" w:sz="4" w:space="0" w:color="auto"/>
              <w:right w:val="single" w:sz="4" w:space="0" w:color="auto"/>
            </w:tcBorders>
            <w:shd w:val="clear" w:color="auto" w:fill="auto"/>
            <w:noWrap/>
            <w:vAlign w:val="bottom"/>
            <w:hideMark/>
          </w:tcPr>
          <w:p w14:paraId="67E2815A" w14:textId="77777777" w:rsidR="00713F58" w:rsidRPr="00522F50" w:rsidRDefault="00FD67E7" w:rsidP="00713F58">
            <w:pPr>
              <w:spacing w:before="120" w:after="0"/>
              <w:rPr>
                <w:rFonts w:eastAsia="Times New Roman"/>
              </w:rPr>
            </w:pPr>
            <w:hyperlink r:id="rId129" w:tgtFrame="tagFrame" w:history="1">
              <w:r w:rsidR="00713F58" w:rsidRPr="00522F50">
                <w:rPr>
                  <w:rFonts w:eastAsia="Times New Roman"/>
                </w:rPr>
                <w:t>OrdStatus</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1C994DF0" w14:textId="4A529F05" w:rsidR="00713F58" w:rsidRDefault="00713F58" w:rsidP="00D259A7">
            <w:pPr>
              <w:spacing w:before="120" w:after="0"/>
              <w:rPr>
                <w:ins w:id="1892" w:author="admin" w:date="2021-08-23T21:51:00Z"/>
                <w:rFonts w:eastAsia="Times New Roman"/>
              </w:rPr>
            </w:pPr>
            <w:r>
              <w:rPr>
                <w:rFonts w:eastAsia="Times New Roman"/>
              </w:rPr>
              <w:t>0</w:t>
            </w:r>
            <w:ins w:id="1893" w:author="admin" w:date="2021-08-23T21:51:00Z">
              <w:r w:rsidR="00D259A7">
                <w:rPr>
                  <w:rFonts w:eastAsia="Times New Roman"/>
                </w:rPr>
                <w:t xml:space="preserve"> – lệnh chưa khớp</w:t>
              </w:r>
            </w:ins>
          </w:p>
          <w:p w14:paraId="7789393A" w14:textId="70762347" w:rsidR="00D259A7" w:rsidRPr="00D259A7" w:rsidRDefault="00D259A7" w:rsidP="00D259A7">
            <w:pPr>
              <w:pStyle w:val="ListParagraph"/>
              <w:numPr>
                <w:ilvl w:val="0"/>
                <w:numId w:val="22"/>
              </w:numPr>
              <w:spacing w:before="120" w:after="0"/>
              <w:rPr>
                <w:rFonts w:eastAsia="Times New Roman"/>
              </w:rPr>
            </w:pPr>
            <w:ins w:id="1894" w:author="admin" w:date="2021-08-23T21:51:00Z">
              <w:r>
                <w:rPr>
                  <w:rFonts w:eastAsia="Times New Roman"/>
                </w:rPr>
                <w:t>Lệnh đã khớp 1 phần</w:t>
              </w:r>
            </w:ins>
          </w:p>
        </w:tc>
        <w:tc>
          <w:tcPr>
            <w:tcW w:w="2898" w:type="dxa"/>
            <w:tcBorders>
              <w:top w:val="nil"/>
              <w:left w:val="nil"/>
              <w:bottom w:val="single" w:sz="4" w:space="0" w:color="auto"/>
              <w:right w:val="single" w:sz="4" w:space="0" w:color="auto"/>
            </w:tcBorders>
            <w:shd w:val="clear" w:color="auto" w:fill="auto"/>
            <w:noWrap/>
            <w:vAlign w:val="bottom"/>
            <w:hideMark/>
          </w:tcPr>
          <w:p w14:paraId="6665569C"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0E0C8A9E"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CB6D46E" w14:textId="77777777" w:rsidR="00713F58" w:rsidRPr="00522F50" w:rsidRDefault="00713F58" w:rsidP="00713F58">
            <w:pPr>
              <w:spacing w:before="120" w:after="0"/>
              <w:rPr>
                <w:rFonts w:eastAsia="Times New Roman"/>
              </w:rPr>
            </w:pPr>
            <w:r w:rsidRPr="00522F50">
              <w:rPr>
                <w:rFonts w:eastAsia="Times New Roman"/>
              </w:rPr>
              <w:t>40</w:t>
            </w:r>
          </w:p>
        </w:tc>
        <w:tc>
          <w:tcPr>
            <w:tcW w:w="2010" w:type="dxa"/>
            <w:tcBorders>
              <w:top w:val="nil"/>
              <w:left w:val="nil"/>
              <w:bottom w:val="single" w:sz="4" w:space="0" w:color="auto"/>
              <w:right w:val="single" w:sz="4" w:space="0" w:color="auto"/>
            </w:tcBorders>
            <w:shd w:val="clear" w:color="auto" w:fill="auto"/>
            <w:noWrap/>
            <w:vAlign w:val="bottom"/>
            <w:hideMark/>
          </w:tcPr>
          <w:p w14:paraId="4D00445F" w14:textId="77777777" w:rsidR="00713F58" w:rsidRPr="00522F50" w:rsidRDefault="00FD67E7" w:rsidP="00713F58">
            <w:pPr>
              <w:spacing w:before="120" w:after="0"/>
              <w:rPr>
                <w:rFonts w:eastAsia="Times New Roman"/>
              </w:rPr>
            </w:pPr>
            <w:hyperlink r:id="rId130" w:tgtFrame="tagFrame" w:history="1">
              <w:r w:rsidR="00713F58" w:rsidRPr="00522F50">
                <w:rPr>
                  <w:rFonts w:eastAsia="Times New Roman"/>
                </w:rPr>
                <w:t>OrdType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1E4BC422" w14:textId="77777777" w:rsidR="00713F58" w:rsidRPr="00522F50" w:rsidRDefault="00713F58" w:rsidP="00713F58">
            <w:pPr>
              <w:spacing w:before="120" w:after="0"/>
              <w:rPr>
                <w:rFonts w:eastAsia="Times New Roman"/>
              </w:rPr>
            </w:pPr>
            <w:r w:rsidRPr="00522F50">
              <w:rPr>
                <w:rFonts w:eastAsia="Times New Roman"/>
              </w:rPr>
              <w:t> </w:t>
            </w:r>
          </w:p>
        </w:tc>
        <w:tc>
          <w:tcPr>
            <w:tcW w:w="2898" w:type="dxa"/>
            <w:tcBorders>
              <w:top w:val="nil"/>
              <w:left w:val="nil"/>
              <w:bottom w:val="single" w:sz="4" w:space="0" w:color="auto"/>
              <w:right w:val="single" w:sz="4" w:space="0" w:color="auto"/>
            </w:tcBorders>
            <w:shd w:val="clear" w:color="auto" w:fill="auto"/>
            <w:noWrap/>
            <w:vAlign w:val="bottom"/>
            <w:hideMark/>
          </w:tcPr>
          <w:p w14:paraId="5BB01B1A"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7A847C51"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122E7E88" w14:textId="77777777" w:rsidR="00713F58" w:rsidRPr="00522F50" w:rsidRDefault="00713F58" w:rsidP="00713F58">
            <w:pPr>
              <w:spacing w:before="120" w:after="0"/>
              <w:rPr>
                <w:rFonts w:eastAsia="Times New Roman"/>
              </w:rPr>
            </w:pPr>
            <w:r w:rsidRPr="00522F50">
              <w:rPr>
                <w:rFonts w:eastAsia="Times New Roman"/>
              </w:rPr>
              <w:lastRenderedPageBreak/>
              <w:t>41</w:t>
            </w:r>
          </w:p>
        </w:tc>
        <w:tc>
          <w:tcPr>
            <w:tcW w:w="2010" w:type="dxa"/>
            <w:tcBorders>
              <w:top w:val="nil"/>
              <w:left w:val="nil"/>
              <w:bottom w:val="single" w:sz="4" w:space="0" w:color="auto"/>
              <w:right w:val="single" w:sz="4" w:space="0" w:color="auto"/>
            </w:tcBorders>
            <w:shd w:val="clear" w:color="auto" w:fill="auto"/>
            <w:noWrap/>
            <w:vAlign w:val="bottom"/>
            <w:hideMark/>
          </w:tcPr>
          <w:p w14:paraId="1CB8E48D" w14:textId="77777777" w:rsidR="00713F58" w:rsidRPr="00522F50" w:rsidRDefault="00FD67E7" w:rsidP="00713F58">
            <w:pPr>
              <w:spacing w:before="120" w:after="0"/>
              <w:rPr>
                <w:rFonts w:eastAsia="Times New Roman"/>
              </w:rPr>
            </w:pPr>
            <w:hyperlink r:id="rId131" w:tgtFrame="tagFrame" w:history="1">
              <w:r w:rsidR="00713F58" w:rsidRPr="00522F50">
                <w:rPr>
                  <w:rFonts w:eastAsia="Times New Roman"/>
                </w:rPr>
                <w:t>OrigClOrdID</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C24B116" w14:textId="77777777" w:rsidR="00713F58" w:rsidRPr="00522F50" w:rsidRDefault="00713F58" w:rsidP="00713F58">
            <w:pPr>
              <w:spacing w:before="120" w:after="0"/>
              <w:rPr>
                <w:rFonts w:eastAsia="Times New Roman"/>
              </w:rPr>
            </w:pPr>
            <w:r w:rsidRPr="00522F50">
              <w:rPr>
                <w:rFonts w:eastAsia="Times New Roman"/>
              </w:rPr>
              <w:t> </w:t>
            </w:r>
          </w:p>
        </w:tc>
        <w:tc>
          <w:tcPr>
            <w:tcW w:w="2898" w:type="dxa"/>
            <w:tcBorders>
              <w:top w:val="nil"/>
              <w:left w:val="nil"/>
              <w:bottom w:val="single" w:sz="4" w:space="0" w:color="auto"/>
              <w:right w:val="single" w:sz="4" w:space="0" w:color="auto"/>
            </w:tcBorders>
            <w:shd w:val="clear" w:color="auto" w:fill="auto"/>
            <w:noWrap/>
            <w:vAlign w:val="bottom"/>
            <w:hideMark/>
          </w:tcPr>
          <w:p w14:paraId="26AA9E37" w14:textId="77777777" w:rsidR="00713F58" w:rsidRPr="00682FF0" w:rsidRDefault="00713F58" w:rsidP="00713F58">
            <w:pPr>
              <w:spacing w:before="120" w:after="0"/>
              <w:rPr>
                <w:rFonts w:eastAsia="Times New Roman"/>
                <w:b/>
              </w:rPr>
            </w:pPr>
            <w:r w:rsidRPr="00522F50">
              <w:rPr>
                <w:rFonts w:eastAsia="Times New Roman"/>
              </w:rPr>
              <w:t> </w:t>
            </w:r>
            <w:r w:rsidRPr="00682FF0">
              <w:rPr>
                <w:rFonts w:eastAsia="Times New Roman"/>
                <w:b/>
              </w:rPr>
              <w:t>ClOrdId của lệnh gốc muốn sửa</w:t>
            </w:r>
          </w:p>
        </w:tc>
      </w:tr>
      <w:tr w:rsidR="00713F58" w:rsidRPr="00522F50" w14:paraId="4BC20EB2"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47A2358C" w14:textId="77777777" w:rsidR="00713F58" w:rsidRPr="00522F50" w:rsidRDefault="00713F58" w:rsidP="00713F58">
            <w:pPr>
              <w:spacing w:before="120" w:after="0"/>
              <w:rPr>
                <w:rFonts w:eastAsia="Times New Roman"/>
              </w:rPr>
            </w:pPr>
            <w:r w:rsidRPr="00522F50">
              <w:rPr>
                <w:rFonts w:eastAsia="Times New Roman"/>
              </w:rPr>
              <w:t>44</w:t>
            </w:r>
          </w:p>
        </w:tc>
        <w:tc>
          <w:tcPr>
            <w:tcW w:w="2010" w:type="dxa"/>
            <w:tcBorders>
              <w:top w:val="nil"/>
              <w:left w:val="nil"/>
              <w:bottom w:val="single" w:sz="4" w:space="0" w:color="auto"/>
              <w:right w:val="single" w:sz="4" w:space="0" w:color="auto"/>
            </w:tcBorders>
            <w:shd w:val="clear" w:color="auto" w:fill="auto"/>
            <w:noWrap/>
            <w:vAlign w:val="bottom"/>
            <w:hideMark/>
          </w:tcPr>
          <w:p w14:paraId="34ED1B18" w14:textId="77777777" w:rsidR="00713F58" w:rsidRPr="00522F50" w:rsidRDefault="00FD67E7" w:rsidP="00713F58">
            <w:pPr>
              <w:spacing w:before="120" w:after="0"/>
              <w:rPr>
                <w:rFonts w:eastAsia="Times New Roman"/>
              </w:rPr>
            </w:pPr>
            <w:hyperlink r:id="rId132" w:tgtFrame="tagFrame" w:history="1">
              <w:r w:rsidR="00713F58" w:rsidRPr="00522F50">
                <w:rPr>
                  <w:rFonts w:eastAsia="Times New Roman"/>
                </w:rPr>
                <w:t>Price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07353C64" w14:textId="77777777" w:rsidR="00713F58" w:rsidRPr="00522F50" w:rsidRDefault="00713F58" w:rsidP="00713F58">
            <w:pPr>
              <w:spacing w:before="120" w:after="0"/>
              <w:rPr>
                <w:rFonts w:eastAsia="Times New Roman"/>
              </w:rPr>
            </w:pPr>
            <w:r w:rsidRPr="00522F50">
              <w:rPr>
                <w:rFonts w:eastAsia="Times New Roman"/>
              </w:rPr>
              <w:t> </w:t>
            </w:r>
            <w:r>
              <w:rPr>
                <w:rFonts w:eastAsia="Times New Roman"/>
              </w:rPr>
              <w:t>New Price</w:t>
            </w:r>
          </w:p>
        </w:tc>
        <w:tc>
          <w:tcPr>
            <w:tcW w:w="2898" w:type="dxa"/>
            <w:tcBorders>
              <w:top w:val="nil"/>
              <w:left w:val="nil"/>
              <w:bottom w:val="single" w:sz="4" w:space="0" w:color="auto"/>
              <w:right w:val="single" w:sz="4" w:space="0" w:color="auto"/>
            </w:tcBorders>
            <w:shd w:val="clear" w:color="auto" w:fill="auto"/>
            <w:noWrap/>
            <w:vAlign w:val="bottom"/>
            <w:hideMark/>
          </w:tcPr>
          <w:p w14:paraId="205A858C"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305CE73A"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6EBA9D66" w14:textId="77777777" w:rsidR="00713F58" w:rsidRPr="00522F50" w:rsidRDefault="00713F58" w:rsidP="00713F58">
            <w:pPr>
              <w:spacing w:before="120" w:after="0"/>
              <w:rPr>
                <w:rFonts w:eastAsia="Times New Roman"/>
              </w:rPr>
            </w:pPr>
            <w:r w:rsidRPr="00522F50">
              <w:rPr>
                <w:rFonts w:eastAsia="Times New Roman"/>
              </w:rPr>
              <w:t>54</w:t>
            </w:r>
          </w:p>
        </w:tc>
        <w:tc>
          <w:tcPr>
            <w:tcW w:w="2010" w:type="dxa"/>
            <w:tcBorders>
              <w:top w:val="nil"/>
              <w:left w:val="nil"/>
              <w:bottom w:val="single" w:sz="4" w:space="0" w:color="auto"/>
              <w:right w:val="single" w:sz="4" w:space="0" w:color="auto"/>
            </w:tcBorders>
            <w:shd w:val="clear" w:color="auto" w:fill="auto"/>
            <w:noWrap/>
            <w:vAlign w:val="bottom"/>
            <w:hideMark/>
          </w:tcPr>
          <w:p w14:paraId="083550FD" w14:textId="77777777" w:rsidR="00713F58" w:rsidRPr="00522F50" w:rsidRDefault="00713F58" w:rsidP="00713F58">
            <w:pPr>
              <w:spacing w:before="120" w:after="0"/>
              <w:rPr>
                <w:rFonts w:eastAsia="Times New Roman"/>
              </w:rPr>
            </w:pPr>
            <w:r w:rsidRPr="00522F50">
              <w:rPr>
                <w:rFonts w:eastAsia="Times New Roman"/>
              </w:rPr>
              <w:t>Side</w:t>
            </w:r>
          </w:p>
        </w:tc>
        <w:tc>
          <w:tcPr>
            <w:tcW w:w="3420" w:type="dxa"/>
            <w:tcBorders>
              <w:top w:val="nil"/>
              <w:left w:val="nil"/>
              <w:bottom w:val="single" w:sz="4" w:space="0" w:color="auto"/>
              <w:right w:val="single" w:sz="4" w:space="0" w:color="auto"/>
            </w:tcBorders>
            <w:shd w:val="clear" w:color="auto" w:fill="auto"/>
            <w:noWrap/>
            <w:vAlign w:val="bottom"/>
            <w:hideMark/>
          </w:tcPr>
          <w:p w14:paraId="0070A200" w14:textId="77777777" w:rsidR="00713F58" w:rsidRPr="00522F50" w:rsidRDefault="00713F58" w:rsidP="00713F58">
            <w:pPr>
              <w:spacing w:before="120" w:after="0"/>
              <w:rPr>
                <w:rFonts w:eastAsia="Times New Roman"/>
              </w:rPr>
            </w:pPr>
            <w:r w:rsidRPr="00522F50">
              <w:rPr>
                <w:rFonts w:eastAsia="Times New Roman"/>
              </w:rPr>
              <w:t> </w:t>
            </w:r>
          </w:p>
        </w:tc>
        <w:tc>
          <w:tcPr>
            <w:tcW w:w="2898" w:type="dxa"/>
            <w:tcBorders>
              <w:top w:val="nil"/>
              <w:left w:val="nil"/>
              <w:bottom w:val="single" w:sz="4" w:space="0" w:color="auto"/>
              <w:right w:val="single" w:sz="4" w:space="0" w:color="auto"/>
            </w:tcBorders>
            <w:shd w:val="clear" w:color="auto" w:fill="auto"/>
            <w:noWrap/>
            <w:vAlign w:val="bottom"/>
            <w:hideMark/>
          </w:tcPr>
          <w:p w14:paraId="7C03944A"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03D08132"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771F6353" w14:textId="77777777" w:rsidR="00713F58" w:rsidRPr="00522F50" w:rsidRDefault="00713F58" w:rsidP="00713F58">
            <w:pPr>
              <w:spacing w:before="120" w:after="0"/>
              <w:rPr>
                <w:rFonts w:eastAsia="Times New Roman"/>
              </w:rPr>
            </w:pPr>
            <w:r w:rsidRPr="00522F50">
              <w:rPr>
                <w:rFonts w:eastAsia="Times New Roman"/>
              </w:rPr>
              <w:t>55</w:t>
            </w:r>
          </w:p>
        </w:tc>
        <w:tc>
          <w:tcPr>
            <w:tcW w:w="2010" w:type="dxa"/>
            <w:tcBorders>
              <w:top w:val="nil"/>
              <w:left w:val="nil"/>
              <w:bottom w:val="single" w:sz="4" w:space="0" w:color="auto"/>
              <w:right w:val="single" w:sz="4" w:space="0" w:color="auto"/>
            </w:tcBorders>
            <w:shd w:val="clear" w:color="auto" w:fill="auto"/>
            <w:noWrap/>
            <w:vAlign w:val="bottom"/>
            <w:hideMark/>
          </w:tcPr>
          <w:p w14:paraId="0A325D65" w14:textId="77777777" w:rsidR="00713F58" w:rsidRPr="00522F50" w:rsidRDefault="00713F58" w:rsidP="00713F58">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vAlign w:val="bottom"/>
            <w:hideMark/>
          </w:tcPr>
          <w:p w14:paraId="49359115" w14:textId="77777777" w:rsidR="00713F58" w:rsidRPr="00522F50" w:rsidRDefault="00713F58" w:rsidP="00713F58">
            <w:pPr>
              <w:spacing w:before="120" w:after="0"/>
              <w:rPr>
                <w:rFonts w:eastAsia="Times New Roman"/>
              </w:rPr>
            </w:pPr>
            <w:r w:rsidRPr="00522F50">
              <w:rPr>
                <w:rFonts w:eastAsia="Times New Roman"/>
              </w:rPr>
              <w:t> </w:t>
            </w:r>
          </w:p>
        </w:tc>
        <w:tc>
          <w:tcPr>
            <w:tcW w:w="2898" w:type="dxa"/>
            <w:tcBorders>
              <w:top w:val="nil"/>
              <w:left w:val="nil"/>
              <w:bottom w:val="single" w:sz="4" w:space="0" w:color="auto"/>
              <w:right w:val="single" w:sz="4" w:space="0" w:color="auto"/>
            </w:tcBorders>
            <w:shd w:val="clear" w:color="auto" w:fill="auto"/>
            <w:noWrap/>
            <w:vAlign w:val="bottom"/>
            <w:hideMark/>
          </w:tcPr>
          <w:p w14:paraId="270B9E9C"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rsidDel="00713F58" w14:paraId="2EB7ED6F" w14:textId="52168BC6" w:rsidTr="00E84233">
        <w:trPr>
          <w:trHeight w:val="300"/>
          <w:del w:id="1895" w:author="admin" w:date="2021-08-23T21:48:00Z"/>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70F90951" w14:textId="348D454D" w:rsidR="00713F58" w:rsidRPr="00522F50" w:rsidDel="00713F58" w:rsidRDefault="00713F58" w:rsidP="00713F58">
            <w:pPr>
              <w:spacing w:before="120" w:after="0"/>
              <w:rPr>
                <w:del w:id="1896" w:author="admin" w:date="2021-08-23T21:48:00Z"/>
                <w:rFonts w:eastAsia="Times New Roman"/>
              </w:rPr>
            </w:pPr>
            <w:del w:id="1897" w:author="admin" w:date="2021-08-23T21:48:00Z">
              <w:r w:rsidRPr="00522F50" w:rsidDel="00713F58">
                <w:rPr>
                  <w:rFonts w:eastAsia="Times New Roman"/>
                </w:rPr>
                <w:delText>58</w:delText>
              </w:r>
            </w:del>
          </w:p>
        </w:tc>
        <w:tc>
          <w:tcPr>
            <w:tcW w:w="2010" w:type="dxa"/>
            <w:tcBorders>
              <w:top w:val="nil"/>
              <w:left w:val="nil"/>
              <w:bottom w:val="single" w:sz="4" w:space="0" w:color="auto"/>
              <w:right w:val="single" w:sz="4" w:space="0" w:color="auto"/>
            </w:tcBorders>
            <w:shd w:val="clear" w:color="auto" w:fill="auto"/>
            <w:noWrap/>
            <w:vAlign w:val="bottom"/>
            <w:hideMark/>
          </w:tcPr>
          <w:p w14:paraId="1CE7646F" w14:textId="2AA877CF" w:rsidR="00713F58" w:rsidRPr="00522F50" w:rsidDel="00713F58" w:rsidRDefault="00713F58" w:rsidP="00713F58">
            <w:pPr>
              <w:spacing w:before="120" w:after="0"/>
              <w:rPr>
                <w:del w:id="1898" w:author="admin" w:date="2021-08-23T21:48:00Z"/>
                <w:rFonts w:eastAsia="Times New Roman"/>
              </w:rPr>
            </w:pPr>
            <w:del w:id="1899" w:author="admin" w:date="2021-08-23T21:48:00Z">
              <w:r w:rsidRPr="00522F50" w:rsidDel="00713F58">
                <w:rPr>
                  <w:rFonts w:eastAsia="Times New Roman"/>
                </w:rPr>
                <w:delText>Text</w:delText>
              </w:r>
            </w:del>
          </w:p>
        </w:tc>
        <w:tc>
          <w:tcPr>
            <w:tcW w:w="3420" w:type="dxa"/>
            <w:tcBorders>
              <w:top w:val="nil"/>
              <w:left w:val="nil"/>
              <w:bottom w:val="single" w:sz="4" w:space="0" w:color="auto"/>
              <w:right w:val="single" w:sz="4" w:space="0" w:color="auto"/>
            </w:tcBorders>
            <w:shd w:val="clear" w:color="auto" w:fill="auto"/>
            <w:noWrap/>
            <w:vAlign w:val="bottom"/>
            <w:hideMark/>
          </w:tcPr>
          <w:p w14:paraId="7404C179" w14:textId="1C091C10" w:rsidR="00713F58" w:rsidRPr="00522F50" w:rsidDel="00713F58" w:rsidRDefault="00713F58" w:rsidP="00713F58">
            <w:pPr>
              <w:spacing w:before="120" w:after="0"/>
              <w:rPr>
                <w:del w:id="1900" w:author="admin" w:date="2021-08-23T21:48:00Z"/>
                <w:rFonts w:eastAsia="Times New Roman"/>
              </w:rPr>
            </w:pPr>
            <w:del w:id="1901" w:author="admin" w:date="2021-08-23T21:48:00Z">
              <w:r w:rsidRPr="00522F50" w:rsidDel="00713F58">
                <w:rPr>
                  <w:rFonts w:eastAsia="Times New Roman"/>
                </w:rPr>
                <w:delText> </w:delText>
              </w:r>
            </w:del>
          </w:p>
        </w:tc>
        <w:tc>
          <w:tcPr>
            <w:tcW w:w="2898" w:type="dxa"/>
            <w:tcBorders>
              <w:top w:val="nil"/>
              <w:left w:val="nil"/>
              <w:bottom w:val="single" w:sz="4" w:space="0" w:color="auto"/>
              <w:right w:val="single" w:sz="4" w:space="0" w:color="auto"/>
            </w:tcBorders>
            <w:shd w:val="clear" w:color="auto" w:fill="auto"/>
            <w:noWrap/>
            <w:vAlign w:val="bottom"/>
            <w:hideMark/>
          </w:tcPr>
          <w:p w14:paraId="757F4646" w14:textId="24865FD1" w:rsidR="00713F58" w:rsidRPr="00522F50" w:rsidDel="00713F58" w:rsidRDefault="00713F58" w:rsidP="00713F58">
            <w:pPr>
              <w:spacing w:before="120" w:after="0"/>
              <w:rPr>
                <w:del w:id="1902" w:author="admin" w:date="2021-08-23T21:48:00Z"/>
                <w:rFonts w:eastAsia="Times New Roman"/>
              </w:rPr>
            </w:pPr>
            <w:del w:id="1903" w:author="admin" w:date="2021-08-23T21:48:00Z">
              <w:r w:rsidRPr="00522F50" w:rsidDel="00713F58">
                <w:rPr>
                  <w:rFonts w:eastAsia="Times New Roman"/>
                </w:rPr>
                <w:delText> </w:delText>
              </w:r>
            </w:del>
          </w:p>
        </w:tc>
      </w:tr>
      <w:tr w:rsidR="00713F58" w:rsidRPr="00522F50" w14:paraId="48FF2F1B" w14:textId="77777777" w:rsidTr="00E84233">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611C747E" w14:textId="77777777" w:rsidR="00713F58" w:rsidRPr="00522F50" w:rsidRDefault="00713F58" w:rsidP="00713F58">
            <w:pPr>
              <w:spacing w:before="120" w:after="0"/>
              <w:rPr>
                <w:rFonts w:eastAsia="Times New Roman"/>
              </w:rPr>
            </w:pPr>
            <w:r>
              <w:rPr>
                <w:rFonts w:eastAsia="Times New Roman"/>
              </w:rPr>
              <w:t>59</w:t>
            </w:r>
          </w:p>
        </w:tc>
        <w:tc>
          <w:tcPr>
            <w:tcW w:w="2010" w:type="dxa"/>
            <w:tcBorders>
              <w:top w:val="nil"/>
              <w:left w:val="nil"/>
              <w:bottom w:val="single" w:sz="4" w:space="0" w:color="auto"/>
              <w:right w:val="single" w:sz="4" w:space="0" w:color="auto"/>
            </w:tcBorders>
            <w:shd w:val="clear" w:color="auto" w:fill="auto"/>
            <w:noWrap/>
            <w:vAlign w:val="bottom"/>
            <w:hideMark/>
          </w:tcPr>
          <w:p w14:paraId="1BADF651" w14:textId="77777777" w:rsidR="00713F58" w:rsidRDefault="00713F58" w:rsidP="00713F58">
            <w:pPr>
              <w:spacing w:before="120" w:after="0"/>
            </w:pPr>
            <w:r w:rsidRPr="006A4ECE">
              <w:rPr>
                <w:rFonts w:eastAsia="Times New Roman"/>
              </w:rPr>
              <w:t>Time In Force</w:t>
            </w:r>
          </w:p>
        </w:tc>
        <w:tc>
          <w:tcPr>
            <w:tcW w:w="3420" w:type="dxa"/>
            <w:tcBorders>
              <w:top w:val="nil"/>
              <w:left w:val="nil"/>
              <w:bottom w:val="single" w:sz="4" w:space="0" w:color="auto"/>
              <w:right w:val="single" w:sz="4" w:space="0" w:color="auto"/>
            </w:tcBorders>
            <w:shd w:val="clear" w:color="auto" w:fill="auto"/>
            <w:noWrap/>
            <w:vAlign w:val="bottom"/>
            <w:hideMark/>
          </w:tcPr>
          <w:p w14:paraId="7BCF5485" w14:textId="77777777" w:rsidR="00713F58" w:rsidRPr="00522F50" w:rsidRDefault="00713F58" w:rsidP="00713F58">
            <w:pPr>
              <w:spacing w:before="120" w:after="0"/>
              <w:rPr>
                <w:rFonts w:eastAsia="Times New Roman"/>
              </w:rPr>
            </w:pPr>
          </w:p>
        </w:tc>
        <w:tc>
          <w:tcPr>
            <w:tcW w:w="2898" w:type="dxa"/>
            <w:tcBorders>
              <w:top w:val="nil"/>
              <w:left w:val="nil"/>
              <w:bottom w:val="single" w:sz="4" w:space="0" w:color="auto"/>
              <w:right w:val="single" w:sz="4" w:space="0" w:color="auto"/>
            </w:tcBorders>
            <w:shd w:val="clear" w:color="auto" w:fill="auto"/>
            <w:noWrap/>
            <w:vAlign w:val="bottom"/>
            <w:hideMark/>
          </w:tcPr>
          <w:p w14:paraId="5BEA5D03" w14:textId="77777777" w:rsidR="00713F58" w:rsidRPr="00522F50" w:rsidRDefault="00713F58" w:rsidP="00713F58">
            <w:pPr>
              <w:spacing w:before="120" w:after="0"/>
              <w:rPr>
                <w:rFonts w:eastAsia="Times New Roman"/>
              </w:rPr>
            </w:pPr>
          </w:p>
        </w:tc>
      </w:tr>
      <w:tr w:rsidR="00713F58" w:rsidRPr="00522F50" w14:paraId="6BE3F780" w14:textId="77777777" w:rsidTr="00713F58">
        <w:trPr>
          <w:trHeight w:val="300"/>
          <w:ins w:id="1904" w:author="admin" w:date="2021-08-23T21:48:00Z"/>
        </w:trPr>
        <w:tc>
          <w:tcPr>
            <w:tcW w:w="1050" w:type="dxa"/>
            <w:tcBorders>
              <w:top w:val="nil"/>
              <w:left w:val="single" w:sz="4" w:space="0" w:color="auto"/>
              <w:bottom w:val="single" w:sz="4" w:space="0" w:color="auto"/>
              <w:right w:val="single" w:sz="4" w:space="0" w:color="auto"/>
            </w:tcBorders>
            <w:shd w:val="clear" w:color="auto" w:fill="auto"/>
            <w:noWrap/>
            <w:vAlign w:val="bottom"/>
          </w:tcPr>
          <w:p w14:paraId="2FE3342A" w14:textId="21739782" w:rsidR="00713F58" w:rsidRPr="00522F50" w:rsidRDefault="00713F58" w:rsidP="00713F58">
            <w:pPr>
              <w:spacing w:before="120" w:after="0"/>
              <w:rPr>
                <w:ins w:id="1905" w:author="admin" w:date="2021-08-23T21:48:00Z"/>
                <w:rFonts w:eastAsia="Times New Roman"/>
              </w:rPr>
            </w:pPr>
            <w:ins w:id="1906" w:author="admin" w:date="2021-08-23T21:48:00Z">
              <w:r>
                <w:rPr>
                  <w:rFonts w:eastAsia="Times New Roman"/>
                </w:rPr>
                <w:t>60</w:t>
              </w:r>
            </w:ins>
          </w:p>
        </w:tc>
        <w:tc>
          <w:tcPr>
            <w:tcW w:w="2010" w:type="dxa"/>
            <w:tcBorders>
              <w:top w:val="nil"/>
              <w:left w:val="nil"/>
              <w:bottom w:val="single" w:sz="4" w:space="0" w:color="auto"/>
              <w:right w:val="single" w:sz="4" w:space="0" w:color="auto"/>
            </w:tcBorders>
            <w:shd w:val="clear" w:color="auto" w:fill="auto"/>
            <w:noWrap/>
          </w:tcPr>
          <w:p w14:paraId="3A54F3D1" w14:textId="4C310E41" w:rsidR="00713F58" w:rsidRDefault="00713F58" w:rsidP="00713F58">
            <w:pPr>
              <w:spacing w:before="120" w:after="0"/>
              <w:rPr>
                <w:ins w:id="1907" w:author="admin" w:date="2021-08-23T21:48:00Z"/>
              </w:rPr>
            </w:pPr>
            <w:ins w:id="1908" w:author="admin" w:date="2021-08-23T21:50:00Z">
              <w:r>
                <w:rPr>
                  <w:rFonts w:eastAsia="Times New Roman"/>
                  <w:highlight w:val="yellow"/>
                </w:rPr>
                <w:t>TransactTime</w:t>
              </w:r>
            </w:ins>
          </w:p>
        </w:tc>
        <w:tc>
          <w:tcPr>
            <w:tcW w:w="3420" w:type="dxa"/>
            <w:tcBorders>
              <w:top w:val="nil"/>
              <w:left w:val="nil"/>
              <w:bottom w:val="single" w:sz="4" w:space="0" w:color="auto"/>
              <w:right w:val="single" w:sz="4" w:space="0" w:color="auto"/>
            </w:tcBorders>
            <w:shd w:val="clear" w:color="auto" w:fill="auto"/>
            <w:noWrap/>
          </w:tcPr>
          <w:p w14:paraId="681A7A7B" w14:textId="10FCA164" w:rsidR="00713F58" w:rsidRPr="00522F50" w:rsidRDefault="00713F58" w:rsidP="00713F58">
            <w:pPr>
              <w:spacing w:before="120" w:after="0"/>
              <w:rPr>
                <w:ins w:id="1909" w:author="admin" w:date="2021-08-23T21:48:00Z"/>
                <w:rFonts w:eastAsia="Times New Roman"/>
              </w:rPr>
            </w:pPr>
            <w:ins w:id="1910" w:author="admin" w:date="2021-08-23T21:50:00Z">
              <w:r>
                <w:rPr>
                  <w:rFonts w:eastAsia="Times New Roman"/>
                </w:rPr>
                <w:t xml:space="preserve">Ví dụ: </w:t>
              </w:r>
              <w:r w:rsidRPr="00B71771">
                <w:rPr>
                  <w:rFonts w:eastAsia="Times New Roman"/>
                </w:rPr>
                <w:t>20210720-04:19:46.527</w:t>
              </w:r>
            </w:ins>
          </w:p>
        </w:tc>
        <w:tc>
          <w:tcPr>
            <w:tcW w:w="2898" w:type="dxa"/>
            <w:tcBorders>
              <w:top w:val="nil"/>
              <w:left w:val="nil"/>
              <w:bottom w:val="single" w:sz="4" w:space="0" w:color="auto"/>
              <w:right w:val="single" w:sz="4" w:space="0" w:color="auto"/>
            </w:tcBorders>
            <w:shd w:val="clear" w:color="auto" w:fill="auto"/>
            <w:noWrap/>
          </w:tcPr>
          <w:p w14:paraId="5AD9AD8E" w14:textId="46C841A2" w:rsidR="00713F58" w:rsidRPr="00522F50" w:rsidRDefault="00713F58" w:rsidP="00713F58">
            <w:pPr>
              <w:spacing w:before="120" w:after="0"/>
              <w:rPr>
                <w:ins w:id="1911" w:author="admin" w:date="2021-08-23T21:48:00Z"/>
                <w:rFonts w:eastAsia="Times New Roman"/>
              </w:rPr>
            </w:pPr>
            <w:ins w:id="1912" w:author="admin" w:date="2021-08-23T21:50:00Z">
              <w:r>
                <w:rPr>
                  <w:rFonts w:eastAsia="Times New Roman"/>
                  <w:highlight w:val="yellow"/>
                </w:rPr>
                <w:t>Thời gian đặt lệnh</w:t>
              </w:r>
            </w:ins>
          </w:p>
        </w:tc>
      </w:tr>
      <w:tr w:rsidR="00713F58" w:rsidRPr="00522F50" w:rsidDel="00713F58" w14:paraId="2351A71F" w14:textId="4A364EF9" w:rsidTr="00E84233">
        <w:trPr>
          <w:trHeight w:val="300"/>
          <w:del w:id="1913" w:author="admin" w:date="2021-08-23T21:48:00Z"/>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00BEF1AF" w14:textId="2E199BFA" w:rsidR="00713F58" w:rsidRPr="00522F50" w:rsidDel="00713F58" w:rsidRDefault="00713F58" w:rsidP="00713F58">
            <w:pPr>
              <w:spacing w:before="120" w:after="0"/>
              <w:rPr>
                <w:del w:id="1914" w:author="admin" w:date="2021-08-23T21:48:00Z"/>
                <w:rFonts w:eastAsia="Times New Roman"/>
              </w:rPr>
            </w:pPr>
            <w:del w:id="1915" w:author="admin" w:date="2021-08-23T21:48:00Z">
              <w:r w:rsidRPr="00522F50" w:rsidDel="00713F58">
                <w:rPr>
                  <w:rFonts w:eastAsia="Times New Roman"/>
                </w:rPr>
                <w:delText>103</w:delText>
              </w:r>
            </w:del>
          </w:p>
        </w:tc>
        <w:tc>
          <w:tcPr>
            <w:tcW w:w="2010" w:type="dxa"/>
            <w:tcBorders>
              <w:top w:val="nil"/>
              <w:left w:val="nil"/>
              <w:bottom w:val="single" w:sz="4" w:space="0" w:color="auto"/>
              <w:right w:val="single" w:sz="4" w:space="0" w:color="auto"/>
            </w:tcBorders>
            <w:shd w:val="clear" w:color="auto" w:fill="auto"/>
            <w:noWrap/>
            <w:vAlign w:val="bottom"/>
            <w:hideMark/>
          </w:tcPr>
          <w:p w14:paraId="384A7601" w14:textId="0A4C1ACD" w:rsidR="00713F58" w:rsidRPr="00522F50" w:rsidDel="00713F58" w:rsidRDefault="00713F58" w:rsidP="00713F58">
            <w:pPr>
              <w:spacing w:before="120" w:after="0"/>
              <w:rPr>
                <w:del w:id="1916" w:author="admin" w:date="2021-08-23T21:48:00Z"/>
                <w:rFonts w:eastAsia="Times New Roman"/>
              </w:rPr>
            </w:pPr>
            <w:del w:id="1917" w:author="admin" w:date="2021-08-23T21:48:00Z">
              <w:r w:rsidDel="00713F58">
                <w:fldChar w:fldCharType="begin"/>
              </w:r>
              <w:r w:rsidDel="00713F58">
                <w:delInstrText xml:space="preserve"> HYPERLINK "http://www.fixtradingcommunity.org/FIXimate/FIXimate3.0/en/FIX.4.4/tag103.html" \t "tagFrame" </w:delInstrText>
              </w:r>
              <w:r w:rsidDel="00713F58">
                <w:fldChar w:fldCharType="separate"/>
              </w:r>
              <w:r w:rsidRPr="00522F50" w:rsidDel="00713F58">
                <w:rPr>
                  <w:rStyle w:val="Hyperlink"/>
                  <w:color w:val="auto"/>
                </w:rPr>
                <w:delText>OrdRejReason</w:delText>
              </w:r>
              <w:r w:rsidDel="00713F58">
                <w:rPr>
                  <w:rStyle w:val="Hyperlink"/>
                  <w:color w:val="auto"/>
                </w:rPr>
                <w:fldChar w:fldCharType="end"/>
              </w:r>
            </w:del>
          </w:p>
        </w:tc>
        <w:tc>
          <w:tcPr>
            <w:tcW w:w="3420" w:type="dxa"/>
            <w:tcBorders>
              <w:top w:val="nil"/>
              <w:left w:val="nil"/>
              <w:bottom w:val="single" w:sz="4" w:space="0" w:color="auto"/>
              <w:right w:val="single" w:sz="4" w:space="0" w:color="auto"/>
            </w:tcBorders>
            <w:shd w:val="clear" w:color="auto" w:fill="auto"/>
            <w:noWrap/>
            <w:vAlign w:val="bottom"/>
            <w:hideMark/>
          </w:tcPr>
          <w:p w14:paraId="1B9DDD62" w14:textId="24ACD376" w:rsidR="00713F58" w:rsidRPr="00522F50" w:rsidDel="00713F58" w:rsidRDefault="00713F58" w:rsidP="00713F58">
            <w:pPr>
              <w:spacing w:before="120" w:after="0"/>
              <w:rPr>
                <w:del w:id="1918" w:author="admin" w:date="2021-08-23T21:48:00Z"/>
                <w:rFonts w:eastAsia="Times New Roman"/>
              </w:rPr>
            </w:pPr>
          </w:p>
        </w:tc>
        <w:tc>
          <w:tcPr>
            <w:tcW w:w="2898" w:type="dxa"/>
            <w:tcBorders>
              <w:top w:val="nil"/>
              <w:left w:val="nil"/>
              <w:bottom w:val="single" w:sz="4" w:space="0" w:color="auto"/>
              <w:right w:val="single" w:sz="4" w:space="0" w:color="auto"/>
            </w:tcBorders>
            <w:shd w:val="clear" w:color="auto" w:fill="auto"/>
            <w:noWrap/>
            <w:vAlign w:val="bottom"/>
            <w:hideMark/>
          </w:tcPr>
          <w:p w14:paraId="1242AF74" w14:textId="1539170F" w:rsidR="00713F58" w:rsidRPr="00522F50" w:rsidDel="00713F58" w:rsidRDefault="00713F58" w:rsidP="00713F58">
            <w:pPr>
              <w:spacing w:before="120" w:after="0"/>
              <w:rPr>
                <w:del w:id="1919" w:author="admin" w:date="2021-08-23T21:48:00Z"/>
                <w:rFonts w:eastAsia="Times New Roman"/>
              </w:rPr>
            </w:pPr>
          </w:p>
        </w:tc>
      </w:tr>
      <w:tr w:rsidR="00713F58" w:rsidRPr="00522F50" w14:paraId="192FDD3A" w14:textId="77777777" w:rsidTr="00713F58">
        <w:trPr>
          <w:trHeight w:val="300"/>
        </w:trPr>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0E8509A9" w14:textId="77777777" w:rsidR="00713F58" w:rsidRPr="00522F50" w:rsidRDefault="00713F58" w:rsidP="00713F58">
            <w:pPr>
              <w:spacing w:before="120" w:after="0"/>
              <w:rPr>
                <w:rFonts w:eastAsia="Times New Roman"/>
              </w:rPr>
            </w:pPr>
            <w:r w:rsidRPr="00522F50">
              <w:rPr>
                <w:rFonts w:eastAsia="Times New Roman"/>
              </w:rPr>
              <w:t>150</w:t>
            </w:r>
          </w:p>
        </w:tc>
        <w:tc>
          <w:tcPr>
            <w:tcW w:w="2010" w:type="dxa"/>
            <w:tcBorders>
              <w:top w:val="nil"/>
              <w:left w:val="nil"/>
              <w:bottom w:val="single" w:sz="4" w:space="0" w:color="auto"/>
              <w:right w:val="single" w:sz="4" w:space="0" w:color="auto"/>
            </w:tcBorders>
            <w:shd w:val="clear" w:color="auto" w:fill="auto"/>
            <w:noWrap/>
            <w:vAlign w:val="bottom"/>
            <w:hideMark/>
          </w:tcPr>
          <w:p w14:paraId="20D0511E" w14:textId="77777777" w:rsidR="00713F58" w:rsidRPr="00522F50" w:rsidRDefault="00FD67E7" w:rsidP="00713F58">
            <w:pPr>
              <w:spacing w:before="120" w:after="0"/>
              <w:rPr>
                <w:rFonts w:eastAsia="Times New Roman"/>
              </w:rPr>
            </w:pPr>
            <w:hyperlink r:id="rId133" w:tgtFrame="tagFrame" w:history="1">
              <w:r w:rsidR="00713F58" w:rsidRPr="00522F50">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2C4B2A1" w14:textId="77777777" w:rsidR="00713F58" w:rsidRPr="00522F50" w:rsidRDefault="00713F58" w:rsidP="00713F58">
            <w:pPr>
              <w:spacing w:before="120" w:after="0"/>
              <w:rPr>
                <w:rFonts w:eastAsia="Times New Roman"/>
              </w:rPr>
            </w:pPr>
            <w:r>
              <w:t>5</w:t>
            </w:r>
            <w:r w:rsidRPr="00522F50">
              <w:t xml:space="preserve"> = </w:t>
            </w:r>
            <w:r>
              <w:t>Replaced</w:t>
            </w:r>
          </w:p>
        </w:tc>
        <w:tc>
          <w:tcPr>
            <w:tcW w:w="2898" w:type="dxa"/>
            <w:tcBorders>
              <w:top w:val="nil"/>
              <w:left w:val="nil"/>
              <w:bottom w:val="single" w:sz="4" w:space="0" w:color="auto"/>
              <w:right w:val="single" w:sz="4" w:space="0" w:color="auto"/>
            </w:tcBorders>
            <w:shd w:val="clear" w:color="auto" w:fill="auto"/>
            <w:noWrap/>
            <w:vAlign w:val="bottom"/>
            <w:hideMark/>
          </w:tcPr>
          <w:p w14:paraId="7F05B64E"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2B0393CC" w14:textId="77777777" w:rsidTr="00713F58">
        <w:trPr>
          <w:trHeight w:val="395"/>
        </w:trPr>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6BC88" w14:textId="77777777" w:rsidR="00713F58" w:rsidRPr="00522F50" w:rsidRDefault="00713F58" w:rsidP="00713F58">
            <w:pPr>
              <w:spacing w:before="120" w:after="0"/>
              <w:rPr>
                <w:rFonts w:eastAsia="Times New Roman"/>
              </w:rPr>
            </w:pPr>
            <w:r w:rsidRPr="00522F50">
              <w:rPr>
                <w:rFonts w:eastAsia="Times New Roman"/>
              </w:rPr>
              <w:t>151</w:t>
            </w:r>
          </w:p>
        </w:tc>
        <w:tc>
          <w:tcPr>
            <w:tcW w:w="2010" w:type="dxa"/>
            <w:tcBorders>
              <w:top w:val="single" w:sz="4" w:space="0" w:color="auto"/>
              <w:left w:val="nil"/>
              <w:bottom w:val="single" w:sz="4" w:space="0" w:color="auto"/>
              <w:right w:val="single" w:sz="4" w:space="0" w:color="auto"/>
            </w:tcBorders>
            <w:shd w:val="clear" w:color="auto" w:fill="auto"/>
            <w:noWrap/>
            <w:vAlign w:val="bottom"/>
            <w:hideMark/>
          </w:tcPr>
          <w:p w14:paraId="20BB8BAB" w14:textId="77777777" w:rsidR="00713F58" w:rsidRPr="00522F50" w:rsidRDefault="00FD67E7" w:rsidP="00713F58">
            <w:pPr>
              <w:spacing w:before="120" w:after="0"/>
              <w:rPr>
                <w:rFonts w:eastAsia="Times New Roman"/>
              </w:rPr>
            </w:pPr>
            <w:hyperlink r:id="rId134" w:tgtFrame="tagFrame" w:history="1">
              <w:r w:rsidR="00713F58" w:rsidRPr="00522F50">
                <w:rPr>
                  <w:rFonts w:eastAsia="Times New Roman"/>
                </w:rPr>
                <w:t>LeavesQty</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55E9E5ED" w14:textId="77777777" w:rsidR="00713F58" w:rsidRPr="00522F50" w:rsidRDefault="00713F58" w:rsidP="00713F58">
            <w:pPr>
              <w:spacing w:before="120" w:after="0"/>
              <w:rPr>
                <w:rFonts w:eastAsia="Times New Roman"/>
              </w:rPr>
            </w:pPr>
            <w:r w:rsidRPr="00522F50">
              <w:rPr>
                <w:rFonts w:eastAsia="Times New Roman"/>
              </w:rPr>
              <w:t> </w:t>
            </w:r>
            <w:r>
              <w:rPr>
                <w:rFonts w:eastAsia="Times New Roman"/>
              </w:rPr>
              <w:t>= New Quantity (38) –CumQty(14)</w:t>
            </w:r>
          </w:p>
        </w:tc>
        <w:tc>
          <w:tcPr>
            <w:tcW w:w="2898" w:type="dxa"/>
            <w:tcBorders>
              <w:top w:val="single" w:sz="4" w:space="0" w:color="auto"/>
              <w:left w:val="nil"/>
              <w:bottom w:val="single" w:sz="4" w:space="0" w:color="auto"/>
              <w:right w:val="single" w:sz="4" w:space="0" w:color="auto"/>
            </w:tcBorders>
            <w:shd w:val="clear" w:color="auto" w:fill="auto"/>
            <w:noWrap/>
            <w:vAlign w:val="bottom"/>
            <w:hideMark/>
          </w:tcPr>
          <w:p w14:paraId="0926A7E4" w14:textId="77777777" w:rsidR="00713F58" w:rsidRPr="00522F50" w:rsidRDefault="00713F58" w:rsidP="00713F58">
            <w:pPr>
              <w:spacing w:before="120" w:after="0"/>
              <w:rPr>
                <w:rFonts w:eastAsia="Times New Roman"/>
              </w:rPr>
            </w:pPr>
            <w:r w:rsidRPr="00522F50">
              <w:rPr>
                <w:rFonts w:eastAsia="Times New Roman"/>
              </w:rPr>
              <w:t> </w:t>
            </w:r>
          </w:p>
        </w:tc>
      </w:tr>
      <w:tr w:rsidR="00713F58" w:rsidRPr="00522F50" w14:paraId="46B3D8FF" w14:textId="77777777" w:rsidTr="00713F58">
        <w:trPr>
          <w:trHeight w:val="395"/>
          <w:ins w:id="1920" w:author="admin" w:date="2021-08-23T21:48:00Z"/>
        </w:trPr>
        <w:tc>
          <w:tcPr>
            <w:tcW w:w="1050" w:type="dxa"/>
            <w:tcBorders>
              <w:top w:val="single" w:sz="4" w:space="0" w:color="auto"/>
              <w:left w:val="single" w:sz="4" w:space="0" w:color="auto"/>
              <w:bottom w:val="single" w:sz="4" w:space="0" w:color="auto"/>
              <w:right w:val="single" w:sz="4" w:space="0" w:color="auto"/>
            </w:tcBorders>
            <w:shd w:val="clear" w:color="auto" w:fill="auto"/>
            <w:noWrap/>
          </w:tcPr>
          <w:p w14:paraId="62A3F083" w14:textId="58AFEC3E" w:rsidR="00713F58" w:rsidRPr="00522F50" w:rsidRDefault="00713F58" w:rsidP="00713F58">
            <w:pPr>
              <w:spacing w:before="120" w:after="0"/>
              <w:rPr>
                <w:ins w:id="1921" w:author="admin" w:date="2021-08-23T21:48:00Z"/>
                <w:rFonts w:eastAsia="Times New Roman"/>
              </w:rPr>
            </w:pPr>
            <w:ins w:id="1922" w:author="admin" w:date="2021-08-23T21:49:00Z">
              <w:r>
                <w:rPr>
                  <w:rFonts w:eastAsia="Times New Roman"/>
                </w:rPr>
                <w:t>336</w:t>
              </w:r>
            </w:ins>
          </w:p>
        </w:tc>
        <w:tc>
          <w:tcPr>
            <w:tcW w:w="2010" w:type="dxa"/>
            <w:tcBorders>
              <w:top w:val="single" w:sz="4" w:space="0" w:color="auto"/>
              <w:left w:val="nil"/>
              <w:bottom w:val="single" w:sz="4" w:space="0" w:color="auto"/>
              <w:right w:val="single" w:sz="4" w:space="0" w:color="auto"/>
            </w:tcBorders>
            <w:shd w:val="clear" w:color="auto" w:fill="auto"/>
            <w:noWrap/>
          </w:tcPr>
          <w:p w14:paraId="464EAA02" w14:textId="77777777" w:rsidR="00713F58" w:rsidRDefault="00713F58" w:rsidP="00713F58">
            <w:pPr>
              <w:spacing w:before="120" w:after="0"/>
              <w:rPr>
                <w:ins w:id="1923" w:author="admin" w:date="2021-08-23T21:48:00Z"/>
              </w:rPr>
            </w:pPr>
          </w:p>
        </w:tc>
        <w:tc>
          <w:tcPr>
            <w:tcW w:w="3420" w:type="dxa"/>
            <w:tcBorders>
              <w:top w:val="single" w:sz="4" w:space="0" w:color="auto"/>
              <w:left w:val="nil"/>
              <w:bottom w:val="single" w:sz="4" w:space="0" w:color="auto"/>
              <w:right w:val="single" w:sz="4" w:space="0" w:color="auto"/>
            </w:tcBorders>
            <w:shd w:val="clear" w:color="auto" w:fill="auto"/>
            <w:noWrap/>
          </w:tcPr>
          <w:p w14:paraId="52DCDCBA" w14:textId="7006DE56" w:rsidR="00713F58" w:rsidRPr="00522F50" w:rsidRDefault="00713F58" w:rsidP="00713F58">
            <w:pPr>
              <w:spacing w:before="120" w:after="0"/>
              <w:rPr>
                <w:ins w:id="1924" w:author="admin" w:date="2021-08-23T21:48:00Z"/>
                <w:rFonts w:eastAsia="Times New Roman"/>
              </w:rPr>
            </w:pPr>
            <w:ins w:id="1925" w:author="admin" w:date="2021-08-23T21:49:00Z">
              <w:r>
                <w:rPr>
                  <w:rFonts w:eastAsia="Times New Roman"/>
                </w:rPr>
                <w:t>1-HSX, 2-HNX, 3-Upcom</w:t>
              </w:r>
            </w:ins>
          </w:p>
        </w:tc>
        <w:tc>
          <w:tcPr>
            <w:tcW w:w="2898" w:type="dxa"/>
            <w:tcBorders>
              <w:top w:val="single" w:sz="4" w:space="0" w:color="auto"/>
              <w:left w:val="nil"/>
              <w:bottom w:val="single" w:sz="4" w:space="0" w:color="auto"/>
              <w:right w:val="single" w:sz="4" w:space="0" w:color="auto"/>
            </w:tcBorders>
            <w:shd w:val="clear" w:color="auto" w:fill="auto"/>
            <w:noWrap/>
          </w:tcPr>
          <w:p w14:paraId="7E0CA8C7" w14:textId="528C84F3" w:rsidR="00713F58" w:rsidRPr="00522F50" w:rsidRDefault="00713F58" w:rsidP="00713F58">
            <w:pPr>
              <w:spacing w:before="120" w:after="0"/>
              <w:rPr>
                <w:ins w:id="1926" w:author="admin" w:date="2021-08-23T21:48:00Z"/>
                <w:rFonts w:eastAsia="Times New Roman"/>
              </w:rPr>
            </w:pPr>
            <w:ins w:id="1927" w:author="admin" w:date="2021-08-23T21:49:00Z">
              <w:r w:rsidRPr="00535042">
                <w:rPr>
                  <w:rFonts w:eastAsia="Times New Roman"/>
                </w:rPr>
                <w:t xml:space="preserve">Phiên giao dịch </w:t>
              </w:r>
            </w:ins>
          </w:p>
        </w:tc>
      </w:tr>
      <w:tr w:rsidR="00713F58" w:rsidRPr="00522F50" w14:paraId="62D4F1C0" w14:textId="77777777" w:rsidTr="00713F58">
        <w:trPr>
          <w:trHeight w:val="395"/>
          <w:ins w:id="1928" w:author="admin" w:date="2021-08-23T21:48:00Z"/>
        </w:trPr>
        <w:tc>
          <w:tcPr>
            <w:tcW w:w="1050" w:type="dxa"/>
            <w:tcBorders>
              <w:top w:val="single" w:sz="4" w:space="0" w:color="auto"/>
              <w:left w:val="single" w:sz="4" w:space="0" w:color="auto"/>
              <w:bottom w:val="single" w:sz="4" w:space="0" w:color="auto"/>
              <w:right w:val="single" w:sz="4" w:space="0" w:color="auto"/>
            </w:tcBorders>
            <w:shd w:val="clear" w:color="auto" w:fill="auto"/>
            <w:noWrap/>
          </w:tcPr>
          <w:p w14:paraId="7C988E77" w14:textId="73D533EB" w:rsidR="00713F58" w:rsidRPr="00522F50" w:rsidRDefault="00713F58" w:rsidP="00713F58">
            <w:pPr>
              <w:spacing w:before="120" w:after="0"/>
              <w:rPr>
                <w:ins w:id="1929" w:author="admin" w:date="2021-08-23T21:48:00Z"/>
                <w:rFonts w:eastAsia="Times New Roman"/>
              </w:rPr>
            </w:pPr>
            <w:ins w:id="1930" w:author="admin" w:date="2021-08-23T21:49:00Z">
              <w:r>
                <w:rPr>
                  <w:rFonts w:eastAsia="Times New Roman"/>
                </w:rPr>
                <w:t>376</w:t>
              </w:r>
            </w:ins>
          </w:p>
        </w:tc>
        <w:tc>
          <w:tcPr>
            <w:tcW w:w="2010" w:type="dxa"/>
            <w:tcBorders>
              <w:top w:val="single" w:sz="4" w:space="0" w:color="auto"/>
              <w:left w:val="nil"/>
              <w:bottom w:val="single" w:sz="4" w:space="0" w:color="auto"/>
              <w:right w:val="single" w:sz="4" w:space="0" w:color="auto"/>
            </w:tcBorders>
            <w:shd w:val="clear" w:color="auto" w:fill="auto"/>
            <w:noWrap/>
          </w:tcPr>
          <w:p w14:paraId="039E77A6" w14:textId="77777777" w:rsidR="00713F58" w:rsidRDefault="00713F58" w:rsidP="00713F58">
            <w:pPr>
              <w:spacing w:before="120" w:after="0"/>
              <w:rPr>
                <w:ins w:id="1931" w:author="admin" w:date="2021-08-23T21:48:00Z"/>
              </w:rPr>
            </w:pPr>
          </w:p>
        </w:tc>
        <w:tc>
          <w:tcPr>
            <w:tcW w:w="3420" w:type="dxa"/>
            <w:tcBorders>
              <w:top w:val="single" w:sz="4" w:space="0" w:color="auto"/>
              <w:left w:val="nil"/>
              <w:bottom w:val="single" w:sz="4" w:space="0" w:color="auto"/>
              <w:right w:val="single" w:sz="4" w:space="0" w:color="auto"/>
            </w:tcBorders>
            <w:shd w:val="clear" w:color="auto" w:fill="auto"/>
            <w:noWrap/>
          </w:tcPr>
          <w:p w14:paraId="7160DE10" w14:textId="5535AFD0" w:rsidR="00713F58" w:rsidRPr="00522F50" w:rsidRDefault="00713F58" w:rsidP="00713F58">
            <w:pPr>
              <w:spacing w:before="120" w:after="0"/>
              <w:rPr>
                <w:ins w:id="1932" w:author="admin" w:date="2021-08-23T21:48:00Z"/>
                <w:rFonts w:eastAsia="Times New Roman"/>
              </w:rPr>
            </w:pPr>
            <w:ins w:id="1933" w:author="admin" w:date="2021-08-23T21:49:00Z">
              <w:r w:rsidRPr="00FD2291">
                <w:rPr>
                  <w:rFonts w:eastAsia="Times New Roman"/>
                </w:rPr>
                <w:t>fomat account,khối lượng đặt,type</w:t>
              </w:r>
            </w:ins>
          </w:p>
        </w:tc>
        <w:tc>
          <w:tcPr>
            <w:tcW w:w="2898" w:type="dxa"/>
            <w:tcBorders>
              <w:top w:val="single" w:sz="4" w:space="0" w:color="auto"/>
              <w:left w:val="nil"/>
              <w:bottom w:val="single" w:sz="4" w:space="0" w:color="auto"/>
              <w:right w:val="single" w:sz="4" w:space="0" w:color="auto"/>
            </w:tcBorders>
            <w:shd w:val="clear" w:color="auto" w:fill="auto"/>
            <w:noWrap/>
          </w:tcPr>
          <w:p w14:paraId="2C3405F2" w14:textId="07A698B4" w:rsidR="00713F58" w:rsidRPr="00522F50" w:rsidRDefault="00713F58" w:rsidP="00713F58">
            <w:pPr>
              <w:spacing w:before="120" w:after="0"/>
              <w:rPr>
                <w:ins w:id="1934" w:author="admin" w:date="2021-08-23T21:48:00Z"/>
                <w:rFonts w:eastAsia="Times New Roman"/>
              </w:rPr>
            </w:pPr>
            <w:ins w:id="1935" w:author="admin" w:date="2021-08-23T21:49:00Z">
              <w:r w:rsidRPr="00FD2291">
                <w:rPr>
                  <w:rFonts w:eastAsia="Times New Roman"/>
                </w:rPr>
                <w:t>type = 2 với loại MS - Bán cầm cố, còn lại type = 1</w:t>
              </w:r>
            </w:ins>
          </w:p>
        </w:tc>
      </w:tr>
      <w:tr w:rsidR="00713F58" w:rsidRPr="00522F50" w14:paraId="53FB2E03" w14:textId="77777777" w:rsidTr="00713F58">
        <w:trPr>
          <w:trHeight w:val="395"/>
          <w:ins w:id="1936" w:author="admin" w:date="2021-08-23T21:48:00Z"/>
        </w:trPr>
        <w:tc>
          <w:tcPr>
            <w:tcW w:w="1050" w:type="dxa"/>
            <w:tcBorders>
              <w:top w:val="single" w:sz="4" w:space="0" w:color="auto"/>
              <w:left w:val="single" w:sz="4" w:space="0" w:color="auto"/>
              <w:bottom w:val="single" w:sz="4" w:space="0" w:color="auto"/>
              <w:right w:val="single" w:sz="4" w:space="0" w:color="auto"/>
            </w:tcBorders>
            <w:shd w:val="clear" w:color="auto" w:fill="auto"/>
            <w:noWrap/>
          </w:tcPr>
          <w:p w14:paraId="1E4B2E9D" w14:textId="23F46C90" w:rsidR="00713F58" w:rsidRPr="00522F50" w:rsidRDefault="00713F58" w:rsidP="00713F58">
            <w:pPr>
              <w:spacing w:before="120" w:after="0"/>
              <w:rPr>
                <w:ins w:id="1937" w:author="admin" w:date="2021-08-23T21:48:00Z"/>
                <w:rFonts w:eastAsia="Times New Roman"/>
              </w:rPr>
            </w:pPr>
            <w:ins w:id="1938" w:author="admin" w:date="2021-08-23T21:49:00Z">
              <w:r>
                <w:rPr>
                  <w:rFonts w:eastAsia="Times New Roman"/>
                </w:rPr>
                <w:t>652</w:t>
              </w:r>
            </w:ins>
          </w:p>
        </w:tc>
        <w:tc>
          <w:tcPr>
            <w:tcW w:w="2010" w:type="dxa"/>
            <w:tcBorders>
              <w:top w:val="single" w:sz="4" w:space="0" w:color="auto"/>
              <w:left w:val="nil"/>
              <w:bottom w:val="single" w:sz="4" w:space="0" w:color="auto"/>
              <w:right w:val="single" w:sz="4" w:space="0" w:color="auto"/>
            </w:tcBorders>
            <w:shd w:val="clear" w:color="auto" w:fill="auto"/>
            <w:noWrap/>
          </w:tcPr>
          <w:p w14:paraId="45480B09" w14:textId="77777777" w:rsidR="00713F58" w:rsidRDefault="00713F58" w:rsidP="00713F58">
            <w:pPr>
              <w:spacing w:before="120" w:after="0"/>
              <w:rPr>
                <w:ins w:id="1939" w:author="admin" w:date="2021-08-23T21:48:00Z"/>
              </w:rPr>
            </w:pPr>
          </w:p>
        </w:tc>
        <w:tc>
          <w:tcPr>
            <w:tcW w:w="3420" w:type="dxa"/>
            <w:tcBorders>
              <w:top w:val="single" w:sz="4" w:space="0" w:color="auto"/>
              <w:left w:val="nil"/>
              <w:bottom w:val="single" w:sz="4" w:space="0" w:color="auto"/>
              <w:right w:val="single" w:sz="4" w:space="0" w:color="auto"/>
            </w:tcBorders>
            <w:shd w:val="clear" w:color="auto" w:fill="auto"/>
            <w:noWrap/>
          </w:tcPr>
          <w:p w14:paraId="77DC357A" w14:textId="110E7309" w:rsidR="00713F58" w:rsidRPr="00522F50" w:rsidRDefault="00D259A7" w:rsidP="00713F58">
            <w:pPr>
              <w:spacing w:before="120" w:after="0"/>
              <w:rPr>
                <w:ins w:id="1940" w:author="admin" w:date="2021-08-23T21:48:00Z"/>
                <w:rFonts w:eastAsia="Times New Roman"/>
              </w:rPr>
            </w:pPr>
            <w:ins w:id="1941" w:author="admin" w:date="2021-08-23T21:54:00Z">
              <w:r w:rsidRPr="00D259A7">
                <w:rPr>
                  <w:rFonts w:eastAsia="Times New Roman"/>
                </w:rPr>
                <w:t>= Khồi lượng sửa - Khối lượng ban đầu</w:t>
              </w:r>
            </w:ins>
          </w:p>
        </w:tc>
        <w:tc>
          <w:tcPr>
            <w:tcW w:w="2898" w:type="dxa"/>
            <w:tcBorders>
              <w:top w:val="single" w:sz="4" w:space="0" w:color="auto"/>
              <w:left w:val="nil"/>
              <w:bottom w:val="single" w:sz="4" w:space="0" w:color="auto"/>
              <w:right w:val="single" w:sz="4" w:space="0" w:color="auto"/>
            </w:tcBorders>
            <w:shd w:val="clear" w:color="auto" w:fill="auto"/>
            <w:noWrap/>
          </w:tcPr>
          <w:p w14:paraId="55FC8806" w14:textId="22EB285D" w:rsidR="00713F58" w:rsidRPr="00522F50" w:rsidRDefault="00713F58" w:rsidP="00713F58">
            <w:pPr>
              <w:spacing w:before="120" w:after="0"/>
              <w:rPr>
                <w:ins w:id="1942" w:author="admin" w:date="2021-08-23T21:48:00Z"/>
                <w:rFonts w:eastAsia="Times New Roman"/>
              </w:rPr>
            </w:pPr>
          </w:p>
        </w:tc>
      </w:tr>
      <w:tr w:rsidR="00713F58" w:rsidRPr="00522F50" w14:paraId="269E963A" w14:textId="77777777" w:rsidTr="00713F58">
        <w:trPr>
          <w:trHeight w:val="395"/>
          <w:ins w:id="1943" w:author="admin" w:date="2021-08-23T21:48:00Z"/>
        </w:trPr>
        <w:tc>
          <w:tcPr>
            <w:tcW w:w="1050" w:type="dxa"/>
            <w:tcBorders>
              <w:top w:val="single" w:sz="4" w:space="0" w:color="auto"/>
              <w:left w:val="single" w:sz="4" w:space="0" w:color="auto"/>
              <w:bottom w:val="single" w:sz="4" w:space="0" w:color="auto"/>
              <w:right w:val="single" w:sz="4" w:space="0" w:color="auto"/>
            </w:tcBorders>
            <w:shd w:val="clear" w:color="auto" w:fill="auto"/>
            <w:noWrap/>
          </w:tcPr>
          <w:p w14:paraId="66210F24" w14:textId="759A1AB6" w:rsidR="00713F58" w:rsidRPr="00522F50" w:rsidRDefault="00713F58" w:rsidP="00713F58">
            <w:pPr>
              <w:spacing w:before="120" w:after="0"/>
              <w:rPr>
                <w:ins w:id="1944" w:author="admin" w:date="2021-08-23T21:48:00Z"/>
                <w:rFonts w:eastAsia="Times New Roman"/>
              </w:rPr>
            </w:pPr>
            <w:ins w:id="1945" w:author="admin" w:date="2021-08-23T21:49:00Z">
              <w:r>
                <w:rPr>
                  <w:rFonts w:eastAsia="Times New Roman"/>
                </w:rPr>
                <w:t>788</w:t>
              </w:r>
            </w:ins>
          </w:p>
        </w:tc>
        <w:tc>
          <w:tcPr>
            <w:tcW w:w="2010" w:type="dxa"/>
            <w:tcBorders>
              <w:top w:val="single" w:sz="4" w:space="0" w:color="auto"/>
              <w:left w:val="nil"/>
              <w:bottom w:val="single" w:sz="4" w:space="0" w:color="auto"/>
              <w:right w:val="single" w:sz="4" w:space="0" w:color="auto"/>
            </w:tcBorders>
            <w:shd w:val="clear" w:color="auto" w:fill="auto"/>
            <w:noWrap/>
          </w:tcPr>
          <w:p w14:paraId="1D4EC10E" w14:textId="33FFAA29" w:rsidR="00713F58" w:rsidRDefault="00713F58" w:rsidP="00713F58">
            <w:pPr>
              <w:spacing w:before="120" w:after="0"/>
              <w:rPr>
                <w:ins w:id="1946" w:author="admin" w:date="2021-08-23T21:48:00Z"/>
              </w:rPr>
            </w:pPr>
          </w:p>
        </w:tc>
        <w:tc>
          <w:tcPr>
            <w:tcW w:w="3420" w:type="dxa"/>
            <w:tcBorders>
              <w:top w:val="single" w:sz="4" w:space="0" w:color="auto"/>
              <w:left w:val="nil"/>
              <w:bottom w:val="single" w:sz="4" w:space="0" w:color="auto"/>
              <w:right w:val="single" w:sz="4" w:space="0" w:color="auto"/>
            </w:tcBorders>
            <w:shd w:val="clear" w:color="auto" w:fill="auto"/>
            <w:noWrap/>
          </w:tcPr>
          <w:p w14:paraId="7150FBEB" w14:textId="722FAC0D" w:rsidR="00713F58" w:rsidRPr="00522F50" w:rsidRDefault="00713F58" w:rsidP="00713F58">
            <w:pPr>
              <w:spacing w:before="120" w:after="0"/>
              <w:rPr>
                <w:ins w:id="1947" w:author="admin" w:date="2021-08-23T21:48:00Z"/>
                <w:rFonts w:eastAsia="Times New Roman"/>
              </w:rPr>
            </w:pPr>
            <w:ins w:id="1948" w:author="admin" w:date="2021-08-23T21:49:00Z">
              <w:r w:rsidRPr="00FD2291">
                <w:rPr>
                  <w:rFonts w:eastAsia="Times New Roman"/>
                </w:rPr>
                <w:t>1 = Overnight, 2 = Term, 3 = Flexible, 4 = Open</w:t>
              </w:r>
            </w:ins>
          </w:p>
        </w:tc>
        <w:tc>
          <w:tcPr>
            <w:tcW w:w="2898" w:type="dxa"/>
            <w:tcBorders>
              <w:top w:val="single" w:sz="4" w:space="0" w:color="auto"/>
              <w:left w:val="nil"/>
              <w:bottom w:val="single" w:sz="4" w:space="0" w:color="auto"/>
              <w:right w:val="single" w:sz="4" w:space="0" w:color="auto"/>
            </w:tcBorders>
            <w:shd w:val="clear" w:color="auto" w:fill="auto"/>
            <w:noWrap/>
          </w:tcPr>
          <w:p w14:paraId="4ADD4B4D" w14:textId="29E861AA" w:rsidR="00713F58" w:rsidRPr="00522F50" w:rsidRDefault="00713F58" w:rsidP="00713F58">
            <w:pPr>
              <w:spacing w:before="120" w:after="0"/>
              <w:rPr>
                <w:ins w:id="1949" w:author="admin" w:date="2021-08-23T21:48:00Z"/>
                <w:rFonts w:eastAsia="Times New Roman"/>
              </w:rPr>
            </w:pPr>
            <w:ins w:id="1950" w:author="admin" w:date="2021-08-23T21:49:00Z">
              <w:r w:rsidRPr="00FD2291">
                <w:rPr>
                  <w:rFonts w:eastAsia="Times New Roman"/>
                </w:rPr>
                <w:t>Loại hình vay, nếu client gửi vào tag 788 thì lấy theo giá trị của client, nếu không mặc định bằng 4</w:t>
              </w:r>
            </w:ins>
          </w:p>
        </w:tc>
      </w:tr>
      <w:tr w:rsidR="00713F58" w:rsidRPr="00522F50" w14:paraId="0015E2A1" w14:textId="77777777" w:rsidTr="00713F58">
        <w:trPr>
          <w:trHeight w:val="395"/>
          <w:ins w:id="1951" w:author="admin" w:date="2021-08-23T21:48:00Z"/>
        </w:trPr>
        <w:tc>
          <w:tcPr>
            <w:tcW w:w="1050" w:type="dxa"/>
            <w:tcBorders>
              <w:top w:val="single" w:sz="4" w:space="0" w:color="auto"/>
              <w:left w:val="single" w:sz="4" w:space="0" w:color="auto"/>
              <w:bottom w:val="single" w:sz="4" w:space="0" w:color="auto"/>
              <w:right w:val="single" w:sz="4" w:space="0" w:color="auto"/>
            </w:tcBorders>
            <w:shd w:val="clear" w:color="auto" w:fill="auto"/>
            <w:noWrap/>
          </w:tcPr>
          <w:p w14:paraId="0E913898" w14:textId="6D73911A" w:rsidR="00713F58" w:rsidRPr="00522F50" w:rsidRDefault="00713F58" w:rsidP="00713F58">
            <w:pPr>
              <w:spacing w:before="120" w:after="0"/>
              <w:rPr>
                <w:ins w:id="1952" w:author="admin" w:date="2021-08-23T21:48:00Z"/>
                <w:rFonts w:eastAsia="Times New Roman"/>
              </w:rPr>
            </w:pPr>
            <w:ins w:id="1953" w:author="admin" w:date="2021-08-23T21:49:00Z">
              <w:r>
                <w:rPr>
                  <w:rFonts w:eastAsia="Times New Roman"/>
                </w:rPr>
                <w:t>10</w:t>
              </w:r>
            </w:ins>
          </w:p>
        </w:tc>
        <w:tc>
          <w:tcPr>
            <w:tcW w:w="2010" w:type="dxa"/>
            <w:tcBorders>
              <w:top w:val="single" w:sz="4" w:space="0" w:color="auto"/>
              <w:left w:val="nil"/>
              <w:bottom w:val="single" w:sz="4" w:space="0" w:color="auto"/>
              <w:right w:val="single" w:sz="4" w:space="0" w:color="auto"/>
            </w:tcBorders>
            <w:shd w:val="clear" w:color="auto" w:fill="auto"/>
            <w:noWrap/>
          </w:tcPr>
          <w:p w14:paraId="7434DC22" w14:textId="0592877D" w:rsidR="00713F58" w:rsidRDefault="00713F58" w:rsidP="00713F58">
            <w:pPr>
              <w:spacing w:before="120" w:after="0"/>
              <w:rPr>
                <w:ins w:id="1954" w:author="admin" w:date="2021-08-23T21:48:00Z"/>
              </w:rPr>
            </w:pPr>
            <w:ins w:id="1955" w:author="admin" w:date="2021-08-23T21:49:00Z">
              <w:r>
                <w:t>Checksum</w:t>
              </w:r>
            </w:ins>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AEDF80B" w14:textId="77777777" w:rsidR="00713F58" w:rsidRPr="00522F50" w:rsidRDefault="00713F58" w:rsidP="00713F58">
            <w:pPr>
              <w:spacing w:before="120" w:after="0"/>
              <w:rPr>
                <w:ins w:id="1956" w:author="admin" w:date="2021-08-23T21:48:00Z"/>
                <w:rFonts w:eastAsia="Times New Roman"/>
              </w:rPr>
            </w:pPr>
          </w:p>
        </w:tc>
        <w:tc>
          <w:tcPr>
            <w:tcW w:w="2898" w:type="dxa"/>
            <w:tcBorders>
              <w:top w:val="single" w:sz="4" w:space="0" w:color="auto"/>
              <w:left w:val="nil"/>
              <w:bottom w:val="single" w:sz="4" w:space="0" w:color="auto"/>
              <w:right w:val="single" w:sz="4" w:space="0" w:color="auto"/>
            </w:tcBorders>
            <w:shd w:val="clear" w:color="auto" w:fill="auto"/>
            <w:noWrap/>
            <w:vAlign w:val="bottom"/>
          </w:tcPr>
          <w:p w14:paraId="065182DC" w14:textId="77777777" w:rsidR="00713F58" w:rsidRPr="00522F50" w:rsidRDefault="00713F58" w:rsidP="00713F58">
            <w:pPr>
              <w:spacing w:before="120" w:after="0"/>
              <w:rPr>
                <w:ins w:id="1957" w:author="admin" w:date="2021-08-23T21:48:00Z"/>
                <w:rFonts w:eastAsia="Times New Roman"/>
              </w:rPr>
            </w:pPr>
          </w:p>
        </w:tc>
      </w:tr>
    </w:tbl>
    <w:p w14:paraId="74186342" w14:textId="4A7308BC" w:rsidR="00650C88" w:rsidRDefault="00E1072D" w:rsidP="00650C88">
      <w:pPr>
        <w:pStyle w:val="Heading3"/>
      </w:pPr>
      <w:bookmarkStart w:id="1958" w:name="_Toc80648694"/>
      <w:r>
        <w:t>Done for day</w:t>
      </w:r>
      <w:bookmarkEnd w:id="1958"/>
    </w:p>
    <w:p w14:paraId="3A22E718" w14:textId="79A95F67" w:rsidR="001708C4" w:rsidRDefault="001708C4" w:rsidP="001708C4">
      <w:r w:rsidRPr="00315D3C">
        <w:t>Message thông báo lệnh hết hiệu lực trong ngày</w:t>
      </w:r>
      <w:r>
        <w:t>.</w:t>
      </w:r>
    </w:p>
    <w:tbl>
      <w:tblPr>
        <w:tblW w:w="9378" w:type="dxa"/>
        <w:tblLook w:val="04A0" w:firstRow="1" w:lastRow="0" w:firstColumn="1" w:lastColumn="0" w:noHBand="0" w:noVBand="1"/>
      </w:tblPr>
      <w:tblGrid>
        <w:gridCol w:w="931"/>
        <w:gridCol w:w="1980"/>
        <w:gridCol w:w="3420"/>
        <w:gridCol w:w="3047"/>
        <w:tblGridChange w:id="1959">
          <w:tblGrid>
            <w:gridCol w:w="5"/>
            <w:gridCol w:w="926"/>
            <w:gridCol w:w="5"/>
            <w:gridCol w:w="1975"/>
            <w:gridCol w:w="5"/>
            <w:gridCol w:w="3415"/>
            <w:gridCol w:w="5"/>
            <w:gridCol w:w="3042"/>
            <w:gridCol w:w="5"/>
          </w:tblGrid>
        </w:tblGridChange>
      </w:tblGrid>
      <w:tr w:rsidR="001708C4" w:rsidRPr="00522F50" w14:paraId="23EB1B8B" w14:textId="77777777" w:rsidTr="00E84233">
        <w:trPr>
          <w:trHeight w:val="300"/>
        </w:trPr>
        <w:tc>
          <w:tcPr>
            <w:tcW w:w="931"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C37705C" w14:textId="77777777" w:rsidR="001708C4" w:rsidRPr="00903F9C" w:rsidRDefault="001708C4" w:rsidP="00E84233">
            <w:pPr>
              <w:spacing w:before="120" w:after="0"/>
              <w:rPr>
                <w:rFonts w:eastAsia="Times New Roman"/>
                <w:b/>
              </w:rPr>
            </w:pPr>
            <w:r w:rsidRPr="00903F9C">
              <w:rPr>
                <w:rFonts w:eastAsia="Times New Roman"/>
                <w:b/>
              </w:rPr>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5DE3E6F" w14:textId="77777777" w:rsidR="001708C4" w:rsidRPr="00903F9C" w:rsidRDefault="001708C4" w:rsidP="00E84233">
            <w:pPr>
              <w:spacing w:before="120" w:after="0"/>
              <w:rPr>
                <w:rFonts w:eastAsia="Times New Roman"/>
                <w:b/>
              </w:rPr>
            </w:pPr>
            <w:r w:rsidRPr="00903F9C">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A0DE6F8" w14:textId="77777777" w:rsidR="001708C4" w:rsidRPr="00903F9C" w:rsidRDefault="001708C4" w:rsidP="00E84233">
            <w:pPr>
              <w:spacing w:before="120" w:after="0"/>
              <w:rPr>
                <w:rFonts w:eastAsia="Times New Roman"/>
                <w:b/>
              </w:rPr>
            </w:pPr>
            <w:r w:rsidRPr="00903F9C">
              <w:rPr>
                <w:rFonts w:eastAsia="Times New Roman"/>
                <w:b/>
              </w:rPr>
              <w:t>Value</w:t>
            </w:r>
          </w:p>
        </w:tc>
        <w:tc>
          <w:tcPr>
            <w:tcW w:w="3047"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26265E0" w14:textId="77777777" w:rsidR="001708C4" w:rsidRPr="00903F9C" w:rsidRDefault="001708C4" w:rsidP="00E84233">
            <w:pPr>
              <w:spacing w:before="120" w:after="0"/>
              <w:rPr>
                <w:rFonts w:eastAsia="Times New Roman"/>
                <w:b/>
              </w:rPr>
            </w:pPr>
            <w:r w:rsidRPr="00903F9C">
              <w:rPr>
                <w:rFonts w:eastAsia="Times New Roman"/>
                <w:b/>
              </w:rPr>
              <w:t>Comment</w:t>
            </w:r>
          </w:p>
        </w:tc>
      </w:tr>
      <w:tr w:rsidR="00B3416F" w:rsidRPr="00522F50" w14:paraId="1DAB35DF" w14:textId="77777777" w:rsidTr="00B3416F">
        <w:tblPrEx>
          <w:tblW w:w="9378" w:type="dxa"/>
          <w:tblPrExChange w:id="1960" w:author="admin" w:date="2021-09-22T11:26:00Z">
            <w:tblPrEx>
              <w:tblW w:w="9378" w:type="dxa"/>
            </w:tblPrEx>
          </w:tblPrExChange>
        </w:tblPrEx>
        <w:trPr>
          <w:trHeight w:val="300"/>
          <w:ins w:id="1961" w:author="admin" w:date="2021-09-22T11:26:00Z"/>
          <w:trPrChange w:id="1962" w:author="admin" w:date="2021-09-22T11:26: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tcPrChange w:id="1963" w:author="admin" w:date="2021-09-22T11:26:00Z">
              <w:tcPr>
                <w:tcW w:w="93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46258D11" w14:textId="555B76FA" w:rsidR="00B3416F" w:rsidRPr="00522F50" w:rsidRDefault="00B3416F" w:rsidP="00B3416F">
            <w:pPr>
              <w:spacing w:before="120" w:after="0"/>
              <w:rPr>
                <w:ins w:id="1964" w:author="admin" w:date="2021-09-22T11:26:00Z"/>
                <w:rFonts w:eastAsia="Times New Roman"/>
              </w:rPr>
            </w:pPr>
            <w:ins w:id="1965" w:author="admin" w:date="2021-09-22T11:26: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Change w:id="1966" w:author="admin" w:date="2021-09-22T11:26: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29A19EB7" w14:textId="77777777" w:rsidR="00B3416F" w:rsidRPr="00522F50" w:rsidRDefault="00B3416F" w:rsidP="00B3416F">
            <w:pPr>
              <w:spacing w:before="120" w:after="0"/>
              <w:rPr>
                <w:ins w:id="1967" w:author="admin" w:date="2021-09-22T11:26:00Z"/>
                <w:rFonts w:eastAsia="Times New Roman"/>
              </w:rPr>
            </w:pPr>
          </w:p>
        </w:tc>
        <w:tc>
          <w:tcPr>
            <w:tcW w:w="3420" w:type="dxa"/>
            <w:tcBorders>
              <w:top w:val="nil"/>
              <w:left w:val="nil"/>
              <w:bottom w:val="single" w:sz="4" w:space="0" w:color="auto"/>
              <w:right w:val="single" w:sz="4" w:space="0" w:color="auto"/>
            </w:tcBorders>
            <w:shd w:val="clear" w:color="auto" w:fill="auto"/>
            <w:noWrap/>
            <w:tcPrChange w:id="1968" w:author="admin" w:date="2021-09-22T11:26: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3852AEA5" w14:textId="30F03DF2" w:rsidR="00B3416F" w:rsidRPr="00522F50" w:rsidRDefault="00B3416F" w:rsidP="00B3416F">
            <w:pPr>
              <w:spacing w:before="120" w:after="0"/>
              <w:rPr>
                <w:ins w:id="1969" w:author="admin" w:date="2021-09-22T11:26:00Z"/>
                <w:rFonts w:eastAsia="Times New Roman"/>
              </w:rPr>
            </w:pPr>
            <w:ins w:id="1970" w:author="admin" w:date="2021-09-22T11:26:00Z">
              <w:r w:rsidRPr="00007D82">
                <w:rPr>
                  <w:rFonts w:eastAsia="Times New Roman"/>
                </w:rPr>
                <w:t>FIX.4.4</w:t>
              </w:r>
            </w:ins>
          </w:p>
        </w:tc>
        <w:tc>
          <w:tcPr>
            <w:tcW w:w="3047" w:type="dxa"/>
            <w:tcBorders>
              <w:top w:val="nil"/>
              <w:left w:val="nil"/>
              <w:bottom w:val="single" w:sz="4" w:space="0" w:color="auto"/>
              <w:right w:val="single" w:sz="4" w:space="0" w:color="auto"/>
            </w:tcBorders>
            <w:shd w:val="clear" w:color="auto" w:fill="auto"/>
            <w:noWrap/>
            <w:vAlign w:val="bottom"/>
            <w:tcPrChange w:id="1971" w:author="admin" w:date="2021-09-22T11:26: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5702B373" w14:textId="77777777" w:rsidR="00B3416F" w:rsidRPr="00522F50" w:rsidRDefault="00B3416F" w:rsidP="00B3416F">
            <w:pPr>
              <w:spacing w:before="120" w:after="0"/>
              <w:rPr>
                <w:ins w:id="1972" w:author="admin" w:date="2021-09-22T11:26:00Z"/>
                <w:rFonts w:eastAsia="Times New Roman"/>
              </w:rPr>
            </w:pPr>
          </w:p>
        </w:tc>
      </w:tr>
      <w:tr w:rsidR="00B3416F" w:rsidRPr="00522F50" w14:paraId="5DCB8EBF" w14:textId="77777777" w:rsidTr="00B3416F">
        <w:tblPrEx>
          <w:tblW w:w="9378" w:type="dxa"/>
          <w:tblPrExChange w:id="1973" w:author="admin" w:date="2021-09-22T11:26:00Z">
            <w:tblPrEx>
              <w:tblW w:w="9378" w:type="dxa"/>
            </w:tblPrEx>
          </w:tblPrExChange>
        </w:tblPrEx>
        <w:trPr>
          <w:trHeight w:val="300"/>
          <w:ins w:id="1974" w:author="admin" w:date="2021-09-22T11:26:00Z"/>
          <w:trPrChange w:id="1975" w:author="admin" w:date="2021-09-22T11:26: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tcPrChange w:id="1976" w:author="admin" w:date="2021-09-22T11:26:00Z">
              <w:tcPr>
                <w:tcW w:w="93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4C3E5F7D" w14:textId="0B8540B0" w:rsidR="00B3416F" w:rsidRPr="00522F50" w:rsidRDefault="00B3416F" w:rsidP="00B3416F">
            <w:pPr>
              <w:spacing w:before="120" w:after="0"/>
              <w:rPr>
                <w:ins w:id="1977" w:author="admin" w:date="2021-09-22T11:26:00Z"/>
                <w:rFonts w:eastAsia="Times New Roman"/>
              </w:rPr>
            </w:pPr>
            <w:ins w:id="1978" w:author="admin" w:date="2021-09-22T11:26: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Change w:id="1979" w:author="admin" w:date="2021-09-22T11:26: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0FE21016" w14:textId="120F5643" w:rsidR="00B3416F" w:rsidRPr="00522F50" w:rsidRDefault="00B3416F" w:rsidP="00B3416F">
            <w:pPr>
              <w:spacing w:before="120" w:after="0"/>
              <w:rPr>
                <w:ins w:id="1980" w:author="admin" w:date="2021-09-22T11:26:00Z"/>
                <w:rFonts w:eastAsia="Times New Roman"/>
              </w:rPr>
            </w:pPr>
            <w:ins w:id="1981" w:author="admin" w:date="2021-09-22T11:26: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Change w:id="1982" w:author="admin" w:date="2021-09-22T11:26: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6E8FCF04" w14:textId="77777777" w:rsidR="00B3416F" w:rsidRPr="00522F50" w:rsidRDefault="00B3416F" w:rsidP="00B3416F">
            <w:pPr>
              <w:spacing w:before="120" w:after="0"/>
              <w:rPr>
                <w:ins w:id="1983" w:author="admin" w:date="2021-09-22T11:26:00Z"/>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tcPrChange w:id="1984" w:author="admin" w:date="2021-09-22T11:26: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1E05C10B" w14:textId="77777777" w:rsidR="00B3416F" w:rsidRPr="00522F50" w:rsidRDefault="00B3416F" w:rsidP="00B3416F">
            <w:pPr>
              <w:spacing w:before="120" w:after="0"/>
              <w:rPr>
                <w:ins w:id="1985" w:author="admin" w:date="2021-09-22T11:26:00Z"/>
                <w:rFonts w:eastAsia="Times New Roman"/>
              </w:rPr>
            </w:pPr>
          </w:p>
        </w:tc>
      </w:tr>
      <w:tr w:rsidR="00B3416F" w:rsidRPr="00522F50" w14:paraId="5F871DEA"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0D8C5CD2" w14:textId="77777777" w:rsidR="00B3416F" w:rsidRPr="00522F50" w:rsidRDefault="00B3416F" w:rsidP="00B3416F">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vAlign w:val="bottom"/>
            <w:hideMark/>
          </w:tcPr>
          <w:p w14:paraId="5CD1960A" w14:textId="77777777" w:rsidR="00B3416F" w:rsidRPr="00522F50" w:rsidRDefault="00B3416F" w:rsidP="00B3416F">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6F75EED9" w14:textId="77777777" w:rsidR="00B3416F" w:rsidRPr="00522F50" w:rsidRDefault="00B3416F" w:rsidP="00B3416F">
            <w:pPr>
              <w:spacing w:before="120" w:after="0"/>
              <w:rPr>
                <w:rFonts w:eastAsia="Times New Roman"/>
              </w:rPr>
            </w:pPr>
            <w:r w:rsidRPr="00522F50">
              <w:rPr>
                <w:rFonts w:eastAsia="Times New Roman"/>
              </w:rPr>
              <w:t>8</w:t>
            </w:r>
          </w:p>
        </w:tc>
        <w:tc>
          <w:tcPr>
            <w:tcW w:w="3047" w:type="dxa"/>
            <w:tcBorders>
              <w:top w:val="nil"/>
              <w:left w:val="nil"/>
              <w:bottom w:val="single" w:sz="4" w:space="0" w:color="auto"/>
              <w:right w:val="single" w:sz="4" w:space="0" w:color="auto"/>
            </w:tcBorders>
            <w:shd w:val="clear" w:color="auto" w:fill="auto"/>
            <w:noWrap/>
            <w:vAlign w:val="bottom"/>
            <w:hideMark/>
          </w:tcPr>
          <w:p w14:paraId="1A58E648" w14:textId="77777777" w:rsidR="00B3416F" w:rsidRPr="00522F50" w:rsidRDefault="00B3416F" w:rsidP="00B3416F">
            <w:pPr>
              <w:spacing w:before="120" w:after="0"/>
              <w:rPr>
                <w:rFonts w:eastAsia="Times New Roman"/>
              </w:rPr>
            </w:pPr>
            <w:r w:rsidRPr="00522F50">
              <w:rPr>
                <w:rFonts w:eastAsia="Times New Roman"/>
              </w:rPr>
              <w:t> </w:t>
            </w:r>
          </w:p>
        </w:tc>
      </w:tr>
      <w:tr w:rsidR="00B3416F" w:rsidRPr="00522F50" w14:paraId="1268012A" w14:textId="77777777" w:rsidTr="00B3416F">
        <w:tblPrEx>
          <w:tblW w:w="9378" w:type="dxa"/>
          <w:tblPrExChange w:id="1986" w:author="admin" w:date="2021-09-22T11:33:00Z">
            <w:tblPrEx>
              <w:tblW w:w="9378" w:type="dxa"/>
            </w:tblPrEx>
          </w:tblPrExChange>
        </w:tblPrEx>
        <w:trPr>
          <w:trHeight w:val="300"/>
          <w:ins w:id="1987" w:author="admin" w:date="2021-09-22T11:33:00Z"/>
          <w:trPrChange w:id="1988" w:author="admin" w:date="2021-09-22T11:33: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tcPrChange w:id="1989" w:author="admin" w:date="2021-09-22T11:33:00Z">
              <w:tcPr>
                <w:tcW w:w="931" w:type="dxa"/>
                <w:gridSpan w:val="2"/>
                <w:tcBorders>
                  <w:top w:val="nil"/>
                  <w:left w:val="single" w:sz="4" w:space="0" w:color="auto"/>
                  <w:bottom w:val="single" w:sz="4" w:space="0" w:color="auto"/>
                  <w:right w:val="single" w:sz="4" w:space="0" w:color="auto"/>
                </w:tcBorders>
                <w:shd w:val="clear" w:color="auto" w:fill="auto"/>
                <w:noWrap/>
              </w:tcPr>
            </w:tcPrChange>
          </w:tcPr>
          <w:p w14:paraId="21DA424D" w14:textId="173299E2" w:rsidR="00B3416F" w:rsidRDefault="00B3416F" w:rsidP="00B3416F">
            <w:pPr>
              <w:spacing w:before="120" w:after="0"/>
              <w:rPr>
                <w:ins w:id="1990" w:author="admin" w:date="2021-09-22T11:33:00Z"/>
                <w:rFonts w:eastAsia="Times New Roman"/>
              </w:rPr>
            </w:pPr>
            <w:ins w:id="1991" w:author="admin" w:date="2021-09-22T11:33: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Change w:id="1992" w:author="admin" w:date="2021-09-22T11:33:00Z">
              <w:tcPr>
                <w:tcW w:w="1980" w:type="dxa"/>
                <w:gridSpan w:val="2"/>
                <w:tcBorders>
                  <w:top w:val="nil"/>
                  <w:left w:val="nil"/>
                  <w:bottom w:val="single" w:sz="4" w:space="0" w:color="auto"/>
                  <w:right w:val="single" w:sz="4" w:space="0" w:color="auto"/>
                </w:tcBorders>
                <w:shd w:val="clear" w:color="auto" w:fill="auto"/>
                <w:noWrap/>
              </w:tcPr>
            </w:tcPrChange>
          </w:tcPr>
          <w:p w14:paraId="4D2E3A85" w14:textId="0B463DA9" w:rsidR="00B3416F" w:rsidRDefault="00B3416F" w:rsidP="00B3416F">
            <w:pPr>
              <w:spacing w:before="120" w:after="0"/>
              <w:rPr>
                <w:ins w:id="1993" w:author="admin" w:date="2021-09-22T11:33:00Z"/>
                <w:rFonts w:eastAsia="Times New Roman"/>
              </w:rPr>
            </w:pPr>
            <w:ins w:id="1994" w:author="admin" w:date="2021-09-22T11:33: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Change w:id="1995" w:author="admin" w:date="2021-09-22T11:33: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0187E327" w14:textId="20B8259B" w:rsidR="00B3416F" w:rsidRPr="00522F50" w:rsidRDefault="00B3416F" w:rsidP="00B3416F">
            <w:pPr>
              <w:spacing w:before="120" w:after="0"/>
              <w:rPr>
                <w:ins w:id="1996" w:author="admin" w:date="2021-09-22T11:33:00Z"/>
                <w:rFonts w:eastAsia="Times New Roman"/>
              </w:rPr>
            </w:pPr>
            <w:ins w:id="1997" w:author="admin" w:date="2021-09-22T11:33:00Z">
              <w:r w:rsidRPr="00B67379">
                <w:rPr>
                  <w:rFonts w:eastAsia="Times New Roman"/>
                  <w:sz w:val="20"/>
                  <w:szCs w:val="20"/>
                </w:rPr>
                <w:t>số seq tăng dần của msg</w:t>
              </w:r>
            </w:ins>
          </w:p>
        </w:tc>
        <w:tc>
          <w:tcPr>
            <w:tcW w:w="3047" w:type="dxa"/>
            <w:tcBorders>
              <w:top w:val="nil"/>
              <w:left w:val="nil"/>
              <w:bottom w:val="single" w:sz="4" w:space="0" w:color="auto"/>
              <w:right w:val="single" w:sz="4" w:space="0" w:color="auto"/>
            </w:tcBorders>
            <w:shd w:val="clear" w:color="auto" w:fill="auto"/>
            <w:noWrap/>
            <w:vAlign w:val="bottom"/>
            <w:tcPrChange w:id="1998" w:author="admin" w:date="2021-09-22T11:33: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5521F2AF" w14:textId="77777777" w:rsidR="00B3416F" w:rsidRPr="00522F50" w:rsidRDefault="00B3416F" w:rsidP="00B3416F">
            <w:pPr>
              <w:spacing w:before="120" w:after="0"/>
              <w:rPr>
                <w:ins w:id="1999" w:author="admin" w:date="2021-09-22T11:33:00Z"/>
                <w:rFonts w:eastAsia="Times New Roman"/>
              </w:rPr>
            </w:pPr>
          </w:p>
        </w:tc>
      </w:tr>
      <w:tr w:rsidR="00B3416F" w:rsidRPr="00522F50" w14:paraId="07E130EB" w14:textId="77777777" w:rsidTr="00B3416F">
        <w:tblPrEx>
          <w:tblW w:w="9378" w:type="dxa"/>
          <w:tblPrExChange w:id="2000" w:author="admin" w:date="2021-09-22T11:33:00Z">
            <w:tblPrEx>
              <w:tblW w:w="9378" w:type="dxa"/>
            </w:tblPrEx>
          </w:tblPrExChange>
        </w:tblPrEx>
        <w:trPr>
          <w:trHeight w:val="300"/>
          <w:ins w:id="2001" w:author="admin" w:date="2021-09-22T11:33:00Z"/>
          <w:trPrChange w:id="2002" w:author="admin" w:date="2021-09-22T11:33: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tcPrChange w:id="2003" w:author="admin" w:date="2021-09-22T11:33:00Z">
              <w:tcPr>
                <w:tcW w:w="931" w:type="dxa"/>
                <w:gridSpan w:val="2"/>
                <w:tcBorders>
                  <w:top w:val="nil"/>
                  <w:left w:val="single" w:sz="4" w:space="0" w:color="auto"/>
                  <w:bottom w:val="single" w:sz="4" w:space="0" w:color="auto"/>
                  <w:right w:val="single" w:sz="4" w:space="0" w:color="auto"/>
                </w:tcBorders>
                <w:shd w:val="clear" w:color="auto" w:fill="auto"/>
                <w:noWrap/>
              </w:tcPr>
            </w:tcPrChange>
          </w:tcPr>
          <w:p w14:paraId="3B01622E" w14:textId="53878166" w:rsidR="00B3416F" w:rsidRDefault="00B3416F" w:rsidP="00B3416F">
            <w:pPr>
              <w:spacing w:before="120" w:after="0"/>
              <w:rPr>
                <w:ins w:id="2004" w:author="admin" w:date="2021-09-22T11:33:00Z"/>
                <w:rFonts w:eastAsia="Times New Roman"/>
              </w:rPr>
            </w:pPr>
            <w:ins w:id="2005" w:author="admin" w:date="2021-09-22T11:33: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Change w:id="2006" w:author="admin" w:date="2021-09-22T11:33:00Z">
              <w:tcPr>
                <w:tcW w:w="1980" w:type="dxa"/>
                <w:gridSpan w:val="2"/>
                <w:tcBorders>
                  <w:top w:val="nil"/>
                  <w:left w:val="nil"/>
                  <w:bottom w:val="single" w:sz="4" w:space="0" w:color="auto"/>
                  <w:right w:val="single" w:sz="4" w:space="0" w:color="auto"/>
                </w:tcBorders>
                <w:shd w:val="clear" w:color="auto" w:fill="auto"/>
                <w:noWrap/>
              </w:tcPr>
            </w:tcPrChange>
          </w:tcPr>
          <w:p w14:paraId="3F2041D9" w14:textId="107C1AF2" w:rsidR="00B3416F" w:rsidRDefault="00B3416F" w:rsidP="00B3416F">
            <w:pPr>
              <w:spacing w:before="120" w:after="0"/>
              <w:rPr>
                <w:ins w:id="2007" w:author="admin" w:date="2021-09-22T11:33:00Z"/>
                <w:rFonts w:eastAsia="Times New Roman"/>
              </w:rPr>
            </w:pPr>
            <w:ins w:id="2008" w:author="admin" w:date="2021-09-22T11:33: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Change w:id="2009" w:author="admin" w:date="2021-09-22T11:33: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0422772E" w14:textId="77777777" w:rsidR="00B3416F" w:rsidRDefault="00B3416F" w:rsidP="00B3416F">
            <w:pPr>
              <w:spacing w:before="120" w:after="0"/>
              <w:rPr>
                <w:ins w:id="2010" w:author="admin" w:date="2021-09-22T11:33:00Z"/>
                <w:rFonts w:eastAsia="Times New Roman"/>
              </w:rPr>
            </w:pPr>
            <w:ins w:id="2011" w:author="admin" w:date="2021-09-22T11:33:00Z">
              <w:r>
                <w:rPr>
                  <w:rFonts w:eastAsia="Times New Roman"/>
                </w:rPr>
                <w:t>EORS.01</w:t>
              </w:r>
            </w:ins>
          </w:p>
          <w:p w14:paraId="538AF214" w14:textId="3942DB34" w:rsidR="00B3416F" w:rsidRPr="00522F50" w:rsidRDefault="00B3416F" w:rsidP="00B3416F">
            <w:pPr>
              <w:spacing w:before="120" w:after="0"/>
              <w:rPr>
                <w:ins w:id="2012" w:author="admin" w:date="2021-09-22T11:33:00Z"/>
                <w:rFonts w:eastAsia="Times New Roman"/>
              </w:rPr>
            </w:pPr>
            <w:ins w:id="2013" w:author="admin" w:date="2021-09-22T11:33:00Z">
              <w:r>
                <w:rPr>
                  <w:rFonts w:eastAsia="Times New Roman"/>
                </w:rPr>
                <w:t>EORS.02</w:t>
              </w:r>
            </w:ins>
          </w:p>
        </w:tc>
        <w:tc>
          <w:tcPr>
            <w:tcW w:w="3047" w:type="dxa"/>
            <w:tcBorders>
              <w:top w:val="nil"/>
              <w:left w:val="nil"/>
              <w:bottom w:val="single" w:sz="4" w:space="0" w:color="auto"/>
              <w:right w:val="single" w:sz="4" w:space="0" w:color="auto"/>
            </w:tcBorders>
            <w:shd w:val="clear" w:color="auto" w:fill="auto"/>
            <w:noWrap/>
            <w:vAlign w:val="bottom"/>
            <w:tcPrChange w:id="2014" w:author="admin" w:date="2021-09-22T11:33: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1475D7B7" w14:textId="77777777" w:rsidR="00B3416F" w:rsidRPr="00522F50" w:rsidRDefault="00B3416F" w:rsidP="00B3416F">
            <w:pPr>
              <w:spacing w:before="120" w:after="0"/>
              <w:rPr>
                <w:ins w:id="2015" w:author="admin" w:date="2021-09-22T11:33:00Z"/>
                <w:rFonts w:eastAsia="Times New Roman"/>
              </w:rPr>
            </w:pPr>
          </w:p>
        </w:tc>
      </w:tr>
      <w:tr w:rsidR="00B3416F" w:rsidRPr="00522F50" w14:paraId="722A705B" w14:textId="77777777" w:rsidTr="00B3416F">
        <w:tblPrEx>
          <w:tblW w:w="9378" w:type="dxa"/>
          <w:tblPrExChange w:id="2016" w:author="admin" w:date="2021-09-22T11:33:00Z">
            <w:tblPrEx>
              <w:tblW w:w="9378" w:type="dxa"/>
            </w:tblPrEx>
          </w:tblPrExChange>
        </w:tblPrEx>
        <w:trPr>
          <w:trHeight w:val="300"/>
          <w:ins w:id="2017" w:author="admin" w:date="2021-09-22T11:33:00Z"/>
          <w:trPrChange w:id="2018" w:author="admin" w:date="2021-09-22T11:33: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tcPrChange w:id="2019" w:author="admin" w:date="2021-09-22T11:33:00Z">
              <w:tcPr>
                <w:tcW w:w="931" w:type="dxa"/>
                <w:gridSpan w:val="2"/>
                <w:tcBorders>
                  <w:top w:val="nil"/>
                  <w:left w:val="single" w:sz="4" w:space="0" w:color="auto"/>
                  <w:bottom w:val="single" w:sz="4" w:space="0" w:color="auto"/>
                  <w:right w:val="single" w:sz="4" w:space="0" w:color="auto"/>
                </w:tcBorders>
                <w:shd w:val="clear" w:color="auto" w:fill="auto"/>
                <w:noWrap/>
              </w:tcPr>
            </w:tcPrChange>
          </w:tcPr>
          <w:p w14:paraId="651E6C01" w14:textId="5CC3B499" w:rsidR="00B3416F" w:rsidRDefault="00B3416F" w:rsidP="00B3416F">
            <w:pPr>
              <w:spacing w:before="120" w:after="0"/>
              <w:rPr>
                <w:ins w:id="2020" w:author="admin" w:date="2021-09-22T11:33:00Z"/>
                <w:rFonts w:eastAsia="Times New Roman"/>
              </w:rPr>
            </w:pPr>
            <w:ins w:id="2021" w:author="admin" w:date="2021-09-22T11:33:00Z">
              <w:r>
                <w:rPr>
                  <w:rFonts w:eastAsia="Times New Roman"/>
                </w:rPr>
                <w:lastRenderedPageBreak/>
                <w:t>52</w:t>
              </w:r>
            </w:ins>
          </w:p>
        </w:tc>
        <w:tc>
          <w:tcPr>
            <w:tcW w:w="1980" w:type="dxa"/>
            <w:tcBorders>
              <w:top w:val="nil"/>
              <w:left w:val="nil"/>
              <w:bottom w:val="single" w:sz="4" w:space="0" w:color="auto"/>
              <w:right w:val="single" w:sz="4" w:space="0" w:color="auto"/>
            </w:tcBorders>
            <w:shd w:val="clear" w:color="auto" w:fill="auto"/>
            <w:noWrap/>
            <w:tcPrChange w:id="2022" w:author="admin" w:date="2021-09-22T11:33:00Z">
              <w:tcPr>
                <w:tcW w:w="1980" w:type="dxa"/>
                <w:gridSpan w:val="2"/>
                <w:tcBorders>
                  <w:top w:val="nil"/>
                  <w:left w:val="nil"/>
                  <w:bottom w:val="single" w:sz="4" w:space="0" w:color="auto"/>
                  <w:right w:val="single" w:sz="4" w:space="0" w:color="auto"/>
                </w:tcBorders>
                <w:shd w:val="clear" w:color="auto" w:fill="auto"/>
                <w:noWrap/>
              </w:tcPr>
            </w:tcPrChange>
          </w:tcPr>
          <w:p w14:paraId="5B224AE3" w14:textId="5AF442CC" w:rsidR="00B3416F" w:rsidRDefault="00B3416F" w:rsidP="00B3416F">
            <w:pPr>
              <w:spacing w:before="120" w:after="0"/>
              <w:rPr>
                <w:ins w:id="2023" w:author="admin" w:date="2021-09-22T11:33:00Z"/>
                <w:rFonts w:eastAsia="Times New Roman"/>
              </w:rPr>
            </w:pPr>
            <w:ins w:id="2024" w:author="admin" w:date="2021-09-22T11:33: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Change w:id="2025" w:author="admin" w:date="2021-09-22T11:33: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4D9FCF37" w14:textId="67B3778E" w:rsidR="00B3416F" w:rsidRPr="00522F50" w:rsidRDefault="00B3416F" w:rsidP="00B3416F">
            <w:pPr>
              <w:spacing w:before="120" w:after="0"/>
              <w:rPr>
                <w:ins w:id="2026" w:author="admin" w:date="2021-09-22T11:33:00Z"/>
                <w:rFonts w:eastAsia="Times New Roman"/>
              </w:rPr>
            </w:pPr>
            <w:ins w:id="2027" w:author="admin" w:date="2021-09-22T11:33:00Z">
              <w:r w:rsidRPr="00C75B3D">
                <w:rPr>
                  <w:rFonts w:eastAsia="Times New Roman"/>
                  <w:sz w:val="20"/>
                  <w:szCs w:val="20"/>
                  <w:highlight w:val="yellow"/>
                </w:rPr>
                <w:t>20210504-01:55:50.043</w:t>
              </w:r>
            </w:ins>
          </w:p>
        </w:tc>
        <w:tc>
          <w:tcPr>
            <w:tcW w:w="3047" w:type="dxa"/>
            <w:tcBorders>
              <w:top w:val="nil"/>
              <w:left w:val="nil"/>
              <w:bottom w:val="single" w:sz="4" w:space="0" w:color="auto"/>
              <w:right w:val="single" w:sz="4" w:space="0" w:color="auto"/>
            </w:tcBorders>
            <w:shd w:val="clear" w:color="auto" w:fill="auto"/>
            <w:noWrap/>
            <w:tcPrChange w:id="2028" w:author="admin" w:date="2021-09-22T11:33: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06DD4847" w14:textId="6AFE6E8E" w:rsidR="00B3416F" w:rsidRPr="00522F50" w:rsidRDefault="00B3416F" w:rsidP="00B3416F">
            <w:pPr>
              <w:spacing w:before="120" w:after="0"/>
              <w:rPr>
                <w:ins w:id="2029" w:author="admin" w:date="2021-09-22T11:33:00Z"/>
                <w:rFonts w:eastAsia="Times New Roman"/>
              </w:rPr>
            </w:pPr>
            <w:ins w:id="2030" w:author="admin" w:date="2021-09-22T11:33:00Z">
              <w:r w:rsidRPr="00C75B3D">
                <w:rPr>
                  <w:rFonts w:eastAsia="Times New Roman"/>
                  <w:sz w:val="20"/>
                  <w:szCs w:val="20"/>
                  <w:highlight w:val="yellow"/>
                </w:rPr>
                <w:t>Thời gian I-ORS gửi lệnh</w:t>
              </w:r>
            </w:ins>
          </w:p>
        </w:tc>
      </w:tr>
      <w:tr w:rsidR="00B3416F" w:rsidRPr="00522F50" w14:paraId="05E48173" w14:textId="77777777" w:rsidTr="00B3416F">
        <w:tblPrEx>
          <w:tblW w:w="9378" w:type="dxa"/>
          <w:tblPrExChange w:id="2031" w:author="admin" w:date="2021-09-22T11:33:00Z">
            <w:tblPrEx>
              <w:tblW w:w="9378" w:type="dxa"/>
            </w:tblPrEx>
          </w:tblPrExChange>
        </w:tblPrEx>
        <w:trPr>
          <w:trHeight w:val="300"/>
          <w:ins w:id="2032" w:author="admin" w:date="2021-09-22T11:33:00Z"/>
          <w:trPrChange w:id="2033" w:author="admin" w:date="2021-09-22T11:33: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tcPrChange w:id="2034" w:author="admin" w:date="2021-09-22T11:33:00Z">
              <w:tcPr>
                <w:tcW w:w="931" w:type="dxa"/>
                <w:gridSpan w:val="2"/>
                <w:tcBorders>
                  <w:top w:val="nil"/>
                  <w:left w:val="single" w:sz="4" w:space="0" w:color="auto"/>
                  <w:bottom w:val="single" w:sz="4" w:space="0" w:color="auto"/>
                  <w:right w:val="single" w:sz="4" w:space="0" w:color="auto"/>
                </w:tcBorders>
                <w:shd w:val="clear" w:color="auto" w:fill="auto"/>
                <w:noWrap/>
              </w:tcPr>
            </w:tcPrChange>
          </w:tcPr>
          <w:p w14:paraId="61254579" w14:textId="3DE433F9" w:rsidR="00B3416F" w:rsidRDefault="00B3416F" w:rsidP="00B3416F">
            <w:pPr>
              <w:spacing w:before="120" w:after="0"/>
              <w:rPr>
                <w:ins w:id="2035" w:author="admin" w:date="2021-09-22T11:33:00Z"/>
                <w:rFonts w:eastAsia="Times New Roman"/>
              </w:rPr>
            </w:pPr>
            <w:ins w:id="2036" w:author="admin" w:date="2021-09-22T11:33: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Change w:id="2037" w:author="admin" w:date="2021-09-22T11:33:00Z">
              <w:tcPr>
                <w:tcW w:w="1980" w:type="dxa"/>
                <w:gridSpan w:val="2"/>
                <w:tcBorders>
                  <w:top w:val="nil"/>
                  <w:left w:val="nil"/>
                  <w:bottom w:val="single" w:sz="4" w:space="0" w:color="auto"/>
                  <w:right w:val="single" w:sz="4" w:space="0" w:color="auto"/>
                </w:tcBorders>
                <w:shd w:val="clear" w:color="auto" w:fill="auto"/>
                <w:noWrap/>
              </w:tcPr>
            </w:tcPrChange>
          </w:tcPr>
          <w:p w14:paraId="6DE71AE1" w14:textId="76AAB0FE" w:rsidR="00B3416F" w:rsidRDefault="00B3416F" w:rsidP="00B3416F">
            <w:pPr>
              <w:spacing w:before="120" w:after="0"/>
              <w:rPr>
                <w:ins w:id="2038" w:author="admin" w:date="2021-09-22T11:33:00Z"/>
                <w:rFonts w:eastAsia="Times New Roman"/>
              </w:rPr>
            </w:pPr>
            <w:ins w:id="2039" w:author="admin" w:date="2021-09-22T11:33: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Change w:id="2040" w:author="admin" w:date="2021-09-22T11:33: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55FF2778" w14:textId="0D5502CD" w:rsidR="00B3416F" w:rsidRPr="00522F50" w:rsidRDefault="00B3416F" w:rsidP="00B3416F">
            <w:pPr>
              <w:spacing w:before="120" w:after="0"/>
              <w:rPr>
                <w:ins w:id="2041" w:author="admin" w:date="2021-09-22T11:33:00Z"/>
                <w:rFonts w:eastAsia="Times New Roman"/>
              </w:rPr>
            </w:pPr>
            <w:ins w:id="2042" w:author="admin" w:date="2021-09-22T11:33:00Z">
              <w:r>
                <w:rPr>
                  <w:rFonts w:eastAsia="Times New Roman"/>
                </w:rPr>
                <w:t>TradeAPI</w:t>
              </w:r>
            </w:ins>
          </w:p>
        </w:tc>
        <w:tc>
          <w:tcPr>
            <w:tcW w:w="3047" w:type="dxa"/>
            <w:tcBorders>
              <w:top w:val="nil"/>
              <w:left w:val="nil"/>
              <w:bottom w:val="single" w:sz="4" w:space="0" w:color="auto"/>
              <w:right w:val="single" w:sz="4" w:space="0" w:color="auto"/>
            </w:tcBorders>
            <w:shd w:val="clear" w:color="auto" w:fill="auto"/>
            <w:noWrap/>
            <w:tcPrChange w:id="2043" w:author="admin" w:date="2021-09-22T11:33: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3899F8A4" w14:textId="77777777" w:rsidR="00B3416F" w:rsidRPr="00522F50" w:rsidRDefault="00B3416F" w:rsidP="00B3416F">
            <w:pPr>
              <w:spacing w:before="120" w:after="0"/>
              <w:rPr>
                <w:ins w:id="2044" w:author="admin" w:date="2021-09-22T11:33:00Z"/>
                <w:rFonts w:eastAsia="Times New Roman"/>
              </w:rPr>
            </w:pPr>
          </w:p>
        </w:tc>
      </w:tr>
      <w:tr w:rsidR="00B3416F" w:rsidRPr="00522F50" w14:paraId="05807728"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hideMark/>
          </w:tcPr>
          <w:p w14:paraId="5D9377F7" w14:textId="77777777" w:rsidR="00B3416F" w:rsidRPr="00522F50" w:rsidRDefault="00B3416F" w:rsidP="00B3416F">
            <w:pPr>
              <w:spacing w:before="120" w:after="0"/>
              <w:rPr>
                <w:rFonts w:eastAsia="Times New Roman"/>
              </w:rPr>
            </w:pPr>
            <w:r>
              <w:rPr>
                <w:rFonts w:eastAsia="Times New Roman"/>
              </w:rPr>
              <w:t>1</w:t>
            </w:r>
          </w:p>
        </w:tc>
        <w:tc>
          <w:tcPr>
            <w:tcW w:w="1980" w:type="dxa"/>
            <w:tcBorders>
              <w:top w:val="nil"/>
              <w:left w:val="nil"/>
              <w:bottom w:val="single" w:sz="4" w:space="0" w:color="auto"/>
              <w:right w:val="single" w:sz="4" w:space="0" w:color="auto"/>
            </w:tcBorders>
            <w:shd w:val="clear" w:color="auto" w:fill="auto"/>
            <w:noWrap/>
            <w:hideMark/>
          </w:tcPr>
          <w:p w14:paraId="7D6E3663" w14:textId="77777777" w:rsidR="00B3416F" w:rsidRPr="00522F50" w:rsidRDefault="00B3416F" w:rsidP="00B3416F">
            <w:pPr>
              <w:spacing w:before="120" w:after="0"/>
              <w:rPr>
                <w:rFonts w:eastAsia="Times New Roman"/>
              </w:rPr>
            </w:pPr>
            <w:r>
              <w:rPr>
                <w:rFonts w:eastAsia="Times New Roman"/>
              </w:rPr>
              <w:t>Account</w:t>
            </w:r>
          </w:p>
        </w:tc>
        <w:tc>
          <w:tcPr>
            <w:tcW w:w="3420" w:type="dxa"/>
            <w:tcBorders>
              <w:top w:val="nil"/>
              <w:left w:val="nil"/>
              <w:bottom w:val="single" w:sz="4" w:space="0" w:color="auto"/>
              <w:right w:val="single" w:sz="4" w:space="0" w:color="auto"/>
            </w:tcBorders>
            <w:shd w:val="clear" w:color="auto" w:fill="auto"/>
            <w:noWrap/>
            <w:vAlign w:val="bottom"/>
            <w:hideMark/>
          </w:tcPr>
          <w:p w14:paraId="0829773E" w14:textId="77777777" w:rsidR="00B3416F" w:rsidRPr="00522F50" w:rsidRDefault="00B3416F" w:rsidP="00B3416F">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39D041FE" w14:textId="77777777" w:rsidR="00B3416F" w:rsidRPr="00522F50" w:rsidRDefault="00B3416F" w:rsidP="00B3416F">
            <w:pPr>
              <w:spacing w:before="120" w:after="0"/>
              <w:rPr>
                <w:rFonts w:eastAsia="Times New Roman"/>
              </w:rPr>
            </w:pPr>
          </w:p>
        </w:tc>
      </w:tr>
      <w:tr w:rsidR="00B3416F" w:rsidRPr="00522F50" w14:paraId="4E32ABC8"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2C67F0C1" w14:textId="77777777" w:rsidR="00B3416F" w:rsidRPr="00522F50" w:rsidRDefault="00B3416F" w:rsidP="00B3416F">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vAlign w:val="bottom"/>
            <w:hideMark/>
          </w:tcPr>
          <w:p w14:paraId="2A8BF0EF" w14:textId="77777777" w:rsidR="00B3416F" w:rsidRPr="00522F50" w:rsidRDefault="00B3416F" w:rsidP="00B3416F">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vAlign w:val="bottom"/>
            <w:hideMark/>
          </w:tcPr>
          <w:p w14:paraId="55A6CBFA" w14:textId="77777777" w:rsidR="00B3416F" w:rsidRPr="00522F50" w:rsidRDefault="00B3416F" w:rsidP="00B3416F">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7AEC16C6" w14:textId="77777777" w:rsidR="00B3416F" w:rsidRPr="00522F50" w:rsidRDefault="00B3416F" w:rsidP="00B3416F">
            <w:pPr>
              <w:spacing w:before="120" w:after="0"/>
              <w:rPr>
                <w:rFonts w:eastAsia="Times New Roman"/>
              </w:rPr>
            </w:pPr>
            <w:r w:rsidRPr="00522F50">
              <w:rPr>
                <w:rFonts w:eastAsia="Times New Roman"/>
              </w:rPr>
              <w:t> </w:t>
            </w:r>
          </w:p>
        </w:tc>
      </w:tr>
      <w:tr w:rsidR="00B3416F" w:rsidRPr="00522F50" w14:paraId="7BBB05F0"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08F4E942" w14:textId="77777777" w:rsidR="00B3416F" w:rsidRPr="00522F50" w:rsidRDefault="00B3416F" w:rsidP="00B3416F">
            <w:pPr>
              <w:spacing w:before="120" w:after="0"/>
              <w:rPr>
                <w:rFonts w:eastAsia="Times New Roman"/>
              </w:rPr>
            </w:pPr>
            <w:r w:rsidRPr="00522F50">
              <w:rPr>
                <w:rFonts w:eastAsia="Times New Roman"/>
              </w:rPr>
              <w:t>14</w:t>
            </w:r>
          </w:p>
        </w:tc>
        <w:tc>
          <w:tcPr>
            <w:tcW w:w="1980" w:type="dxa"/>
            <w:tcBorders>
              <w:top w:val="nil"/>
              <w:left w:val="nil"/>
              <w:bottom w:val="single" w:sz="4" w:space="0" w:color="auto"/>
              <w:right w:val="single" w:sz="4" w:space="0" w:color="auto"/>
            </w:tcBorders>
            <w:shd w:val="clear" w:color="auto" w:fill="auto"/>
            <w:noWrap/>
            <w:vAlign w:val="bottom"/>
            <w:hideMark/>
          </w:tcPr>
          <w:p w14:paraId="36A53509" w14:textId="77777777" w:rsidR="00B3416F" w:rsidRPr="00522F50" w:rsidRDefault="00FD67E7" w:rsidP="00B3416F">
            <w:pPr>
              <w:spacing w:before="120" w:after="0"/>
              <w:rPr>
                <w:rFonts w:eastAsia="Times New Roman"/>
              </w:rPr>
            </w:pPr>
            <w:hyperlink r:id="rId135" w:tgtFrame="tagFrame" w:history="1">
              <w:r w:rsidR="00B3416F" w:rsidRPr="00522F50">
                <w:rPr>
                  <w:rFonts w:eastAsia="Times New Roman"/>
                </w:rPr>
                <w:t>CumQty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AF06C9D" w14:textId="77777777" w:rsidR="00B3416F" w:rsidRPr="00522F50" w:rsidRDefault="00B3416F" w:rsidP="00B3416F">
            <w:pPr>
              <w:spacing w:before="120" w:after="0"/>
              <w:rPr>
                <w:rFonts w:eastAsia="Times New Roman"/>
              </w:rPr>
            </w:pPr>
            <w:r w:rsidRPr="00522F50">
              <w:rPr>
                <w:rFonts w:eastAsia="Times New Roman"/>
              </w:rPr>
              <w:t> </w:t>
            </w:r>
            <w:r w:rsidRPr="00522F50">
              <w:t>Total number of shares filled.</w:t>
            </w:r>
          </w:p>
        </w:tc>
        <w:tc>
          <w:tcPr>
            <w:tcW w:w="3047" w:type="dxa"/>
            <w:tcBorders>
              <w:top w:val="nil"/>
              <w:left w:val="nil"/>
              <w:bottom w:val="single" w:sz="4" w:space="0" w:color="auto"/>
              <w:right w:val="single" w:sz="4" w:space="0" w:color="auto"/>
            </w:tcBorders>
            <w:shd w:val="clear" w:color="auto" w:fill="auto"/>
            <w:noWrap/>
            <w:vAlign w:val="bottom"/>
            <w:hideMark/>
          </w:tcPr>
          <w:p w14:paraId="7483B4C6" w14:textId="77777777" w:rsidR="00B3416F" w:rsidRPr="00522F50" w:rsidRDefault="00B3416F" w:rsidP="00B3416F">
            <w:pPr>
              <w:spacing w:before="120" w:after="0"/>
              <w:rPr>
                <w:rFonts w:eastAsia="Times New Roman"/>
              </w:rPr>
            </w:pPr>
            <w:r w:rsidRPr="00522F50">
              <w:rPr>
                <w:rFonts w:eastAsia="Times New Roman"/>
              </w:rPr>
              <w:t> </w:t>
            </w:r>
          </w:p>
        </w:tc>
      </w:tr>
      <w:tr w:rsidR="00B3416F" w:rsidRPr="00522F50" w14:paraId="761878D9"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0DFCBB0" w14:textId="77777777" w:rsidR="00B3416F" w:rsidRPr="00522F50" w:rsidRDefault="00B3416F" w:rsidP="00B3416F">
            <w:pPr>
              <w:spacing w:before="120" w:after="0"/>
              <w:rPr>
                <w:rFonts w:eastAsia="Times New Roman"/>
              </w:rPr>
            </w:pPr>
            <w:r w:rsidRPr="00522F50">
              <w:rPr>
                <w:rFonts w:eastAsia="Times New Roman"/>
              </w:rPr>
              <w:t>17</w:t>
            </w:r>
          </w:p>
        </w:tc>
        <w:tc>
          <w:tcPr>
            <w:tcW w:w="1980" w:type="dxa"/>
            <w:tcBorders>
              <w:top w:val="nil"/>
              <w:left w:val="nil"/>
              <w:bottom w:val="single" w:sz="4" w:space="0" w:color="auto"/>
              <w:right w:val="single" w:sz="4" w:space="0" w:color="auto"/>
            </w:tcBorders>
            <w:shd w:val="clear" w:color="auto" w:fill="auto"/>
            <w:noWrap/>
            <w:vAlign w:val="bottom"/>
            <w:hideMark/>
          </w:tcPr>
          <w:p w14:paraId="3495F063" w14:textId="77777777" w:rsidR="00B3416F" w:rsidRPr="00522F50" w:rsidRDefault="00FD67E7" w:rsidP="00B3416F">
            <w:pPr>
              <w:spacing w:before="120" w:after="0"/>
              <w:rPr>
                <w:rFonts w:eastAsia="Times New Roman"/>
              </w:rPr>
            </w:pPr>
            <w:hyperlink r:id="rId136" w:tgtFrame="tagFrame" w:history="1">
              <w:r w:rsidR="00B3416F" w:rsidRPr="00522F50">
                <w:rPr>
                  <w:rFonts w:eastAsia="Times New Roman"/>
                </w:rPr>
                <w:t>ExecID</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733CA72" w14:textId="77777777" w:rsidR="00B3416F" w:rsidRPr="00522F50" w:rsidRDefault="00B3416F" w:rsidP="00B3416F">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18EA785E" w14:textId="77777777" w:rsidR="00B3416F" w:rsidRPr="00522F50" w:rsidRDefault="00B3416F" w:rsidP="00B3416F">
            <w:pPr>
              <w:spacing w:before="120" w:after="0"/>
              <w:rPr>
                <w:rFonts w:eastAsia="Times New Roman"/>
              </w:rPr>
            </w:pPr>
            <w:r w:rsidRPr="00522F50">
              <w:rPr>
                <w:rFonts w:eastAsia="Times New Roman"/>
              </w:rPr>
              <w:t> </w:t>
            </w:r>
          </w:p>
        </w:tc>
      </w:tr>
      <w:tr w:rsidR="00B3416F" w:rsidRPr="00522F50" w14:paraId="4034DB20"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hideMark/>
          </w:tcPr>
          <w:p w14:paraId="23E120B5" w14:textId="77777777" w:rsidR="00B3416F" w:rsidRPr="00522F50" w:rsidRDefault="00B3416F" w:rsidP="00B3416F">
            <w:pPr>
              <w:spacing w:before="120" w:after="0"/>
              <w:rPr>
                <w:rFonts w:eastAsia="Times New Roman"/>
              </w:rPr>
            </w:pPr>
            <w:r w:rsidRPr="00522F50">
              <w:rPr>
                <w:rFonts w:eastAsia="Times New Roman"/>
              </w:rPr>
              <w:t>6</w:t>
            </w:r>
          </w:p>
        </w:tc>
        <w:tc>
          <w:tcPr>
            <w:tcW w:w="1980" w:type="dxa"/>
            <w:tcBorders>
              <w:top w:val="nil"/>
              <w:left w:val="nil"/>
              <w:bottom w:val="single" w:sz="4" w:space="0" w:color="auto"/>
              <w:right w:val="single" w:sz="4" w:space="0" w:color="auto"/>
            </w:tcBorders>
            <w:shd w:val="clear" w:color="auto" w:fill="auto"/>
            <w:noWrap/>
            <w:hideMark/>
          </w:tcPr>
          <w:p w14:paraId="0EB08D9C" w14:textId="77777777" w:rsidR="00B3416F" w:rsidRPr="00522F50" w:rsidRDefault="00B3416F" w:rsidP="00B3416F">
            <w:pPr>
              <w:spacing w:before="120" w:after="0"/>
              <w:rPr>
                <w:rFonts w:eastAsia="Times New Roman"/>
              </w:rPr>
            </w:pPr>
            <w:r w:rsidRPr="00522F50">
              <w:t>AvgPx</w:t>
            </w:r>
          </w:p>
        </w:tc>
        <w:tc>
          <w:tcPr>
            <w:tcW w:w="3420" w:type="dxa"/>
            <w:tcBorders>
              <w:top w:val="nil"/>
              <w:left w:val="nil"/>
              <w:bottom w:val="single" w:sz="4" w:space="0" w:color="auto"/>
              <w:right w:val="single" w:sz="4" w:space="0" w:color="auto"/>
            </w:tcBorders>
            <w:shd w:val="clear" w:color="auto" w:fill="auto"/>
            <w:noWrap/>
            <w:hideMark/>
          </w:tcPr>
          <w:p w14:paraId="26354296" w14:textId="77777777" w:rsidR="00B3416F" w:rsidRPr="00522F50" w:rsidRDefault="00B3416F" w:rsidP="00B3416F">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hideMark/>
          </w:tcPr>
          <w:p w14:paraId="64482EB6" w14:textId="77777777" w:rsidR="00B3416F" w:rsidRPr="00522F50" w:rsidRDefault="00B3416F" w:rsidP="00B3416F">
            <w:pPr>
              <w:spacing w:before="120" w:after="0"/>
              <w:rPr>
                <w:rFonts w:eastAsia="Times New Roman"/>
              </w:rPr>
            </w:pPr>
          </w:p>
        </w:tc>
      </w:tr>
      <w:tr w:rsidR="00AF3642" w:rsidRPr="00522F50" w14:paraId="39092640" w14:textId="77777777" w:rsidTr="00FD67E7">
        <w:tblPrEx>
          <w:tblW w:w="9378" w:type="dxa"/>
          <w:tblPrExChange w:id="2045" w:author="admin" w:date="2021-09-22T11:37:00Z">
            <w:tblPrEx>
              <w:tblW w:w="9378" w:type="dxa"/>
            </w:tblPrEx>
          </w:tblPrExChange>
        </w:tblPrEx>
        <w:trPr>
          <w:trHeight w:val="300"/>
          <w:ins w:id="2046" w:author="admin" w:date="2021-09-22T11:34:00Z"/>
          <w:trPrChange w:id="2047" w:author="admin" w:date="2021-09-22T11:37: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vAlign w:val="bottom"/>
            <w:tcPrChange w:id="2048" w:author="admin" w:date="2021-09-22T11:37:00Z">
              <w:tcPr>
                <w:tcW w:w="93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57D04E84" w14:textId="38CB21DC" w:rsidR="00AF3642" w:rsidRPr="00522F50" w:rsidRDefault="00AF3642" w:rsidP="00AF3642">
            <w:pPr>
              <w:spacing w:before="120" w:after="0"/>
              <w:rPr>
                <w:ins w:id="2049" w:author="admin" w:date="2021-09-22T11:34:00Z"/>
                <w:rFonts w:eastAsia="Times New Roman"/>
              </w:rPr>
            </w:pPr>
            <w:ins w:id="2050" w:author="admin" w:date="2021-09-22T11:34:00Z">
              <w:r>
                <w:rPr>
                  <w:rFonts w:eastAsia="Times New Roman"/>
                </w:rPr>
                <w:t>19</w:t>
              </w:r>
            </w:ins>
          </w:p>
        </w:tc>
        <w:tc>
          <w:tcPr>
            <w:tcW w:w="1980" w:type="dxa"/>
            <w:tcBorders>
              <w:top w:val="nil"/>
              <w:left w:val="nil"/>
              <w:bottom w:val="single" w:sz="4" w:space="0" w:color="auto"/>
              <w:right w:val="single" w:sz="4" w:space="0" w:color="auto"/>
            </w:tcBorders>
            <w:shd w:val="clear" w:color="auto" w:fill="auto"/>
            <w:noWrap/>
            <w:tcPrChange w:id="2051" w:author="admin" w:date="2021-09-22T11:37: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6D60F64B" w14:textId="79B09B36" w:rsidR="00AF3642" w:rsidRDefault="00AF3642" w:rsidP="00AF3642">
            <w:pPr>
              <w:spacing w:before="120" w:after="0"/>
              <w:rPr>
                <w:ins w:id="2052" w:author="admin" w:date="2021-09-22T11:34:00Z"/>
              </w:rPr>
            </w:pPr>
            <w:ins w:id="2053" w:author="admin" w:date="2021-09-22T11:37:00Z">
              <w:r>
                <w:t>ExecRefid</w:t>
              </w:r>
            </w:ins>
          </w:p>
        </w:tc>
        <w:tc>
          <w:tcPr>
            <w:tcW w:w="3420" w:type="dxa"/>
            <w:tcBorders>
              <w:top w:val="nil"/>
              <w:left w:val="nil"/>
              <w:bottom w:val="single" w:sz="4" w:space="0" w:color="auto"/>
              <w:right w:val="single" w:sz="4" w:space="0" w:color="auto"/>
            </w:tcBorders>
            <w:shd w:val="clear" w:color="auto" w:fill="auto"/>
            <w:noWrap/>
            <w:tcPrChange w:id="2054" w:author="admin" w:date="2021-09-22T11:37: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3BD57B01" w14:textId="073F7030" w:rsidR="00AF3642" w:rsidRPr="00522F50" w:rsidRDefault="00AF3642" w:rsidP="00AF3642">
            <w:pPr>
              <w:spacing w:before="120" w:after="0"/>
              <w:rPr>
                <w:ins w:id="2055" w:author="admin" w:date="2021-09-22T11:34:00Z"/>
                <w:rFonts w:eastAsia="Times New Roman"/>
              </w:rPr>
            </w:pPr>
            <w:ins w:id="2056" w:author="admin" w:date="2021-09-22T11:37:00Z">
              <w:r w:rsidRPr="000165E3">
                <w:rPr>
                  <w:rFonts w:eastAsia="Times New Roman"/>
                </w:rPr>
                <w:t>RefID do Core sinh</w:t>
              </w:r>
            </w:ins>
          </w:p>
        </w:tc>
        <w:tc>
          <w:tcPr>
            <w:tcW w:w="3047" w:type="dxa"/>
            <w:tcBorders>
              <w:top w:val="nil"/>
              <w:left w:val="nil"/>
              <w:bottom w:val="single" w:sz="4" w:space="0" w:color="auto"/>
              <w:right w:val="single" w:sz="4" w:space="0" w:color="auto"/>
            </w:tcBorders>
            <w:shd w:val="clear" w:color="auto" w:fill="auto"/>
            <w:noWrap/>
            <w:vAlign w:val="bottom"/>
            <w:tcPrChange w:id="2057" w:author="admin" w:date="2021-09-22T11:37: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07DCB49A" w14:textId="77777777" w:rsidR="00AF3642" w:rsidRPr="00522F50" w:rsidRDefault="00AF3642" w:rsidP="00AF3642">
            <w:pPr>
              <w:spacing w:before="120" w:after="0"/>
              <w:rPr>
                <w:ins w:id="2058" w:author="admin" w:date="2021-09-22T11:34:00Z"/>
                <w:rFonts w:eastAsia="Times New Roman"/>
              </w:rPr>
            </w:pPr>
          </w:p>
        </w:tc>
      </w:tr>
      <w:tr w:rsidR="00AF3642" w:rsidRPr="00522F50" w14:paraId="407BFD5E"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46C740C1" w14:textId="77777777" w:rsidR="00AF3642" w:rsidRPr="00522F50" w:rsidRDefault="00AF3642" w:rsidP="00AF3642">
            <w:pPr>
              <w:spacing w:before="120" w:after="0"/>
              <w:rPr>
                <w:rFonts w:eastAsia="Times New Roman"/>
              </w:rPr>
            </w:pPr>
            <w:r w:rsidRPr="00522F50">
              <w:rPr>
                <w:rFonts w:eastAsia="Times New Roman"/>
              </w:rPr>
              <w:t>31</w:t>
            </w:r>
          </w:p>
        </w:tc>
        <w:tc>
          <w:tcPr>
            <w:tcW w:w="1980" w:type="dxa"/>
            <w:tcBorders>
              <w:top w:val="nil"/>
              <w:left w:val="nil"/>
              <w:bottom w:val="single" w:sz="4" w:space="0" w:color="auto"/>
              <w:right w:val="single" w:sz="4" w:space="0" w:color="auto"/>
            </w:tcBorders>
            <w:shd w:val="clear" w:color="auto" w:fill="auto"/>
            <w:noWrap/>
            <w:vAlign w:val="bottom"/>
            <w:hideMark/>
          </w:tcPr>
          <w:p w14:paraId="650BF5B1" w14:textId="77777777" w:rsidR="00AF3642" w:rsidRPr="00522F50" w:rsidRDefault="00FD67E7" w:rsidP="00AF3642">
            <w:pPr>
              <w:spacing w:before="120" w:after="0"/>
              <w:rPr>
                <w:rFonts w:eastAsia="Times New Roman"/>
              </w:rPr>
            </w:pPr>
            <w:hyperlink r:id="rId137" w:tgtFrame="tagFrame" w:history="1">
              <w:r w:rsidR="00AF3642" w:rsidRPr="00522F50">
                <w:rPr>
                  <w:rFonts w:eastAsia="Times New Roman"/>
                </w:rPr>
                <w:t>LastPx</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16DD6F61" w14:textId="77777777" w:rsidR="00AF3642" w:rsidRPr="00522F50" w:rsidRDefault="00AF3642" w:rsidP="00AF3642">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48069B2E"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04FC02A5"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6FB3C7D4" w14:textId="77777777" w:rsidR="00AF3642" w:rsidRPr="00522F50" w:rsidRDefault="00AF3642" w:rsidP="00AF3642">
            <w:pPr>
              <w:spacing w:before="120" w:after="0"/>
              <w:rPr>
                <w:rFonts w:eastAsia="Times New Roman"/>
              </w:rPr>
            </w:pPr>
            <w:r w:rsidRPr="00522F50">
              <w:rPr>
                <w:rFonts w:eastAsia="Times New Roman"/>
              </w:rPr>
              <w:t>32</w:t>
            </w:r>
          </w:p>
        </w:tc>
        <w:tc>
          <w:tcPr>
            <w:tcW w:w="1980" w:type="dxa"/>
            <w:tcBorders>
              <w:top w:val="nil"/>
              <w:left w:val="nil"/>
              <w:bottom w:val="single" w:sz="4" w:space="0" w:color="auto"/>
              <w:right w:val="single" w:sz="4" w:space="0" w:color="auto"/>
            </w:tcBorders>
            <w:shd w:val="clear" w:color="auto" w:fill="auto"/>
            <w:noWrap/>
            <w:vAlign w:val="bottom"/>
            <w:hideMark/>
          </w:tcPr>
          <w:p w14:paraId="5F05F132" w14:textId="77777777" w:rsidR="00AF3642" w:rsidRPr="00522F50" w:rsidRDefault="00FD67E7" w:rsidP="00AF3642">
            <w:pPr>
              <w:spacing w:before="120" w:after="0"/>
              <w:rPr>
                <w:rFonts w:eastAsia="Times New Roman"/>
              </w:rPr>
            </w:pPr>
            <w:hyperlink r:id="rId138" w:tgtFrame="tagFrame" w:history="1">
              <w:r w:rsidR="00AF3642" w:rsidRPr="00522F50">
                <w:rPr>
                  <w:rFonts w:eastAsia="Times New Roman"/>
                </w:rPr>
                <w:t>LastQty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0202FBA3" w14:textId="77777777" w:rsidR="00AF3642" w:rsidRPr="00522F50" w:rsidRDefault="00AF3642" w:rsidP="00AF3642">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477C41FB"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11BB6A6C"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2FE30DB" w14:textId="77777777" w:rsidR="00AF3642" w:rsidRPr="00522F50" w:rsidRDefault="00AF3642" w:rsidP="00AF3642">
            <w:pPr>
              <w:spacing w:before="120" w:after="0"/>
              <w:rPr>
                <w:rFonts w:eastAsia="Times New Roman"/>
              </w:rPr>
            </w:pPr>
            <w:r w:rsidRPr="00522F50">
              <w:rPr>
                <w:rFonts w:eastAsia="Times New Roman"/>
              </w:rPr>
              <w:t>37</w:t>
            </w:r>
          </w:p>
        </w:tc>
        <w:tc>
          <w:tcPr>
            <w:tcW w:w="1980" w:type="dxa"/>
            <w:tcBorders>
              <w:top w:val="nil"/>
              <w:left w:val="nil"/>
              <w:bottom w:val="single" w:sz="4" w:space="0" w:color="auto"/>
              <w:right w:val="single" w:sz="4" w:space="0" w:color="auto"/>
            </w:tcBorders>
            <w:shd w:val="clear" w:color="auto" w:fill="auto"/>
            <w:noWrap/>
            <w:vAlign w:val="bottom"/>
            <w:hideMark/>
          </w:tcPr>
          <w:p w14:paraId="7CA5353F" w14:textId="77777777" w:rsidR="00AF3642" w:rsidRPr="00522F50" w:rsidRDefault="00AF3642" w:rsidP="00AF3642">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68F89D1B" w14:textId="77777777" w:rsidR="00AF3642" w:rsidRPr="00522F50" w:rsidRDefault="00AF3642" w:rsidP="00AF3642">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24B01251" w14:textId="77777777" w:rsidR="00AF3642" w:rsidRPr="00522F50" w:rsidRDefault="00AF3642" w:rsidP="00AF3642">
            <w:pPr>
              <w:spacing w:before="120" w:after="0"/>
              <w:rPr>
                <w:rFonts w:eastAsia="Times New Roman"/>
              </w:rPr>
            </w:pPr>
            <w:r w:rsidRPr="00522F50">
              <w:rPr>
                <w:rFonts w:eastAsia="Times New Roman"/>
              </w:rPr>
              <w:t> </w:t>
            </w:r>
            <w:r>
              <w:rPr>
                <w:rFonts w:eastAsia="Times New Roman"/>
              </w:rPr>
              <w:t>Order Id của lệnh bị Done For Day</w:t>
            </w:r>
          </w:p>
        </w:tc>
      </w:tr>
      <w:tr w:rsidR="00AF3642" w:rsidRPr="00522F50" w14:paraId="6BD63DD5" w14:textId="77777777" w:rsidTr="00E84233">
        <w:trPr>
          <w:trHeight w:val="300"/>
          <w:ins w:id="2059" w:author="admin" w:date="2021-09-22T11:34:00Z"/>
        </w:trPr>
        <w:tc>
          <w:tcPr>
            <w:tcW w:w="931" w:type="dxa"/>
            <w:tcBorders>
              <w:top w:val="nil"/>
              <w:left w:val="single" w:sz="4" w:space="0" w:color="auto"/>
              <w:bottom w:val="single" w:sz="4" w:space="0" w:color="auto"/>
              <w:right w:val="single" w:sz="4" w:space="0" w:color="auto"/>
            </w:tcBorders>
            <w:shd w:val="clear" w:color="auto" w:fill="auto"/>
            <w:noWrap/>
            <w:vAlign w:val="bottom"/>
          </w:tcPr>
          <w:p w14:paraId="5314497B" w14:textId="4BB61730" w:rsidR="00AF3642" w:rsidRPr="00522F50" w:rsidRDefault="00AF3642" w:rsidP="00AF3642">
            <w:pPr>
              <w:spacing w:before="120" w:after="0"/>
              <w:rPr>
                <w:ins w:id="2060" w:author="admin" w:date="2021-09-22T11:34:00Z"/>
                <w:rFonts w:eastAsia="Times New Roman"/>
              </w:rPr>
            </w:pPr>
            <w:ins w:id="2061" w:author="admin" w:date="2021-09-22T11:37:00Z">
              <w:r>
                <w:rPr>
                  <w:rFonts w:eastAsia="Times New Roman"/>
                </w:rPr>
                <w:t>38</w:t>
              </w:r>
            </w:ins>
          </w:p>
        </w:tc>
        <w:tc>
          <w:tcPr>
            <w:tcW w:w="1980" w:type="dxa"/>
            <w:tcBorders>
              <w:top w:val="nil"/>
              <w:left w:val="nil"/>
              <w:bottom w:val="single" w:sz="4" w:space="0" w:color="auto"/>
              <w:right w:val="single" w:sz="4" w:space="0" w:color="auto"/>
            </w:tcBorders>
            <w:shd w:val="clear" w:color="auto" w:fill="auto"/>
            <w:noWrap/>
            <w:vAlign w:val="bottom"/>
          </w:tcPr>
          <w:p w14:paraId="4C53D8D6" w14:textId="23A46202" w:rsidR="00AF3642" w:rsidRPr="00522F50" w:rsidRDefault="00AF3642" w:rsidP="00AF3642">
            <w:pPr>
              <w:spacing w:before="120" w:after="0"/>
              <w:rPr>
                <w:ins w:id="2062" w:author="admin" w:date="2021-09-22T11:34:00Z"/>
                <w:rFonts w:eastAsia="Times New Roman"/>
              </w:rPr>
            </w:pPr>
            <w:ins w:id="2063" w:author="admin" w:date="2021-09-22T11:37:00Z">
              <w:r w:rsidRPr="006A4ECE">
                <w:rPr>
                  <w:rFonts w:eastAsia="Times New Roman"/>
                </w:rPr>
                <w:t>Quantity</w:t>
              </w:r>
            </w:ins>
          </w:p>
        </w:tc>
        <w:tc>
          <w:tcPr>
            <w:tcW w:w="3420" w:type="dxa"/>
            <w:tcBorders>
              <w:top w:val="nil"/>
              <w:left w:val="nil"/>
              <w:bottom w:val="single" w:sz="4" w:space="0" w:color="auto"/>
              <w:right w:val="single" w:sz="4" w:space="0" w:color="auto"/>
            </w:tcBorders>
            <w:shd w:val="clear" w:color="auto" w:fill="auto"/>
            <w:noWrap/>
            <w:vAlign w:val="bottom"/>
          </w:tcPr>
          <w:p w14:paraId="47B26BD3" w14:textId="77777777" w:rsidR="00AF3642" w:rsidRPr="00522F50" w:rsidRDefault="00AF3642" w:rsidP="00AF3642">
            <w:pPr>
              <w:spacing w:before="120" w:after="0"/>
              <w:rPr>
                <w:ins w:id="2064" w:author="admin" w:date="2021-09-22T11:34:00Z"/>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tcPr>
          <w:p w14:paraId="22DF4E94" w14:textId="77777777" w:rsidR="00AF3642" w:rsidRPr="00522F50" w:rsidRDefault="00AF3642" w:rsidP="00AF3642">
            <w:pPr>
              <w:spacing w:before="120" w:after="0"/>
              <w:rPr>
                <w:ins w:id="2065" w:author="admin" w:date="2021-09-22T11:34:00Z"/>
                <w:rFonts w:eastAsia="Times New Roman"/>
              </w:rPr>
            </w:pPr>
          </w:p>
        </w:tc>
      </w:tr>
      <w:tr w:rsidR="00AF3642" w:rsidRPr="00522F50" w14:paraId="51BB7FFA"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DEE5F2A" w14:textId="77777777" w:rsidR="00AF3642" w:rsidRPr="00522F50" w:rsidRDefault="00AF3642" w:rsidP="00AF3642">
            <w:pPr>
              <w:spacing w:before="120" w:after="0"/>
              <w:rPr>
                <w:rFonts w:eastAsia="Times New Roman"/>
              </w:rPr>
            </w:pPr>
            <w:r w:rsidRPr="00522F50">
              <w:rPr>
                <w:rFonts w:eastAsia="Times New Roman"/>
              </w:rPr>
              <w:t>39</w:t>
            </w:r>
          </w:p>
        </w:tc>
        <w:tc>
          <w:tcPr>
            <w:tcW w:w="1980" w:type="dxa"/>
            <w:tcBorders>
              <w:top w:val="nil"/>
              <w:left w:val="nil"/>
              <w:bottom w:val="single" w:sz="4" w:space="0" w:color="auto"/>
              <w:right w:val="single" w:sz="4" w:space="0" w:color="auto"/>
            </w:tcBorders>
            <w:shd w:val="clear" w:color="auto" w:fill="auto"/>
            <w:noWrap/>
            <w:vAlign w:val="bottom"/>
            <w:hideMark/>
          </w:tcPr>
          <w:p w14:paraId="1CC5B55D" w14:textId="77777777" w:rsidR="00AF3642" w:rsidRPr="00522F50" w:rsidRDefault="00FD67E7" w:rsidP="00AF3642">
            <w:pPr>
              <w:spacing w:before="120" w:after="0"/>
              <w:rPr>
                <w:rFonts w:eastAsia="Times New Roman"/>
              </w:rPr>
            </w:pPr>
            <w:hyperlink r:id="rId139" w:tgtFrame="tagFrame" w:history="1">
              <w:r w:rsidR="00AF3642" w:rsidRPr="00522F50">
                <w:rPr>
                  <w:rFonts w:eastAsia="Times New Roman"/>
                </w:rPr>
                <w:t>OrdStatus</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67CB61DC" w14:textId="52038DAA" w:rsidR="00AF3642" w:rsidRPr="00522F50" w:rsidRDefault="00AF3642" w:rsidP="00AF3642">
            <w:pPr>
              <w:spacing w:before="120" w:after="0"/>
              <w:rPr>
                <w:rFonts w:eastAsia="Times New Roman"/>
              </w:rPr>
            </w:pPr>
            <w:r>
              <w:rPr>
                <w:rFonts w:eastAsia="Times New Roman"/>
              </w:rPr>
              <w:t>3</w:t>
            </w:r>
          </w:p>
        </w:tc>
        <w:tc>
          <w:tcPr>
            <w:tcW w:w="3047" w:type="dxa"/>
            <w:tcBorders>
              <w:top w:val="nil"/>
              <w:left w:val="nil"/>
              <w:bottom w:val="single" w:sz="4" w:space="0" w:color="auto"/>
              <w:right w:val="single" w:sz="4" w:space="0" w:color="auto"/>
            </w:tcBorders>
            <w:shd w:val="clear" w:color="auto" w:fill="auto"/>
            <w:noWrap/>
            <w:vAlign w:val="bottom"/>
            <w:hideMark/>
          </w:tcPr>
          <w:p w14:paraId="00763428"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14B6658A"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2129826C" w14:textId="77777777" w:rsidR="00AF3642" w:rsidRPr="00522F50" w:rsidRDefault="00AF3642" w:rsidP="00AF3642">
            <w:pPr>
              <w:spacing w:before="120" w:after="0"/>
              <w:rPr>
                <w:rFonts w:eastAsia="Times New Roman"/>
              </w:rPr>
            </w:pPr>
            <w:r w:rsidRPr="00522F50">
              <w:rPr>
                <w:rFonts w:eastAsia="Times New Roman"/>
              </w:rPr>
              <w:t>40</w:t>
            </w:r>
          </w:p>
        </w:tc>
        <w:tc>
          <w:tcPr>
            <w:tcW w:w="1980" w:type="dxa"/>
            <w:tcBorders>
              <w:top w:val="nil"/>
              <w:left w:val="nil"/>
              <w:bottom w:val="single" w:sz="4" w:space="0" w:color="auto"/>
              <w:right w:val="single" w:sz="4" w:space="0" w:color="auto"/>
            </w:tcBorders>
            <w:shd w:val="clear" w:color="auto" w:fill="auto"/>
            <w:noWrap/>
            <w:vAlign w:val="bottom"/>
            <w:hideMark/>
          </w:tcPr>
          <w:p w14:paraId="507D3E0D" w14:textId="77777777" w:rsidR="00AF3642" w:rsidRPr="00522F50" w:rsidRDefault="00FD67E7" w:rsidP="00AF3642">
            <w:pPr>
              <w:spacing w:before="120" w:after="0"/>
              <w:rPr>
                <w:rFonts w:eastAsia="Times New Roman"/>
              </w:rPr>
            </w:pPr>
            <w:hyperlink r:id="rId140" w:tgtFrame="tagFrame" w:history="1">
              <w:r w:rsidR="00AF3642" w:rsidRPr="00522F50">
                <w:rPr>
                  <w:rFonts w:eastAsia="Times New Roman"/>
                </w:rPr>
                <w:t>OrdType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6FC26A3D" w14:textId="77777777" w:rsidR="00AF3642" w:rsidRPr="00522F50" w:rsidRDefault="00AF3642" w:rsidP="00AF3642">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1072871F"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0C815CBC" w14:textId="77777777" w:rsidTr="00B3416F">
        <w:tblPrEx>
          <w:tblW w:w="9378" w:type="dxa"/>
          <w:tblPrExChange w:id="2066" w:author="admin" w:date="2021-09-22T11:35:00Z">
            <w:tblPrEx>
              <w:tblW w:w="9378" w:type="dxa"/>
            </w:tblPrEx>
          </w:tblPrExChange>
        </w:tblPrEx>
        <w:trPr>
          <w:trHeight w:val="300"/>
          <w:trPrChange w:id="2067" w:author="admin" w:date="2021-09-22T11:35: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vAlign w:val="bottom"/>
            <w:tcPrChange w:id="2068" w:author="admin" w:date="2021-09-22T11:35:00Z">
              <w:tcPr>
                <w:tcW w:w="93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3462183B" w14:textId="65F85965" w:rsidR="00AF3642" w:rsidRPr="00522F50" w:rsidRDefault="00AF3642" w:rsidP="00AF3642">
            <w:pPr>
              <w:spacing w:before="120" w:after="0"/>
              <w:rPr>
                <w:rFonts w:eastAsia="Times New Roman"/>
              </w:rPr>
            </w:pPr>
            <w:del w:id="2069" w:author="admin" w:date="2021-09-22T11:35:00Z">
              <w:r w:rsidRPr="00522F50" w:rsidDel="00B3416F">
                <w:rPr>
                  <w:rFonts w:eastAsia="Times New Roman"/>
                </w:rPr>
                <w:delText>41</w:delText>
              </w:r>
            </w:del>
          </w:p>
        </w:tc>
        <w:tc>
          <w:tcPr>
            <w:tcW w:w="1980" w:type="dxa"/>
            <w:tcBorders>
              <w:top w:val="nil"/>
              <w:left w:val="nil"/>
              <w:bottom w:val="single" w:sz="4" w:space="0" w:color="auto"/>
              <w:right w:val="single" w:sz="4" w:space="0" w:color="auto"/>
            </w:tcBorders>
            <w:shd w:val="clear" w:color="auto" w:fill="auto"/>
            <w:noWrap/>
            <w:vAlign w:val="bottom"/>
            <w:tcPrChange w:id="2070" w:author="admin" w:date="2021-09-22T11:35: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324852A5" w14:textId="5A180157" w:rsidR="00AF3642" w:rsidRPr="00522F50" w:rsidRDefault="00AF3642" w:rsidP="00AF3642">
            <w:pPr>
              <w:spacing w:before="120" w:after="0"/>
              <w:rPr>
                <w:rFonts w:eastAsia="Times New Roman"/>
              </w:rPr>
            </w:pPr>
            <w:del w:id="2071" w:author="admin" w:date="2021-09-22T11:35:00Z">
              <w:r w:rsidDel="00B3416F">
                <w:fldChar w:fldCharType="begin"/>
              </w:r>
              <w:r w:rsidDel="00B3416F">
                <w:delInstrText xml:space="preserve"> HYPERLINK "http://www.fixtradingcommunity.org/FIXimate/FIXimate3.0/en/FIX.4.4/tag41.html" \t "tagFrame" </w:delInstrText>
              </w:r>
              <w:r w:rsidDel="00B3416F">
                <w:fldChar w:fldCharType="separate"/>
              </w:r>
              <w:r w:rsidRPr="00522F50" w:rsidDel="00B3416F">
                <w:rPr>
                  <w:rFonts w:eastAsia="Times New Roman"/>
                </w:rPr>
                <w:delText>OrigClOrdID</w:delText>
              </w:r>
              <w:r w:rsidDel="00B3416F">
                <w:rPr>
                  <w:rFonts w:eastAsia="Times New Roman"/>
                </w:rPr>
                <w:fldChar w:fldCharType="end"/>
              </w:r>
            </w:del>
          </w:p>
        </w:tc>
        <w:tc>
          <w:tcPr>
            <w:tcW w:w="3420" w:type="dxa"/>
            <w:tcBorders>
              <w:top w:val="nil"/>
              <w:left w:val="nil"/>
              <w:bottom w:val="single" w:sz="4" w:space="0" w:color="auto"/>
              <w:right w:val="single" w:sz="4" w:space="0" w:color="auto"/>
            </w:tcBorders>
            <w:shd w:val="clear" w:color="auto" w:fill="auto"/>
            <w:noWrap/>
            <w:vAlign w:val="bottom"/>
            <w:tcPrChange w:id="2072" w:author="admin" w:date="2021-09-22T11:35: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1B975B29" w14:textId="1CFB9BED" w:rsidR="00AF3642" w:rsidRPr="00522F50" w:rsidRDefault="00AF3642" w:rsidP="00AF3642">
            <w:pPr>
              <w:spacing w:before="120" w:after="0"/>
              <w:rPr>
                <w:rFonts w:eastAsia="Times New Roman"/>
              </w:rPr>
            </w:pPr>
            <w:del w:id="2073" w:author="admin" w:date="2021-09-22T11:35:00Z">
              <w:r w:rsidRPr="00522F50" w:rsidDel="00B3416F">
                <w:rPr>
                  <w:rFonts w:eastAsia="Times New Roman"/>
                </w:rPr>
                <w:delText> </w:delText>
              </w:r>
            </w:del>
          </w:p>
        </w:tc>
        <w:tc>
          <w:tcPr>
            <w:tcW w:w="3047" w:type="dxa"/>
            <w:tcBorders>
              <w:top w:val="nil"/>
              <w:left w:val="nil"/>
              <w:bottom w:val="single" w:sz="4" w:space="0" w:color="auto"/>
              <w:right w:val="single" w:sz="4" w:space="0" w:color="auto"/>
            </w:tcBorders>
            <w:shd w:val="clear" w:color="auto" w:fill="auto"/>
            <w:noWrap/>
            <w:vAlign w:val="bottom"/>
            <w:tcPrChange w:id="2074" w:author="admin" w:date="2021-09-22T11:35: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1890F7DB" w14:textId="290E19AC" w:rsidR="00AF3642" w:rsidRPr="00522F50" w:rsidRDefault="00AF3642" w:rsidP="00AF3642">
            <w:pPr>
              <w:spacing w:before="120" w:after="0"/>
              <w:rPr>
                <w:rFonts w:eastAsia="Times New Roman"/>
              </w:rPr>
            </w:pPr>
            <w:del w:id="2075" w:author="admin" w:date="2021-09-22T11:35:00Z">
              <w:r w:rsidRPr="00522F50" w:rsidDel="00B3416F">
                <w:rPr>
                  <w:rFonts w:eastAsia="Times New Roman"/>
                </w:rPr>
                <w:delText> </w:delText>
              </w:r>
            </w:del>
          </w:p>
        </w:tc>
      </w:tr>
      <w:tr w:rsidR="00AF3642" w:rsidRPr="00522F50" w14:paraId="7C270981"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9CF5969" w14:textId="77777777" w:rsidR="00AF3642" w:rsidRPr="00522F50" w:rsidRDefault="00AF3642" w:rsidP="00AF3642">
            <w:pPr>
              <w:spacing w:before="120" w:after="0"/>
              <w:rPr>
                <w:rFonts w:eastAsia="Times New Roman"/>
              </w:rPr>
            </w:pPr>
            <w:r w:rsidRPr="00522F50">
              <w:rPr>
                <w:rFonts w:eastAsia="Times New Roman"/>
              </w:rPr>
              <w:t>44</w:t>
            </w:r>
          </w:p>
        </w:tc>
        <w:tc>
          <w:tcPr>
            <w:tcW w:w="1980" w:type="dxa"/>
            <w:tcBorders>
              <w:top w:val="nil"/>
              <w:left w:val="nil"/>
              <w:bottom w:val="single" w:sz="4" w:space="0" w:color="auto"/>
              <w:right w:val="single" w:sz="4" w:space="0" w:color="auto"/>
            </w:tcBorders>
            <w:shd w:val="clear" w:color="auto" w:fill="auto"/>
            <w:noWrap/>
            <w:vAlign w:val="bottom"/>
            <w:hideMark/>
          </w:tcPr>
          <w:p w14:paraId="02A5E511" w14:textId="77777777" w:rsidR="00AF3642" w:rsidRPr="00522F50" w:rsidRDefault="00FD67E7" w:rsidP="00AF3642">
            <w:pPr>
              <w:spacing w:before="120" w:after="0"/>
              <w:rPr>
                <w:rFonts w:eastAsia="Times New Roman"/>
              </w:rPr>
            </w:pPr>
            <w:hyperlink r:id="rId141" w:tgtFrame="tagFrame" w:history="1">
              <w:r w:rsidR="00AF3642" w:rsidRPr="00522F50">
                <w:rPr>
                  <w:rFonts w:eastAsia="Times New Roman"/>
                </w:rPr>
                <w:t>Price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31518170" w14:textId="77777777" w:rsidR="00AF3642" w:rsidRPr="00522F50" w:rsidRDefault="00AF3642" w:rsidP="00AF3642">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1EDF6B60"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1F3F9B93"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00A48C95" w14:textId="77777777" w:rsidR="00AF3642" w:rsidRPr="00522F50" w:rsidRDefault="00AF3642" w:rsidP="00AF3642">
            <w:pPr>
              <w:spacing w:before="120" w:after="0"/>
              <w:rPr>
                <w:rFonts w:eastAsia="Times New Roman"/>
              </w:rPr>
            </w:pPr>
            <w:r w:rsidRPr="00522F50">
              <w:rPr>
                <w:rFonts w:eastAsia="Times New Roman"/>
              </w:rPr>
              <w:t>54</w:t>
            </w:r>
          </w:p>
        </w:tc>
        <w:tc>
          <w:tcPr>
            <w:tcW w:w="1980" w:type="dxa"/>
            <w:tcBorders>
              <w:top w:val="nil"/>
              <w:left w:val="nil"/>
              <w:bottom w:val="single" w:sz="4" w:space="0" w:color="auto"/>
              <w:right w:val="single" w:sz="4" w:space="0" w:color="auto"/>
            </w:tcBorders>
            <w:shd w:val="clear" w:color="auto" w:fill="auto"/>
            <w:noWrap/>
            <w:vAlign w:val="bottom"/>
            <w:hideMark/>
          </w:tcPr>
          <w:p w14:paraId="43B1E734" w14:textId="77777777" w:rsidR="00AF3642" w:rsidRPr="00522F50" w:rsidRDefault="00AF3642" w:rsidP="00AF3642">
            <w:pPr>
              <w:spacing w:before="120" w:after="0"/>
              <w:rPr>
                <w:rFonts w:eastAsia="Times New Roman"/>
              </w:rPr>
            </w:pPr>
            <w:r w:rsidRPr="00522F50">
              <w:rPr>
                <w:rFonts w:eastAsia="Times New Roman"/>
              </w:rPr>
              <w:t>Side</w:t>
            </w:r>
          </w:p>
        </w:tc>
        <w:tc>
          <w:tcPr>
            <w:tcW w:w="3420" w:type="dxa"/>
            <w:tcBorders>
              <w:top w:val="nil"/>
              <w:left w:val="nil"/>
              <w:bottom w:val="single" w:sz="4" w:space="0" w:color="auto"/>
              <w:right w:val="single" w:sz="4" w:space="0" w:color="auto"/>
            </w:tcBorders>
            <w:shd w:val="clear" w:color="auto" w:fill="auto"/>
            <w:noWrap/>
            <w:vAlign w:val="bottom"/>
            <w:hideMark/>
          </w:tcPr>
          <w:p w14:paraId="1AFF7CC7" w14:textId="77777777" w:rsidR="00AF3642" w:rsidRPr="00522F50" w:rsidRDefault="00AF3642" w:rsidP="00AF3642">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566296CA"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1FAA9ED6"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66402839" w14:textId="77777777" w:rsidR="00AF3642" w:rsidRPr="00522F50" w:rsidRDefault="00AF3642" w:rsidP="00AF3642">
            <w:pPr>
              <w:spacing w:before="120" w:after="0"/>
              <w:rPr>
                <w:rFonts w:eastAsia="Times New Roman"/>
              </w:rPr>
            </w:pPr>
            <w:r w:rsidRPr="00522F50">
              <w:rPr>
                <w:rFonts w:eastAsia="Times New Roman"/>
              </w:rPr>
              <w:t>55</w:t>
            </w:r>
          </w:p>
        </w:tc>
        <w:tc>
          <w:tcPr>
            <w:tcW w:w="1980" w:type="dxa"/>
            <w:tcBorders>
              <w:top w:val="nil"/>
              <w:left w:val="nil"/>
              <w:bottom w:val="single" w:sz="4" w:space="0" w:color="auto"/>
              <w:right w:val="single" w:sz="4" w:space="0" w:color="auto"/>
            </w:tcBorders>
            <w:shd w:val="clear" w:color="auto" w:fill="auto"/>
            <w:noWrap/>
            <w:vAlign w:val="bottom"/>
            <w:hideMark/>
          </w:tcPr>
          <w:p w14:paraId="4653FA08" w14:textId="77777777" w:rsidR="00AF3642" w:rsidRPr="00522F50" w:rsidRDefault="00AF3642" w:rsidP="00AF3642">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vAlign w:val="bottom"/>
            <w:hideMark/>
          </w:tcPr>
          <w:p w14:paraId="1EABF141" w14:textId="77777777" w:rsidR="00AF3642" w:rsidRPr="00522F50" w:rsidRDefault="00AF3642" w:rsidP="00AF3642">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4553171D"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26F30FDD" w14:textId="77777777" w:rsidTr="00B3416F">
        <w:tblPrEx>
          <w:tblW w:w="9378" w:type="dxa"/>
          <w:tblPrExChange w:id="2076" w:author="admin" w:date="2021-09-22T11:35:00Z">
            <w:tblPrEx>
              <w:tblW w:w="9378" w:type="dxa"/>
            </w:tblPrEx>
          </w:tblPrExChange>
        </w:tblPrEx>
        <w:trPr>
          <w:trHeight w:val="300"/>
          <w:trPrChange w:id="2077" w:author="admin" w:date="2021-09-22T11:35: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vAlign w:val="bottom"/>
            <w:tcPrChange w:id="2078" w:author="admin" w:date="2021-09-22T11:35:00Z">
              <w:tcPr>
                <w:tcW w:w="93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6F9C2F69" w14:textId="7BD3BBA0" w:rsidR="00AF3642" w:rsidRPr="00522F50" w:rsidRDefault="00AF3642" w:rsidP="00AF3642">
            <w:pPr>
              <w:spacing w:before="120" w:after="0"/>
              <w:rPr>
                <w:rFonts w:eastAsia="Times New Roman"/>
              </w:rPr>
            </w:pPr>
            <w:del w:id="2079" w:author="admin" w:date="2021-09-22T11:35:00Z">
              <w:r w:rsidRPr="00522F50" w:rsidDel="00B3416F">
                <w:rPr>
                  <w:rFonts w:eastAsia="Times New Roman"/>
                </w:rPr>
                <w:delText>58</w:delText>
              </w:r>
            </w:del>
          </w:p>
        </w:tc>
        <w:tc>
          <w:tcPr>
            <w:tcW w:w="1980" w:type="dxa"/>
            <w:tcBorders>
              <w:top w:val="nil"/>
              <w:left w:val="nil"/>
              <w:bottom w:val="single" w:sz="4" w:space="0" w:color="auto"/>
              <w:right w:val="single" w:sz="4" w:space="0" w:color="auto"/>
            </w:tcBorders>
            <w:shd w:val="clear" w:color="auto" w:fill="auto"/>
            <w:noWrap/>
            <w:vAlign w:val="bottom"/>
            <w:tcPrChange w:id="2080" w:author="admin" w:date="2021-09-22T11:35: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55D3CDC6" w14:textId="29B49D55" w:rsidR="00AF3642" w:rsidRPr="00522F50" w:rsidRDefault="00AF3642" w:rsidP="00AF3642">
            <w:pPr>
              <w:spacing w:before="120" w:after="0"/>
              <w:rPr>
                <w:rFonts w:eastAsia="Times New Roman"/>
              </w:rPr>
            </w:pPr>
            <w:del w:id="2081" w:author="admin" w:date="2021-09-22T11:35:00Z">
              <w:r w:rsidRPr="00522F50" w:rsidDel="00B3416F">
                <w:rPr>
                  <w:rFonts w:eastAsia="Times New Roman"/>
                </w:rPr>
                <w:delText>Text</w:delText>
              </w:r>
            </w:del>
          </w:p>
        </w:tc>
        <w:tc>
          <w:tcPr>
            <w:tcW w:w="3420" w:type="dxa"/>
            <w:tcBorders>
              <w:top w:val="nil"/>
              <w:left w:val="nil"/>
              <w:bottom w:val="single" w:sz="4" w:space="0" w:color="auto"/>
              <w:right w:val="single" w:sz="4" w:space="0" w:color="auto"/>
            </w:tcBorders>
            <w:shd w:val="clear" w:color="auto" w:fill="auto"/>
            <w:noWrap/>
            <w:vAlign w:val="bottom"/>
            <w:hideMark/>
            <w:tcPrChange w:id="2082" w:author="admin" w:date="2021-09-22T11:35:00Z">
              <w:tcPr>
                <w:tcW w:w="3420" w:type="dxa"/>
                <w:gridSpan w:val="2"/>
                <w:tcBorders>
                  <w:top w:val="nil"/>
                  <w:left w:val="nil"/>
                  <w:bottom w:val="single" w:sz="4" w:space="0" w:color="auto"/>
                  <w:right w:val="single" w:sz="4" w:space="0" w:color="auto"/>
                </w:tcBorders>
                <w:shd w:val="clear" w:color="auto" w:fill="auto"/>
                <w:noWrap/>
                <w:vAlign w:val="bottom"/>
                <w:hideMark/>
              </w:tcPr>
            </w:tcPrChange>
          </w:tcPr>
          <w:p w14:paraId="3989FDDF" w14:textId="77777777" w:rsidR="00AF3642" w:rsidRPr="00522F50" w:rsidRDefault="00AF3642" w:rsidP="00AF3642">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Change w:id="2083" w:author="admin" w:date="2021-09-22T11:35:00Z">
              <w:tcPr>
                <w:tcW w:w="3047" w:type="dxa"/>
                <w:gridSpan w:val="2"/>
                <w:tcBorders>
                  <w:top w:val="nil"/>
                  <w:left w:val="nil"/>
                  <w:bottom w:val="single" w:sz="4" w:space="0" w:color="auto"/>
                  <w:right w:val="single" w:sz="4" w:space="0" w:color="auto"/>
                </w:tcBorders>
                <w:shd w:val="clear" w:color="auto" w:fill="auto"/>
                <w:noWrap/>
                <w:vAlign w:val="bottom"/>
                <w:hideMark/>
              </w:tcPr>
            </w:tcPrChange>
          </w:tcPr>
          <w:p w14:paraId="7DDD1EC9"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1945B1DD" w14:textId="77777777" w:rsidTr="00AF3642">
        <w:tblPrEx>
          <w:tblW w:w="9378" w:type="dxa"/>
          <w:tblPrExChange w:id="2084" w:author="admin" w:date="2021-09-22T11:35:00Z">
            <w:tblPrEx>
              <w:tblW w:w="9378" w:type="dxa"/>
            </w:tblPrEx>
          </w:tblPrExChange>
        </w:tblPrEx>
        <w:trPr>
          <w:trHeight w:val="300"/>
          <w:trPrChange w:id="2085" w:author="admin" w:date="2021-09-22T11:35: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vAlign w:val="bottom"/>
            <w:tcPrChange w:id="2086" w:author="admin" w:date="2021-09-22T11:35:00Z">
              <w:tcPr>
                <w:tcW w:w="93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55B45B17" w14:textId="5F335B57" w:rsidR="00AF3642" w:rsidRPr="00522F50" w:rsidRDefault="00AF3642" w:rsidP="00AF3642">
            <w:pPr>
              <w:spacing w:before="120" w:after="0"/>
              <w:rPr>
                <w:rFonts w:eastAsia="Times New Roman"/>
              </w:rPr>
            </w:pPr>
            <w:del w:id="2087" w:author="admin" w:date="2021-09-22T11:35:00Z">
              <w:r w:rsidRPr="00522F50" w:rsidDel="00AF3642">
                <w:rPr>
                  <w:rFonts w:eastAsia="Times New Roman"/>
                </w:rPr>
                <w:delText>103</w:delText>
              </w:r>
            </w:del>
          </w:p>
        </w:tc>
        <w:tc>
          <w:tcPr>
            <w:tcW w:w="1980" w:type="dxa"/>
            <w:tcBorders>
              <w:top w:val="nil"/>
              <w:left w:val="nil"/>
              <w:bottom w:val="single" w:sz="4" w:space="0" w:color="auto"/>
              <w:right w:val="single" w:sz="4" w:space="0" w:color="auto"/>
            </w:tcBorders>
            <w:shd w:val="clear" w:color="auto" w:fill="auto"/>
            <w:noWrap/>
            <w:vAlign w:val="bottom"/>
            <w:tcPrChange w:id="2088" w:author="admin" w:date="2021-09-22T11:35: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031757FA" w14:textId="28F52258" w:rsidR="00AF3642" w:rsidRPr="00522F50" w:rsidRDefault="00AF3642" w:rsidP="00AF3642">
            <w:pPr>
              <w:spacing w:before="120" w:after="0"/>
              <w:rPr>
                <w:rFonts w:eastAsia="Times New Roman"/>
              </w:rPr>
            </w:pPr>
            <w:del w:id="2089" w:author="admin" w:date="2021-09-22T11:35:00Z">
              <w:r w:rsidDel="00AF3642">
                <w:fldChar w:fldCharType="begin"/>
              </w:r>
              <w:r w:rsidDel="00AF3642">
                <w:delInstrText xml:space="preserve"> HYPERLINK "http://www.fixtradingcommunity.org/FIXimate/FIXimate3.0/en/FIX.4.4/tag103.html" \t "tagFrame" </w:delInstrText>
              </w:r>
              <w:r w:rsidDel="00AF3642">
                <w:fldChar w:fldCharType="separate"/>
              </w:r>
              <w:r w:rsidRPr="00522F50" w:rsidDel="00AF3642">
                <w:rPr>
                  <w:rStyle w:val="Hyperlink"/>
                  <w:color w:val="auto"/>
                </w:rPr>
                <w:delText>OrdRejReason</w:delText>
              </w:r>
              <w:r w:rsidDel="00AF3642">
                <w:rPr>
                  <w:rStyle w:val="Hyperlink"/>
                  <w:color w:val="auto"/>
                </w:rPr>
                <w:fldChar w:fldCharType="end"/>
              </w:r>
            </w:del>
          </w:p>
        </w:tc>
        <w:tc>
          <w:tcPr>
            <w:tcW w:w="3420" w:type="dxa"/>
            <w:tcBorders>
              <w:top w:val="nil"/>
              <w:left w:val="nil"/>
              <w:bottom w:val="single" w:sz="4" w:space="0" w:color="auto"/>
              <w:right w:val="single" w:sz="4" w:space="0" w:color="auto"/>
            </w:tcBorders>
            <w:shd w:val="clear" w:color="auto" w:fill="auto"/>
            <w:noWrap/>
            <w:vAlign w:val="bottom"/>
            <w:tcPrChange w:id="2090" w:author="admin" w:date="2021-09-22T11:35: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3196C466" w14:textId="77777777" w:rsidR="00AF3642" w:rsidRPr="00522F50" w:rsidRDefault="00AF3642" w:rsidP="00AF3642">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tcPrChange w:id="2091" w:author="admin" w:date="2021-09-22T11:35: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7FF947D5" w14:textId="77777777" w:rsidR="00AF3642" w:rsidRPr="00522F50" w:rsidRDefault="00AF3642" w:rsidP="00AF3642">
            <w:pPr>
              <w:spacing w:before="120" w:after="0"/>
              <w:rPr>
                <w:rFonts w:eastAsia="Times New Roman"/>
              </w:rPr>
            </w:pPr>
          </w:p>
        </w:tc>
      </w:tr>
      <w:tr w:rsidR="00AF3642" w:rsidRPr="00522F50" w14:paraId="5FAE5A60" w14:textId="77777777" w:rsidTr="00E84233">
        <w:trPr>
          <w:trHeight w:val="300"/>
          <w:ins w:id="2092" w:author="admin" w:date="2021-09-22T11:36:00Z"/>
        </w:trPr>
        <w:tc>
          <w:tcPr>
            <w:tcW w:w="931" w:type="dxa"/>
            <w:tcBorders>
              <w:top w:val="nil"/>
              <w:left w:val="single" w:sz="4" w:space="0" w:color="auto"/>
              <w:bottom w:val="single" w:sz="4" w:space="0" w:color="auto"/>
              <w:right w:val="single" w:sz="4" w:space="0" w:color="auto"/>
            </w:tcBorders>
            <w:shd w:val="clear" w:color="auto" w:fill="auto"/>
            <w:noWrap/>
            <w:vAlign w:val="bottom"/>
          </w:tcPr>
          <w:p w14:paraId="4F7F62F8" w14:textId="5A389BBF" w:rsidR="00AF3642" w:rsidRPr="00522F50" w:rsidRDefault="00AF3642" w:rsidP="00AF3642">
            <w:pPr>
              <w:spacing w:before="120" w:after="0"/>
              <w:rPr>
                <w:ins w:id="2093" w:author="admin" w:date="2021-09-22T11:36:00Z"/>
                <w:rFonts w:eastAsia="Times New Roman"/>
              </w:rPr>
            </w:pPr>
            <w:ins w:id="2094" w:author="admin" w:date="2021-09-22T11:36:00Z">
              <w:r>
                <w:rPr>
                  <w:rFonts w:eastAsia="Times New Roman"/>
                </w:rPr>
                <w:t>59</w:t>
              </w:r>
            </w:ins>
          </w:p>
        </w:tc>
        <w:tc>
          <w:tcPr>
            <w:tcW w:w="1980" w:type="dxa"/>
            <w:tcBorders>
              <w:top w:val="nil"/>
              <w:left w:val="nil"/>
              <w:bottom w:val="single" w:sz="4" w:space="0" w:color="auto"/>
              <w:right w:val="single" w:sz="4" w:space="0" w:color="auto"/>
            </w:tcBorders>
            <w:shd w:val="clear" w:color="auto" w:fill="auto"/>
            <w:noWrap/>
            <w:vAlign w:val="bottom"/>
          </w:tcPr>
          <w:p w14:paraId="6504A43A" w14:textId="48BBC275" w:rsidR="00AF3642" w:rsidRDefault="00AF3642" w:rsidP="00AF3642">
            <w:pPr>
              <w:spacing w:before="120" w:after="0"/>
              <w:rPr>
                <w:ins w:id="2095" w:author="admin" w:date="2021-09-22T11:36:00Z"/>
              </w:rPr>
            </w:pPr>
            <w:ins w:id="2096" w:author="admin" w:date="2021-09-22T11:36:00Z">
              <w:r w:rsidRPr="00D76EEE">
                <w:rPr>
                  <w:rFonts w:eastAsia="Times New Roman"/>
                </w:rPr>
                <w:t>Time In Force</w:t>
              </w:r>
            </w:ins>
          </w:p>
        </w:tc>
        <w:tc>
          <w:tcPr>
            <w:tcW w:w="3420" w:type="dxa"/>
            <w:tcBorders>
              <w:top w:val="nil"/>
              <w:left w:val="nil"/>
              <w:bottom w:val="single" w:sz="4" w:space="0" w:color="auto"/>
              <w:right w:val="single" w:sz="4" w:space="0" w:color="auto"/>
            </w:tcBorders>
            <w:shd w:val="clear" w:color="auto" w:fill="auto"/>
            <w:noWrap/>
            <w:vAlign w:val="bottom"/>
          </w:tcPr>
          <w:p w14:paraId="7E1D20A1" w14:textId="77777777" w:rsidR="00AF3642" w:rsidRPr="00522F50" w:rsidRDefault="00AF3642" w:rsidP="00AF3642">
            <w:pPr>
              <w:spacing w:before="120" w:after="0"/>
              <w:rPr>
                <w:ins w:id="2097" w:author="admin" w:date="2021-09-22T11:36:00Z"/>
              </w:rPr>
            </w:pPr>
          </w:p>
        </w:tc>
        <w:tc>
          <w:tcPr>
            <w:tcW w:w="3047" w:type="dxa"/>
            <w:tcBorders>
              <w:top w:val="nil"/>
              <w:left w:val="nil"/>
              <w:bottom w:val="single" w:sz="4" w:space="0" w:color="auto"/>
              <w:right w:val="single" w:sz="4" w:space="0" w:color="auto"/>
            </w:tcBorders>
            <w:shd w:val="clear" w:color="auto" w:fill="auto"/>
            <w:noWrap/>
            <w:vAlign w:val="bottom"/>
          </w:tcPr>
          <w:p w14:paraId="3E79BF58" w14:textId="77777777" w:rsidR="00AF3642" w:rsidRPr="00522F50" w:rsidRDefault="00AF3642" w:rsidP="00AF3642">
            <w:pPr>
              <w:spacing w:before="120" w:after="0"/>
              <w:rPr>
                <w:ins w:id="2098" w:author="admin" w:date="2021-09-22T11:36:00Z"/>
                <w:rFonts w:eastAsia="Times New Roman"/>
              </w:rPr>
            </w:pPr>
          </w:p>
        </w:tc>
      </w:tr>
      <w:tr w:rsidR="00AF3642" w:rsidRPr="00522F50" w14:paraId="7B322965" w14:textId="77777777" w:rsidTr="00FD67E7">
        <w:tblPrEx>
          <w:tblW w:w="9378" w:type="dxa"/>
          <w:tblPrExChange w:id="2099" w:author="admin" w:date="2021-09-22T11:36:00Z">
            <w:tblPrEx>
              <w:tblW w:w="9378" w:type="dxa"/>
            </w:tblPrEx>
          </w:tblPrExChange>
        </w:tblPrEx>
        <w:trPr>
          <w:trHeight w:val="300"/>
          <w:ins w:id="2100" w:author="admin" w:date="2021-09-22T11:36:00Z"/>
          <w:trPrChange w:id="2101" w:author="admin" w:date="2021-09-22T11:36:00Z">
            <w:trPr>
              <w:gridAfter w:val="0"/>
              <w:trHeight w:val="300"/>
            </w:trPr>
          </w:trPrChange>
        </w:trPr>
        <w:tc>
          <w:tcPr>
            <w:tcW w:w="931" w:type="dxa"/>
            <w:tcBorders>
              <w:top w:val="nil"/>
              <w:left w:val="single" w:sz="4" w:space="0" w:color="auto"/>
              <w:bottom w:val="single" w:sz="4" w:space="0" w:color="auto"/>
              <w:right w:val="single" w:sz="4" w:space="0" w:color="auto"/>
            </w:tcBorders>
            <w:shd w:val="clear" w:color="auto" w:fill="auto"/>
            <w:noWrap/>
            <w:vAlign w:val="bottom"/>
            <w:tcPrChange w:id="2102" w:author="admin" w:date="2021-09-22T11:36:00Z">
              <w:tcPr>
                <w:tcW w:w="93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3ECDF2B0" w14:textId="27932608" w:rsidR="00AF3642" w:rsidRPr="00522F50" w:rsidRDefault="00AF3642" w:rsidP="00AF3642">
            <w:pPr>
              <w:spacing w:before="120" w:after="0"/>
              <w:rPr>
                <w:ins w:id="2103" w:author="admin" w:date="2021-09-22T11:36:00Z"/>
                <w:rFonts w:eastAsia="Times New Roman"/>
              </w:rPr>
            </w:pPr>
            <w:ins w:id="2104" w:author="admin" w:date="2021-09-22T11:36:00Z">
              <w:r>
                <w:rPr>
                  <w:rFonts w:eastAsia="Times New Roman"/>
                </w:rPr>
                <w:t>60</w:t>
              </w:r>
            </w:ins>
          </w:p>
        </w:tc>
        <w:tc>
          <w:tcPr>
            <w:tcW w:w="1980" w:type="dxa"/>
            <w:tcBorders>
              <w:top w:val="nil"/>
              <w:left w:val="nil"/>
              <w:bottom w:val="single" w:sz="4" w:space="0" w:color="auto"/>
              <w:right w:val="single" w:sz="4" w:space="0" w:color="auto"/>
            </w:tcBorders>
            <w:shd w:val="clear" w:color="auto" w:fill="auto"/>
            <w:noWrap/>
            <w:tcPrChange w:id="2105" w:author="admin" w:date="2021-09-22T11:36:00Z">
              <w:tcPr>
                <w:tcW w:w="1980" w:type="dxa"/>
                <w:gridSpan w:val="2"/>
                <w:tcBorders>
                  <w:top w:val="nil"/>
                  <w:left w:val="nil"/>
                  <w:bottom w:val="single" w:sz="4" w:space="0" w:color="auto"/>
                  <w:right w:val="single" w:sz="4" w:space="0" w:color="auto"/>
                </w:tcBorders>
                <w:shd w:val="clear" w:color="auto" w:fill="auto"/>
                <w:noWrap/>
                <w:vAlign w:val="bottom"/>
              </w:tcPr>
            </w:tcPrChange>
          </w:tcPr>
          <w:p w14:paraId="7DE40D4B" w14:textId="5326D2CD" w:rsidR="00AF3642" w:rsidRDefault="00AF3642" w:rsidP="00AF3642">
            <w:pPr>
              <w:spacing w:before="120" w:after="0"/>
              <w:rPr>
                <w:ins w:id="2106" w:author="admin" w:date="2021-09-22T11:36:00Z"/>
              </w:rPr>
            </w:pPr>
            <w:ins w:id="2107" w:author="admin" w:date="2021-09-22T11:36:00Z">
              <w:r>
                <w:rPr>
                  <w:rFonts w:eastAsia="Times New Roman"/>
                  <w:highlight w:val="yellow"/>
                </w:rPr>
                <w:t>TransactTime</w:t>
              </w:r>
            </w:ins>
          </w:p>
        </w:tc>
        <w:tc>
          <w:tcPr>
            <w:tcW w:w="3420" w:type="dxa"/>
            <w:tcBorders>
              <w:top w:val="nil"/>
              <w:left w:val="nil"/>
              <w:bottom w:val="single" w:sz="4" w:space="0" w:color="auto"/>
              <w:right w:val="single" w:sz="4" w:space="0" w:color="auto"/>
            </w:tcBorders>
            <w:shd w:val="clear" w:color="auto" w:fill="auto"/>
            <w:noWrap/>
            <w:vAlign w:val="bottom"/>
            <w:tcPrChange w:id="2108" w:author="admin" w:date="2021-09-22T11:36:00Z">
              <w:tcPr>
                <w:tcW w:w="3420" w:type="dxa"/>
                <w:gridSpan w:val="2"/>
                <w:tcBorders>
                  <w:top w:val="nil"/>
                  <w:left w:val="nil"/>
                  <w:bottom w:val="single" w:sz="4" w:space="0" w:color="auto"/>
                  <w:right w:val="single" w:sz="4" w:space="0" w:color="auto"/>
                </w:tcBorders>
                <w:shd w:val="clear" w:color="auto" w:fill="auto"/>
                <w:noWrap/>
                <w:vAlign w:val="bottom"/>
              </w:tcPr>
            </w:tcPrChange>
          </w:tcPr>
          <w:p w14:paraId="30DF01C4" w14:textId="77777777" w:rsidR="00AF3642" w:rsidRPr="00522F50" w:rsidRDefault="00AF3642" w:rsidP="00AF3642">
            <w:pPr>
              <w:spacing w:before="120" w:after="0"/>
              <w:rPr>
                <w:ins w:id="2109" w:author="admin" w:date="2021-09-22T11:36:00Z"/>
              </w:rPr>
            </w:pPr>
          </w:p>
        </w:tc>
        <w:tc>
          <w:tcPr>
            <w:tcW w:w="3047" w:type="dxa"/>
            <w:tcBorders>
              <w:top w:val="nil"/>
              <w:left w:val="nil"/>
              <w:bottom w:val="single" w:sz="4" w:space="0" w:color="auto"/>
              <w:right w:val="single" w:sz="4" w:space="0" w:color="auto"/>
            </w:tcBorders>
            <w:shd w:val="clear" w:color="auto" w:fill="auto"/>
            <w:noWrap/>
            <w:vAlign w:val="bottom"/>
            <w:tcPrChange w:id="2110" w:author="admin" w:date="2021-09-22T11:36:00Z">
              <w:tcPr>
                <w:tcW w:w="3047" w:type="dxa"/>
                <w:gridSpan w:val="2"/>
                <w:tcBorders>
                  <w:top w:val="nil"/>
                  <w:left w:val="nil"/>
                  <w:bottom w:val="single" w:sz="4" w:space="0" w:color="auto"/>
                  <w:right w:val="single" w:sz="4" w:space="0" w:color="auto"/>
                </w:tcBorders>
                <w:shd w:val="clear" w:color="auto" w:fill="auto"/>
                <w:noWrap/>
                <w:vAlign w:val="bottom"/>
              </w:tcPr>
            </w:tcPrChange>
          </w:tcPr>
          <w:p w14:paraId="76537811" w14:textId="77777777" w:rsidR="00AF3642" w:rsidRPr="00522F50" w:rsidRDefault="00AF3642" w:rsidP="00AF3642">
            <w:pPr>
              <w:spacing w:before="120" w:after="0"/>
              <w:rPr>
                <w:ins w:id="2111" w:author="admin" w:date="2021-09-22T11:36:00Z"/>
                <w:rFonts w:eastAsia="Times New Roman"/>
              </w:rPr>
            </w:pPr>
          </w:p>
        </w:tc>
      </w:tr>
      <w:tr w:rsidR="00AF3642" w:rsidRPr="00522F50" w14:paraId="1216F1D8"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21C52BF3" w14:textId="77777777" w:rsidR="00AF3642" w:rsidRPr="00522F50" w:rsidRDefault="00AF3642" w:rsidP="00AF3642">
            <w:pPr>
              <w:spacing w:before="120" w:after="0"/>
              <w:rPr>
                <w:rFonts w:eastAsia="Times New Roman"/>
              </w:rPr>
            </w:pPr>
            <w:r w:rsidRPr="00522F50">
              <w:rPr>
                <w:rFonts w:eastAsia="Times New Roman"/>
              </w:rPr>
              <w:t>150</w:t>
            </w:r>
          </w:p>
        </w:tc>
        <w:tc>
          <w:tcPr>
            <w:tcW w:w="1980" w:type="dxa"/>
            <w:tcBorders>
              <w:top w:val="nil"/>
              <w:left w:val="nil"/>
              <w:bottom w:val="single" w:sz="4" w:space="0" w:color="auto"/>
              <w:right w:val="single" w:sz="4" w:space="0" w:color="auto"/>
            </w:tcBorders>
            <w:shd w:val="clear" w:color="auto" w:fill="auto"/>
            <w:noWrap/>
            <w:vAlign w:val="bottom"/>
            <w:hideMark/>
          </w:tcPr>
          <w:p w14:paraId="2433D9C1" w14:textId="77777777" w:rsidR="00AF3642" w:rsidRPr="00522F50" w:rsidRDefault="00FD67E7" w:rsidP="00AF3642">
            <w:pPr>
              <w:spacing w:before="120" w:after="0"/>
              <w:rPr>
                <w:rFonts w:eastAsia="Times New Roman"/>
              </w:rPr>
            </w:pPr>
            <w:hyperlink r:id="rId142" w:tgtFrame="tagFrame" w:history="1">
              <w:r w:rsidR="00AF3642" w:rsidRPr="00522F50">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43577BC" w14:textId="77777777" w:rsidR="00AF3642" w:rsidRPr="00522F50" w:rsidRDefault="00AF3642" w:rsidP="00AF3642">
            <w:pPr>
              <w:spacing w:before="120" w:after="0"/>
              <w:rPr>
                <w:rFonts w:eastAsia="Times New Roman"/>
              </w:rPr>
            </w:pPr>
            <w:r w:rsidRPr="00522F50">
              <w:t>3 = Done for day</w:t>
            </w:r>
          </w:p>
        </w:tc>
        <w:tc>
          <w:tcPr>
            <w:tcW w:w="3047" w:type="dxa"/>
            <w:tcBorders>
              <w:top w:val="nil"/>
              <w:left w:val="nil"/>
              <w:bottom w:val="single" w:sz="4" w:space="0" w:color="auto"/>
              <w:right w:val="single" w:sz="4" w:space="0" w:color="auto"/>
            </w:tcBorders>
            <w:shd w:val="clear" w:color="auto" w:fill="auto"/>
            <w:noWrap/>
            <w:vAlign w:val="bottom"/>
            <w:hideMark/>
          </w:tcPr>
          <w:p w14:paraId="423F5119" w14:textId="77777777" w:rsidR="00AF3642" w:rsidRPr="00522F50" w:rsidRDefault="00AF3642" w:rsidP="00AF3642">
            <w:pPr>
              <w:spacing w:before="120" w:after="0"/>
              <w:rPr>
                <w:rFonts w:eastAsia="Times New Roman"/>
              </w:rPr>
            </w:pPr>
            <w:r w:rsidRPr="00522F50">
              <w:rPr>
                <w:rFonts w:eastAsia="Times New Roman"/>
              </w:rPr>
              <w:t> </w:t>
            </w:r>
          </w:p>
        </w:tc>
      </w:tr>
      <w:tr w:rsidR="00AF3642" w:rsidRPr="00522F50" w14:paraId="2C5FB590" w14:textId="77777777" w:rsidTr="00E84233">
        <w:trPr>
          <w:trHeight w:val="395"/>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1548A312" w14:textId="77777777" w:rsidR="00AF3642" w:rsidRPr="00522F50" w:rsidRDefault="00AF3642" w:rsidP="00AF3642">
            <w:pPr>
              <w:spacing w:before="120" w:after="0"/>
              <w:rPr>
                <w:rFonts w:eastAsia="Times New Roman"/>
              </w:rPr>
            </w:pPr>
            <w:r w:rsidRPr="00522F50">
              <w:rPr>
                <w:rFonts w:eastAsia="Times New Roman"/>
              </w:rPr>
              <w:t>151</w:t>
            </w:r>
          </w:p>
        </w:tc>
        <w:tc>
          <w:tcPr>
            <w:tcW w:w="1980" w:type="dxa"/>
            <w:tcBorders>
              <w:top w:val="nil"/>
              <w:left w:val="nil"/>
              <w:bottom w:val="single" w:sz="4" w:space="0" w:color="auto"/>
              <w:right w:val="single" w:sz="4" w:space="0" w:color="auto"/>
            </w:tcBorders>
            <w:shd w:val="clear" w:color="auto" w:fill="auto"/>
            <w:noWrap/>
            <w:vAlign w:val="bottom"/>
            <w:hideMark/>
          </w:tcPr>
          <w:p w14:paraId="1EA4947A" w14:textId="77777777" w:rsidR="00AF3642" w:rsidRPr="00522F50" w:rsidRDefault="00FD67E7" w:rsidP="00AF3642">
            <w:pPr>
              <w:spacing w:before="120" w:after="0"/>
              <w:rPr>
                <w:rFonts w:eastAsia="Times New Roman"/>
              </w:rPr>
            </w:pPr>
            <w:hyperlink r:id="rId143" w:tgtFrame="tagFrame" w:history="1">
              <w:r w:rsidR="00AF3642" w:rsidRPr="00522F50">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2AE0C2DF" w14:textId="77777777" w:rsidR="00AF3642" w:rsidRPr="00522F50" w:rsidRDefault="00AF3642" w:rsidP="00AF3642">
            <w:pPr>
              <w:spacing w:before="120" w:after="0"/>
              <w:rPr>
                <w:rFonts w:eastAsia="Times New Roman"/>
              </w:rPr>
            </w:pPr>
            <w:r w:rsidRPr="00522F50">
              <w:rPr>
                <w:rFonts w:eastAsia="Times New Roman"/>
              </w:rPr>
              <w:t> 0</w:t>
            </w:r>
          </w:p>
        </w:tc>
        <w:tc>
          <w:tcPr>
            <w:tcW w:w="3047" w:type="dxa"/>
            <w:tcBorders>
              <w:top w:val="nil"/>
              <w:left w:val="nil"/>
              <w:bottom w:val="single" w:sz="4" w:space="0" w:color="auto"/>
              <w:right w:val="single" w:sz="4" w:space="0" w:color="auto"/>
            </w:tcBorders>
            <w:shd w:val="clear" w:color="auto" w:fill="auto"/>
            <w:noWrap/>
            <w:vAlign w:val="bottom"/>
            <w:hideMark/>
          </w:tcPr>
          <w:p w14:paraId="0BA0A17B" w14:textId="77777777" w:rsidR="00AF3642" w:rsidRPr="00522F50" w:rsidRDefault="00AF3642" w:rsidP="00AF3642">
            <w:pPr>
              <w:spacing w:before="120" w:after="0"/>
              <w:rPr>
                <w:rFonts w:eastAsia="Times New Roman"/>
              </w:rPr>
            </w:pPr>
            <w:r w:rsidRPr="00522F50">
              <w:rPr>
                <w:rFonts w:eastAsia="Times New Roman"/>
              </w:rPr>
              <w:t> </w:t>
            </w:r>
          </w:p>
        </w:tc>
      </w:tr>
    </w:tbl>
    <w:p w14:paraId="71BDDF96" w14:textId="71F244AF" w:rsidR="001708C4" w:rsidRDefault="001708C4" w:rsidP="001708C4">
      <w:pPr>
        <w:rPr>
          <w:lang w:val="en-GB"/>
        </w:rPr>
      </w:pPr>
    </w:p>
    <w:p w14:paraId="7641EC93" w14:textId="77777777" w:rsidR="00E67A6D" w:rsidRPr="001708C4" w:rsidRDefault="00E67A6D" w:rsidP="001708C4">
      <w:pPr>
        <w:rPr>
          <w:lang w:val="en-GB"/>
        </w:rPr>
      </w:pPr>
    </w:p>
    <w:p w14:paraId="19D1332B" w14:textId="0975F864" w:rsidR="00C7471C" w:rsidRDefault="007B7537" w:rsidP="00C7471C">
      <w:pPr>
        <w:pStyle w:val="Heading3"/>
      </w:pPr>
      <w:bookmarkStart w:id="2112" w:name="_Toc80648695"/>
      <w:r>
        <w:t>Update new order</w:t>
      </w:r>
      <w:bookmarkEnd w:id="2112"/>
    </w:p>
    <w:p w14:paraId="36B3C556" w14:textId="1E43A080" w:rsidR="007B7537" w:rsidRDefault="007B7537" w:rsidP="00C7471C">
      <w:pPr>
        <w:rPr>
          <w:lang w:val="en-GB"/>
        </w:rPr>
      </w:pPr>
      <w:r w:rsidRPr="00C7471C">
        <w:rPr>
          <w:lang w:val="en-GB"/>
        </w:rPr>
        <w:t>Message trả về đối với lệnh MTL, MP sau khi khớp 1 phần trả về giá mới và khối lượng còn lại</w:t>
      </w:r>
      <w:r>
        <w:rPr>
          <w:lang w:val="en-GB"/>
        </w:rPr>
        <w:t>.</w:t>
      </w:r>
    </w:p>
    <w:tbl>
      <w:tblPr>
        <w:tblW w:w="9378" w:type="dxa"/>
        <w:tblLook w:val="04A0" w:firstRow="1" w:lastRow="0" w:firstColumn="1" w:lastColumn="0" w:noHBand="0" w:noVBand="1"/>
      </w:tblPr>
      <w:tblGrid>
        <w:gridCol w:w="931"/>
        <w:gridCol w:w="1980"/>
        <w:gridCol w:w="3420"/>
        <w:gridCol w:w="3047"/>
      </w:tblGrid>
      <w:tr w:rsidR="00E67A6D" w:rsidRPr="00522F50" w14:paraId="5B1C80D7" w14:textId="77777777" w:rsidTr="00E84233">
        <w:trPr>
          <w:trHeight w:val="300"/>
        </w:trPr>
        <w:tc>
          <w:tcPr>
            <w:tcW w:w="931"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00299DFA" w14:textId="77777777" w:rsidR="00E67A6D" w:rsidRPr="00903F9C" w:rsidRDefault="00E67A6D" w:rsidP="00E84233">
            <w:pPr>
              <w:spacing w:before="120" w:after="0"/>
              <w:rPr>
                <w:rFonts w:eastAsia="Times New Roman"/>
                <w:b/>
              </w:rPr>
            </w:pPr>
            <w:r w:rsidRPr="00903F9C">
              <w:rPr>
                <w:rFonts w:eastAsia="Times New Roman"/>
                <w:b/>
              </w:rPr>
              <w:lastRenderedPageBreak/>
              <w:t>Tag</w:t>
            </w:r>
          </w:p>
        </w:tc>
        <w:tc>
          <w:tcPr>
            <w:tcW w:w="198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79E3851" w14:textId="77777777" w:rsidR="00E67A6D" w:rsidRPr="00903F9C" w:rsidRDefault="00E67A6D" w:rsidP="00E84233">
            <w:pPr>
              <w:spacing w:before="120" w:after="0"/>
              <w:rPr>
                <w:rFonts w:eastAsia="Times New Roman"/>
                <w:b/>
              </w:rPr>
            </w:pPr>
            <w:r w:rsidRPr="00903F9C">
              <w:rPr>
                <w:rFonts w:eastAsia="Times New Roman"/>
                <w:b/>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6BE3539E" w14:textId="77777777" w:rsidR="00E67A6D" w:rsidRPr="00903F9C" w:rsidRDefault="00E67A6D" w:rsidP="00E84233">
            <w:pPr>
              <w:spacing w:before="120" w:after="0"/>
              <w:rPr>
                <w:rFonts w:eastAsia="Times New Roman"/>
                <w:b/>
              </w:rPr>
            </w:pPr>
            <w:r w:rsidRPr="00903F9C">
              <w:rPr>
                <w:rFonts w:eastAsia="Times New Roman"/>
                <w:b/>
              </w:rPr>
              <w:t>Value</w:t>
            </w:r>
          </w:p>
        </w:tc>
        <w:tc>
          <w:tcPr>
            <w:tcW w:w="3047"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B0BB49C" w14:textId="77777777" w:rsidR="00E67A6D" w:rsidRPr="00903F9C" w:rsidRDefault="00E67A6D" w:rsidP="00E84233">
            <w:pPr>
              <w:spacing w:before="120" w:after="0"/>
              <w:rPr>
                <w:rFonts w:eastAsia="Times New Roman"/>
                <w:b/>
              </w:rPr>
            </w:pPr>
            <w:r w:rsidRPr="00903F9C">
              <w:rPr>
                <w:rFonts w:eastAsia="Times New Roman"/>
                <w:b/>
              </w:rPr>
              <w:t>Comment</w:t>
            </w:r>
          </w:p>
        </w:tc>
      </w:tr>
      <w:tr w:rsidR="00D259A7" w:rsidRPr="00522F50" w14:paraId="67E0C82B" w14:textId="77777777" w:rsidTr="00D259A7">
        <w:trPr>
          <w:trHeight w:val="300"/>
          <w:ins w:id="2113" w:author="admin" w:date="2021-08-23T21:58:00Z"/>
        </w:trPr>
        <w:tc>
          <w:tcPr>
            <w:tcW w:w="931" w:type="dxa"/>
            <w:tcBorders>
              <w:top w:val="nil"/>
              <w:left w:val="single" w:sz="4" w:space="0" w:color="auto"/>
              <w:bottom w:val="single" w:sz="4" w:space="0" w:color="auto"/>
              <w:right w:val="single" w:sz="4" w:space="0" w:color="auto"/>
            </w:tcBorders>
            <w:shd w:val="clear" w:color="auto" w:fill="auto"/>
            <w:noWrap/>
          </w:tcPr>
          <w:p w14:paraId="221C329B" w14:textId="11AAC6E1" w:rsidR="00D259A7" w:rsidRPr="00522F50" w:rsidRDefault="00D259A7" w:rsidP="00D259A7">
            <w:pPr>
              <w:spacing w:before="120" w:after="0"/>
              <w:rPr>
                <w:ins w:id="2114" w:author="admin" w:date="2021-08-23T21:58:00Z"/>
                <w:rFonts w:eastAsia="Times New Roman"/>
              </w:rPr>
            </w:pPr>
            <w:ins w:id="2115" w:author="admin" w:date="2021-08-23T21:58:00Z">
              <w:r>
                <w:rPr>
                  <w:rFonts w:eastAsia="Times New Roman"/>
                </w:rPr>
                <w:t>8</w:t>
              </w:r>
            </w:ins>
          </w:p>
        </w:tc>
        <w:tc>
          <w:tcPr>
            <w:tcW w:w="1980" w:type="dxa"/>
            <w:tcBorders>
              <w:top w:val="nil"/>
              <w:left w:val="nil"/>
              <w:bottom w:val="single" w:sz="4" w:space="0" w:color="auto"/>
              <w:right w:val="single" w:sz="4" w:space="0" w:color="auto"/>
            </w:tcBorders>
            <w:shd w:val="clear" w:color="auto" w:fill="auto"/>
            <w:noWrap/>
          </w:tcPr>
          <w:p w14:paraId="2ECE2367" w14:textId="77777777" w:rsidR="00D259A7" w:rsidRPr="00522F50" w:rsidRDefault="00D259A7" w:rsidP="00D259A7">
            <w:pPr>
              <w:spacing w:before="120" w:after="0"/>
              <w:rPr>
                <w:ins w:id="2116" w:author="admin" w:date="2021-08-23T21:58:00Z"/>
                <w:rFonts w:eastAsia="Times New Roman"/>
              </w:rPr>
            </w:pPr>
          </w:p>
        </w:tc>
        <w:tc>
          <w:tcPr>
            <w:tcW w:w="3420" w:type="dxa"/>
            <w:tcBorders>
              <w:top w:val="nil"/>
              <w:left w:val="nil"/>
              <w:bottom w:val="single" w:sz="4" w:space="0" w:color="auto"/>
              <w:right w:val="single" w:sz="4" w:space="0" w:color="auto"/>
            </w:tcBorders>
            <w:shd w:val="clear" w:color="auto" w:fill="auto"/>
            <w:noWrap/>
          </w:tcPr>
          <w:p w14:paraId="3530E326" w14:textId="5F9C4FB2" w:rsidR="00D259A7" w:rsidRPr="00522F50" w:rsidRDefault="00D259A7" w:rsidP="00D259A7">
            <w:pPr>
              <w:spacing w:before="120" w:after="0"/>
              <w:rPr>
                <w:ins w:id="2117" w:author="admin" w:date="2021-08-23T21:58:00Z"/>
                <w:rFonts w:eastAsia="Times New Roman"/>
              </w:rPr>
            </w:pPr>
            <w:ins w:id="2118" w:author="admin" w:date="2021-08-23T21:58:00Z">
              <w:r w:rsidRPr="00007D82">
                <w:rPr>
                  <w:rFonts w:eastAsia="Times New Roman"/>
                </w:rPr>
                <w:t>FIX.4.4</w:t>
              </w:r>
            </w:ins>
          </w:p>
        </w:tc>
        <w:tc>
          <w:tcPr>
            <w:tcW w:w="3047" w:type="dxa"/>
            <w:tcBorders>
              <w:top w:val="nil"/>
              <w:left w:val="nil"/>
              <w:bottom w:val="single" w:sz="4" w:space="0" w:color="auto"/>
              <w:right w:val="single" w:sz="4" w:space="0" w:color="auto"/>
            </w:tcBorders>
            <w:shd w:val="clear" w:color="auto" w:fill="auto"/>
            <w:noWrap/>
            <w:vAlign w:val="bottom"/>
          </w:tcPr>
          <w:p w14:paraId="2F86F7E5" w14:textId="77777777" w:rsidR="00D259A7" w:rsidRPr="00522F50" w:rsidRDefault="00D259A7" w:rsidP="00D259A7">
            <w:pPr>
              <w:spacing w:before="120" w:after="0"/>
              <w:rPr>
                <w:ins w:id="2119" w:author="admin" w:date="2021-08-23T21:58:00Z"/>
                <w:rFonts w:eastAsia="Times New Roman"/>
              </w:rPr>
            </w:pPr>
          </w:p>
        </w:tc>
      </w:tr>
      <w:tr w:rsidR="00D259A7" w:rsidRPr="00522F50" w14:paraId="1E197C18" w14:textId="77777777" w:rsidTr="00D259A7">
        <w:trPr>
          <w:trHeight w:val="300"/>
          <w:ins w:id="2120" w:author="admin" w:date="2021-08-23T21:58:00Z"/>
        </w:trPr>
        <w:tc>
          <w:tcPr>
            <w:tcW w:w="931" w:type="dxa"/>
            <w:tcBorders>
              <w:top w:val="nil"/>
              <w:left w:val="single" w:sz="4" w:space="0" w:color="auto"/>
              <w:bottom w:val="single" w:sz="4" w:space="0" w:color="auto"/>
              <w:right w:val="single" w:sz="4" w:space="0" w:color="auto"/>
            </w:tcBorders>
            <w:shd w:val="clear" w:color="auto" w:fill="auto"/>
            <w:noWrap/>
          </w:tcPr>
          <w:p w14:paraId="356C161E" w14:textId="0AAA5515" w:rsidR="00D259A7" w:rsidRPr="00522F50" w:rsidRDefault="00D259A7" w:rsidP="00D259A7">
            <w:pPr>
              <w:spacing w:before="120" w:after="0"/>
              <w:rPr>
                <w:ins w:id="2121" w:author="admin" w:date="2021-08-23T21:58:00Z"/>
                <w:rFonts w:eastAsia="Times New Roman"/>
              </w:rPr>
            </w:pPr>
            <w:ins w:id="2122" w:author="admin" w:date="2021-08-23T21:58:00Z">
              <w:r>
                <w:rPr>
                  <w:rFonts w:eastAsia="Times New Roman"/>
                </w:rPr>
                <w:t>9</w:t>
              </w:r>
            </w:ins>
          </w:p>
        </w:tc>
        <w:tc>
          <w:tcPr>
            <w:tcW w:w="1980" w:type="dxa"/>
            <w:tcBorders>
              <w:top w:val="nil"/>
              <w:left w:val="nil"/>
              <w:bottom w:val="single" w:sz="4" w:space="0" w:color="auto"/>
              <w:right w:val="single" w:sz="4" w:space="0" w:color="auto"/>
            </w:tcBorders>
            <w:shd w:val="clear" w:color="auto" w:fill="auto"/>
            <w:noWrap/>
          </w:tcPr>
          <w:p w14:paraId="0E993BB1" w14:textId="438EABF1" w:rsidR="00D259A7" w:rsidRPr="00522F50" w:rsidRDefault="00D259A7" w:rsidP="00D259A7">
            <w:pPr>
              <w:spacing w:before="120" w:after="0"/>
              <w:rPr>
                <w:ins w:id="2123" w:author="admin" w:date="2021-08-23T21:58:00Z"/>
                <w:rFonts w:eastAsia="Times New Roman"/>
              </w:rPr>
            </w:pPr>
            <w:ins w:id="2124" w:author="admin" w:date="2021-08-23T21:58:00Z">
              <w:r w:rsidRPr="007F655C">
                <w:rPr>
                  <w:rFonts w:eastAsia="Times New Roman"/>
                  <w:sz w:val="20"/>
                  <w:szCs w:val="20"/>
                </w:rPr>
                <w:t>BodyLength</w:t>
              </w:r>
            </w:ins>
          </w:p>
        </w:tc>
        <w:tc>
          <w:tcPr>
            <w:tcW w:w="3420" w:type="dxa"/>
            <w:tcBorders>
              <w:top w:val="nil"/>
              <w:left w:val="nil"/>
              <w:bottom w:val="single" w:sz="4" w:space="0" w:color="auto"/>
              <w:right w:val="single" w:sz="4" w:space="0" w:color="auto"/>
            </w:tcBorders>
            <w:shd w:val="clear" w:color="auto" w:fill="auto"/>
            <w:noWrap/>
          </w:tcPr>
          <w:p w14:paraId="2793B105" w14:textId="77777777" w:rsidR="00D259A7" w:rsidRPr="00522F50" w:rsidRDefault="00D259A7" w:rsidP="00D259A7">
            <w:pPr>
              <w:spacing w:before="120" w:after="0"/>
              <w:rPr>
                <w:ins w:id="2125" w:author="admin" w:date="2021-08-23T21:58:00Z"/>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tcPr>
          <w:p w14:paraId="67FADDBD" w14:textId="77777777" w:rsidR="00D259A7" w:rsidRPr="00522F50" w:rsidRDefault="00D259A7" w:rsidP="00D259A7">
            <w:pPr>
              <w:spacing w:before="120" w:after="0"/>
              <w:rPr>
                <w:ins w:id="2126" w:author="admin" w:date="2021-08-23T21:58:00Z"/>
                <w:rFonts w:eastAsia="Times New Roman"/>
              </w:rPr>
            </w:pPr>
          </w:p>
        </w:tc>
      </w:tr>
      <w:tr w:rsidR="00D259A7" w:rsidRPr="00522F50" w14:paraId="2B63D339"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6F878C79" w14:textId="77777777" w:rsidR="00D259A7" w:rsidRPr="00522F50" w:rsidRDefault="00D259A7" w:rsidP="00D259A7">
            <w:pPr>
              <w:spacing w:before="120" w:after="0"/>
              <w:rPr>
                <w:rFonts w:eastAsia="Times New Roman"/>
              </w:rPr>
            </w:pPr>
            <w:r w:rsidRPr="00522F50">
              <w:rPr>
                <w:rFonts w:eastAsia="Times New Roman"/>
              </w:rPr>
              <w:t>35</w:t>
            </w:r>
          </w:p>
        </w:tc>
        <w:tc>
          <w:tcPr>
            <w:tcW w:w="1980" w:type="dxa"/>
            <w:tcBorders>
              <w:top w:val="nil"/>
              <w:left w:val="nil"/>
              <w:bottom w:val="single" w:sz="4" w:space="0" w:color="auto"/>
              <w:right w:val="single" w:sz="4" w:space="0" w:color="auto"/>
            </w:tcBorders>
            <w:shd w:val="clear" w:color="auto" w:fill="auto"/>
            <w:noWrap/>
            <w:vAlign w:val="bottom"/>
            <w:hideMark/>
          </w:tcPr>
          <w:p w14:paraId="3E24EC07" w14:textId="77777777" w:rsidR="00D259A7" w:rsidRPr="00522F50" w:rsidRDefault="00D259A7" w:rsidP="00D259A7">
            <w:pPr>
              <w:spacing w:before="120" w:after="0"/>
              <w:rPr>
                <w:rFonts w:eastAsia="Times New Roman"/>
              </w:rPr>
            </w:pPr>
            <w:r w:rsidRPr="00522F50">
              <w:rPr>
                <w:rFonts w:eastAsia="Times New Roman"/>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297F9BF1" w14:textId="77777777" w:rsidR="00D259A7" w:rsidRPr="00522F50" w:rsidRDefault="00D259A7" w:rsidP="00D259A7">
            <w:pPr>
              <w:spacing w:before="120" w:after="0"/>
              <w:rPr>
                <w:rFonts w:eastAsia="Times New Roman"/>
              </w:rPr>
            </w:pPr>
            <w:r w:rsidRPr="00522F50">
              <w:rPr>
                <w:rFonts w:eastAsia="Times New Roman"/>
              </w:rPr>
              <w:t>8</w:t>
            </w:r>
          </w:p>
        </w:tc>
        <w:tc>
          <w:tcPr>
            <w:tcW w:w="3047" w:type="dxa"/>
            <w:tcBorders>
              <w:top w:val="nil"/>
              <w:left w:val="nil"/>
              <w:bottom w:val="single" w:sz="4" w:space="0" w:color="auto"/>
              <w:right w:val="single" w:sz="4" w:space="0" w:color="auto"/>
            </w:tcBorders>
            <w:shd w:val="clear" w:color="auto" w:fill="auto"/>
            <w:noWrap/>
            <w:vAlign w:val="bottom"/>
            <w:hideMark/>
          </w:tcPr>
          <w:p w14:paraId="1F8E2666"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7CA05D89" w14:textId="77777777" w:rsidTr="00D259A7">
        <w:trPr>
          <w:trHeight w:val="300"/>
          <w:ins w:id="2127" w:author="admin" w:date="2021-08-23T21:58:00Z"/>
        </w:trPr>
        <w:tc>
          <w:tcPr>
            <w:tcW w:w="931" w:type="dxa"/>
            <w:tcBorders>
              <w:top w:val="nil"/>
              <w:left w:val="single" w:sz="4" w:space="0" w:color="auto"/>
              <w:bottom w:val="single" w:sz="4" w:space="0" w:color="auto"/>
              <w:right w:val="single" w:sz="4" w:space="0" w:color="auto"/>
            </w:tcBorders>
            <w:shd w:val="clear" w:color="auto" w:fill="auto"/>
            <w:noWrap/>
          </w:tcPr>
          <w:p w14:paraId="026B7786" w14:textId="746259C3" w:rsidR="00D259A7" w:rsidRDefault="00D259A7" w:rsidP="00D259A7">
            <w:pPr>
              <w:spacing w:before="120" w:after="0"/>
              <w:rPr>
                <w:ins w:id="2128" w:author="admin" w:date="2021-08-23T21:58:00Z"/>
                <w:rFonts w:eastAsia="Times New Roman"/>
              </w:rPr>
            </w:pPr>
            <w:ins w:id="2129" w:author="admin" w:date="2021-08-23T21:58:00Z">
              <w:r>
                <w:rPr>
                  <w:rFonts w:eastAsia="Times New Roman"/>
                </w:rPr>
                <w:t>34</w:t>
              </w:r>
            </w:ins>
          </w:p>
        </w:tc>
        <w:tc>
          <w:tcPr>
            <w:tcW w:w="1980" w:type="dxa"/>
            <w:tcBorders>
              <w:top w:val="nil"/>
              <w:left w:val="nil"/>
              <w:bottom w:val="single" w:sz="4" w:space="0" w:color="auto"/>
              <w:right w:val="single" w:sz="4" w:space="0" w:color="auto"/>
            </w:tcBorders>
            <w:shd w:val="clear" w:color="auto" w:fill="auto"/>
            <w:noWrap/>
          </w:tcPr>
          <w:p w14:paraId="6FD4EF26" w14:textId="7C1A8E43" w:rsidR="00D259A7" w:rsidRDefault="00D259A7" w:rsidP="00D259A7">
            <w:pPr>
              <w:spacing w:before="120" w:after="0"/>
              <w:rPr>
                <w:ins w:id="2130" w:author="admin" w:date="2021-08-23T21:58:00Z"/>
                <w:rFonts w:eastAsia="Times New Roman"/>
              </w:rPr>
            </w:pPr>
            <w:ins w:id="2131" w:author="admin" w:date="2021-08-23T21:58:00Z">
              <w:r w:rsidRPr="007F655C">
                <w:rPr>
                  <w:rFonts w:eastAsia="Times New Roman"/>
                  <w:sz w:val="20"/>
                  <w:szCs w:val="20"/>
                </w:rPr>
                <w:t>MsgSeqNum</w:t>
              </w:r>
            </w:ins>
          </w:p>
        </w:tc>
        <w:tc>
          <w:tcPr>
            <w:tcW w:w="3420" w:type="dxa"/>
            <w:tcBorders>
              <w:top w:val="nil"/>
              <w:left w:val="nil"/>
              <w:bottom w:val="single" w:sz="4" w:space="0" w:color="auto"/>
              <w:right w:val="single" w:sz="4" w:space="0" w:color="auto"/>
            </w:tcBorders>
            <w:shd w:val="clear" w:color="auto" w:fill="auto"/>
            <w:noWrap/>
          </w:tcPr>
          <w:p w14:paraId="56E769BC" w14:textId="21D0AD6F" w:rsidR="00D259A7" w:rsidRPr="00522F50" w:rsidRDefault="00D259A7" w:rsidP="00D259A7">
            <w:pPr>
              <w:spacing w:before="120" w:after="0"/>
              <w:rPr>
                <w:ins w:id="2132" w:author="admin" w:date="2021-08-23T21:58:00Z"/>
                <w:rFonts w:eastAsia="Times New Roman"/>
              </w:rPr>
            </w:pPr>
            <w:ins w:id="2133" w:author="admin" w:date="2021-08-23T21:58:00Z">
              <w:r w:rsidRPr="00B67379">
                <w:rPr>
                  <w:rFonts w:eastAsia="Times New Roman"/>
                  <w:sz w:val="20"/>
                  <w:szCs w:val="20"/>
                </w:rPr>
                <w:t>số seq tăng dần của msg</w:t>
              </w:r>
            </w:ins>
          </w:p>
        </w:tc>
        <w:tc>
          <w:tcPr>
            <w:tcW w:w="3047" w:type="dxa"/>
            <w:tcBorders>
              <w:top w:val="nil"/>
              <w:left w:val="nil"/>
              <w:bottom w:val="single" w:sz="4" w:space="0" w:color="auto"/>
              <w:right w:val="single" w:sz="4" w:space="0" w:color="auto"/>
            </w:tcBorders>
            <w:shd w:val="clear" w:color="auto" w:fill="auto"/>
            <w:noWrap/>
          </w:tcPr>
          <w:p w14:paraId="06D0357B" w14:textId="77777777" w:rsidR="00D259A7" w:rsidRPr="00522F50" w:rsidRDefault="00D259A7" w:rsidP="00D259A7">
            <w:pPr>
              <w:spacing w:before="120" w:after="0"/>
              <w:rPr>
                <w:ins w:id="2134" w:author="admin" w:date="2021-08-23T21:58:00Z"/>
                <w:rFonts w:eastAsia="Times New Roman"/>
              </w:rPr>
            </w:pPr>
          </w:p>
        </w:tc>
      </w:tr>
      <w:tr w:rsidR="00D259A7" w:rsidRPr="00522F50" w14:paraId="22DE942F" w14:textId="77777777" w:rsidTr="00D259A7">
        <w:trPr>
          <w:trHeight w:val="300"/>
          <w:ins w:id="2135" w:author="admin" w:date="2021-08-23T21:58:00Z"/>
        </w:trPr>
        <w:tc>
          <w:tcPr>
            <w:tcW w:w="931" w:type="dxa"/>
            <w:tcBorders>
              <w:top w:val="nil"/>
              <w:left w:val="single" w:sz="4" w:space="0" w:color="auto"/>
              <w:bottom w:val="single" w:sz="4" w:space="0" w:color="auto"/>
              <w:right w:val="single" w:sz="4" w:space="0" w:color="auto"/>
            </w:tcBorders>
            <w:shd w:val="clear" w:color="auto" w:fill="auto"/>
            <w:noWrap/>
          </w:tcPr>
          <w:p w14:paraId="2F315744" w14:textId="5D9A2FFF" w:rsidR="00D259A7" w:rsidRDefault="00D259A7" w:rsidP="00D259A7">
            <w:pPr>
              <w:spacing w:before="120" w:after="0"/>
              <w:rPr>
                <w:ins w:id="2136" w:author="admin" w:date="2021-08-23T21:58:00Z"/>
                <w:rFonts w:eastAsia="Times New Roman"/>
              </w:rPr>
            </w:pPr>
            <w:ins w:id="2137" w:author="admin" w:date="2021-08-23T21:58:00Z">
              <w:r>
                <w:rPr>
                  <w:rFonts w:eastAsia="Times New Roman"/>
                </w:rPr>
                <w:t>49</w:t>
              </w:r>
            </w:ins>
          </w:p>
        </w:tc>
        <w:tc>
          <w:tcPr>
            <w:tcW w:w="1980" w:type="dxa"/>
            <w:tcBorders>
              <w:top w:val="nil"/>
              <w:left w:val="nil"/>
              <w:bottom w:val="single" w:sz="4" w:space="0" w:color="auto"/>
              <w:right w:val="single" w:sz="4" w:space="0" w:color="auto"/>
            </w:tcBorders>
            <w:shd w:val="clear" w:color="auto" w:fill="auto"/>
            <w:noWrap/>
          </w:tcPr>
          <w:p w14:paraId="12EDA758" w14:textId="7F303E12" w:rsidR="00D259A7" w:rsidRDefault="00D259A7" w:rsidP="00D259A7">
            <w:pPr>
              <w:spacing w:before="120" w:after="0"/>
              <w:rPr>
                <w:ins w:id="2138" w:author="admin" w:date="2021-08-23T21:58:00Z"/>
                <w:rFonts w:eastAsia="Times New Roman"/>
              </w:rPr>
            </w:pPr>
            <w:ins w:id="2139" w:author="admin" w:date="2021-08-23T21:58:00Z">
              <w:r w:rsidRPr="007F655C">
                <w:rPr>
                  <w:rFonts w:eastAsia="Times New Roman"/>
                  <w:sz w:val="20"/>
                  <w:szCs w:val="20"/>
                </w:rPr>
                <w:t>SenderCompID</w:t>
              </w:r>
            </w:ins>
          </w:p>
        </w:tc>
        <w:tc>
          <w:tcPr>
            <w:tcW w:w="3420" w:type="dxa"/>
            <w:tcBorders>
              <w:top w:val="nil"/>
              <w:left w:val="nil"/>
              <w:bottom w:val="single" w:sz="4" w:space="0" w:color="auto"/>
              <w:right w:val="single" w:sz="4" w:space="0" w:color="auto"/>
            </w:tcBorders>
            <w:shd w:val="clear" w:color="auto" w:fill="auto"/>
            <w:noWrap/>
          </w:tcPr>
          <w:p w14:paraId="42399410" w14:textId="78CA4314" w:rsidR="00D259A7" w:rsidRPr="00522F50" w:rsidRDefault="00D259A7" w:rsidP="00D259A7">
            <w:pPr>
              <w:spacing w:before="120" w:after="0"/>
              <w:rPr>
                <w:ins w:id="2140" w:author="admin" w:date="2021-08-23T21:58:00Z"/>
                <w:rFonts w:eastAsia="Times New Roman"/>
              </w:rPr>
            </w:pPr>
            <w:ins w:id="2141" w:author="admin" w:date="2021-08-23T21:58:00Z">
              <w:r>
                <w:rPr>
                  <w:rFonts w:eastAsia="Times New Roman"/>
                </w:rPr>
                <w:t>TradeAPI</w:t>
              </w:r>
            </w:ins>
          </w:p>
        </w:tc>
        <w:tc>
          <w:tcPr>
            <w:tcW w:w="3047" w:type="dxa"/>
            <w:tcBorders>
              <w:top w:val="nil"/>
              <w:left w:val="nil"/>
              <w:bottom w:val="single" w:sz="4" w:space="0" w:color="auto"/>
              <w:right w:val="single" w:sz="4" w:space="0" w:color="auto"/>
            </w:tcBorders>
            <w:shd w:val="clear" w:color="auto" w:fill="auto"/>
            <w:noWrap/>
          </w:tcPr>
          <w:p w14:paraId="35F21363" w14:textId="77777777" w:rsidR="00D259A7" w:rsidRPr="00522F50" w:rsidRDefault="00D259A7" w:rsidP="00D259A7">
            <w:pPr>
              <w:spacing w:before="120" w:after="0"/>
              <w:rPr>
                <w:ins w:id="2142" w:author="admin" w:date="2021-08-23T21:58:00Z"/>
                <w:rFonts w:eastAsia="Times New Roman"/>
              </w:rPr>
            </w:pPr>
          </w:p>
        </w:tc>
      </w:tr>
      <w:tr w:rsidR="00D259A7" w:rsidRPr="00522F50" w14:paraId="0435CAFF" w14:textId="77777777" w:rsidTr="00D259A7">
        <w:trPr>
          <w:trHeight w:val="300"/>
          <w:ins w:id="2143" w:author="admin" w:date="2021-08-23T21:58:00Z"/>
        </w:trPr>
        <w:tc>
          <w:tcPr>
            <w:tcW w:w="931" w:type="dxa"/>
            <w:tcBorders>
              <w:top w:val="nil"/>
              <w:left w:val="single" w:sz="4" w:space="0" w:color="auto"/>
              <w:bottom w:val="single" w:sz="4" w:space="0" w:color="auto"/>
              <w:right w:val="single" w:sz="4" w:space="0" w:color="auto"/>
            </w:tcBorders>
            <w:shd w:val="clear" w:color="auto" w:fill="auto"/>
            <w:noWrap/>
          </w:tcPr>
          <w:p w14:paraId="4FE79309" w14:textId="027C50ED" w:rsidR="00D259A7" w:rsidRDefault="00D259A7" w:rsidP="00D259A7">
            <w:pPr>
              <w:spacing w:before="120" w:after="0"/>
              <w:rPr>
                <w:ins w:id="2144" w:author="admin" w:date="2021-08-23T21:58:00Z"/>
                <w:rFonts w:eastAsia="Times New Roman"/>
              </w:rPr>
            </w:pPr>
            <w:ins w:id="2145" w:author="admin" w:date="2021-08-23T21:58:00Z">
              <w:r>
                <w:rPr>
                  <w:rFonts w:eastAsia="Times New Roman"/>
                </w:rPr>
                <w:t>50</w:t>
              </w:r>
            </w:ins>
          </w:p>
        </w:tc>
        <w:tc>
          <w:tcPr>
            <w:tcW w:w="1980" w:type="dxa"/>
            <w:tcBorders>
              <w:top w:val="nil"/>
              <w:left w:val="nil"/>
              <w:bottom w:val="single" w:sz="4" w:space="0" w:color="auto"/>
              <w:right w:val="single" w:sz="4" w:space="0" w:color="auto"/>
            </w:tcBorders>
            <w:shd w:val="clear" w:color="auto" w:fill="auto"/>
            <w:noWrap/>
          </w:tcPr>
          <w:p w14:paraId="02009072" w14:textId="763954E8" w:rsidR="00D259A7" w:rsidRDefault="00D259A7" w:rsidP="00D259A7">
            <w:pPr>
              <w:spacing w:before="120" w:after="0"/>
              <w:rPr>
                <w:ins w:id="2146" w:author="admin" w:date="2021-08-23T21:58:00Z"/>
                <w:rFonts w:eastAsia="Times New Roman"/>
              </w:rPr>
            </w:pPr>
            <w:ins w:id="2147" w:author="admin" w:date="2021-08-23T21:58:00Z">
              <w:r>
                <w:rPr>
                  <w:rFonts w:eastAsia="Times New Roman"/>
                </w:rPr>
                <w:t>Maker - Via</w:t>
              </w:r>
            </w:ins>
          </w:p>
        </w:tc>
        <w:tc>
          <w:tcPr>
            <w:tcW w:w="3420" w:type="dxa"/>
            <w:tcBorders>
              <w:top w:val="nil"/>
              <w:left w:val="nil"/>
              <w:bottom w:val="single" w:sz="4" w:space="0" w:color="auto"/>
              <w:right w:val="single" w:sz="4" w:space="0" w:color="auto"/>
            </w:tcBorders>
            <w:shd w:val="clear" w:color="auto" w:fill="auto"/>
            <w:noWrap/>
          </w:tcPr>
          <w:p w14:paraId="6AB22686" w14:textId="107B4D0F" w:rsidR="00D259A7" w:rsidRPr="00522F50" w:rsidRDefault="00D259A7" w:rsidP="00D259A7">
            <w:pPr>
              <w:spacing w:before="120" w:after="0"/>
              <w:rPr>
                <w:ins w:id="2148" w:author="admin" w:date="2021-08-23T21:58:00Z"/>
                <w:rFonts w:eastAsia="Times New Roman"/>
              </w:rPr>
            </w:pPr>
            <w:ins w:id="2149" w:author="admin" w:date="2021-08-23T21:58:00Z">
              <w:r>
                <w:rPr>
                  <w:rFonts w:eastAsia="Times New Roman"/>
                </w:rPr>
                <w:t>Kênh đặt lệnh</w:t>
              </w:r>
            </w:ins>
          </w:p>
        </w:tc>
        <w:tc>
          <w:tcPr>
            <w:tcW w:w="3047" w:type="dxa"/>
            <w:tcBorders>
              <w:top w:val="nil"/>
              <w:left w:val="nil"/>
              <w:bottom w:val="single" w:sz="4" w:space="0" w:color="auto"/>
              <w:right w:val="single" w:sz="4" w:space="0" w:color="auto"/>
            </w:tcBorders>
            <w:shd w:val="clear" w:color="auto" w:fill="auto"/>
            <w:noWrap/>
          </w:tcPr>
          <w:p w14:paraId="4F7CDCF7" w14:textId="6547FDE8" w:rsidR="00D259A7" w:rsidRPr="00522F50" w:rsidRDefault="00D259A7" w:rsidP="00D259A7">
            <w:pPr>
              <w:spacing w:before="120" w:after="0"/>
              <w:rPr>
                <w:ins w:id="2150" w:author="admin" w:date="2021-08-23T21:58:00Z"/>
                <w:rFonts w:eastAsia="Times New Roman"/>
              </w:rPr>
            </w:pPr>
            <w:ins w:id="2151" w:author="admin" w:date="2021-08-23T21:58:00Z">
              <w:r>
                <w:rPr>
                  <w:rFonts w:eastAsia="Times New Roman"/>
                </w:rPr>
                <w:t>Maker-via</w:t>
              </w:r>
            </w:ins>
          </w:p>
        </w:tc>
      </w:tr>
      <w:tr w:rsidR="00D259A7" w:rsidRPr="00522F50" w14:paraId="3601C064" w14:textId="77777777" w:rsidTr="00D259A7">
        <w:trPr>
          <w:trHeight w:val="300"/>
          <w:ins w:id="2152" w:author="admin" w:date="2021-08-23T21:58:00Z"/>
        </w:trPr>
        <w:tc>
          <w:tcPr>
            <w:tcW w:w="931" w:type="dxa"/>
            <w:tcBorders>
              <w:top w:val="nil"/>
              <w:left w:val="single" w:sz="4" w:space="0" w:color="auto"/>
              <w:bottom w:val="single" w:sz="4" w:space="0" w:color="auto"/>
              <w:right w:val="single" w:sz="4" w:space="0" w:color="auto"/>
            </w:tcBorders>
            <w:shd w:val="clear" w:color="auto" w:fill="auto"/>
            <w:noWrap/>
          </w:tcPr>
          <w:p w14:paraId="1EB95542" w14:textId="15E495BC" w:rsidR="00D259A7" w:rsidRDefault="00D259A7" w:rsidP="00D259A7">
            <w:pPr>
              <w:spacing w:before="120" w:after="0"/>
              <w:rPr>
                <w:ins w:id="2153" w:author="admin" w:date="2021-08-23T21:58:00Z"/>
                <w:rFonts w:eastAsia="Times New Roman"/>
              </w:rPr>
            </w:pPr>
            <w:ins w:id="2154" w:author="admin" w:date="2021-08-23T21:58:00Z">
              <w:r>
                <w:rPr>
                  <w:rFonts w:eastAsia="Times New Roman"/>
                </w:rPr>
                <w:t>52</w:t>
              </w:r>
            </w:ins>
          </w:p>
        </w:tc>
        <w:tc>
          <w:tcPr>
            <w:tcW w:w="1980" w:type="dxa"/>
            <w:tcBorders>
              <w:top w:val="nil"/>
              <w:left w:val="nil"/>
              <w:bottom w:val="single" w:sz="4" w:space="0" w:color="auto"/>
              <w:right w:val="single" w:sz="4" w:space="0" w:color="auto"/>
            </w:tcBorders>
            <w:shd w:val="clear" w:color="auto" w:fill="auto"/>
            <w:noWrap/>
          </w:tcPr>
          <w:p w14:paraId="4708766E" w14:textId="7D5108B6" w:rsidR="00D259A7" w:rsidRDefault="00D259A7" w:rsidP="00D259A7">
            <w:pPr>
              <w:spacing w:before="120" w:after="0"/>
              <w:rPr>
                <w:ins w:id="2155" w:author="admin" w:date="2021-08-23T21:58:00Z"/>
                <w:rFonts w:eastAsia="Times New Roman"/>
              </w:rPr>
            </w:pPr>
            <w:ins w:id="2156" w:author="admin" w:date="2021-08-23T21:58:00Z">
              <w:r w:rsidRPr="00C75B3D">
                <w:rPr>
                  <w:sz w:val="20"/>
                  <w:szCs w:val="20"/>
                  <w:highlight w:val="yellow"/>
                </w:rPr>
                <w:t>SendingTime</w:t>
              </w:r>
            </w:ins>
          </w:p>
        </w:tc>
        <w:tc>
          <w:tcPr>
            <w:tcW w:w="3420" w:type="dxa"/>
            <w:tcBorders>
              <w:top w:val="nil"/>
              <w:left w:val="nil"/>
              <w:bottom w:val="single" w:sz="4" w:space="0" w:color="auto"/>
              <w:right w:val="single" w:sz="4" w:space="0" w:color="auto"/>
            </w:tcBorders>
            <w:shd w:val="clear" w:color="auto" w:fill="auto"/>
            <w:noWrap/>
          </w:tcPr>
          <w:p w14:paraId="2AB42F4E" w14:textId="28C82FE5" w:rsidR="00D259A7" w:rsidRPr="00522F50" w:rsidRDefault="00D259A7" w:rsidP="00D259A7">
            <w:pPr>
              <w:spacing w:before="120" w:after="0"/>
              <w:rPr>
                <w:ins w:id="2157" w:author="admin" w:date="2021-08-23T21:58:00Z"/>
                <w:rFonts w:eastAsia="Times New Roman"/>
              </w:rPr>
            </w:pPr>
            <w:ins w:id="2158" w:author="admin" w:date="2021-08-23T21:58:00Z">
              <w:r w:rsidRPr="00C75B3D">
                <w:rPr>
                  <w:rFonts w:eastAsia="Times New Roman"/>
                  <w:sz w:val="20"/>
                  <w:szCs w:val="20"/>
                  <w:highlight w:val="yellow"/>
                </w:rPr>
                <w:t>20210504-01:55:50.043</w:t>
              </w:r>
            </w:ins>
          </w:p>
        </w:tc>
        <w:tc>
          <w:tcPr>
            <w:tcW w:w="3047" w:type="dxa"/>
            <w:tcBorders>
              <w:top w:val="nil"/>
              <w:left w:val="nil"/>
              <w:bottom w:val="single" w:sz="4" w:space="0" w:color="auto"/>
              <w:right w:val="single" w:sz="4" w:space="0" w:color="auto"/>
            </w:tcBorders>
            <w:shd w:val="clear" w:color="auto" w:fill="auto"/>
            <w:noWrap/>
          </w:tcPr>
          <w:p w14:paraId="5D8798E7" w14:textId="22E22EBF" w:rsidR="00D259A7" w:rsidRPr="00522F50" w:rsidRDefault="00D259A7" w:rsidP="00D259A7">
            <w:pPr>
              <w:spacing w:before="120" w:after="0"/>
              <w:rPr>
                <w:ins w:id="2159" w:author="admin" w:date="2021-08-23T21:58:00Z"/>
                <w:rFonts w:eastAsia="Times New Roman"/>
              </w:rPr>
            </w:pPr>
            <w:ins w:id="2160" w:author="admin" w:date="2021-08-23T21:58:00Z">
              <w:r w:rsidRPr="00C75B3D">
                <w:rPr>
                  <w:rFonts w:eastAsia="Times New Roman"/>
                  <w:sz w:val="20"/>
                  <w:szCs w:val="20"/>
                  <w:highlight w:val="yellow"/>
                </w:rPr>
                <w:t>Thời gian I-ORS gửi lệnh</w:t>
              </w:r>
            </w:ins>
          </w:p>
        </w:tc>
      </w:tr>
      <w:tr w:rsidR="00D259A7" w:rsidRPr="00522F50" w14:paraId="08CE92BB" w14:textId="77777777" w:rsidTr="00D259A7">
        <w:trPr>
          <w:trHeight w:val="300"/>
          <w:ins w:id="2161" w:author="admin" w:date="2021-08-23T21:58:00Z"/>
        </w:trPr>
        <w:tc>
          <w:tcPr>
            <w:tcW w:w="931" w:type="dxa"/>
            <w:tcBorders>
              <w:top w:val="nil"/>
              <w:left w:val="single" w:sz="4" w:space="0" w:color="auto"/>
              <w:bottom w:val="single" w:sz="4" w:space="0" w:color="auto"/>
              <w:right w:val="single" w:sz="4" w:space="0" w:color="auto"/>
            </w:tcBorders>
            <w:shd w:val="clear" w:color="auto" w:fill="auto"/>
            <w:noWrap/>
          </w:tcPr>
          <w:p w14:paraId="7C3E9A6F" w14:textId="5A2824F6" w:rsidR="00D259A7" w:rsidRDefault="00D259A7" w:rsidP="00D259A7">
            <w:pPr>
              <w:spacing w:before="120" w:after="0"/>
              <w:rPr>
                <w:ins w:id="2162" w:author="admin" w:date="2021-08-23T21:58:00Z"/>
                <w:rFonts w:eastAsia="Times New Roman"/>
              </w:rPr>
            </w:pPr>
            <w:ins w:id="2163" w:author="admin" w:date="2021-08-23T21:58:00Z">
              <w:r>
                <w:rPr>
                  <w:rFonts w:eastAsia="Times New Roman"/>
                </w:rPr>
                <w:t>56</w:t>
              </w:r>
            </w:ins>
          </w:p>
        </w:tc>
        <w:tc>
          <w:tcPr>
            <w:tcW w:w="1980" w:type="dxa"/>
            <w:tcBorders>
              <w:top w:val="nil"/>
              <w:left w:val="nil"/>
              <w:bottom w:val="single" w:sz="4" w:space="0" w:color="auto"/>
              <w:right w:val="single" w:sz="4" w:space="0" w:color="auto"/>
            </w:tcBorders>
            <w:shd w:val="clear" w:color="auto" w:fill="auto"/>
            <w:noWrap/>
          </w:tcPr>
          <w:p w14:paraId="08B799ED" w14:textId="511EC776" w:rsidR="00D259A7" w:rsidRDefault="00D259A7" w:rsidP="00D259A7">
            <w:pPr>
              <w:spacing w:before="120" w:after="0"/>
              <w:rPr>
                <w:ins w:id="2164" w:author="admin" w:date="2021-08-23T21:58:00Z"/>
                <w:rFonts w:eastAsia="Times New Roman"/>
              </w:rPr>
            </w:pPr>
            <w:ins w:id="2165" w:author="admin" w:date="2021-08-23T21:58:00Z">
              <w:r w:rsidRPr="007F655C">
                <w:rPr>
                  <w:sz w:val="20"/>
                  <w:szCs w:val="20"/>
                </w:rPr>
                <w:t>TargetCompID</w:t>
              </w:r>
            </w:ins>
          </w:p>
        </w:tc>
        <w:tc>
          <w:tcPr>
            <w:tcW w:w="3420" w:type="dxa"/>
            <w:tcBorders>
              <w:top w:val="nil"/>
              <w:left w:val="nil"/>
              <w:bottom w:val="single" w:sz="4" w:space="0" w:color="auto"/>
              <w:right w:val="single" w:sz="4" w:space="0" w:color="auto"/>
            </w:tcBorders>
            <w:shd w:val="clear" w:color="auto" w:fill="auto"/>
            <w:noWrap/>
          </w:tcPr>
          <w:p w14:paraId="24D6C865" w14:textId="77777777" w:rsidR="00D259A7" w:rsidRDefault="00D259A7" w:rsidP="00D259A7">
            <w:pPr>
              <w:spacing w:before="120" w:after="0"/>
              <w:rPr>
                <w:ins w:id="2166" w:author="admin" w:date="2021-08-23T21:58:00Z"/>
                <w:rFonts w:eastAsia="Times New Roman"/>
              </w:rPr>
            </w:pPr>
            <w:ins w:id="2167" w:author="admin" w:date="2021-08-23T21:58:00Z">
              <w:r>
                <w:rPr>
                  <w:rFonts w:eastAsia="Times New Roman"/>
                </w:rPr>
                <w:t>EORS.01</w:t>
              </w:r>
            </w:ins>
          </w:p>
          <w:p w14:paraId="0698C77B" w14:textId="5ED28BF4" w:rsidR="00D259A7" w:rsidRPr="00522F50" w:rsidRDefault="00D259A7" w:rsidP="00D259A7">
            <w:pPr>
              <w:spacing w:before="120" w:after="0"/>
              <w:rPr>
                <w:ins w:id="2168" w:author="admin" w:date="2021-08-23T21:58:00Z"/>
                <w:rFonts w:eastAsia="Times New Roman"/>
              </w:rPr>
            </w:pPr>
            <w:ins w:id="2169" w:author="admin" w:date="2021-08-23T21:58:00Z">
              <w:r>
                <w:rPr>
                  <w:rFonts w:eastAsia="Times New Roman"/>
                </w:rPr>
                <w:t>EORS.02</w:t>
              </w:r>
            </w:ins>
          </w:p>
        </w:tc>
        <w:tc>
          <w:tcPr>
            <w:tcW w:w="3047" w:type="dxa"/>
            <w:tcBorders>
              <w:top w:val="nil"/>
              <w:left w:val="nil"/>
              <w:bottom w:val="single" w:sz="4" w:space="0" w:color="auto"/>
              <w:right w:val="single" w:sz="4" w:space="0" w:color="auto"/>
            </w:tcBorders>
            <w:shd w:val="clear" w:color="auto" w:fill="auto"/>
            <w:noWrap/>
          </w:tcPr>
          <w:p w14:paraId="2E297DDF" w14:textId="77777777" w:rsidR="00D259A7" w:rsidRPr="00522F50" w:rsidRDefault="00D259A7" w:rsidP="00D259A7">
            <w:pPr>
              <w:spacing w:before="120" w:after="0"/>
              <w:rPr>
                <w:ins w:id="2170" w:author="admin" w:date="2021-08-23T21:58:00Z"/>
                <w:rFonts w:eastAsia="Times New Roman"/>
              </w:rPr>
            </w:pPr>
          </w:p>
        </w:tc>
      </w:tr>
      <w:tr w:rsidR="00D259A7" w:rsidRPr="00522F50" w14:paraId="5040A622"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hideMark/>
          </w:tcPr>
          <w:p w14:paraId="2FAB0614" w14:textId="77777777" w:rsidR="00D259A7" w:rsidRPr="00522F50" w:rsidRDefault="00D259A7" w:rsidP="00D259A7">
            <w:pPr>
              <w:spacing w:before="120" w:after="0"/>
              <w:rPr>
                <w:rFonts w:eastAsia="Times New Roman"/>
              </w:rPr>
            </w:pPr>
            <w:r>
              <w:rPr>
                <w:rFonts w:eastAsia="Times New Roman"/>
              </w:rPr>
              <w:t>1</w:t>
            </w:r>
          </w:p>
        </w:tc>
        <w:tc>
          <w:tcPr>
            <w:tcW w:w="1980" w:type="dxa"/>
            <w:tcBorders>
              <w:top w:val="nil"/>
              <w:left w:val="nil"/>
              <w:bottom w:val="single" w:sz="4" w:space="0" w:color="auto"/>
              <w:right w:val="single" w:sz="4" w:space="0" w:color="auto"/>
            </w:tcBorders>
            <w:shd w:val="clear" w:color="auto" w:fill="auto"/>
            <w:noWrap/>
            <w:hideMark/>
          </w:tcPr>
          <w:p w14:paraId="4F14F4F9" w14:textId="77777777" w:rsidR="00D259A7" w:rsidRPr="00522F50" w:rsidRDefault="00D259A7" w:rsidP="00D259A7">
            <w:pPr>
              <w:spacing w:before="120" w:after="0"/>
              <w:rPr>
                <w:rFonts w:eastAsia="Times New Roman"/>
              </w:rPr>
            </w:pPr>
            <w:r>
              <w:rPr>
                <w:rFonts w:eastAsia="Times New Roman"/>
              </w:rPr>
              <w:t>Account</w:t>
            </w:r>
          </w:p>
        </w:tc>
        <w:tc>
          <w:tcPr>
            <w:tcW w:w="3420" w:type="dxa"/>
            <w:tcBorders>
              <w:top w:val="nil"/>
              <w:left w:val="nil"/>
              <w:bottom w:val="single" w:sz="4" w:space="0" w:color="auto"/>
              <w:right w:val="single" w:sz="4" w:space="0" w:color="auto"/>
            </w:tcBorders>
            <w:shd w:val="clear" w:color="auto" w:fill="auto"/>
            <w:noWrap/>
            <w:vAlign w:val="bottom"/>
            <w:hideMark/>
          </w:tcPr>
          <w:p w14:paraId="7206C7C6" w14:textId="77777777" w:rsidR="00D259A7" w:rsidRPr="00522F50" w:rsidRDefault="00D259A7" w:rsidP="00D259A7">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092AF689" w14:textId="77777777" w:rsidR="00D259A7" w:rsidRPr="00522F50" w:rsidRDefault="00D259A7" w:rsidP="00D259A7">
            <w:pPr>
              <w:spacing w:before="120" w:after="0"/>
              <w:rPr>
                <w:rFonts w:eastAsia="Times New Roman"/>
              </w:rPr>
            </w:pPr>
          </w:p>
        </w:tc>
      </w:tr>
      <w:tr w:rsidR="00D259A7" w:rsidRPr="00522F50" w14:paraId="663B0C3C"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B324150" w14:textId="77777777" w:rsidR="00D259A7" w:rsidRPr="00522F50" w:rsidRDefault="00D259A7" w:rsidP="00D259A7">
            <w:pPr>
              <w:spacing w:before="120" w:after="0"/>
              <w:rPr>
                <w:rFonts w:eastAsia="Times New Roman"/>
              </w:rPr>
            </w:pPr>
            <w:r w:rsidRPr="00522F50">
              <w:rPr>
                <w:rFonts w:eastAsia="Times New Roman"/>
              </w:rPr>
              <w:t>11</w:t>
            </w:r>
          </w:p>
        </w:tc>
        <w:tc>
          <w:tcPr>
            <w:tcW w:w="1980" w:type="dxa"/>
            <w:tcBorders>
              <w:top w:val="nil"/>
              <w:left w:val="nil"/>
              <w:bottom w:val="single" w:sz="4" w:space="0" w:color="auto"/>
              <w:right w:val="single" w:sz="4" w:space="0" w:color="auto"/>
            </w:tcBorders>
            <w:shd w:val="clear" w:color="auto" w:fill="auto"/>
            <w:noWrap/>
            <w:vAlign w:val="bottom"/>
            <w:hideMark/>
          </w:tcPr>
          <w:p w14:paraId="32008789" w14:textId="77777777" w:rsidR="00D259A7" w:rsidRPr="00522F50" w:rsidRDefault="00D259A7" w:rsidP="00D259A7">
            <w:pPr>
              <w:spacing w:before="120" w:after="0"/>
              <w:rPr>
                <w:rFonts w:eastAsia="Times New Roman"/>
              </w:rPr>
            </w:pPr>
            <w:r w:rsidRPr="00522F50">
              <w:rPr>
                <w:rFonts w:eastAsia="Times New Roman"/>
              </w:rPr>
              <w:t>ClOrdID</w:t>
            </w:r>
          </w:p>
        </w:tc>
        <w:tc>
          <w:tcPr>
            <w:tcW w:w="3420" w:type="dxa"/>
            <w:tcBorders>
              <w:top w:val="nil"/>
              <w:left w:val="nil"/>
              <w:bottom w:val="single" w:sz="4" w:space="0" w:color="auto"/>
              <w:right w:val="single" w:sz="4" w:space="0" w:color="auto"/>
            </w:tcBorders>
            <w:shd w:val="clear" w:color="auto" w:fill="auto"/>
            <w:noWrap/>
            <w:vAlign w:val="bottom"/>
            <w:hideMark/>
          </w:tcPr>
          <w:p w14:paraId="595C54B5" w14:textId="77777777" w:rsidR="00D259A7" w:rsidRPr="00522F50" w:rsidRDefault="00D259A7" w:rsidP="00D259A7">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462A7799"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78F2DC0D"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025149F8" w14:textId="77777777" w:rsidR="00D259A7" w:rsidRPr="00522F50" w:rsidRDefault="00D259A7" w:rsidP="00D259A7">
            <w:pPr>
              <w:spacing w:before="120" w:after="0"/>
              <w:rPr>
                <w:rFonts w:eastAsia="Times New Roman"/>
              </w:rPr>
            </w:pPr>
            <w:r w:rsidRPr="00522F50">
              <w:rPr>
                <w:rFonts w:eastAsia="Times New Roman"/>
              </w:rPr>
              <w:t>14</w:t>
            </w:r>
          </w:p>
        </w:tc>
        <w:tc>
          <w:tcPr>
            <w:tcW w:w="1980" w:type="dxa"/>
            <w:tcBorders>
              <w:top w:val="nil"/>
              <w:left w:val="nil"/>
              <w:bottom w:val="single" w:sz="4" w:space="0" w:color="auto"/>
              <w:right w:val="single" w:sz="4" w:space="0" w:color="auto"/>
            </w:tcBorders>
            <w:shd w:val="clear" w:color="auto" w:fill="auto"/>
            <w:noWrap/>
            <w:vAlign w:val="bottom"/>
            <w:hideMark/>
          </w:tcPr>
          <w:p w14:paraId="038F5F5A" w14:textId="77777777" w:rsidR="00D259A7" w:rsidRPr="00522F50" w:rsidRDefault="00FD67E7" w:rsidP="00D259A7">
            <w:pPr>
              <w:spacing w:before="120" w:after="0"/>
              <w:rPr>
                <w:rFonts w:eastAsia="Times New Roman"/>
              </w:rPr>
            </w:pPr>
            <w:hyperlink r:id="rId144" w:tgtFrame="tagFrame" w:history="1">
              <w:r w:rsidR="00D259A7" w:rsidRPr="00522F50">
                <w:rPr>
                  <w:rFonts w:eastAsia="Times New Roman"/>
                </w:rPr>
                <w:t>CumQty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2E49B247" w14:textId="77777777" w:rsidR="00D259A7" w:rsidRPr="00522F50" w:rsidRDefault="00D259A7" w:rsidP="00D259A7">
            <w:pPr>
              <w:spacing w:before="120" w:after="0"/>
              <w:rPr>
                <w:rFonts w:eastAsia="Times New Roman"/>
              </w:rPr>
            </w:pPr>
            <w:r w:rsidRPr="00522F50">
              <w:rPr>
                <w:rFonts w:eastAsia="Times New Roman"/>
              </w:rPr>
              <w:t> </w:t>
            </w:r>
            <w:r w:rsidRPr="00522F50">
              <w:t>Total number of shares filled.</w:t>
            </w:r>
          </w:p>
        </w:tc>
        <w:tc>
          <w:tcPr>
            <w:tcW w:w="3047" w:type="dxa"/>
            <w:tcBorders>
              <w:top w:val="nil"/>
              <w:left w:val="nil"/>
              <w:bottom w:val="single" w:sz="4" w:space="0" w:color="auto"/>
              <w:right w:val="single" w:sz="4" w:space="0" w:color="auto"/>
            </w:tcBorders>
            <w:shd w:val="clear" w:color="auto" w:fill="auto"/>
            <w:noWrap/>
            <w:vAlign w:val="bottom"/>
            <w:hideMark/>
          </w:tcPr>
          <w:p w14:paraId="5C490933"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7F0004DD"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17F0E43F" w14:textId="77777777" w:rsidR="00D259A7" w:rsidRPr="00522F50" w:rsidRDefault="00D259A7" w:rsidP="00D259A7">
            <w:pPr>
              <w:spacing w:before="120" w:after="0"/>
              <w:rPr>
                <w:rFonts w:eastAsia="Times New Roman"/>
              </w:rPr>
            </w:pPr>
            <w:r w:rsidRPr="00522F50">
              <w:rPr>
                <w:rFonts w:eastAsia="Times New Roman"/>
              </w:rPr>
              <w:t>17</w:t>
            </w:r>
          </w:p>
        </w:tc>
        <w:tc>
          <w:tcPr>
            <w:tcW w:w="1980" w:type="dxa"/>
            <w:tcBorders>
              <w:top w:val="nil"/>
              <w:left w:val="nil"/>
              <w:bottom w:val="single" w:sz="4" w:space="0" w:color="auto"/>
              <w:right w:val="single" w:sz="4" w:space="0" w:color="auto"/>
            </w:tcBorders>
            <w:shd w:val="clear" w:color="auto" w:fill="auto"/>
            <w:noWrap/>
            <w:vAlign w:val="bottom"/>
            <w:hideMark/>
          </w:tcPr>
          <w:p w14:paraId="0F7112BE" w14:textId="77777777" w:rsidR="00D259A7" w:rsidRPr="00522F50" w:rsidRDefault="00FD67E7" w:rsidP="00D259A7">
            <w:pPr>
              <w:spacing w:before="120" w:after="0"/>
              <w:rPr>
                <w:rFonts w:eastAsia="Times New Roman"/>
              </w:rPr>
            </w:pPr>
            <w:hyperlink r:id="rId145" w:tgtFrame="tagFrame" w:history="1">
              <w:r w:rsidR="00D259A7" w:rsidRPr="00522F50">
                <w:rPr>
                  <w:rFonts w:eastAsia="Times New Roman"/>
                </w:rPr>
                <w:t>ExecID</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FE8ABEE" w14:textId="77777777" w:rsidR="00D259A7" w:rsidRPr="00522F50" w:rsidRDefault="00D259A7" w:rsidP="00D259A7">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1C18D069"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591CAAA7"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hideMark/>
          </w:tcPr>
          <w:p w14:paraId="3EC77F62" w14:textId="77777777" w:rsidR="00D259A7" w:rsidRPr="00522F50" w:rsidRDefault="00D259A7" w:rsidP="00D259A7">
            <w:pPr>
              <w:spacing w:before="120" w:after="0"/>
              <w:rPr>
                <w:rFonts w:eastAsia="Times New Roman"/>
              </w:rPr>
            </w:pPr>
            <w:r w:rsidRPr="00522F50">
              <w:rPr>
                <w:rFonts w:eastAsia="Times New Roman"/>
              </w:rPr>
              <w:t>6</w:t>
            </w:r>
          </w:p>
        </w:tc>
        <w:tc>
          <w:tcPr>
            <w:tcW w:w="1980" w:type="dxa"/>
            <w:tcBorders>
              <w:top w:val="nil"/>
              <w:left w:val="nil"/>
              <w:bottom w:val="single" w:sz="4" w:space="0" w:color="auto"/>
              <w:right w:val="single" w:sz="4" w:space="0" w:color="auto"/>
            </w:tcBorders>
            <w:shd w:val="clear" w:color="auto" w:fill="auto"/>
            <w:noWrap/>
            <w:hideMark/>
          </w:tcPr>
          <w:p w14:paraId="066E9810" w14:textId="77777777" w:rsidR="00D259A7" w:rsidRPr="00522F50" w:rsidRDefault="00D259A7" w:rsidP="00D259A7">
            <w:pPr>
              <w:spacing w:before="120" w:after="0"/>
              <w:rPr>
                <w:rFonts w:eastAsia="Times New Roman"/>
              </w:rPr>
            </w:pPr>
            <w:r w:rsidRPr="00522F50">
              <w:t>AvgPx</w:t>
            </w:r>
          </w:p>
        </w:tc>
        <w:tc>
          <w:tcPr>
            <w:tcW w:w="3420" w:type="dxa"/>
            <w:tcBorders>
              <w:top w:val="nil"/>
              <w:left w:val="nil"/>
              <w:bottom w:val="single" w:sz="4" w:space="0" w:color="auto"/>
              <w:right w:val="single" w:sz="4" w:space="0" w:color="auto"/>
            </w:tcBorders>
            <w:shd w:val="clear" w:color="auto" w:fill="auto"/>
            <w:noWrap/>
            <w:hideMark/>
          </w:tcPr>
          <w:p w14:paraId="5BCC5FE6" w14:textId="77777777" w:rsidR="00D259A7" w:rsidRPr="00522F50" w:rsidRDefault="00D259A7" w:rsidP="00D259A7">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hideMark/>
          </w:tcPr>
          <w:p w14:paraId="4A87DC56" w14:textId="77777777" w:rsidR="00D259A7" w:rsidRPr="00522F50" w:rsidRDefault="00D259A7" w:rsidP="00D259A7">
            <w:pPr>
              <w:spacing w:before="120" w:after="0"/>
              <w:rPr>
                <w:rFonts w:eastAsia="Times New Roman"/>
              </w:rPr>
            </w:pPr>
          </w:p>
        </w:tc>
      </w:tr>
      <w:tr w:rsidR="00D259A7" w:rsidRPr="00522F50" w14:paraId="2C567530" w14:textId="77777777" w:rsidTr="00D259A7">
        <w:trPr>
          <w:trHeight w:val="300"/>
          <w:ins w:id="2171" w:author="admin" w:date="2021-08-23T21:59:00Z"/>
        </w:trPr>
        <w:tc>
          <w:tcPr>
            <w:tcW w:w="931" w:type="dxa"/>
            <w:tcBorders>
              <w:top w:val="nil"/>
              <w:left w:val="single" w:sz="4" w:space="0" w:color="auto"/>
              <w:bottom w:val="single" w:sz="4" w:space="0" w:color="auto"/>
              <w:right w:val="single" w:sz="4" w:space="0" w:color="auto"/>
            </w:tcBorders>
            <w:shd w:val="clear" w:color="auto" w:fill="auto"/>
            <w:noWrap/>
            <w:vAlign w:val="bottom"/>
          </w:tcPr>
          <w:p w14:paraId="4508DE30" w14:textId="3098DA60" w:rsidR="00D259A7" w:rsidRPr="00522F50" w:rsidRDefault="00D259A7" w:rsidP="00D259A7">
            <w:pPr>
              <w:spacing w:before="120" w:after="0"/>
              <w:rPr>
                <w:ins w:id="2172" w:author="admin" w:date="2021-08-23T21:59:00Z"/>
                <w:rFonts w:eastAsia="Times New Roman"/>
              </w:rPr>
            </w:pPr>
            <w:ins w:id="2173" w:author="admin" w:date="2021-08-23T21:59:00Z">
              <w:r>
                <w:rPr>
                  <w:rFonts w:eastAsia="Times New Roman"/>
                </w:rPr>
                <w:t>19</w:t>
              </w:r>
            </w:ins>
          </w:p>
        </w:tc>
        <w:tc>
          <w:tcPr>
            <w:tcW w:w="1980" w:type="dxa"/>
            <w:tcBorders>
              <w:top w:val="nil"/>
              <w:left w:val="nil"/>
              <w:bottom w:val="single" w:sz="4" w:space="0" w:color="auto"/>
              <w:right w:val="single" w:sz="4" w:space="0" w:color="auto"/>
            </w:tcBorders>
            <w:shd w:val="clear" w:color="auto" w:fill="auto"/>
            <w:noWrap/>
          </w:tcPr>
          <w:p w14:paraId="0040C1D7" w14:textId="0D81A6CE" w:rsidR="00D259A7" w:rsidRDefault="00D259A7" w:rsidP="00D259A7">
            <w:pPr>
              <w:spacing w:before="120" w:after="0"/>
              <w:rPr>
                <w:ins w:id="2174" w:author="admin" w:date="2021-08-23T21:59:00Z"/>
              </w:rPr>
            </w:pPr>
            <w:ins w:id="2175" w:author="admin" w:date="2021-08-23T22:01:00Z">
              <w:r>
                <w:t>ExecRefid</w:t>
              </w:r>
            </w:ins>
          </w:p>
        </w:tc>
        <w:tc>
          <w:tcPr>
            <w:tcW w:w="3420" w:type="dxa"/>
            <w:tcBorders>
              <w:top w:val="nil"/>
              <w:left w:val="nil"/>
              <w:bottom w:val="single" w:sz="4" w:space="0" w:color="auto"/>
              <w:right w:val="single" w:sz="4" w:space="0" w:color="auto"/>
            </w:tcBorders>
            <w:shd w:val="clear" w:color="auto" w:fill="auto"/>
            <w:noWrap/>
          </w:tcPr>
          <w:p w14:paraId="4F5905E2" w14:textId="41E8ED33" w:rsidR="00D259A7" w:rsidRPr="00522F50" w:rsidRDefault="00D259A7" w:rsidP="00D259A7">
            <w:pPr>
              <w:spacing w:before="120" w:after="0"/>
              <w:rPr>
                <w:ins w:id="2176" w:author="admin" w:date="2021-08-23T21:59:00Z"/>
                <w:rFonts w:eastAsia="Times New Roman"/>
              </w:rPr>
            </w:pPr>
            <w:ins w:id="2177" w:author="admin" w:date="2021-08-23T22:01:00Z">
              <w:r w:rsidRPr="000165E3">
                <w:rPr>
                  <w:rFonts w:eastAsia="Times New Roman"/>
                </w:rPr>
                <w:t>RefID do Core sinh</w:t>
              </w:r>
            </w:ins>
          </w:p>
        </w:tc>
        <w:tc>
          <w:tcPr>
            <w:tcW w:w="3047" w:type="dxa"/>
            <w:tcBorders>
              <w:top w:val="nil"/>
              <w:left w:val="nil"/>
              <w:bottom w:val="single" w:sz="4" w:space="0" w:color="auto"/>
              <w:right w:val="single" w:sz="4" w:space="0" w:color="auto"/>
            </w:tcBorders>
            <w:shd w:val="clear" w:color="auto" w:fill="auto"/>
            <w:noWrap/>
          </w:tcPr>
          <w:p w14:paraId="25439276" w14:textId="1FE0987E" w:rsidR="00D259A7" w:rsidRPr="00522F50" w:rsidRDefault="00D259A7" w:rsidP="00D259A7">
            <w:pPr>
              <w:spacing w:before="120" w:after="0"/>
              <w:rPr>
                <w:ins w:id="2178" w:author="admin" w:date="2021-08-23T21:59:00Z"/>
                <w:rFonts w:eastAsia="Times New Roman"/>
              </w:rPr>
            </w:pPr>
            <w:ins w:id="2179" w:author="admin" w:date="2021-08-23T22:01:00Z">
              <w:r w:rsidRPr="000165E3">
                <w:rPr>
                  <w:rFonts w:eastAsia="Times New Roman"/>
                </w:rPr>
                <w:t>Giá trị ID dùng giao tiếp giữa GW và Sở</w:t>
              </w:r>
            </w:ins>
          </w:p>
        </w:tc>
      </w:tr>
      <w:tr w:rsidR="00D259A7" w:rsidRPr="00522F50" w14:paraId="1AB9667C"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3BCBB996" w14:textId="77777777" w:rsidR="00D259A7" w:rsidRPr="00522F50" w:rsidRDefault="00D259A7" w:rsidP="00D259A7">
            <w:pPr>
              <w:spacing w:before="120" w:after="0"/>
              <w:rPr>
                <w:rFonts w:eastAsia="Times New Roman"/>
              </w:rPr>
            </w:pPr>
            <w:r w:rsidRPr="00522F50">
              <w:rPr>
                <w:rFonts w:eastAsia="Times New Roman"/>
              </w:rPr>
              <w:t>31</w:t>
            </w:r>
          </w:p>
        </w:tc>
        <w:tc>
          <w:tcPr>
            <w:tcW w:w="1980" w:type="dxa"/>
            <w:tcBorders>
              <w:top w:val="nil"/>
              <w:left w:val="nil"/>
              <w:bottom w:val="single" w:sz="4" w:space="0" w:color="auto"/>
              <w:right w:val="single" w:sz="4" w:space="0" w:color="auto"/>
            </w:tcBorders>
            <w:shd w:val="clear" w:color="auto" w:fill="auto"/>
            <w:noWrap/>
            <w:vAlign w:val="bottom"/>
            <w:hideMark/>
          </w:tcPr>
          <w:p w14:paraId="119B7F12" w14:textId="77777777" w:rsidR="00D259A7" w:rsidRPr="00522F50" w:rsidRDefault="00FD67E7" w:rsidP="00D259A7">
            <w:pPr>
              <w:spacing w:before="120" w:after="0"/>
              <w:rPr>
                <w:rFonts w:eastAsia="Times New Roman"/>
              </w:rPr>
            </w:pPr>
            <w:hyperlink r:id="rId146" w:tgtFrame="tagFrame" w:history="1">
              <w:r w:rsidR="00D259A7" w:rsidRPr="00522F50">
                <w:rPr>
                  <w:rFonts w:eastAsia="Times New Roman"/>
                </w:rPr>
                <w:t>LastPx</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15668545" w14:textId="77777777" w:rsidR="00D259A7" w:rsidRPr="00522F50" w:rsidRDefault="00D259A7" w:rsidP="00D259A7">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19137698"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3C91E0A7"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59D5E8A" w14:textId="77777777" w:rsidR="00D259A7" w:rsidRPr="00522F50" w:rsidRDefault="00D259A7" w:rsidP="00D259A7">
            <w:pPr>
              <w:spacing w:before="120" w:after="0"/>
              <w:rPr>
                <w:rFonts w:eastAsia="Times New Roman"/>
              </w:rPr>
            </w:pPr>
            <w:r w:rsidRPr="00522F50">
              <w:rPr>
                <w:rFonts w:eastAsia="Times New Roman"/>
              </w:rPr>
              <w:t>32</w:t>
            </w:r>
          </w:p>
        </w:tc>
        <w:tc>
          <w:tcPr>
            <w:tcW w:w="1980" w:type="dxa"/>
            <w:tcBorders>
              <w:top w:val="nil"/>
              <w:left w:val="nil"/>
              <w:bottom w:val="single" w:sz="4" w:space="0" w:color="auto"/>
              <w:right w:val="single" w:sz="4" w:space="0" w:color="auto"/>
            </w:tcBorders>
            <w:shd w:val="clear" w:color="auto" w:fill="auto"/>
            <w:noWrap/>
            <w:vAlign w:val="bottom"/>
            <w:hideMark/>
          </w:tcPr>
          <w:p w14:paraId="1140B684" w14:textId="77777777" w:rsidR="00D259A7" w:rsidRPr="00522F50" w:rsidRDefault="00FD67E7" w:rsidP="00D259A7">
            <w:pPr>
              <w:spacing w:before="120" w:after="0"/>
              <w:rPr>
                <w:rFonts w:eastAsia="Times New Roman"/>
              </w:rPr>
            </w:pPr>
            <w:hyperlink r:id="rId147" w:tgtFrame="tagFrame" w:history="1">
              <w:r w:rsidR="00D259A7" w:rsidRPr="00522F50">
                <w:rPr>
                  <w:rFonts w:eastAsia="Times New Roman"/>
                </w:rPr>
                <w:t>LastQty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7AA6AC62" w14:textId="77777777" w:rsidR="00D259A7" w:rsidRPr="00522F50" w:rsidRDefault="00D259A7" w:rsidP="00D259A7">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673021E9"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1ED7DDE2"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43644DEB" w14:textId="77777777" w:rsidR="00D259A7" w:rsidRPr="00522F50" w:rsidRDefault="00D259A7" w:rsidP="00D259A7">
            <w:pPr>
              <w:spacing w:before="120" w:after="0"/>
              <w:rPr>
                <w:rFonts w:eastAsia="Times New Roman"/>
              </w:rPr>
            </w:pPr>
            <w:r w:rsidRPr="00522F50">
              <w:rPr>
                <w:rFonts w:eastAsia="Times New Roman"/>
              </w:rPr>
              <w:t>37</w:t>
            </w:r>
          </w:p>
        </w:tc>
        <w:tc>
          <w:tcPr>
            <w:tcW w:w="1980" w:type="dxa"/>
            <w:tcBorders>
              <w:top w:val="nil"/>
              <w:left w:val="nil"/>
              <w:bottom w:val="single" w:sz="4" w:space="0" w:color="auto"/>
              <w:right w:val="single" w:sz="4" w:space="0" w:color="auto"/>
            </w:tcBorders>
            <w:shd w:val="clear" w:color="auto" w:fill="auto"/>
            <w:noWrap/>
            <w:vAlign w:val="bottom"/>
            <w:hideMark/>
          </w:tcPr>
          <w:p w14:paraId="7A0E15BF" w14:textId="77777777" w:rsidR="00D259A7" w:rsidRPr="00522F50" w:rsidRDefault="00D259A7" w:rsidP="00D259A7">
            <w:pPr>
              <w:spacing w:before="120" w:after="0"/>
              <w:rPr>
                <w:rFonts w:eastAsia="Times New Roman"/>
              </w:rPr>
            </w:pPr>
            <w:r w:rsidRPr="00522F50">
              <w:rPr>
                <w:rFonts w:eastAsia="Times New Roman"/>
              </w:rPr>
              <w:t>OrderID</w:t>
            </w:r>
          </w:p>
        </w:tc>
        <w:tc>
          <w:tcPr>
            <w:tcW w:w="3420" w:type="dxa"/>
            <w:tcBorders>
              <w:top w:val="nil"/>
              <w:left w:val="nil"/>
              <w:bottom w:val="single" w:sz="4" w:space="0" w:color="auto"/>
              <w:right w:val="single" w:sz="4" w:space="0" w:color="auto"/>
            </w:tcBorders>
            <w:shd w:val="clear" w:color="auto" w:fill="auto"/>
            <w:noWrap/>
            <w:vAlign w:val="bottom"/>
            <w:hideMark/>
          </w:tcPr>
          <w:p w14:paraId="09653760" w14:textId="77777777" w:rsidR="00D259A7" w:rsidRPr="00522F50" w:rsidRDefault="00D259A7" w:rsidP="00D259A7">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0B0A2270" w14:textId="77777777" w:rsidR="00D259A7" w:rsidRPr="00522F50" w:rsidRDefault="00D259A7" w:rsidP="00D259A7">
            <w:pPr>
              <w:spacing w:before="120" w:after="0"/>
              <w:rPr>
                <w:rFonts w:eastAsia="Times New Roman"/>
              </w:rPr>
            </w:pPr>
            <w:r w:rsidRPr="00522F50">
              <w:rPr>
                <w:rFonts w:eastAsia="Times New Roman"/>
              </w:rPr>
              <w:t> </w:t>
            </w:r>
            <w:r>
              <w:rPr>
                <w:rFonts w:eastAsia="Times New Roman"/>
              </w:rPr>
              <w:t>Order ID của lệnh gốc</w:t>
            </w:r>
          </w:p>
        </w:tc>
      </w:tr>
      <w:tr w:rsidR="00D259A7" w:rsidRPr="00522F50" w14:paraId="4824FD40"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A67ED9C" w14:textId="77777777" w:rsidR="00D259A7" w:rsidRPr="00522F50" w:rsidRDefault="00D259A7" w:rsidP="00D259A7">
            <w:pPr>
              <w:spacing w:before="120" w:after="0"/>
              <w:rPr>
                <w:rFonts w:eastAsia="Times New Roman"/>
              </w:rPr>
            </w:pPr>
            <w:r>
              <w:rPr>
                <w:rFonts w:eastAsia="Times New Roman"/>
              </w:rPr>
              <w:t>38</w:t>
            </w:r>
          </w:p>
        </w:tc>
        <w:tc>
          <w:tcPr>
            <w:tcW w:w="1980" w:type="dxa"/>
            <w:tcBorders>
              <w:top w:val="nil"/>
              <w:left w:val="nil"/>
              <w:bottom w:val="single" w:sz="4" w:space="0" w:color="auto"/>
              <w:right w:val="single" w:sz="4" w:space="0" w:color="auto"/>
            </w:tcBorders>
            <w:shd w:val="clear" w:color="auto" w:fill="auto"/>
            <w:noWrap/>
            <w:vAlign w:val="bottom"/>
            <w:hideMark/>
          </w:tcPr>
          <w:p w14:paraId="60135096" w14:textId="77777777" w:rsidR="00D259A7" w:rsidRDefault="00D259A7" w:rsidP="00D259A7">
            <w:pPr>
              <w:spacing w:before="120" w:after="0"/>
            </w:pPr>
            <w:r w:rsidRPr="00D76EEE">
              <w:rPr>
                <w:rFonts w:eastAsia="Times New Roman"/>
              </w:rPr>
              <w:t>Quantity</w:t>
            </w:r>
          </w:p>
        </w:tc>
        <w:tc>
          <w:tcPr>
            <w:tcW w:w="3420" w:type="dxa"/>
            <w:tcBorders>
              <w:top w:val="nil"/>
              <w:left w:val="nil"/>
              <w:bottom w:val="single" w:sz="4" w:space="0" w:color="auto"/>
              <w:right w:val="single" w:sz="4" w:space="0" w:color="auto"/>
            </w:tcBorders>
            <w:shd w:val="clear" w:color="auto" w:fill="auto"/>
            <w:noWrap/>
            <w:vAlign w:val="bottom"/>
            <w:hideMark/>
          </w:tcPr>
          <w:p w14:paraId="60077F4E" w14:textId="77777777" w:rsidR="00D259A7" w:rsidRPr="00522F50" w:rsidRDefault="00D259A7" w:rsidP="00D259A7">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1AABB3FF" w14:textId="77777777" w:rsidR="00D259A7" w:rsidRPr="00522F50" w:rsidRDefault="00D259A7" w:rsidP="00D259A7">
            <w:pPr>
              <w:spacing w:before="120" w:after="0"/>
              <w:rPr>
                <w:rFonts w:eastAsia="Times New Roman"/>
              </w:rPr>
            </w:pPr>
          </w:p>
        </w:tc>
      </w:tr>
      <w:tr w:rsidR="00D259A7" w:rsidRPr="00522F50" w14:paraId="58128F70"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4E146241" w14:textId="77777777" w:rsidR="00D259A7" w:rsidRPr="00522F50" w:rsidRDefault="00D259A7" w:rsidP="00D259A7">
            <w:pPr>
              <w:spacing w:before="120" w:after="0"/>
              <w:rPr>
                <w:rFonts w:eastAsia="Times New Roman"/>
              </w:rPr>
            </w:pPr>
            <w:r w:rsidRPr="00522F50">
              <w:rPr>
                <w:rFonts w:eastAsia="Times New Roman"/>
              </w:rPr>
              <w:t>39</w:t>
            </w:r>
          </w:p>
        </w:tc>
        <w:tc>
          <w:tcPr>
            <w:tcW w:w="1980" w:type="dxa"/>
            <w:tcBorders>
              <w:top w:val="nil"/>
              <w:left w:val="nil"/>
              <w:bottom w:val="single" w:sz="4" w:space="0" w:color="auto"/>
              <w:right w:val="single" w:sz="4" w:space="0" w:color="auto"/>
            </w:tcBorders>
            <w:shd w:val="clear" w:color="auto" w:fill="auto"/>
            <w:noWrap/>
            <w:vAlign w:val="bottom"/>
            <w:hideMark/>
          </w:tcPr>
          <w:p w14:paraId="7F0A47ED" w14:textId="77777777" w:rsidR="00D259A7" w:rsidRPr="00522F50" w:rsidRDefault="00FD67E7" w:rsidP="00D259A7">
            <w:pPr>
              <w:spacing w:before="120" w:after="0"/>
              <w:rPr>
                <w:rFonts w:eastAsia="Times New Roman"/>
              </w:rPr>
            </w:pPr>
            <w:hyperlink r:id="rId148" w:tgtFrame="tagFrame" w:history="1">
              <w:r w:rsidR="00D259A7" w:rsidRPr="00522F50">
                <w:rPr>
                  <w:rFonts w:eastAsia="Times New Roman"/>
                </w:rPr>
                <w:t>OrdStatus</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48765A04" w14:textId="4F81E672" w:rsidR="00D259A7" w:rsidRPr="00522F50" w:rsidRDefault="005A52D4" w:rsidP="00D259A7">
            <w:pPr>
              <w:spacing w:before="120" w:after="0"/>
              <w:rPr>
                <w:rFonts w:eastAsia="Times New Roman"/>
              </w:rPr>
            </w:pPr>
            <w:ins w:id="2180" w:author="admin" w:date="2021-08-23T22:03:00Z">
              <w:r>
                <w:rPr>
                  <w:rFonts w:eastAsia="Times New Roman"/>
                </w:rPr>
                <w:t>1</w:t>
              </w:r>
            </w:ins>
          </w:p>
        </w:tc>
        <w:tc>
          <w:tcPr>
            <w:tcW w:w="3047" w:type="dxa"/>
            <w:tcBorders>
              <w:top w:val="nil"/>
              <w:left w:val="nil"/>
              <w:bottom w:val="single" w:sz="4" w:space="0" w:color="auto"/>
              <w:right w:val="single" w:sz="4" w:space="0" w:color="auto"/>
            </w:tcBorders>
            <w:shd w:val="clear" w:color="auto" w:fill="auto"/>
            <w:noWrap/>
            <w:vAlign w:val="bottom"/>
            <w:hideMark/>
          </w:tcPr>
          <w:p w14:paraId="7F681C4C"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3ACA38C6"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B159108" w14:textId="77777777" w:rsidR="00D259A7" w:rsidRPr="00522F50" w:rsidRDefault="00D259A7" w:rsidP="00D259A7">
            <w:pPr>
              <w:spacing w:before="120" w:after="0"/>
              <w:rPr>
                <w:rFonts w:eastAsia="Times New Roman"/>
              </w:rPr>
            </w:pPr>
            <w:r w:rsidRPr="00522F50">
              <w:rPr>
                <w:rFonts w:eastAsia="Times New Roman"/>
              </w:rPr>
              <w:t>40</w:t>
            </w:r>
          </w:p>
        </w:tc>
        <w:tc>
          <w:tcPr>
            <w:tcW w:w="1980" w:type="dxa"/>
            <w:tcBorders>
              <w:top w:val="nil"/>
              <w:left w:val="nil"/>
              <w:bottom w:val="single" w:sz="4" w:space="0" w:color="auto"/>
              <w:right w:val="single" w:sz="4" w:space="0" w:color="auto"/>
            </w:tcBorders>
            <w:shd w:val="clear" w:color="auto" w:fill="auto"/>
            <w:noWrap/>
            <w:vAlign w:val="bottom"/>
            <w:hideMark/>
          </w:tcPr>
          <w:p w14:paraId="6569B579" w14:textId="77777777" w:rsidR="00D259A7" w:rsidRPr="00522F50" w:rsidRDefault="00FD67E7" w:rsidP="00D259A7">
            <w:pPr>
              <w:spacing w:before="120" w:after="0"/>
              <w:rPr>
                <w:rFonts w:eastAsia="Times New Roman"/>
              </w:rPr>
            </w:pPr>
            <w:hyperlink r:id="rId149" w:tgtFrame="tagFrame" w:history="1">
              <w:r w:rsidR="00D259A7" w:rsidRPr="00522F50">
                <w:rPr>
                  <w:rFonts w:eastAsia="Times New Roman"/>
                </w:rPr>
                <w:t>OrdType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2363CD6F" w14:textId="77777777" w:rsidR="00D259A7" w:rsidRPr="00522F50" w:rsidRDefault="00D259A7" w:rsidP="00D259A7">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46CCD312"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203FFCF6"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7AF0D898" w14:textId="77777777" w:rsidR="00D259A7" w:rsidRPr="00522F50" w:rsidRDefault="00D259A7" w:rsidP="00D259A7">
            <w:pPr>
              <w:spacing w:before="120" w:after="0"/>
              <w:rPr>
                <w:rFonts w:eastAsia="Times New Roman"/>
              </w:rPr>
            </w:pPr>
            <w:r w:rsidRPr="00522F50">
              <w:rPr>
                <w:rFonts w:eastAsia="Times New Roman"/>
              </w:rPr>
              <w:t>44</w:t>
            </w:r>
          </w:p>
        </w:tc>
        <w:tc>
          <w:tcPr>
            <w:tcW w:w="1980" w:type="dxa"/>
            <w:tcBorders>
              <w:top w:val="nil"/>
              <w:left w:val="nil"/>
              <w:bottom w:val="single" w:sz="4" w:space="0" w:color="auto"/>
              <w:right w:val="single" w:sz="4" w:space="0" w:color="auto"/>
            </w:tcBorders>
            <w:shd w:val="clear" w:color="auto" w:fill="auto"/>
            <w:noWrap/>
            <w:vAlign w:val="bottom"/>
            <w:hideMark/>
          </w:tcPr>
          <w:p w14:paraId="04B2492A" w14:textId="77777777" w:rsidR="00D259A7" w:rsidRPr="00522F50" w:rsidRDefault="00FD67E7" w:rsidP="00D259A7">
            <w:pPr>
              <w:spacing w:before="120" w:after="0"/>
              <w:rPr>
                <w:rFonts w:eastAsia="Times New Roman"/>
              </w:rPr>
            </w:pPr>
            <w:hyperlink r:id="rId150" w:tgtFrame="tagFrame" w:history="1">
              <w:r w:rsidR="00D259A7" w:rsidRPr="00522F50">
                <w:rPr>
                  <w:rFonts w:eastAsia="Times New Roman"/>
                </w:rPr>
                <w:t>Price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46AD932B" w14:textId="77777777" w:rsidR="00D259A7" w:rsidRPr="00522F50" w:rsidRDefault="00D259A7" w:rsidP="00D259A7">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0BF3BA55"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127025FD"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1D8380B" w14:textId="77777777" w:rsidR="00D259A7" w:rsidRPr="00522F50" w:rsidRDefault="00D259A7" w:rsidP="00D259A7">
            <w:pPr>
              <w:spacing w:before="120" w:after="0"/>
              <w:rPr>
                <w:rFonts w:eastAsia="Times New Roman"/>
              </w:rPr>
            </w:pPr>
            <w:r w:rsidRPr="00522F50">
              <w:rPr>
                <w:rFonts w:eastAsia="Times New Roman"/>
              </w:rPr>
              <w:t>54</w:t>
            </w:r>
          </w:p>
        </w:tc>
        <w:tc>
          <w:tcPr>
            <w:tcW w:w="1980" w:type="dxa"/>
            <w:tcBorders>
              <w:top w:val="nil"/>
              <w:left w:val="nil"/>
              <w:bottom w:val="single" w:sz="4" w:space="0" w:color="auto"/>
              <w:right w:val="single" w:sz="4" w:space="0" w:color="auto"/>
            </w:tcBorders>
            <w:shd w:val="clear" w:color="auto" w:fill="auto"/>
            <w:noWrap/>
            <w:vAlign w:val="bottom"/>
            <w:hideMark/>
          </w:tcPr>
          <w:p w14:paraId="6EEACD31" w14:textId="77777777" w:rsidR="00D259A7" w:rsidRPr="00522F50" w:rsidRDefault="00D259A7" w:rsidP="00D259A7">
            <w:pPr>
              <w:spacing w:before="120" w:after="0"/>
              <w:rPr>
                <w:rFonts w:eastAsia="Times New Roman"/>
              </w:rPr>
            </w:pPr>
            <w:r w:rsidRPr="00522F50">
              <w:rPr>
                <w:rFonts w:eastAsia="Times New Roman"/>
              </w:rPr>
              <w:t>Side</w:t>
            </w:r>
          </w:p>
        </w:tc>
        <w:tc>
          <w:tcPr>
            <w:tcW w:w="3420" w:type="dxa"/>
            <w:tcBorders>
              <w:top w:val="nil"/>
              <w:left w:val="nil"/>
              <w:bottom w:val="single" w:sz="4" w:space="0" w:color="auto"/>
              <w:right w:val="single" w:sz="4" w:space="0" w:color="auto"/>
            </w:tcBorders>
            <w:shd w:val="clear" w:color="auto" w:fill="auto"/>
            <w:noWrap/>
            <w:vAlign w:val="bottom"/>
            <w:hideMark/>
          </w:tcPr>
          <w:p w14:paraId="40CED0C7" w14:textId="77777777" w:rsidR="00D259A7" w:rsidRPr="00522F50" w:rsidRDefault="00D259A7" w:rsidP="00D259A7">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592C456C"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45B79AB8"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736E2802" w14:textId="77777777" w:rsidR="00D259A7" w:rsidRPr="00522F50" w:rsidRDefault="00D259A7" w:rsidP="00D259A7">
            <w:pPr>
              <w:spacing w:before="120" w:after="0"/>
              <w:rPr>
                <w:rFonts w:eastAsia="Times New Roman"/>
              </w:rPr>
            </w:pPr>
            <w:r w:rsidRPr="00522F50">
              <w:rPr>
                <w:rFonts w:eastAsia="Times New Roman"/>
              </w:rPr>
              <w:t>55</w:t>
            </w:r>
          </w:p>
        </w:tc>
        <w:tc>
          <w:tcPr>
            <w:tcW w:w="1980" w:type="dxa"/>
            <w:tcBorders>
              <w:top w:val="nil"/>
              <w:left w:val="nil"/>
              <w:bottom w:val="single" w:sz="4" w:space="0" w:color="auto"/>
              <w:right w:val="single" w:sz="4" w:space="0" w:color="auto"/>
            </w:tcBorders>
            <w:shd w:val="clear" w:color="auto" w:fill="auto"/>
            <w:noWrap/>
            <w:vAlign w:val="bottom"/>
            <w:hideMark/>
          </w:tcPr>
          <w:p w14:paraId="6401D168" w14:textId="77777777" w:rsidR="00D259A7" w:rsidRPr="00522F50" w:rsidRDefault="00D259A7" w:rsidP="00D259A7">
            <w:pPr>
              <w:spacing w:before="120" w:after="0"/>
              <w:rPr>
                <w:rFonts w:eastAsia="Times New Roman"/>
              </w:rPr>
            </w:pPr>
            <w:r w:rsidRPr="00522F50">
              <w:rPr>
                <w:rFonts w:eastAsia="Times New Roman"/>
              </w:rPr>
              <w:t>Symbol</w:t>
            </w:r>
          </w:p>
        </w:tc>
        <w:tc>
          <w:tcPr>
            <w:tcW w:w="3420" w:type="dxa"/>
            <w:tcBorders>
              <w:top w:val="nil"/>
              <w:left w:val="nil"/>
              <w:bottom w:val="single" w:sz="4" w:space="0" w:color="auto"/>
              <w:right w:val="single" w:sz="4" w:space="0" w:color="auto"/>
            </w:tcBorders>
            <w:shd w:val="clear" w:color="auto" w:fill="auto"/>
            <w:noWrap/>
            <w:vAlign w:val="bottom"/>
            <w:hideMark/>
          </w:tcPr>
          <w:p w14:paraId="34CB6636" w14:textId="77777777" w:rsidR="00D259A7" w:rsidRPr="00522F50" w:rsidRDefault="00D259A7" w:rsidP="00D259A7">
            <w:pPr>
              <w:spacing w:before="120" w:after="0"/>
              <w:rPr>
                <w:rFonts w:eastAsia="Times New Roman"/>
              </w:rPr>
            </w:pPr>
            <w:r w:rsidRPr="00522F50">
              <w:rPr>
                <w:rFonts w:eastAsia="Times New Roman"/>
              </w:rPr>
              <w:t> </w:t>
            </w:r>
          </w:p>
        </w:tc>
        <w:tc>
          <w:tcPr>
            <w:tcW w:w="3047" w:type="dxa"/>
            <w:tcBorders>
              <w:top w:val="nil"/>
              <w:left w:val="nil"/>
              <w:bottom w:val="single" w:sz="4" w:space="0" w:color="auto"/>
              <w:right w:val="single" w:sz="4" w:space="0" w:color="auto"/>
            </w:tcBorders>
            <w:shd w:val="clear" w:color="auto" w:fill="auto"/>
            <w:noWrap/>
            <w:vAlign w:val="bottom"/>
            <w:hideMark/>
          </w:tcPr>
          <w:p w14:paraId="7A1D00E0"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rsidDel="00D259A7" w14:paraId="452B24FA" w14:textId="70B82441" w:rsidTr="00E84233">
        <w:trPr>
          <w:trHeight w:val="300"/>
          <w:del w:id="2181" w:author="admin" w:date="2021-08-23T22:00:00Z"/>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2FB75CBC" w14:textId="128CC1EA" w:rsidR="00D259A7" w:rsidRPr="00522F50" w:rsidDel="00D259A7" w:rsidRDefault="00D259A7" w:rsidP="00D259A7">
            <w:pPr>
              <w:spacing w:before="120" w:after="0"/>
              <w:rPr>
                <w:del w:id="2182" w:author="admin" w:date="2021-08-23T22:00:00Z"/>
                <w:rFonts w:eastAsia="Times New Roman"/>
              </w:rPr>
            </w:pPr>
            <w:del w:id="2183" w:author="admin" w:date="2021-08-23T22:00:00Z">
              <w:r w:rsidRPr="00522F50" w:rsidDel="00D259A7">
                <w:rPr>
                  <w:rFonts w:eastAsia="Times New Roman"/>
                </w:rPr>
                <w:delText>58</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286D749C" w14:textId="3CF7E7DA" w:rsidR="00D259A7" w:rsidRPr="00522F50" w:rsidDel="00D259A7" w:rsidRDefault="00D259A7" w:rsidP="00D259A7">
            <w:pPr>
              <w:spacing w:before="120" w:after="0"/>
              <w:rPr>
                <w:del w:id="2184" w:author="admin" w:date="2021-08-23T22:00:00Z"/>
                <w:rFonts w:eastAsia="Times New Roman"/>
              </w:rPr>
            </w:pPr>
            <w:del w:id="2185" w:author="admin" w:date="2021-08-23T22:00:00Z">
              <w:r w:rsidRPr="00522F50" w:rsidDel="00D259A7">
                <w:rPr>
                  <w:rFonts w:eastAsia="Times New Roman"/>
                </w:rPr>
                <w:delText>Text</w:delText>
              </w:r>
            </w:del>
          </w:p>
        </w:tc>
        <w:tc>
          <w:tcPr>
            <w:tcW w:w="3420" w:type="dxa"/>
            <w:tcBorders>
              <w:top w:val="nil"/>
              <w:left w:val="nil"/>
              <w:bottom w:val="single" w:sz="4" w:space="0" w:color="auto"/>
              <w:right w:val="single" w:sz="4" w:space="0" w:color="auto"/>
            </w:tcBorders>
            <w:shd w:val="clear" w:color="auto" w:fill="auto"/>
            <w:noWrap/>
            <w:vAlign w:val="bottom"/>
            <w:hideMark/>
          </w:tcPr>
          <w:p w14:paraId="0A1F561F" w14:textId="0D8678BB" w:rsidR="00D259A7" w:rsidRPr="00522F50" w:rsidDel="00D259A7" w:rsidRDefault="00D259A7" w:rsidP="00D259A7">
            <w:pPr>
              <w:spacing w:before="120" w:after="0"/>
              <w:rPr>
                <w:del w:id="2186" w:author="admin" w:date="2021-08-23T22:00:00Z"/>
                <w:rFonts w:eastAsia="Times New Roman"/>
              </w:rPr>
            </w:pPr>
            <w:del w:id="2187" w:author="admin" w:date="2021-08-23T22:00:00Z">
              <w:r w:rsidRPr="00522F50" w:rsidDel="00D259A7">
                <w:rPr>
                  <w:rFonts w:eastAsia="Times New Roman"/>
                </w:rPr>
                <w:delText> </w:delText>
              </w:r>
            </w:del>
          </w:p>
        </w:tc>
        <w:tc>
          <w:tcPr>
            <w:tcW w:w="3047" w:type="dxa"/>
            <w:tcBorders>
              <w:top w:val="nil"/>
              <w:left w:val="nil"/>
              <w:bottom w:val="single" w:sz="4" w:space="0" w:color="auto"/>
              <w:right w:val="single" w:sz="4" w:space="0" w:color="auto"/>
            </w:tcBorders>
            <w:shd w:val="clear" w:color="auto" w:fill="auto"/>
            <w:noWrap/>
            <w:vAlign w:val="bottom"/>
            <w:hideMark/>
          </w:tcPr>
          <w:p w14:paraId="6F37A7BE" w14:textId="7AD24BF0" w:rsidR="00D259A7" w:rsidRPr="00522F50" w:rsidDel="00D259A7" w:rsidRDefault="00D259A7" w:rsidP="00D259A7">
            <w:pPr>
              <w:spacing w:before="120" w:after="0"/>
              <w:rPr>
                <w:del w:id="2188" w:author="admin" w:date="2021-08-23T22:00:00Z"/>
                <w:rFonts w:eastAsia="Times New Roman"/>
              </w:rPr>
            </w:pPr>
            <w:del w:id="2189" w:author="admin" w:date="2021-08-23T22:00:00Z">
              <w:r w:rsidRPr="00522F50" w:rsidDel="00D259A7">
                <w:rPr>
                  <w:rFonts w:eastAsia="Times New Roman"/>
                </w:rPr>
                <w:delText> </w:delText>
              </w:r>
            </w:del>
          </w:p>
        </w:tc>
      </w:tr>
      <w:tr w:rsidR="00D259A7" w:rsidRPr="00522F50" w14:paraId="48F56B01"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23365587" w14:textId="77777777" w:rsidR="00D259A7" w:rsidRPr="00522F50" w:rsidRDefault="00D259A7" w:rsidP="00D259A7">
            <w:pPr>
              <w:spacing w:before="120" w:after="0"/>
              <w:rPr>
                <w:rFonts w:eastAsia="Times New Roman"/>
              </w:rPr>
            </w:pPr>
            <w:r>
              <w:rPr>
                <w:rFonts w:eastAsia="Times New Roman"/>
              </w:rPr>
              <w:t>59</w:t>
            </w:r>
          </w:p>
        </w:tc>
        <w:tc>
          <w:tcPr>
            <w:tcW w:w="1980" w:type="dxa"/>
            <w:tcBorders>
              <w:top w:val="nil"/>
              <w:left w:val="nil"/>
              <w:bottom w:val="single" w:sz="4" w:space="0" w:color="auto"/>
              <w:right w:val="single" w:sz="4" w:space="0" w:color="auto"/>
            </w:tcBorders>
            <w:shd w:val="clear" w:color="auto" w:fill="auto"/>
            <w:noWrap/>
            <w:vAlign w:val="bottom"/>
            <w:hideMark/>
          </w:tcPr>
          <w:p w14:paraId="767BD330" w14:textId="77777777" w:rsidR="00D259A7" w:rsidRDefault="00D259A7" w:rsidP="00D259A7">
            <w:pPr>
              <w:spacing w:before="120" w:after="0"/>
            </w:pPr>
            <w:r w:rsidRPr="00D76EEE">
              <w:rPr>
                <w:rFonts w:eastAsia="Times New Roman"/>
              </w:rPr>
              <w:t>Time In Force</w:t>
            </w:r>
          </w:p>
        </w:tc>
        <w:tc>
          <w:tcPr>
            <w:tcW w:w="3420" w:type="dxa"/>
            <w:tcBorders>
              <w:top w:val="nil"/>
              <w:left w:val="nil"/>
              <w:bottom w:val="single" w:sz="4" w:space="0" w:color="auto"/>
              <w:right w:val="single" w:sz="4" w:space="0" w:color="auto"/>
            </w:tcBorders>
            <w:shd w:val="clear" w:color="auto" w:fill="auto"/>
            <w:noWrap/>
            <w:vAlign w:val="bottom"/>
            <w:hideMark/>
          </w:tcPr>
          <w:p w14:paraId="0761CCA8" w14:textId="77777777" w:rsidR="00D259A7" w:rsidRPr="00522F50" w:rsidRDefault="00D259A7" w:rsidP="00D259A7">
            <w:pPr>
              <w:spacing w:before="120" w:after="0"/>
              <w:rPr>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4DF4F204" w14:textId="77777777" w:rsidR="00D259A7" w:rsidRPr="00522F50" w:rsidRDefault="00D259A7" w:rsidP="00D259A7">
            <w:pPr>
              <w:spacing w:before="120" w:after="0"/>
              <w:rPr>
                <w:rFonts w:eastAsia="Times New Roman"/>
              </w:rPr>
            </w:pPr>
          </w:p>
        </w:tc>
      </w:tr>
      <w:tr w:rsidR="00D259A7" w:rsidRPr="00522F50" w:rsidDel="00D259A7" w14:paraId="3AAF4821" w14:textId="77777777" w:rsidTr="00D259A7">
        <w:trPr>
          <w:trHeight w:val="300"/>
          <w:ins w:id="2190" w:author="admin" w:date="2021-08-23T22:00:00Z"/>
        </w:trPr>
        <w:tc>
          <w:tcPr>
            <w:tcW w:w="931" w:type="dxa"/>
            <w:tcBorders>
              <w:top w:val="nil"/>
              <w:left w:val="single" w:sz="4" w:space="0" w:color="auto"/>
              <w:bottom w:val="single" w:sz="4" w:space="0" w:color="auto"/>
              <w:right w:val="single" w:sz="4" w:space="0" w:color="auto"/>
            </w:tcBorders>
            <w:shd w:val="clear" w:color="auto" w:fill="auto"/>
            <w:noWrap/>
            <w:vAlign w:val="bottom"/>
          </w:tcPr>
          <w:p w14:paraId="5474A424" w14:textId="249A9F25" w:rsidR="00D259A7" w:rsidRPr="00522F50" w:rsidDel="00D259A7" w:rsidRDefault="00D259A7" w:rsidP="00D259A7">
            <w:pPr>
              <w:spacing w:before="120" w:after="0"/>
              <w:rPr>
                <w:ins w:id="2191" w:author="admin" w:date="2021-08-23T22:00:00Z"/>
                <w:rFonts w:eastAsia="Times New Roman"/>
              </w:rPr>
            </w:pPr>
            <w:ins w:id="2192" w:author="admin" w:date="2021-08-23T22:01:00Z">
              <w:r>
                <w:rPr>
                  <w:rFonts w:eastAsia="Times New Roman"/>
                </w:rPr>
                <w:t>60</w:t>
              </w:r>
            </w:ins>
          </w:p>
        </w:tc>
        <w:tc>
          <w:tcPr>
            <w:tcW w:w="1980" w:type="dxa"/>
            <w:tcBorders>
              <w:top w:val="nil"/>
              <w:left w:val="nil"/>
              <w:bottom w:val="single" w:sz="4" w:space="0" w:color="auto"/>
              <w:right w:val="single" w:sz="4" w:space="0" w:color="auto"/>
            </w:tcBorders>
            <w:shd w:val="clear" w:color="auto" w:fill="auto"/>
            <w:noWrap/>
          </w:tcPr>
          <w:p w14:paraId="19C9CF2C" w14:textId="5AD81DDD" w:rsidR="00D259A7" w:rsidDel="00D259A7" w:rsidRDefault="00D259A7" w:rsidP="00D259A7">
            <w:pPr>
              <w:spacing w:before="120" w:after="0"/>
              <w:rPr>
                <w:ins w:id="2193" w:author="admin" w:date="2021-08-23T22:00:00Z"/>
              </w:rPr>
            </w:pPr>
            <w:ins w:id="2194" w:author="admin" w:date="2021-08-23T22:01:00Z">
              <w:r>
                <w:rPr>
                  <w:rFonts w:eastAsia="Times New Roman"/>
                  <w:highlight w:val="yellow"/>
                </w:rPr>
                <w:t>TransactTime</w:t>
              </w:r>
            </w:ins>
          </w:p>
        </w:tc>
        <w:tc>
          <w:tcPr>
            <w:tcW w:w="3420" w:type="dxa"/>
            <w:tcBorders>
              <w:top w:val="nil"/>
              <w:left w:val="nil"/>
              <w:bottom w:val="single" w:sz="4" w:space="0" w:color="auto"/>
              <w:right w:val="single" w:sz="4" w:space="0" w:color="auto"/>
            </w:tcBorders>
            <w:shd w:val="clear" w:color="auto" w:fill="auto"/>
            <w:noWrap/>
          </w:tcPr>
          <w:p w14:paraId="6E1D9982" w14:textId="2FFE95CE" w:rsidR="00D259A7" w:rsidRPr="00522F50" w:rsidDel="00D259A7" w:rsidRDefault="00D259A7" w:rsidP="00D259A7">
            <w:pPr>
              <w:spacing w:before="120" w:after="0"/>
              <w:rPr>
                <w:ins w:id="2195" w:author="admin" w:date="2021-08-23T22:00:00Z"/>
                <w:rFonts w:eastAsia="Times New Roman"/>
              </w:rPr>
            </w:pPr>
            <w:ins w:id="2196" w:author="admin" w:date="2021-08-23T22:01:00Z">
              <w:r>
                <w:rPr>
                  <w:rFonts w:eastAsia="Times New Roman"/>
                </w:rPr>
                <w:t xml:space="preserve">Ví dụ: </w:t>
              </w:r>
              <w:r w:rsidRPr="00B71771">
                <w:rPr>
                  <w:rFonts w:eastAsia="Times New Roman"/>
                </w:rPr>
                <w:t>20210720-04:19:46.527</w:t>
              </w:r>
            </w:ins>
          </w:p>
        </w:tc>
        <w:tc>
          <w:tcPr>
            <w:tcW w:w="3047" w:type="dxa"/>
            <w:tcBorders>
              <w:top w:val="nil"/>
              <w:left w:val="nil"/>
              <w:bottom w:val="single" w:sz="4" w:space="0" w:color="auto"/>
              <w:right w:val="single" w:sz="4" w:space="0" w:color="auto"/>
            </w:tcBorders>
            <w:shd w:val="clear" w:color="auto" w:fill="auto"/>
            <w:noWrap/>
          </w:tcPr>
          <w:p w14:paraId="0096F7DB" w14:textId="54C5D69A" w:rsidR="00D259A7" w:rsidRPr="00522F50" w:rsidDel="00D259A7" w:rsidRDefault="00D259A7" w:rsidP="00D259A7">
            <w:pPr>
              <w:spacing w:before="120" w:after="0"/>
              <w:rPr>
                <w:ins w:id="2197" w:author="admin" w:date="2021-08-23T22:00:00Z"/>
                <w:rFonts w:eastAsia="Times New Roman"/>
              </w:rPr>
            </w:pPr>
            <w:ins w:id="2198" w:author="admin" w:date="2021-08-23T22:01:00Z">
              <w:r>
                <w:rPr>
                  <w:rFonts w:eastAsia="Times New Roman"/>
                  <w:highlight w:val="yellow"/>
                </w:rPr>
                <w:t>Thời gian đặt lệnh</w:t>
              </w:r>
            </w:ins>
          </w:p>
        </w:tc>
      </w:tr>
      <w:tr w:rsidR="00D259A7" w:rsidRPr="00522F50" w:rsidDel="00D259A7" w14:paraId="4E1A3B51" w14:textId="30DA7E30" w:rsidTr="00E84233">
        <w:trPr>
          <w:trHeight w:val="300"/>
          <w:del w:id="2199" w:author="admin" w:date="2021-08-23T22:00:00Z"/>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0A16E041" w14:textId="78F3FB80" w:rsidR="00D259A7" w:rsidRPr="00522F50" w:rsidDel="00D259A7" w:rsidRDefault="00D259A7" w:rsidP="00D259A7">
            <w:pPr>
              <w:spacing w:before="120" w:after="0"/>
              <w:rPr>
                <w:del w:id="2200" w:author="admin" w:date="2021-08-23T22:00:00Z"/>
                <w:rFonts w:eastAsia="Times New Roman"/>
              </w:rPr>
            </w:pPr>
            <w:del w:id="2201" w:author="admin" w:date="2021-08-23T22:00:00Z">
              <w:r w:rsidRPr="00522F50" w:rsidDel="00D259A7">
                <w:rPr>
                  <w:rFonts w:eastAsia="Times New Roman"/>
                </w:rPr>
                <w:lastRenderedPageBreak/>
                <w:delText>103</w:delText>
              </w:r>
            </w:del>
          </w:p>
        </w:tc>
        <w:tc>
          <w:tcPr>
            <w:tcW w:w="1980" w:type="dxa"/>
            <w:tcBorders>
              <w:top w:val="nil"/>
              <w:left w:val="nil"/>
              <w:bottom w:val="single" w:sz="4" w:space="0" w:color="auto"/>
              <w:right w:val="single" w:sz="4" w:space="0" w:color="auto"/>
            </w:tcBorders>
            <w:shd w:val="clear" w:color="auto" w:fill="auto"/>
            <w:noWrap/>
            <w:vAlign w:val="bottom"/>
            <w:hideMark/>
          </w:tcPr>
          <w:p w14:paraId="2AA5DDC1" w14:textId="01F5B1DF" w:rsidR="00D259A7" w:rsidRPr="00522F50" w:rsidDel="00D259A7" w:rsidRDefault="00D259A7" w:rsidP="00D259A7">
            <w:pPr>
              <w:spacing w:before="120" w:after="0"/>
              <w:rPr>
                <w:del w:id="2202" w:author="admin" w:date="2021-08-23T22:00:00Z"/>
                <w:rFonts w:eastAsia="Times New Roman"/>
              </w:rPr>
            </w:pPr>
            <w:del w:id="2203" w:author="admin" w:date="2021-08-23T22:00:00Z">
              <w:r w:rsidDel="00D259A7">
                <w:fldChar w:fldCharType="begin"/>
              </w:r>
              <w:r w:rsidDel="00D259A7">
                <w:delInstrText xml:space="preserve"> HYPERLINK "http://www.fixtradingcommunity.org/FIXimate/FIXimate3.0/en/FIX.4.4/tag103.html" \t "tagFrame" </w:delInstrText>
              </w:r>
              <w:r w:rsidDel="00D259A7">
                <w:fldChar w:fldCharType="separate"/>
              </w:r>
              <w:r w:rsidRPr="00522F50" w:rsidDel="00D259A7">
                <w:rPr>
                  <w:rStyle w:val="Hyperlink"/>
                  <w:color w:val="auto"/>
                </w:rPr>
                <w:delText>OrdRejReason</w:delText>
              </w:r>
              <w:r w:rsidDel="00D259A7">
                <w:rPr>
                  <w:rStyle w:val="Hyperlink"/>
                  <w:color w:val="auto"/>
                </w:rPr>
                <w:fldChar w:fldCharType="end"/>
              </w:r>
            </w:del>
          </w:p>
        </w:tc>
        <w:tc>
          <w:tcPr>
            <w:tcW w:w="3420" w:type="dxa"/>
            <w:tcBorders>
              <w:top w:val="nil"/>
              <w:left w:val="nil"/>
              <w:bottom w:val="single" w:sz="4" w:space="0" w:color="auto"/>
              <w:right w:val="single" w:sz="4" w:space="0" w:color="auto"/>
            </w:tcBorders>
            <w:shd w:val="clear" w:color="auto" w:fill="auto"/>
            <w:noWrap/>
            <w:vAlign w:val="bottom"/>
            <w:hideMark/>
          </w:tcPr>
          <w:p w14:paraId="3838FB2C" w14:textId="49B57BD2" w:rsidR="00D259A7" w:rsidRPr="00522F50" w:rsidDel="00D259A7" w:rsidRDefault="00D259A7" w:rsidP="00D259A7">
            <w:pPr>
              <w:spacing w:before="120" w:after="0"/>
              <w:rPr>
                <w:del w:id="2204" w:author="admin" w:date="2021-08-23T22:00:00Z"/>
                <w:rFonts w:eastAsia="Times New Roman"/>
              </w:rPr>
            </w:pPr>
          </w:p>
        </w:tc>
        <w:tc>
          <w:tcPr>
            <w:tcW w:w="3047" w:type="dxa"/>
            <w:tcBorders>
              <w:top w:val="nil"/>
              <w:left w:val="nil"/>
              <w:bottom w:val="single" w:sz="4" w:space="0" w:color="auto"/>
              <w:right w:val="single" w:sz="4" w:space="0" w:color="auto"/>
            </w:tcBorders>
            <w:shd w:val="clear" w:color="auto" w:fill="auto"/>
            <w:noWrap/>
            <w:vAlign w:val="bottom"/>
            <w:hideMark/>
          </w:tcPr>
          <w:p w14:paraId="7D089A73" w14:textId="525C0FE4" w:rsidR="00D259A7" w:rsidRPr="00522F50" w:rsidDel="00D259A7" w:rsidRDefault="00D259A7" w:rsidP="00D259A7">
            <w:pPr>
              <w:spacing w:before="120" w:after="0"/>
              <w:rPr>
                <w:del w:id="2205" w:author="admin" w:date="2021-08-23T22:00:00Z"/>
                <w:rFonts w:eastAsia="Times New Roman"/>
              </w:rPr>
            </w:pPr>
          </w:p>
        </w:tc>
      </w:tr>
      <w:tr w:rsidR="00D259A7" w:rsidRPr="00522F50" w14:paraId="3EB23717" w14:textId="77777777" w:rsidTr="00E84233">
        <w:trPr>
          <w:trHeight w:val="300"/>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F6270E9" w14:textId="77777777" w:rsidR="00D259A7" w:rsidRPr="00522F50" w:rsidRDefault="00D259A7" w:rsidP="00D259A7">
            <w:pPr>
              <w:spacing w:before="120" w:after="0"/>
              <w:rPr>
                <w:rFonts w:eastAsia="Times New Roman"/>
              </w:rPr>
            </w:pPr>
            <w:r w:rsidRPr="00522F50">
              <w:rPr>
                <w:rFonts w:eastAsia="Times New Roman"/>
              </w:rPr>
              <w:t>150</w:t>
            </w:r>
          </w:p>
        </w:tc>
        <w:tc>
          <w:tcPr>
            <w:tcW w:w="1980" w:type="dxa"/>
            <w:tcBorders>
              <w:top w:val="nil"/>
              <w:left w:val="nil"/>
              <w:bottom w:val="single" w:sz="4" w:space="0" w:color="auto"/>
              <w:right w:val="single" w:sz="4" w:space="0" w:color="auto"/>
            </w:tcBorders>
            <w:shd w:val="clear" w:color="auto" w:fill="auto"/>
            <w:noWrap/>
            <w:vAlign w:val="bottom"/>
            <w:hideMark/>
          </w:tcPr>
          <w:p w14:paraId="5E92765B" w14:textId="77777777" w:rsidR="00D259A7" w:rsidRPr="00522F50" w:rsidRDefault="00FD67E7" w:rsidP="00D259A7">
            <w:pPr>
              <w:spacing w:before="120" w:after="0"/>
              <w:rPr>
                <w:rFonts w:eastAsia="Times New Roman"/>
              </w:rPr>
            </w:pPr>
            <w:hyperlink r:id="rId151" w:tgtFrame="tagFrame" w:history="1">
              <w:r w:rsidR="00D259A7" w:rsidRPr="00522F50">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33D3677D" w14:textId="77777777" w:rsidR="00D259A7" w:rsidRPr="00522F50" w:rsidRDefault="00D259A7" w:rsidP="00D259A7">
            <w:pPr>
              <w:spacing w:before="120" w:after="0"/>
              <w:rPr>
                <w:rFonts w:eastAsia="Times New Roman"/>
              </w:rPr>
            </w:pPr>
            <w:r>
              <w:t>D</w:t>
            </w:r>
            <w:r w:rsidRPr="00522F50">
              <w:t xml:space="preserve"> = </w:t>
            </w:r>
            <w:r>
              <w:t>Update</w:t>
            </w:r>
          </w:p>
        </w:tc>
        <w:tc>
          <w:tcPr>
            <w:tcW w:w="3047" w:type="dxa"/>
            <w:tcBorders>
              <w:top w:val="nil"/>
              <w:left w:val="nil"/>
              <w:bottom w:val="single" w:sz="4" w:space="0" w:color="auto"/>
              <w:right w:val="single" w:sz="4" w:space="0" w:color="auto"/>
            </w:tcBorders>
            <w:shd w:val="clear" w:color="auto" w:fill="auto"/>
            <w:noWrap/>
            <w:vAlign w:val="bottom"/>
            <w:hideMark/>
          </w:tcPr>
          <w:p w14:paraId="5035E580"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5E9D175A" w14:textId="77777777" w:rsidTr="00D259A7">
        <w:trPr>
          <w:trHeight w:val="395"/>
        </w:trPr>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55F85428" w14:textId="77777777" w:rsidR="00D259A7" w:rsidRPr="00522F50" w:rsidRDefault="00D259A7" w:rsidP="00D259A7">
            <w:pPr>
              <w:spacing w:before="120" w:after="0"/>
              <w:rPr>
                <w:rFonts w:eastAsia="Times New Roman"/>
              </w:rPr>
            </w:pPr>
            <w:r w:rsidRPr="00522F50">
              <w:rPr>
                <w:rFonts w:eastAsia="Times New Roman"/>
              </w:rPr>
              <w:t>151</w:t>
            </w:r>
          </w:p>
        </w:tc>
        <w:tc>
          <w:tcPr>
            <w:tcW w:w="1980" w:type="dxa"/>
            <w:tcBorders>
              <w:top w:val="nil"/>
              <w:left w:val="nil"/>
              <w:bottom w:val="single" w:sz="4" w:space="0" w:color="auto"/>
              <w:right w:val="single" w:sz="4" w:space="0" w:color="auto"/>
            </w:tcBorders>
            <w:shd w:val="clear" w:color="auto" w:fill="auto"/>
            <w:noWrap/>
            <w:vAlign w:val="bottom"/>
            <w:hideMark/>
          </w:tcPr>
          <w:p w14:paraId="32C16477" w14:textId="77777777" w:rsidR="00D259A7" w:rsidRPr="00522F50" w:rsidRDefault="00FD67E7" w:rsidP="00D259A7">
            <w:pPr>
              <w:spacing w:before="120" w:after="0"/>
              <w:rPr>
                <w:rFonts w:eastAsia="Times New Roman"/>
              </w:rPr>
            </w:pPr>
            <w:hyperlink r:id="rId152" w:tgtFrame="tagFrame" w:history="1">
              <w:r w:rsidR="00D259A7" w:rsidRPr="00522F50">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hideMark/>
          </w:tcPr>
          <w:p w14:paraId="4037EC37" w14:textId="77777777" w:rsidR="00D259A7" w:rsidRPr="00522F50" w:rsidRDefault="00D259A7" w:rsidP="00D259A7">
            <w:pPr>
              <w:spacing w:before="120" w:after="0"/>
              <w:rPr>
                <w:rFonts w:eastAsia="Times New Roman"/>
              </w:rPr>
            </w:pPr>
            <w:r>
              <w:rPr>
                <w:rFonts w:eastAsia="Times New Roman"/>
              </w:rPr>
              <w:t>= Quantity(38) – CumQty(14)</w:t>
            </w:r>
          </w:p>
        </w:tc>
        <w:tc>
          <w:tcPr>
            <w:tcW w:w="3047" w:type="dxa"/>
            <w:tcBorders>
              <w:top w:val="nil"/>
              <w:left w:val="nil"/>
              <w:bottom w:val="single" w:sz="4" w:space="0" w:color="auto"/>
              <w:right w:val="single" w:sz="4" w:space="0" w:color="auto"/>
            </w:tcBorders>
            <w:shd w:val="clear" w:color="auto" w:fill="auto"/>
            <w:noWrap/>
            <w:vAlign w:val="bottom"/>
            <w:hideMark/>
          </w:tcPr>
          <w:p w14:paraId="3C6DE2A8" w14:textId="77777777" w:rsidR="00D259A7" w:rsidRPr="00522F50" w:rsidRDefault="00D259A7" w:rsidP="00D259A7">
            <w:pPr>
              <w:spacing w:before="120" w:after="0"/>
              <w:rPr>
                <w:rFonts w:eastAsia="Times New Roman"/>
              </w:rPr>
            </w:pPr>
            <w:r w:rsidRPr="00522F50">
              <w:rPr>
                <w:rFonts w:eastAsia="Times New Roman"/>
              </w:rPr>
              <w:t> </w:t>
            </w:r>
          </w:p>
        </w:tc>
      </w:tr>
      <w:tr w:rsidR="00D259A7" w:rsidRPr="00522F50" w14:paraId="37454EC8" w14:textId="77777777" w:rsidTr="00D259A7">
        <w:trPr>
          <w:trHeight w:val="395"/>
          <w:ins w:id="2206" w:author="admin" w:date="2021-08-23T22:01:00Z"/>
        </w:trPr>
        <w:tc>
          <w:tcPr>
            <w:tcW w:w="931" w:type="dxa"/>
            <w:tcBorders>
              <w:top w:val="single" w:sz="4" w:space="0" w:color="auto"/>
              <w:left w:val="single" w:sz="4" w:space="0" w:color="auto"/>
              <w:bottom w:val="single" w:sz="4" w:space="0" w:color="auto"/>
              <w:right w:val="single" w:sz="4" w:space="0" w:color="auto"/>
            </w:tcBorders>
            <w:shd w:val="clear" w:color="auto" w:fill="auto"/>
            <w:noWrap/>
          </w:tcPr>
          <w:p w14:paraId="22CFA569" w14:textId="7D085EE7" w:rsidR="00D259A7" w:rsidRPr="00522F50" w:rsidRDefault="00D259A7" w:rsidP="00D259A7">
            <w:pPr>
              <w:spacing w:before="120" w:after="0"/>
              <w:rPr>
                <w:ins w:id="2207" w:author="admin" w:date="2021-08-23T22:01:00Z"/>
                <w:rFonts w:eastAsia="Times New Roman"/>
              </w:rPr>
            </w:pPr>
            <w:ins w:id="2208" w:author="admin" w:date="2021-08-23T22:02:00Z">
              <w:r>
                <w:rPr>
                  <w:rFonts w:eastAsia="Times New Roman"/>
                </w:rPr>
                <w:t>336</w:t>
              </w:r>
            </w:ins>
          </w:p>
        </w:tc>
        <w:tc>
          <w:tcPr>
            <w:tcW w:w="1980" w:type="dxa"/>
            <w:tcBorders>
              <w:top w:val="single" w:sz="4" w:space="0" w:color="auto"/>
              <w:left w:val="nil"/>
              <w:bottom w:val="single" w:sz="4" w:space="0" w:color="auto"/>
              <w:right w:val="single" w:sz="4" w:space="0" w:color="auto"/>
            </w:tcBorders>
            <w:shd w:val="clear" w:color="auto" w:fill="auto"/>
            <w:noWrap/>
          </w:tcPr>
          <w:p w14:paraId="13098124" w14:textId="77777777" w:rsidR="00D259A7" w:rsidRDefault="00D259A7" w:rsidP="00D259A7">
            <w:pPr>
              <w:spacing w:before="120" w:after="0"/>
              <w:rPr>
                <w:ins w:id="2209" w:author="admin" w:date="2021-08-23T22:01:00Z"/>
              </w:rPr>
            </w:pPr>
          </w:p>
        </w:tc>
        <w:tc>
          <w:tcPr>
            <w:tcW w:w="3420" w:type="dxa"/>
            <w:tcBorders>
              <w:top w:val="single" w:sz="4" w:space="0" w:color="auto"/>
              <w:left w:val="nil"/>
              <w:bottom w:val="single" w:sz="4" w:space="0" w:color="auto"/>
              <w:right w:val="single" w:sz="4" w:space="0" w:color="auto"/>
            </w:tcBorders>
            <w:shd w:val="clear" w:color="auto" w:fill="auto"/>
            <w:noWrap/>
          </w:tcPr>
          <w:p w14:paraId="6EAC0D4E" w14:textId="452DCB50" w:rsidR="00D259A7" w:rsidRDefault="00D259A7" w:rsidP="00D259A7">
            <w:pPr>
              <w:spacing w:before="120" w:after="0"/>
              <w:rPr>
                <w:ins w:id="2210" w:author="admin" w:date="2021-08-23T22:01:00Z"/>
                <w:rFonts w:eastAsia="Times New Roman"/>
              </w:rPr>
            </w:pPr>
            <w:ins w:id="2211" w:author="admin" w:date="2021-08-23T22:02:00Z">
              <w:r>
                <w:rPr>
                  <w:rFonts w:eastAsia="Times New Roman"/>
                </w:rPr>
                <w:t>1-HSX, 2-HNX, 3-Upcom</w:t>
              </w:r>
            </w:ins>
          </w:p>
        </w:tc>
        <w:tc>
          <w:tcPr>
            <w:tcW w:w="3047" w:type="dxa"/>
            <w:tcBorders>
              <w:top w:val="single" w:sz="4" w:space="0" w:color="auto"/>
              <w:left w:val="nil"/>
              <w:bottom w:val="single" w:sz="4" w:space="0" w:color="auto"/>
              <w:right w:val="single" w:sz="4" w:space="0" w:color="auto"/>
            </w:tcBorders>
            <w:shd w:val="clear" w:color="auto" w:fill="auto"/>
            <w:noWrap/>
          </w:tcPr>
          <w:p w14:paraId="59875143" w14:textId="08DD9E99" w:rsidR="00D259A7" w:rsidRPr="00522F50" w:rsidRDefault="00D259A7" w:rsidP="00D259A7">
            <w:pPr>
              <w:spacing w:before="120" w:after="0"/>
              <w:rPr>
                <w:ins w:id="2212" w:author="admin" w:date="2021-08-23T22:01:00Z"/>
                <w:rFonts w:eastAsia="Times New Roman"/>
              </w:rPr>
            </w:pPr>
            <w:ins w:id="2213" w:author="admin" w:date="2021-08-23T22:02:00Z">
              <w:r w:rsidRPr="00535042">
                <w:rPr>
                  <w:rFonts w:eastAsia="Times New Roman"/>
                </w:rPr>
                <w:t xml:space="preserve">Phiên giao dịch </w:t>
              </w:r>
            </w:ins>
          </w:p>
        </w:tc>
      </w:tr>
      <w:tr w:rsidR="00D259A7" w:rsidRPr="00522F50" w14:paraId="2CE7F17A" w14:textId="77777777" w:rsidTr="00D259A7">
        <w:trPr>
          <w:trHeight w:val="395"/>
          <w:ins w:id="2214" w:author="admin" w:date="2021-08-23T22:01:00Z"/>
        </w:trPr>
        <w:tc>
          <w:tcPr>
            <w:tcW w:w="931" w:type="dxa"/>
            <w:tcBorders>
              <w:top w:val="single" w:sz="4" w:space="0" w:color="auto"/>
              <w:left w:val="single" w:sz="4" w:space="0" w:color="auto"/>
              <w:bottom w:val="single" w:sz="4" w:space="0" w:color="auto"/>
              <w:right w:val="single" w:sz="4" w:space="0" w:color="auto"/>
            </w:tcBorders>
            <w:shd w:val="clear" w:color="auto" w:fill="auto"/>
            <w:noWrap/>
          </w:tcPr>
          <w:p w14:paraId="78EC2785" w14:textId="391A0197" w:rsidR="00D259A7" w:rsidRPr="00522F50" w:rsidRDefault="00D259A7" w:rsidP="00D259A7">
            <w:pPr>
              <w:spacing w:before="120" w:after="0"/>
              <w:rPr>
                <w:ins w:id="2215" w:author="admin" w:date="2021-08-23T22:01:00Z"/>
                <w:rFonts w:eastAsia="Times New Roman"/>
              </w:rPr>
            </w:pPr>
            <w:ins w:id="2216" w:author="admin" w:date="2021-08-23T22:02:00Z">
              <w:r>
                <w:rPr>
                  <w:rFonts w:eastAsia="Times New Roman"/>
                </w:rPr>
                <w:t>376</w:t>
              </w:r>
            </w:ins>
          </w:p>
        </w:tc>
        <w:tc>
          <w:tcPr>
            <w:tcW w:w="1980" w:type="dxa"/>
            <w:tcBorders>
              <w:top w:val="single" w:sz="4" w:space="0" w:color="auto"/>
              <w:left w:val="nil"/>
              <w:bottom w:val="single" w:sz="4" w:space="0" w:color="auto"/>
              <w:right w:val="single" w:sz="4" w:space="0" w:color="auto"/>
            </w:tcBorders>
            <w:shd w:val="clear" w:color="auto" w:fill="auto"/>
            <w:noWrap/>
          </w:tcPr>
          <w:p w14:paraId="16B5037E" w14:textId="77777777" w:rsidR="00D259A7" w:rsidRDefault="00D259A7" w:rsidP="00D259A7">
            <w:pPr>
              <w:spacing w:before="120" w:after="0"/>
              <w:rPr>
                <w:ins w:id="2217" w:author="admin" w:date="2021-08-23T22:01:00Z"/>
              </w:rPr>
            </w:pPr>
          </w:p>
        </w:tc>
        <w:tc>
          <w:tcPr>
            <w:tcW w:w="3420" w:type="dxa"/>
            <w:tcBorders>
              <w:top w:val="single" w:sz="4" w:space="0" w:color="auto"/>
              <w:left w:val="nil"/>
              <w:bottom w:val="single" w:sz="4" w:space="0" w:color="auto"/>
              <w:right w:val="single" w:sz="4" w:space="0" w:color="auto"/>
            </w:tcBorders>
            <w:shd w:val="clear" w:color="auto" w:fill="auto"/>
            <w:noWrap/>
          </w:tcPr>
          <w:p w14:paraId="3953BB16" w14:textId="35BBC590" w:rsidR="00D259A7" w:rsidRDefault="00D259A7" w:rsidP="00D259A7">
            <w:pPr>
              <w:spacing w:before="120" w:after="0"/>
              <w:rPr>
                <w:ins w:id="2218" w:author="admin" w:date="2021-08-23T22:01:00Z"/>
                <w:rFonts w:eastAsia="Times New Roman"/>
              </w:rPr>
            </w:pPr>
            <w:ins w:id="2219" w:author="admin" w:date="2021-08-23T22:02:00Z">
              <w:r w:rsidRPr="00FD2291">
                <w:rPr>
                  <w:rFonts w:eastAsia="Times New Roman"/>
                </w:rPr>
                <w:t>fomat account,khối lượng đặt,type</w:t>
              </w:r>
            </w:ins>
          </w:p>
        </w:tc>
        <w:tc>
          <w:tcPr>
            <w:tcW w:w="3047" w:type="dxa"/>
            <w:tcBorders>
              <w:top w:val="single" w:sz="4" w:space="0" w:color="auto"/>
              <w:left w:val="nil"/>
              <w:bottom w:val="single" w:sz="4" w:space="0" w:color="auto"/>
              <w:right w:val="single" w:sz="4" w:space="0" w:color="auto"/>
            </w:tcBorders>
            <w:shd w:val="clear" w:color="auto" w:fill="auto"/>
            <w:noWrap/>
          </w:tcPr>
          <w:p w14:paraId="5C3D0B50" w14:textId="7F96F8A1" w:rsidR="00D259A7" w:rsidRPr="00522F50" w:rsidRDefault="00D259A7" w:rsidP="00D259A7">
            <w:pPr>
              <w:spacing w:before="120" w:after="0"/>
              <w:rPr>
                <w:ins w:id="2220" w:author="admin" w:date="2021-08-23T22:01:00Z"/>
                <w:rFonts w:eastAsia="Times New Roman"/>
              </w:rPr>
            </w:pPr>
            <w:ins w:id="2221" w:author="admin" w:date="2021-08-23T22:02:00Z">
              <w:r w:rsidRPr="00FD2291">
                <w:rPr>
                  <w:rFonts w:eastAsia="Times New Roman"/>
                </w:rPr>
                <w:t>type = 2 với loại MS - Bán cầm cố, còn lại type = 1</w:t>
              </w:r>
            </w:ins>
          </w:p>
        </w:tc>
      </w:tr>
      <w:tr w:rsidR="00D259A7" w:rsidRPr="00522F50" w14:paraId="4E14CD6E" w14:textId="77777777" w:rsidTr="00D259A7">
        <w:trPr>
          <w:trHeight w:val="395"/>
          <w:ins w:id="2222" w:author="admin" w:date="2021-08-23T22:01:00Z"/>
        </w:trPr>
        <w:tc>
          <w:tcPr>
            <w:tcW w:w="931" w:type="dxa"/>
            <w:tcBorders>
              <w:top w:val="single" w:sz="4" w:space="0" w:color="auto"/>
              <w:left w:val="single" w:sz="4" w:space="0" w:color="auto"/>
              <w:bottom w:val="single" w:sz="4" w:space="0" w:color="auto"/>
              <w:right w:val="single" w:sz="4" w:space="0" w:color="auto"/>
            </w:tcBorders>
            <w:shd w:val="clear" w:color="auto" w:fill="auto"/>
            <w:noWrap/>
          </w:tcPr>
          <w:p w14:paraId="5927A0FF" w14:textId="5DCD3817" w:rsidR="00D259A7" w:rsidRPr="00522F50" w:rsidRDefault="00D259A7" w:rsidP="00D259A7">
            <w:pPr>
              <w:spacing w:before="120" w:after="0"/>
              <w:rPr>
                <w:ins w:id="2223" w:author="admin" w:date="2021-08-23T22:01:00Z"/>
                <w:rFonts w:eastAsia="Times New Roman"/>
              </w:rPr>
            </w:pPr>
            <w:ins w:id="2224" w:author="admin" w:date="2021-08-23T22:02:00Z">
              <w:r>
                <w:rPr>
                  <w:rFonts w:eastAsia="Times New Roman"/>
                </w:rPr>
                <w:t>788</w:t>
              </w:r>
            </w:ins>
          </w:p>
        </w:tc>
        <w:tc>
          <w:tcPr>
            <w:tcW w:w="1980" w:type="dxa"/>
            <w:tcBorders>
              <w:top w:val="single" w:sz="4" w:space="0" w:color="auto"/>
              <w:left w:val="nil"/>
              <w:bottom w:val="single" w:sz="4" w:space="0" w:color="auto"/>
              <w:right w:val="single" w:sz="4" w:space="0" w:color="auto"/>
            </w:tcBorders>
            <w:shd w:val="clear" w:color="auto" w:fill="auto"/>
            <w:noWrap/>
          </w:tcPr>
          <w:p w14:paraId="60584202" w14:textId="77777777" w:rsidR="00D259A7" w:rsidRDefault="00D259A7" w:rsidP="00D259A7">
            <w:pPr>
              <w:spacing w:before="120" w:after="0"/>
              <w:rPr>
                <w:ins w:id="2225" w:author="admin" w:date="2021-08-23T22:01:00Z"/>
              </w:rPr>
            </w:pPr>
          </w:p>
        </w:tc>
        <w:tc>
          <w:tcPr>
            <w:tcW w:w="3420" w:type="dxa"/>
            <w:tcBorders>
              <w:top w:val="single" w:sz="4" w:space="0" w:color="auto"/>
              <w:left w:val="nil"/>
              <w:bottom w:val="single" w:sz="4" w:space="0" w:color="auto"/>
              <w:right w:val="single" w:sz="4" w:space="0" w:color="auto"/>
            </w:tcBorders>
            <w:shd w:val="clear" w:color="auto" w:fill="auto"/>
            <w:noWrap/>
          </w:tcPr>
          <w:p w14:paraId="34E92BBB" w14:textId="24EDB116" w:rsidR="00D259A7" w:rsidRDefault="00D259A7" w:rsidP="00D259A7">
            <w:pPr>
              <w:spacing w:before="120" w:after="0"/>
              <w:rPr>
                <w:ins w:id="2226" w:author="admin" w:date="2021-08-23T22:01:00Z"/>
                <w:rFonts w:eastAsia="Times New Roman"/>
              </w:rPr>
            </w:pPr>
            <w:ins w:id="2227" w:author="admin" w:date="2021-08-23T22:02:00Z">
              <w:r w:rsidRPr="00FD2291">
                <w:rPr>
                  <w:rFonts w:eastAsia="Times New Roman"/>
                </w:rPr>
                <w:t>1 = Overnight, 2 = Term, 3 = Flexible, 4 = Open</w:t>
              </w:r>
            </w:ins>
          </w:p>
        </w:tc>
        <w:tc>
          <w:tcPr>
            <w:tcW w:w="3047" w:type="dxa"/>
            <w:tcBorders>
              <w:top w:val="single" w:sz="4" w:space="0" w:color="auto"/>
              <w:left w:val="nil"/>
              <w:bottom w:val="single" w:sz="4" w:space="0" w:color="auto"/>
              <w:right w:val="single" w:sz="4" w:space="0" w:color="auto"/>
            </w:tcBorders>
            <w:shd w:val="clear" w:color="auto" w:fill="auto"/>
            <w:noWrap/>
          </w:tcPr>
          <w:p w14:paraId="703F7913" w14:textId="4DAF4D97" w:rsidR="00D259A7" w:rsidRPr="00522F50" w:rsidRDefault="00D259A7" w:rsidP="00D259A7">
            <w:pPr>
              <w:spacing w:before="120" w:after="0"/>
              <w:rPr>
                <w:ins w:id="2228" w:author="admin" w:date="2021-08-23T22:01:00Z"/>
                <w:rFonts w:eastAsia="Times New Roman"/>
              </w:rPr>
            </w:pPr>
            <w:ins w:id="2229" w:author="admin" w:date="2021-08-23T22:02:00Z">
              <w:r w:rsidRPr="00FD2291">
                <w:rPr>
                  <w:rFonts w:eastAsia="Times New Roman"/>
                </w:rPr>
                <w:t>Loại hình vay, nếu client gửi vào tag 788 thì lấy theo giá trị của client, nếu không mặc định bằng 4</w:t>
              </w:r>
            </w:ins>
          </w:p>
        </w:tc>
      </w:tr>
      <w:tr w:rsidR="00D259A7" w:rsidRPr="00522F50" w14:paraId="776618BB" w14:textId="77777777" w:rsidTr="00D259A7">
        <w:trPr>
          <w:trHeight w:val="395"/>
          <w:ins w:id="2230" w:author="admin" w:date="2021-08-23T22:01:00Z"/>
        </w:trPr>
        <w:tc>
          <w:tcPr>
            <w:tcW w:w="931" w:type="dxa"/>
            <w:tcBorders>
              <w:top w:val="single" w:sz="4" w:space="0" w:color="auto"/>
              <w:left w:val="single" w:sz="4" w:space="0" w:color="auto"/>
              <w:bottom w:val="single" w:sz="4" w:space="0" w:color="auto"/>
              <w:right w:val="single" w:sz="4" w:space="0" w:color="auto"/>
            </w:tcBorders>
            <w:shd w:val="clear" w:color="auto" w:fill="auto"/>
            <w:noWrap/>
          </w:tcPr>
          <w:p w14:paraId="3DA6143B" w14:textId="59408753" w:rsidR="00D259A7" w:rsidRPr="00522F50" w:rsidRDefault="00D259A7" w:rsidP="00D259A7">
            <w:pPr>
              <w:spacing w:before="120" w:after="0"/>
              <w:rPr>
                <w:ins w:id="2231" w:author="admin" w:date="2021-08-23T22:01:00Z"/>
                <w:rFonts w:eastAsia="Times New Roman"/>
              </w:rPr>
            </w:pPr>
            <w:ins w:id="2232" w:author="admin" w:date="2021-08-23T22:02:00Z">
              <w:r>
                <w:rPr>
                  <w:rFonts w:eastAsia="Times New Roman"/>
                </w:rPr>
                <w:t>10</w:t>
              </w:r>
            </w:ins>
          </w:p>
        </w:tc>
        <w:tc>
          <w:tcPr>
            <w:tcW w:w="1980" w:type="dxa"/>
            <w:tcBorders>
              <w:top w:val="single" w:sz="4" w:space="0" w:color="auto"/>
              <w:left w:val="nil"/>
              <w:bottom w:val="single" w:sz="4" w:space="0" w:color="auto"/>
              <w:right w:val="single" w:sz="4" w:space="0" w:color="auto"/>
            </w:tcBorders>
            <w:shd w:val="clear" w:color="auto" w:fill="auto"/>
            <w:noWrap/>
          </w:tcPr>
          <w:p w14:paraId="2762DEA5" w14:textId="1B946374" w:rsidR="00D259A7" w:rsidRDefault="00D259A7" w:rsidP="00D259A7">
            <w:pPr>
              <w:spacing w:before="120" w:after="0"/>
              <w:rPr>
                <w:ins w:id="2233" w:author="admin" w:date="2021-08-23T22:01:00Z"/>
              </w:rPr>
            </w:pPr>
            <w:ins w:id="2234" w:author="admin" w:date="2021-08-23T22:02:00Z">
              <w:r>
                <w:t>Checksum</w:t>
              </w:r>
            </w:ins>
          </w:p>
        </w:tc>
        <w:tc>
          <w:tcPr>
            <w:tcW w:w="3420" w:type="dxa"/>
            <w:tcBorders>
              <w:top w:val="single" w:sz="4" w:space="0" w:color="auto"/>
              <w:left w:val="nil"/>
              <w:bottom w:val="single" w:sz="4" w:space="0" w:color="auto"/>
              <w:right w:val="single" w:sz="4" w:space="0" w:color="auto"/>
            </w:tcBorders>
            <w:shd w:val="clear" w:color="auto" w:fill="auto"/>
            <w:noWrap/>
          </w:tcPr>
          <w:p w14:paraId="17043729" w14:textId="77777777" w:rsidR="00D259A7" w:rsidRDefault="00D259A7" w:rsidP="00D259A7">
            <w:pPr>
              <w:spacing w:before="120" w:after="0"/>
              <w:rPr>
                <w:ins w:id="2235" w:author="admin" w:date="2021-08-23T22:01:00Z"/>
                <w:rFonts w:eastAsia="Times New Roman"/>
              </w:rPr>
            </w:pPr>
          </w:p>
        </w:tc>
        <w:tc>
          <w:tcPr>
            <w:tcW w:w="3047" w:type="dxa"/>
            <w:tcBorders>
              <w:top w:val="single" w:sz="4" w:space="0" w:color="auto"/>
              <w:left w:val="nil"/>
              <w:bottom w:val="single" w:sz="4" w:space="0" w:color="auto"/>
              <w:right w:val="single" w:sz="4" w:space="0" w:color="auto"/>
            </w:tcBorders>
            <w:shd w:val="clear" w:color="auto" w:fill="auto"/>
            <w:noWrap/>
          </w:tcPr>
          <w:p w14:paraId="17C4E3DB" w14:textId="77777777" w:rsidR="00D259A7" w:rsidRPr="00522F50" w:rsidRDefault="00D259A7" w:rsidP="00D259A7">
            <w:pPr>
              <w:spacing w:before="120" w:after="0"/>
              <w:rPr>
                <w:ins w:id="2236" w:author="admin" w:date="2021-08-23T22:01:00Z"/>
                <w:rFonts w:eastAsia="Times New Roman"/>
              </w:rPr>
            </w:pPr>
          </w:p>
        </w:tc>
      </w:tr>
    </w:tbl>
    <w:p w14:paraId="08EC6DA5" w14:textId="71370FDB" w:rsidR="0060306C" w:rsidRDefault="0060306C" w:rsidP="0060306C">
      <w:pPr>
        <w:rPr>
          <w:lang w:val="en-GB"/>
        </w:rPr>
      </w:pPr>
    </w:p>
    <w:p w14:paraId="65312A05" w14:textId="77777777" w:rsidR="004022C1" w:rsidRPr="004022C1" w:rsidRDefault="004022C1" w:rsidP="004022C1">
      <w:pPr>
        <w:rPr>
          <w:lang w:val="en-GB"/>
        </w:rPr>
      </w:pPr>
    </w:p>
    <w:p w14:paraId="231FC041" w14:textId="1BB59758" w:rsidR="003D0D5C" w:rsidRDefault="00F6720C" w:rsidP="003D0D5C">
      <w:pPr>
        <w:pStyle w:val="Heading2"/>
      </w:pPr>
      <w:bookmarkStart w:id="2237" w:name="_Toc80648696"/>
      <w:bookmarkStart w:id="2238" w:name="_Toc393977805"/>
      <w:r>
        <w:t>I-ORS</w:t>
      </w:r>
      <w:r w:rsidR="003A5A75">
        <w:t xml:space="preserve"> Service Spec</w:t>
      </w:r>
      <w:bookmarkEnd w:id="2237"/>
    </w:p>
    <w:p w14:paraId="0643F0BD" w14:textId="7C929BD0" w:rsidR="00D01D85" w:rsidRDefault="00B84974" w:rsidP="00B84974">
      <w:pPr>
        <w:ind w:left="720"/>
      </w:pPr>
      <w:r>
        <w:object w:dxaOrig="7801" w:dyaOrig="3016" w14:anchorId="5523CC28">
          <v:shape id="_x0000_i1029" type="#_x0000_t75" style="width:390.05pt;height:151.55pt" o:ole="">
            <v:imagedata r:id="rId153" o:title=""/>
          </v:shape>
          <o:OLEObject Type="Embed" ProgID="Visio.Drawing.15" ShapeID="_x0000_i1029" DrawAspect="Content" ObjectID="_1695622537" r:id="rId154"/>
        </w:object>
      </w:r>
    </w:p>
    <w:p w14:paraId="5B6830FA" w14:textId="3AFB2163" w:rsidR="00264FD2" w:rsidRDefault="00707B1F" w:rsidP="00332596">
      <w:r>
        <w:t>I-ORS nhận lệnh từ E-ORS hoặc bốc từ OMS lên, sau đó sẽ convert thêm 1 số thông tin để đẩy lệnh lên GW tương ứng.</w:t>
      </w:r>
      <w:r w:rsidR="00461EF7">
        <w:t xml:space="preserve"> Đồng thời nhận các message từ sở trả về và cập nhật vào OMS.</w:t>
      </w:r>
    </w:p>
    <w:p w14:paraId="76AFEC5D" w14:textId="0D771DE3" w:rsidR="00264FD2" w:rsidRDefault="00A67FC1" w:rsidP="00332596">
      <w:r>
        <w:t>Danh sách các message kết nối với Gateway.</w:t>
      </w:r>
    </w:p>
    <w:p w14:paraId="2DC24F8E" w14:textId="5BD97EBF" w:rsidR="00D35CE8" w:rsidRDefault="00D35CE8" w:rsidP="00332596">
      <w:r w:rsidRPr="00D35CE8">
        <w:rPr>
          <w:highlight w:val="yellow"/>
        </w:rPr>
        <w:t>Thiếu các msg về reject và thỏa thuận</w:t>
      </w:r>
      <w:r w:rsidR="00C75B3D" w:rsidRPr="007414F3">
        <w:rPr>
          <w:highlight w:val="yellow"/>
        </w:rPr>
        <w:t>, expried</w:t>
      </w:r>
    </w:p>
    <w:p w14:paraId="51468B67" w14:textId="5D80B607" w:rsidR="00E84233" w:rsidRDefault="00C51C4C" w:rsidP="002950EB">
      <w:pPr>
        <w:pStyle w:val="Heading3"/>
      </w:pPr>
      <w:bookmarkStart w:id="2239" w:name="_Toc80648697"/>
      <w:r>
        <w:t>Lệnh đặt</w:t>
      </w:r>
      <w:bookmarkEnd w:id="2239"/>
    </w:p>
    <w:tbl>
      <w:tblPr>
        <w:tblW w:w="9378" w:type="dxa"/>
        <w:tblLook w:val="04A0" w:firstRow="1" w:lastRow="0" w:firstColumn="1" w:lastColumn="0" w:noHBand="0" w:noVBand="1"/>
      </w:tblPr>
      <w:tblGrid>
        <w:gridCol w:w="918"/>
        <w:gridCol w:w="2052"/>
        <w:gridCol w:w="3420"/>
        <w:gridCol w:w="2988"/>
      </w:tblGrid>
      <w:tr w:rsidR="00E84233" w:rsidRPr="001172A8" w14:paraId="2A8AB09C" w14:textId="77777777" w:rsidTr="00E8423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0B484D8A" w14:textId="77777777" w:rsidR="00E84233" w:rsidRPr="001172A8" w:rsidRDefault="00E84233" w:rsidP="00E84233">
            <w:pPr>
              <w:spacing w:before="120" w:after="0"/>
              <w:rPr>
                <w:rFonts w:eastAsia="Times New Roman"/>
                <w:b/>
                <w:sz w:val="20"/>
                <w:szCs w:val="20"/>
              </w:rPr>
            </w:pPr>
            <w:r w:rsidRPr="001172A8">
              <w:rPr>
                <w:rFonts w:eastAsia="Times New Roman"/>
                <w:b/>
                <w:sz w:val="20"/>
                <w:szCs w:val="20"/>
              </w:rPr>
              <w:t>Tag</w:t>
            </w:r>
          </w:p>
        </w:tc>
        <w:tc>
          <w:tcPr>
            <w:tcW w:w="205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6FD3609A" w14:textId="77777777" w:rsidR="00E84233" w:rsidRPr="001172A8" w:rsidRDefault="00E84233" w:rsidP="00E84233">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B2DDA00" w14:textId="77777777" w:rsidR="00E84233" w:rsidRPr="001172A8" w:rsidRDefault="00E84233" w:rsidP="00E84233">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910F4C3" w14:textId="77777777" w:rsidR="00E84233" w:rsidRPr="001172A8" w:rsidRDefault="00E84233" w:rsidP="00E84233">
            <w:pPr>
              <w:spacing w:before="120" w:after="0"/>
              <w:rPr>
                <w:rFonts w:eastAsia="Times New Roman"/>
                <w:b/>
                <w:sz w:val="20"/>
                <w:szCs w:val="20"/>
              </w:rPr>
            </w:pPr>
            <w:r w:rsidRPr="001172A8">
              <w:rPr>
                <w:rFonts w:eastAsia="Times New Roman"/>
                <w:b/>
                <w:sz w:val="20"/>
                <w:szCs w:val="20"/>
              </w:rPr>
              <w:t>Comment</w:t>
            </w:r>
          </w:p>
        </w:tc>
      </w:tr>
      <w:tr w:rsidR="00E84233" w:rsidRPr="001172A8" w14:paraId="0DDA908B"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25A62D5C" w14:textId="36F95C01" w:rsidR="00E84233" w:rsidRPr="007F655C" w:rsidRDefault="009841DB" w:rsidP="00E84233">
            <w:pPr>
              <w:spacing w:before="120" w:after="0"/>
              <w:rPr>
                <w:rFonts w:eastAsia="Times New Roman"/>
                <w:sz w:val="20"/>
                <w:szCs w:val="20"/>
              </w:rPr>
            </w:pPr>
            <w:r w:rsidRPr="007F655C">
              <w:rPr>
                <w:rFonts w:eastAsia="Times New Roman"/>
                <w:sz w:val="20"/>
                <w:szCs w:val="20"/>
              </w:rPr>
              <w:t>9</w:t>
            </w:r>
          </w:p>
        </w:tc>
        <w:tc>
          <w:tcPr>
            <w:tcW w:w="2052" w:type="dxa"/>
            <w:tcBorders>
              <w:top w:val="nil"/>
              <w:left w:val="nil"/>
              <w:bottom w:val="single" w:sz="4" w:space="0" w:color="auto"/>
              <w:right w:val="single" w:sz="4" w:space="0" w:color="auto"/>
            </w:tcBorders>
            <w:shd w:val="clear" w:color="auto" w:fill="auto"/>
            <w:noWrap/>
            <w:hideMark/>
          </w:tcPr>
          <w:p w14:paraId="7326F058" w14:textId="31C9B415" w:rsidR="00E84233" w:rsidRPr="007F655C" w:rsidRDefault="00D658AF" w:rsidP="00E84233">
            <w:pPr>
              <w:spacing w:before="120" w:after="0"/>
              <w:rPr>
                <w:rFonts w:eastAsia="Times New Roman"/>
                <w:sz w:val="20"/>
                <w:szCs w:val="20"/>
              </w:rPr>
            </w:pPr>
            <w:r w:rsidRPr="007F655C">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hideMark/>
          </w:tcPr>
          <w:p w14:paraId="37DF5C93" w14:textId="39E74DD4" w:rsidR="00E84233" w:rsidRPr="007F655C" w:rsidRDefault="00E84233" w:rsidP="00E84233">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0EEF4FF1" w14:textId="77777777" w:rsidR="00E84233" w:rsidRPr="007F655C" w:rsidRDefault="00E84233" w:rsidP="00E84233">
            <w:pPr>
              <w:spacing w:before="120" w:after="0"/>
              <w:rPr>
                <w:rFonts w:eastAsia="Times New Roman"/>
                <w:sz w:val="20"/>
                <w:szCs w:val="20"/>
              </w:rPr>
            </w:pPr>
          </w:p>
        </w:tc>
      </w:tr>
      <w:tr w:rsidR="00E84233" w:rsidRPr="001172A8" w14:paraId="6814F8DC"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14E7DC9F" w14:textId="149AC2F0" w:rsidR="00E84233" w:rsidRPr="007F655C" w:rsidRDefault="00D658AF" w:rsidP="00E84233">
            <w:pPr>
              <w:spacing w:before="120" w:after="0"/>
              <w:rPr>
                <w:rFonts w:eastAsia="Times New Roman"/>
                <w:sz w:val="20"/>
                <w:szCs w:val="20"/>
              </w:rPr>
            </w:pPr>
            <w:r w:rsidRPr="007F655C">
              <w:rPr>
                <w:rFonts w:eastAsia="Times New Roman"/>
                <w:sz w:val="20"/>
                <w:szCs w:val="20"/>
              </w:rPr>
              <w:t>35</w:t>
            </w:r>
          </w:p>
        </w:tc>
        <w:tc>
          <w:tcPr>
            <w:tcW w:w="2052" w:type="dxa"/>
            <w:tcBorders>
              <w:top w:val="nil"/>
              <w:left w:val="nil"/>
              <w:bottom w:val="single" w:sz="4" w:space="0" w:color="auto"/>
              <w:right w:val="single" w:sz="4" w:space="0" w:color="auto"/>
            </w:tcBorders>
            <w:shd w:val="clear" w:color="auto" w:fill="auto"/>
            <w:noWrap/>
            <w:hideMark/>
          </w:tcPr>
          <w:p w14:paraId="1E07751D" w14:textId="0738C166" w:rsidR="00E84233" w:rsidRPr="007F655C" w:rsidRDefault="00D658AF" w:rsidP="00E84233">
            <w:pPr>
              <w:spacing w:before="120" w:after="0"/>
              <w:rPr>
                <w:rFonts w:eastAsia="Times New Roman"/>
                <w:sz w:val="20"/>
                <w:szCs w:val="20"/>
              </w:rPr>
            </w:pPr>
            <w:r w:rsidRPr="007F655C">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hideMark/>
          </w:tcPr>
          <w:p w14:paraId="1F24999A" w14:textId="699114ED" w:rsidR="00E84233" w:rsidRPr="007F655C" w:rsidRDefault="00BB0F69" w:rsidP="00E84233">
            <w:pPr>
              <w:spacing w:before="120" w:after="0"/>
              <w:rPr>
                <w:rFonts w:eastAsia="Times New Roman"/>
                <w:sz w:val="20"/>
                <w:szCs w:val="20"/>
              </w:rPr>
            </w:pPr>
            <w:r w:rsidRPr="007F655C">
              <w:rPr>
                <w:rFonts w:eastAsia="Times New Roman"/>
                <w:sz w:val="20"/>
                <w:szCs w:val="20"/>
              </w:rPr>
              <w:t>D</w:t>
            </w:r>
          </w:p>
        </w:tc>
        <w:tc>
          <w:tcPr>
            <w:tcW w:w="2988" w:type="dxa"/>
            <w:tcBorders>
              <w:top w:val="nil"/>
              <w:left w:val="nil"/>
              <w:bottom w:val="single" w:sz="4" w:space="0" w:color="auto"/>
              <w:right w:val="single" w:sz="4" w:space="0" w:color="auto"/>
            </w:tcBorders>
            <w:shd w:val="clear" w:color="auto" w:fill="auto"/>
            <w:noWrap/>
            <w:hideMark/>
          </w:tcPr>
          <w:p w14:paraId="5A256809" w14:textId="40A71F9E" w:rsidR="00E84233" w:rsidRPr="007F655C" w:rsidRDefault="00E84233" w:rsidP="00E84233">
            <w:pPr>
              <w:spacing w:before="120" w:after="0"/>
              <w:rPr>
                <w:rFonts w:eastAsia="Times New Roman"/>
                <w:sz w:val="20"/>
                <w:szCs w:val="20"/>
              </w:rPr>
            </w:pPr>
          </w:p>
        </w:tc>
      </w:tr>
      <w:tr w:rsidR="00E84233" w:rsidRPr="001172A8" w14:paraId="6E3D26BB"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079BF6BA" w14:textId="18E07073" w:rsidR="00E84233" w:rsidRPr="007F655C" w:rsidRDefault="00BB0F69" w:rsidP="00E84233">
            <w:pPr>
              <w:spacing w:before="120" w:after="0"/>
              <w:rPr>
                <w:rFonts w:eastAsia="Times New Roman"/>
                <w:sz w:val="20"/>
                <w:szCs w:val="20"/>
              </w:rPr>
            </w:pPr>
            <w:r w:rsidRPr="007F655C">
              <w:rPr>
                <w:rFonts w:eastAsia="Times New Roman"/>
                <w:sz w:val="20"/>
                <w:szCs w:val="20"/>
              </w:rPr>
              <w:lastRenderedPageBreak/>
              <w:t>34</w:t>
            </w:r>
          </w:p>
        </w:tc>
        <w:tc>
          <w:tcPr>
            <w:tcW w:w="2052" w:type="dxa"/>
            <w:tcBorders>
              <w:top w:val="nil"/>
              <w:left w:val="nil"/>
              <w:bottom w:val="single" w:sz="4" w:space="0" w:color="auto"/>
              <w:right w:val="single" w:sz="4" w:space="0" w:color="auto"/>
            </w:tcBorders>
            <w:shd w:val="clear" w:color="auto" w:fill="auto"/>
            <w:noWrap/>
            <w:hideMark/>
          </w:tcPr>
          <w:p w14:paraId="0554F924" w14:textId="3CBA7575" w:rsidR="00E84233" w:rsidRPr="007F655C" w:rsidRDefault="00AB5306" w:rsidP="00E84233">
            <w:pPr>
              <w:spacing w:before="120" w:after="0"/>
              <w:rPr>
                <w:rFonts w:eastAsia="Times New Roman"/>
                <w:sz w:val="20"/>
                <w:szCs w:val="20"/>
              </w:rPr>
            </w:pPr>
            <w:r w:rsidRPr="007F655C">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hideMark/>
          </w:tcPr>
          <w:p w14:paraId="27E69D11" w14:textId="15780741" w:rsidR="00E84233" w:rsidRPr="007F655C" w:rsidRDefault="00B67379" w:rsidP="00E84233">
            <w:pPr>
              <w:spacing w:before="120" w:after="0"/>
              <w:rPr>
                <w:rFonts w:eastAsia="Times New Roman"/>
                <w:sz w:val="20"/>
                <w:szCs w:val="20"/>
              </w:rPr>
            </w:pPr>
            <w:r w:rsidRPr="00B67379">
              <w:rPr>
                <w:rFonts w:eastAsia="Times New Roman"/>
                <w:sz w:val="20"/>
                <w:szCs w:val="20"/>
              </w:rPr>
              <w:t>số seq tăng dần của msg</w:t>
            </w:r>
          </w:p>
        </w:tc>
        <w:tc>
          <w:tcPr>
            <w:tcW w:w="2988" w:type="dxa"/>
            <w:tcBorders>
              <w:top w:val="nil"/>
              <w:left w:val="nil"/>
              <w:bottom w:val="single" w:sz="4" w:space="0" w:color="auto"/>
              <w:right w:val="single" w:sz="4" w:space="0" w:color="auto"/>
            </w:tcBorders>
            <w:shd w:val="clear" w:color="auto" w:fill="auto"/>
            <w:noWrap/>
            <w:hideMark/>
          </w:tcPr>
          <w:p w14:paraId="5524577D" w14:textId="1A201103" w:rsidR="00E84233" w:rsidRPr="007F655C" w:rsidRDefault="00E84233" w:rsidP="00E84233">
            <w:pPr>
              <w:spacing w:before="120" w:after="0"/>
              <w:rPr>
                <w:rFonts w:eastAsia="Times New Roman"/>
                <w:sz w:val="20"/>
                <w:szCs w:val="20"/>
              </w:rPr>
            </w:pPr>
          </w:p>
        </w:tc>
      </w:tr>
      <w:tr w:rsidR="00E84233" w:rsidRPr="001172A8" w14:paraId="7F81BF69"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3B03C959" w14:textId="4504E848" w:rsidR="00E84233" w:rsidRPr="007F655C" w:rsidRDefault="00AB5306" w:rsidP="00E84233">
            <w:pPr>
              <w:spacing w:before="120" w:after="0"/>
              <w:rPr>
                <w:rFonts w:eastAsia="Times New Roman"/>
                <w:sz w:val="20"/>
                <w:szCs w:val="20"/>
              </w:rPr>
            </w:pPr>
            <w:r w:rsidRPr="007F655C">
              <w:rPr>
                <w:rFonts w:eastAsia="Times New Roman"/>
                <w:sz w:val="20"/>
                <w:szCs w:val="20"/>
              </w:rPr>
              <w:t>49</w:t>
            </w:r>
          </w:p>
        </w:tc>
        <w:tc>
          <w:tcPr>
            <w:tcW w:w="2052" w:type="dxa"/>
            <w:tcBorders>
              <w:top w:val="nil"/>
              <w:left w:val="nil"/>
              <w:bottom w:val="single" w:sz="4" w:space="0" w:color="auto"/>
              <w:right w:val="single" w:sz="4" w:space="0" w:color="auto"/>
            </w:tcBorders>
            <w:shd w:val="clear" w:color="000000" w:fill="FFFFFF"/>
            <w:noWrap/>
            <w:hideMark/>
          </w:tcPr>
          <w:p w14:paraId="1B502716" w14:textId="0B4B25BF" w:rsidR="00E84233" w:rsidRPr="007F655C" w:rsidRDefault="00A34D17" w:rsidP="00E84233">
            <w:pPr>
              <w:spacing w:before="120" w:after="0"/>
              <w:rPr>
                <w:rFonts w:eastAsia="Times New Roman"/>
                <w:sz w:val="20"/>
                <w:szCs w:val="20"/>
              </w:rPr>
            </w:pPr>
            <w:r w:rsidRPr="007F655C">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hideMark/>
          </w:tcPr>
          <w:p w14:paraId="08AA1168" w14:textId="7AE6916F" w:rsidR="005A37E2" w:rsidRPr="007F655C" w:rsidRDefault="00A34D17" w:rsidP="00C64DD8">
            <w:pPr>
              <w:pStyle w:val="ListParagraph"/>
              <w:spacing w:before="120" w:after="0"/>
              <w:ind w:left="157" w:hanging="90"/>
              <w:rPr>
                <w:rFonts w:eastAsia="Times New Roman"/>
                <w:sz w:val="20"/>
                <w:szCs w:val="20"/>
              </w:rPr>
            </w:pPr>
            <w:r w:rsidRPr="007F655C">
              <w:rPr>
                <w:rFonts w:eastAsia="Times New Roman"/>
                <w:sz w:val="20"/>
                <w:szCs w:val="20"/>
              </w:rPr>
              <w:t>OMS1</w:t>
            </w:r>
            <w:r w:rsidR="00C64DD8" w:rsidRPr="007F655C">
              <w:rPr>
                <w:rFonts w:eastAsia="Times New Roman"/>
                <w:sz w:val="20"/>
                <w:szCs w:val="20"/>
              </w:rPr>
              <w:t xml:space="preserve"> = Hệ thống OMS 1</w:t>
            </w:r>
          </w:p>
          <w:p w14:paraId="6D5FE194" w14:textId="5C4A9A34" w:rsidR="005A37E2" w:rsidRPr="007F655C" w:rsidRDefault="005A37E2" w:rsidP="00C64DD8">
            <w:pPr>
              <w:pStyle w:val="ListParagraph"/>
              <w:spacing w:before="120" w:after="0"/>
              <w:ind w:left="157" w:hanging="90"/>
              <w:rPr>
                <w:rFonts w:eastAsia="Times New Roman"/>
                <w:sz w:val="20"/>
                <w:szCs w:val="20"/>
              </w:rPr>
            </w:pPr>
            <w:r w:rsidRPr="007F655C">
              <w:rPr>
                <w:rFonts w:eastAsia="Times New Roman"/>
                <w:sz w:val="20"/>
                <w:szCs w:val="20"/>
              </w:rPr>
              <w:t>OMS2</w:t>
            </w:r>
            <w:r w:rsidR="00C64DD8" w:rsidRPr="007F655C">
              <w:rPr>
                <w:rFonts w:eastAsia="Times New Roman"/>
                <w:sz w:val="20"/>
                <w:szCs w:val="20"/>
              </w:rPr>
              <w:t xml:space="preserve"> = Hệ thống OMS 2</w:t>
            </w:r>
          </w:p>
          <w:p w14:paraId="350A9BC0" w14:textId="175FFE2D" w:rsidR="00C64DD8" w:rsidRPr="007F655C" w:rsidRDefault="008B046A" w:rsidP="00C64DD8">
            <w:pPr>
              <w:pStyle w:val="ListParagraph"/>
              <w:spacing w:before="120" w:after="0"/>
              <w:ind w:left="157" w:hanging="90"/>
              <w:rPr>
                <w:rFonts w:eastAsia="Times New Roman"/>
                <w:sz w:val="20"/>
                <w:szCs w:val="20"/>
              </w:rPr>
            </w:pPr>
            <w:r w:rsidRPr="007F655C">
              <w:rPr>
                <w:rFonts w:eastAsia="Times New Roman"/>
                <w:sz w:val="20"/>
                <w:szCs w:val="20"/>
              </w:rPr>
              <w:t>…………………………..</w:t>
            </w:r>
          </w:p>
          <w:p w14:paraId="6CF842F8" w14:textId="05DD54FE" w:rsidR="00E84233" w:rsidRPr="007F655C" w:rsidRDefault="00C64DD8" w:rsidP="001266A8">
            <w:pPr>
              <w:pStyle w:val="ListParagraph"/>
              <w:spacing w:before="120" w:after="0"/>
              <w:ind w:left="157" w:hanging="90"/>
              <w:rPr>
                <w:rFonts w:eastAsia="Times New Roman"/>
                <w:sz w:val="20"/>
                <w:szCs w:val="20"/>
              </w:rPr>
            </w:pPr>
            <w:r w:rsidRPr="007F655C">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hideMark/>
          </w:tcPr>
          <w:p w14:paraId="0B2E04FB" w14:textId="737EE525" w:rsidR="00E84233" w:rsidRPr="007F655C" w:rsidRDefault="006777DD" w:rsidP="00E84233">
            <w:pPr>
              <w:spacing w:before="120" w:after="0"/>
              <w:rPr>
                <w:rFonts w:eastAsia="Times New Roman"/>
                <w:sz w:val="20"/>
                <w:szCs w:val="20"/>
              </w:rPr>
            </w:pPr>
            <w:r w:rsidRPr="007F655C">
              <w:rPr>
                <w:rFonts w:eastAsia="Times New Roman"/>
                <w:sz w:val="20"/>
                <w:szCs w:val="20"/>
              </w:rPr>
              <w:t>Quy định lệnh được gửi lên từ OMS nào</w:t>
            </w:r>
          </w:p>
        </w:tc>
      </w:tr>
      <w:tr w:rsidR="00E84233" w:rsidRPr="001172A8" w14:paraId="7CD2D602"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2F99221F" w14:textId="7305ECF0" w:rsidR="00E84233" w:rsidRPr="00C75B3D" w:rsidRDefault="006E6271" w:rsidP="00E84233">
            <w:pPr>
              <w:spacing w:before="120" w:after="0"/>
              <w:rPr>
                <w:rFonts w:eastAsia="Times New Roman"/>
                <w:sz w:val="20"/>
                <w:szCs w:val="20"/>
                <w:highlight w:val="yellow"/>
              </w:rPr>
            </w:pPr>
            <w:r w:rsidRPr="00C75B3D">
              <w:rPr>
                <w:rFonts w:eastAsia="Times New Roman"/>
                <w:sz w:val="20"/>
                <w:szCs w:val="20"/>
                <w:highlight w:val="yellow"/>
              </w:rPr>
              <w:t>52</w:t>
            </w:r>
          </w:p>
        </w:tc>
        <w:tc>
          <w:tcPr>
            <w:tcW w:w="2052" w:type="dxa"/>
            <w:tcBorders>
              <w:top w:val="nil"/>
              <w:left w:val="nil"/>
              <w:bottom w:val="single" w:sz="4" w:space="0" w:color="auto"/>
              <w:right w:val="single" w:sz="4" w:space="0" w:color="auto"/>
            </w:tcBorders>
            <w:shd w:val="clear" w:color="000000" w:fill="FFFFFF"/>
            <w:noWrap/>
            <w:hideMark/>
          </w:tcPr>
          <w:p w14:paraId="20BEC639" w14:textId="5C651245" w:rsidR="00E84233" w:rsidRPr="00C75B3D" w:rsidRDefault="002C34AA" w:rsidP="006E6271">
            <w:pPr>
              <w:spacing w:before="120" w:after="0"/>
              <w:rPr>
                <w:rFonts w:eastAsia="Times New Roman"/>
                <w:sz w:val="20"/>
                <w:szCs w:val="20"/>
                <w:highlight w:val="yellow"/>
              </w:rPr>
            </w:pPr>
            <w:r w:rsidRPr="00C75B3D">
              <w:rPr>
                <w:sz w:val="20"/>
                <w:szCs w:val="20"/>
                <w:highlight w:val="yellow"/>
              </w:rPr>
              <w:t>SendingTime</w:t>
            </w:r>
          </w:p>
        </w:tc>
        <w:tc>
          <w:tcPr>
            <w:tcW w:w="3420" w:type="dxa"/>
            <w:tcBorders>
              <w:top w:val="nil"/>
              <w:left w:val="nil"/>
              <w:bottom w:val="single" w:sz="4" w:space="0" w:color="auto"/>
              <w:right w:val="single" w:sz="4" w:space="0" w:color="auto"/>
            </w:tcBorders>
            <w:shd w:val="clear" w:color="auto" w:fill="auto"/>
            <w:noWrap/>
            <w:hideMark/>
          </w:tcPr>
          <w:p w14:paraId="51C72CB5" w14:textId="1A548237" w:rsidR="00E84233" w:rsidRPr="00C75B3D" w:rsidRDefault="006E6271" w:rsidP="00E84233">
            <w:pPr>
              <w:spacing w:before="120" w:after="0"/>
              <w:rPr>
                <w:rFonts w:eastAsia="Times New Roman"/>
                <w:sz w:val="20"/>
                <w:szCs w:val="20"/>
                <w:highlight w:val="yellow"/>
              </w:rPr>
            </w:pPr>
            <w:r w:rsidRPr="00C75B3D">
              <w:rPr>
                <w:rFonts w:eastAsia="Times New Roman"/>
                <w:sz w:val="20"/>
                <w:szCs w:val="20"/>
                <w:highlight w:val="yellow"/>
              </w:rPr>
              <w:t>20210504-01:55:50.043</w:t>
            </w:r>
          </w:p>
        </w:tc>
        <w:tc>
          <w:tcPr>
            <w:tcW w:w="2988" w:type="dxa"/>
            <w:tcBorders>
              <w:top w:val="nil"/>
              <w:left w:val="nil"/>
              <w:bottom w:val="single" w:sz="4" w:space="0" w:color="auto"/>
              <w:right w:val="single" w:sz="4" w:space="0" w:color="auto"/>
            </w:tcBorders>
            <w:shd w:val="clear" w:color="auto" w:fill="auto"/>
            <w:noWrap/>
            <w:hideMark/>
          </w:tcPr>
          <w:p w14:paraId="610AF7D7" w14:textId="759BE646" w:rsidR="00E84233" w:rsidRPr="00C75B3D" w:rsidRDefault="005C620A" w:rsidP="00E84233">
            <w:pPr>
              <w:spacing w:before="120" w:after="0"/>
              <w:rPr>
                <w:rFonts w:eastAsia="Times New Roman"/>
                <w:sz w:val="20"/>
                <w:szCs w:val="20"/>
                <w:highlight w:val="yellow"/>
              </w:rPr>
            </w:pPr>
            <w:r w:rsidRPr="00C75B3D">
              <w:rPr>
                <w:rFonts w:eastAsia="Times New Roman"/>
                <w:sz w:val="20"/>
                <w:szCs w:val="20"/>
                <w:highlight w:val="yellow"/>
              </w:rPr>
              <w:t>Thời gian I-ORS gửi lệnh</w:t>
            </w:r>
          </w:p>
        </w:tc>
      </w:tr>
      <w:tr w:rsidR="00E84233" w:rsidRPr="001172A8" w14:paraId="352358ED"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3F6901F0" w14:textId="1D1931B2" w:rsidR="00E84233" w:rsidRPr="007F655C" w:rsidRDefault="00CE0AD4" w:rsidP="00E84233">
            <w:pPr>
              <w:spacing w:before="120" w:after="0"/>
              <w:rPr>
                <w:rFonts w:eastAsia="Times New Roman"/>
                <w:sz w:val="20"/>
                <w:szCs w:val="20"/>
              </w:rPr>
            </w:pPr>
            <w:r w:rsidRPr="007F655C">
              <w:rPr>
                <w:rFonts w:eastAsia="Times New Roman"/>
                <w:sz w:val="20"/>
                <w:szCs w:val="20"/>
              </w:rPr>
              <w:t>56</w:t>
            </w:r>
          </w:p>
        </w:tc>
        <w:tc>
          <w:tcPr>
            <w:tcW w:w="2052" w:type="dxa"/>
            <w:tcBorders>
              <w:top w:val="nil"/>
              <w:left w:val="nil"/>
              <w:bottom w:val="nil"/>
              <w:right w:val="nil"/>
            </w:tcBorders>
            <w:shd w:val="clear" w:color="auto" w:fill="auto"/>
            <w:noWrap/>
            <w:hideMark/>
          </w:tcPr>
          <w:p w14:paraId="3A7C2DBA" w14:textId="368F272C" w:rsidR="00E84233" w:rsidRPr="007F655C" w:rsidRDefault="00CE0AD4" w:rsidP="00E84233">
            <w:pPr>
              <w:spacing w:before="120" w:after="0"/>
              <w:rPr>
                <w:rFonts w:eastAsia="Times New Roman"/>
                <w:sz w:val="20"/>
                <w:szCs w:val="20"/>
              </w:rPr>
            </w:pPr>
            <w:r w:rsidRPr="007F655C">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hideMark/>
          </w:tcPr>
          <w:p w14:paraId="77FB7824" w14:textId="5CA32051" w:rsidR="001172A8" w:rsidRPr="007F655C" w:rsidRDefault="002D2948" w:rsidP="00034984">
            <w:pPr>
              <w:pStyle w:val="ListParagraph"/>
              <w:spacing w:before="120" w:after="0"/>
              <w:ind w:left="157" w:hanging="90"/>
              <w:rPr>
                <w:rFonts w:eastAsia="Times New Roman"/>
                <w:sz w:val="20"/>
                <w:szCs w:val="20"/>
              </w:rPr>
            </w:pPr>
            <w:r w:rsidRPr="007F655C">
              <w:rPr>
                <w:rFonts w:eastAsia="Times New Roman"/>
                <w:sz w:val="20"/>
                <w:szCs w:val="20"/>
              </w:rPr>
              <w:t>HSX_GATEWAY</w:t>
            </w:r>
            <w:r w:rsidR="001172A8" w:rsidRPr="007F655C">
              <w:rPr>
                <w:rFonts w:eastAsia="Times New Roman"/>
                <w:sz w:val="20"/>
                <w:szCs w:val="20"/>
              </w:rPr>
              <w:t xml:space="preserve"> = Gateway HOSE</w:t>
            </w:r>
          </w:p>
          <w:p w14:paraId="48F314BB" w14:textId="2CF9E462" w:rsidR="00E84233" w:rsidRPr="007F655C" w:rsidRDefault="002D2948" w:rsidP="00034984">
            <w:pPr>
              <w:pStyle w:val="ListParagraph"/>
              <w:spacing w:before="120" w:after="0"/>
              <w:ind w:left="157" w:hanging="90"/>
              <w:rPr>
                <w:rFonts w:eastAsia="Times New Roman"/>
                <w:sz w:val="20"/>
                <w:szCs w:val="20"/>
              </w:rPr>
            </w:pPr>
            <w:r w:rsidRPr="007F655C">
              <w:rPr>
                <w:rFonts w:eastAsia="Times New Roman"/>
                <w:sz w:val="20"/>
                <w:szCs w:val="20"/>
              </w:rPr>
              <w:t>HNX_GATEWAY</w:t>
            </w:r>
            <w:r w:rsidR="002363DD" w:rsidRPr="007F655C">
              <w:rPr>
                <w:rFonts w:eastAsia="Times New Roman"/>
                <w:sz w:val="20"/>
                <w:szCs w:val="20"/>
              </w:rPr>
              <w:t xml:space="preserve"> = Gateway HNX</w:t>
            </w:r>
          </w:p>
        </w:tc>
        <w:tc>
          <w:tcPr>
            <w:tcW w:w="2988" w:type="dxa"/>
            <w:tcBorders>
              <w:top w:val="nil"/>
              <w:left w:val="nil"/>
              <w:bottom w:val="single" w:sz="4" w:space="0" w:color="auto"/>
              <w:right w:val="single" w:sz="4" w:space="0" w:color="auto"/>
            </w:tcBorders>
            <w:shd w:val="clear" w:color="auto" w:fill="auto"/>
            <w:noWrap/>
            <w:hideMark/>
          </w:tcPr>
          <w:p w14:paraId="306F33CF" w14:textId="4DF6CE8C" w:rsidR="00E84233" w:rsidRPr="007F655C" w:rsidRDefault="00065617" w:rsidP="00E84233">
            <w:pPr>
              <w:spacing w:before="120" w:after="0"/>
              <w:rPr>
                <w:rFonts w:eastAsia="Times New Roman"/>
                <w:sz w:val="20"/>
                <w:szCs w:val="20"/>
              </w:rPr>
            </w:pPr>
            <w:r w:rsidRPr="007F655C">
              <w:rPr>
                <w:rFonts w:eastAsia="Times New Roman"/>
                <w:sz w:val="20"/>
                <w:szCs w:val="20"/>
              </w:rPr>
              <w:t>Quy định gửi lên GW nào</w:t>
            </w:r>
          </w:p>
        </w:tc>
      </w:tr>
      <w:tr w:rsidR="00E84233" w:rsidRPr="001172A8" w14:paraId="74F507A2"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281755F0" w14:textId="081BE7CE" w:rsidR="00E84233" w:rsidRPr="007F655C" w:rsidRDefault="00E84233" w:rsidP="002D2948">
            <w:pPr>
              <w:spacing w:before="120" w:after="0"/>
              <w:rPr>
                <w:rFonts w:eastAsia="Times New Roman"/>
                <w:sz w:val="20"/>
                <w:szCs w:val="20"/>
              </w:rPr>
            </w:pPr>
            <w:r w:rsidRPr="007F655C">
              <w:rPr>
                <w:rFonts w:eastAsia="Times New Roman"/>
                <w:sz w:val="20"/>
                <w:szCs w:val="20"/>
              </w:rPr>
              <w:t>5</w:t>
            </w:r>
            <w:r w:rsidR="002D2948" w:rsidRPr="007F655C">
              <w:rPr>
                <w:rFonts w:eastAsia="Times New Roman"/>
                <w:sz w:val="20"/>
                <w:szCs w:val="20"/>
              </w:rPr>
              <w:t>7</w:t>
            </w:r>
          </w:p>
        </w:tc>
        <w:tc>
          <w:tcPr>
            <w:tcW w:w="2052" w:type="dxa"/>
            <w:tcBorders>
              <w:top w:val="single" w:sz="4" w:space="0" w:color="auto"/>
              <w:left w:val="nil"/>
              <w:bottom w:val="single" w:sz="4" w:space="0" w:color="auto"/>
              <w:right w:val="single" w:sz="4" w:space="0" w:color="auto"/>
            </w:tcBorders>
            <w:shd w:val="clear" w:color="auto" w:fill="auto"/>
            <w:noWrap/>
            <w:hideMark/>
          </w:tcPr>
          <w:p w14:paraId="2248A9DD" w14:textId="5B49638A" w:rsidR="00E84233" w:rsidRPr="007F655C" w:rsidRDefault="00AB79B4" w:rsidP="00E84233">
            <w:pPr>
              <w:spacing w:before="120" w:after="0"/>
              <w:rPr>
                <w:rFonts w:eastAsia="Times New Roman"/>
                <w:sz w:val="20"/>
                <w:szCs w:val="20"/>
              </w:rPr>
            </w:pPr>
            <w:r w:rsidRPr="007F655C">
              <w:rPr>
                <w:rFonts w:eastAsia="Times New Roman"/>
                <w:sz w:val="20"/>
                <w:szCs w:val="20"/>
              </w:rPr>
              <w:t>TargetSubID</w:t>
            </w:r>
          </w:p>
        </w:tc>
        <w:tc>
          <w:tcPr>
            <w:tcW w:w="3420" w:type="dxa"/>
            <w:tcBorders>
              <w:top w:val="nil"/>
              <w:left w:val="nil"/>
              <w:bottom w:val="single" w:sz="4" w:space="0" w:color="auto"/>
              <w:right w:val="single" w:sz="4" w:space="0" w:color="auto"/>
            </w:tcBorders>
            <w:shd w:val="clear" w:color="auto" w:fill="auto"/>
            <w:noWrap/>
            <w:hideMark/>
          </w:tcPr>
          <w:p w14:paraId="466B4851" w14:textId="40714096" w:rsidR="001658BD" w:rsidRPr="007F655C" w:rsidRDefault="001658BD" w:rsidP="00B80607">
            <w:pPr>
              <w:pStyle w:val="ListParagraph"/>
              <w:spacing w:before="120" w:after="0"/>
              <w:ind w:left="157" w:hanging="90"/>
              <w:rPr>
                <w:rFonts w:eastAsia="Times New Roman"/>
                <w:sz w:val="20"/>
                <w:szCs w:val="20"/>
              </w:rPr>
            </w:pPr>
            <w:r w:rsidRPr="007F655C">
              <w:rPr>
                <w:rFonts w:eastAsia="Times New Roman"/>
                <w:sz w:val="20"/>
                <w:szCs w:val="20"/>
              </w:rPr>
              <w:t>1 = Hose</w:t>
            </w:r>
          </w:p>
          <w:p w14:paraId="1CC2335B" w14:textId="28A108ED" w:rsidR="001658BD" w:rsidRPr="007F655C" w:rsidRDefault="001658BD" w:rsidP="00B80607">
            <w:pPr>
              <w:pStyle w:val="ListParagraph"/>
              <w:spacing w:before="120" w:after="0"/>
              <w:ind w:left="157" w:hanging="90"/>
              <w:rPr>
                <w:rFonts w:eastAsia="Times New Roman"/>
                <w:sz w:val="20"/>
                <w:szCs w:val="20"/>
              </w:rPr>
            </w:pPr>
            <w:r w:rsidRPr="007F655C">
              <w:rPr>
                <w:rFonts w:eastAsia="Times New Roman"/>
                <w:sz w:val="20"/>
                <w:szCs w:val="20"/>
              </w:rPr>
              <w:t>2 = Hnx</w:t>
            </w:r>
          </w:p>
          <w:p w14:paraId="58A9364F" w14:textId="6872562E" w:rsidR="00E84233" w:rsidRPr="007F655C" w:rsidRDefault="001658BD" w:rsidP="00B80607">
            <w:pPr>
              <w:pStyle w:val="ListParagraph"/>
              <w:spacing w:before="120" w:after="0"/>
              <w:ind w:left="157" w:hanging="90"/>
              <w:rPr>
                <w:rFonts w:eastAsia="Times New Roman"/>
                <w:sz w:val="20"/>
                <w:szCs w:val="20"/>
              </w:rPr>
            </w:pPr>
            <w:r w:rsidRPr="007F655C">
              <w:rPr>
                <w:rFonts w:eastAsia="Times New Roman"/>
                <w:sz w:val="20"/>
                <w:szCs w:val="20"/>
              </w:rPr>
              <w:t>3 = Upcom</w:t>
            </w:r>
          </w:p>
        </w:tc>
        <w:tc>
          <w:tcPr>
            <w:tcW w:w="2988" w:type="dxa"/>
            <w:tcBorders>
              <w:top w:val="nil"/>
              <w:left w:val="nil"/>
              <w:bottom w:val="single" w:sz="4" w:space="0" w:color="auto"/>
              <w:right w:val="single" w:sz="4" w:space="0" w:color="auto"/>
            </w:tcBorders>
            <w:shd w:val="clear" w:color="auto" w:fill="auto"/>
            <w:noWrap/>
            <w:hideMark/>
          </w:tcPr>
          <w:p w14:paraId="6E956949" w14:textId="2778D67A" w:rsidR="00E84233" w:rsidRPr="007F655C" w:rsidRDefault="001D5EF3" w:rsidP="00E84233">
            <w:pPr>
              <w:spacing w:before="120" w:after="0"/>
              <w:rPr>
                <w:rFonts w:eastAsia="Times New Roman"/>
                <w:sz w:val="20"/>
                <w:szCs w:val="20"/>
              </w:rPr>
            </w:pPr>
            <w:r w:rsidRPr="007F655C">
              <w:rPr>
                <w:rFonts w:eastAsia="Times New Roman"/>
                <w:sz w:val="20"/>
                <w:szCs w:val="20"/>
              </w:rPr>
              <w:t>Thông tin sàn giao dịch</w:t>
            </w:r>
          </w:p>
        </w:tc>
      </w:tr>
      <w:tr w:rsidR="00E84233" w:rsidRPr="001172A8" w14:paraId="2A103C33"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732C444" w14:textId="6B335623" w:rsidR="00E84233" w:rsidRPr="007F655C" w:rsidRDefault="00CD795D" w:rsidP="00E84233">
            <w:pPr>
              <w:spacing w:before="120" w:after="0"/>
              <w:rPr>
                <w:rFonts w:eastAsia="Times New Roman"/>
                <w:sz w:val="20"/>
                <w:szCs w:val="20"/>
              </w:rPr>
            </w:pPr>
            <w:r w:rsidRPr="007F655C">
              <w:rPr>
                <w:rFonts w:eastAsia="Times New Roman"/>
                <w:sz w:val="20"/>
                <w:szCs w:val="20"/>
              </w:rPr>
              <w:t>11</w:t>
            </w:r>
          </w:p>
        </w:tc>
        <w:tc>
          <w:tcPr>
            <w:tcW w:w="2052" w:type="dxa"/>
            <w:tcBorders>
              <w:top w:val="nil"/>
              <w:left w:val="nil"/>
              <w:bottom w:val="single" w:sz="4" w:space="0" w:color="auto"/>
              <w:right w:val="single" w:sz="4" w:space="0" w:color="auto"/>
            </w:tcBorders>
            <w:shd w:val="clear" w:color="auto" w:fill="auto"/>
            <w:noWrap/>
            <w:hideMark/>
          </w:tcPr>
          <w:p w14:paraId="71A04CA0" w14:textId="157F0E70" w:rsidR="00E84233" w:rsidRPr="007F655C" w:rsidRDefault="00CD2625" w:rsidP="00E84233">
            <w:pPr>
              <w:spacing w:before="120" w:after="0"/>
              <w:rPr>
                <w:rFonts w:eastAsia="Times New Roman"/>
                <w:sz w:val="20"/>
                <w:szCs w:val="20"/>
              </w:rPr>
            </w:pPr>
            <w:r w:rsidRPr="007F655C">
              <w:rPr>
                <w:rFonts w:eastAsia="Times New Roman"/>
                <w:sz w:val="20"/>
                <w:szCs w:val="20"/>
              </w:rPr>
              <w:t>ClOrdID</w:t>
            </w:r>
          </w:p>
        </w:tc>
        <w:tc>
          <w:tcPr>
            <w:tcW w:w="3420" w:type="dxa"/>
            <w:tcBorders>
              <w:top w:val="nil"/>
              <w:left w:val="nil"/>
              <w:bottom w:val="single" w:sz="4" w:space="0" w:color="auto"/>
              <w:right w:val="single" w:sz="4" w:space="0" w:color="auto"/>
            </w:tcBorders>
            <w:shd w:val="clear" w:color="auto" w:fill="auto"/>
            <w:noWrap/>
            <w:hideMark/>
          </w:tcPr>
          <w:p w14:paraId="2DA893EE" w14:textId="70F88528" w:rsidR="00E84233" w:rsidRPr="007F655C" w:rsidRDefault="00E84233" w:rsidP="00E84233">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373FEA67" w14:textId="5B9760F4" w:rsidR="00E84233" w:rsidRPr="007F655C" w:rsidRDefault="0050416E" w:rsidP="00CC54E2">
            <w:pPr>
              <w:spacing w:before="120" w:after="0"/>
              <w:rPr>
                <w:rFonts w:eastAsia="Times New Roman"/>
                <w:sz w:val="20"/>
                <w:szCs w:val="20"/>
              </w:rPr>
            </w:pPr>
            <w:r w:rsidRPr="007F655C">
              <w:rPr>
                <w:rFonts w:eastAsia="Times New Roman"/>
                <w:sz w:val="20"/>
                <w:szCs w:val="20"/>
              </w:rPr>
              <w:t xml:space="preserve">Số hiệu lệnh giữa </w:t>
            </w:r>
            <w:r w:rsidR="00CC54E2" w:rsidRPr="007F655C">
              <w:rPr>
                <w:rFonts w:eastAsia="Times New Roman"/>
                <w:sz w:val="20"/>
                <w:szCs w:val="20"/>
              </w:rPr>
              <w:t>OMS</w:t>
            </w:r>
            <w:r w:rsidRPr="007F655C">
              <w:rPr>
                <w:rFonts w:eastAsia="Times New Roman"/>
                <w:sz w:val="20"/>
                <w:szCs w:val="20"/>
              </w:rPr>
              <w:t xml:space="preserve"> và gateway (lưu ý, số hiệu lệnh này cũng chính là số hiệu lệnh được gateway đẩy lên sở)</w:t>
            </w:r>
          </w:p>
        </w:tc>
      </w:tr>
      <w:tr w:rsidR="00E84233" w:rsidRPr="001172A8" w14:paraId="5647910F"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BE22EA4" w14:textId="1BECE69E" w:rsidR="00E84233" w:rsidRPr="007F655C" w:rsidRDefault="00CD2625" w:rsidP="00E84233">
            <w:pPr>
              <w:spacing w:before="120" w:after="0"/>
              <w:rPr>
                <w:rFonts w:eastAsia="Times New Roman"/>
                <w:sz w:val="20"/>
                <w:szCs w:val="20"/>
              </w:rPr>
            </w:pPr>
            <w:r w:rsidRPr="007F655C">
              <w:rPr>
                <w:rFonts w:eastAsia="Times New Roman"/>
                <w:sz w:val="20"/>
                <w:szCs w:val="20"/>
              </w:rPr>
              <w:t>38</w:t>
            </w:r>
          </w:p>
        </w:tc>
        <w:tc>
          <w:tcPr>
            <w:tcW w:w="2052" w:type="dxa"/>
            <w:tcBorders>
              <w:top w:val="nil"/>
              <w:left w:val="nil"/>
              <w:bottom w:val="single" w:sz="4" w:space="0" w:color="auto"/>
              <w:right w:val="single" w:sz="4" w:space="0" w:color="auto"/>
            </w:tcBorders>
            <w:shd w:val="clear" w:color="auto" w:fill="auto"/>
            <w:noWrap/>
          </w:tcPr>
          <w:p w14:paraId="3F2439AC" w14:textId="7BA0135C" w:rsidR="00E84233" w:rsidRPr="007F655C" w:rsidRDefault="00FD67E7" w:rsidP="000851B4">
            <w:pPr>
              <w:spacing w:before="120" w:after="0"/>
              <w:rPr>
                <w:rFonts w:eastAsia="Times New Roman"/>
                <w:color w:val="FFFFFF" w:themeColor="background1"/>
                <w:sz w:val="20"/>
                <w:szCs w:val="20"/>
              </w:rPr>
            </w:pPr>
            <w:hyperlink r:id="rId155" w:history="1">
              <w:r w:rsidR="00F9024B" w:rsidRPr="007F655C">
                <w:rPr>
                  <w:rFonts w:eastAsia="Times New Roman"/>
                  <w:sz w:val="20"/>
                  <w:szCs w:val="20"/>
                </w:rPr>
                <w:t>OrderQty</w:t>
              </w:r>
            </w:hyperlink>
          </w:p>
        </w:tc>
        <w:tc>
          <w:tcPr>
            <w:tcW w:w="3420" w:type="dxa"/>
            <w:tcBorders>
              <w:top w:val="nil"/>
              <w:left w:val="nil"/>
              <w:bottom w:val="single" w:sz="4" w:space="0" w:color="auto"/>
              <w:right w:val="single" w:sz="4" w:space="0" w:color="auto"/>
            </w:tcBorders>
            <w:shd w:val="clear" w:color="auto" w:fill="auto"/>
            <w:noWrap/>
          </w:tcPr>
          <w:p w14:paraId="6BC54B21" w14:textId="24B65D59" w:rsidR="00E84233" w:rsidRPr="007F655C" w:rsidRDefault="00E84233" w:rsidP="00E84233">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0AE0346B" w14:textId="5AB86990" w:rsidR="00E84233" w:rsidRPr="007F655C" w:rsidRDefault="00C27CB1" w:rsidP="00E84233">
            <w:pPr>
              <w:spacing w:before="120" w:after="0"/>
              <w:rPr>
                <w:rFonts w:eastAsia="Times New Roman"/>
                <w:sz w:val="20"/>
                <w:szCs w:val="20"/>
              </w:rPr>
            </w:pPr>
            <w:r w:rsidRPr="007F655C">
              <w:rPr>
                <w:rFonts w:eastAsia="Times New Roman"/>
                <w:sz w:val="20"/>
                <w:szCs w:val="20"/>
              </w:rPr>
              <w:t>Khối</w:t>
            </w:r>
            <w:r w:rsidR="00B904FC" w:rsidRPr="007F655C">
              <w:rPr>
                <w:rFonts w:eastAsia="Times New Roman"/>
                <w:sz w:val="20"/>
                <w:szCs w:val="20"/>
              </w:rPr>
              <w:t xml:space="preserve"> lượng</w:t>
            </w:r>
          </w:p>
        </w:tc>
      </w:tr>
      <w:tr w:rsidR="00E84233" w:rsidRPr="001172A8" w14:paraId="3B6D727C"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1294E264" w14:textId="6A580580" w:rsidR="00E84233" w:rsidRPr="007F655C" w:rsidRDefault="00CD2625" w:rsidP="00E84233">
            <w:pPr>
              <w:spacing w:before="120" w:after="0"/>
              <w:rPr>
                <w:rFonts w:eastAsia="Times New Roman"/>
                <w:sz w:val="20"/>
                <w:szCs w:val="20"/>
              </w:rPr>
            </w:pPr>
            <w:r w:rsidRPr="007F655C">
              <w:rPr>
                <w:rFonts w:eastAsia="Times New Roman"/>
                <w:sz w:val="20"/>
                <w:szCs w:val="20"/>
              </w:rPr>
              <w:t>40</w:t>
            </w:r>
          </w:p>
        </w:tc>
        <w:tc>
          <w:tcPr>
            <w:tcW w:w="2052" w:type="dxa"/>
            <w:tcBorders>
              <w:top w:val="nil"/>
              <w:left w:val="nil"/>
              <w:bottom w:val="single" w:sz="4" w:space="0" w:color="auto"/>
              <w:right w:val="single" w:sz="4" w:space="0" w:color="auto"/>
            </w:tcBorders>
            <w:shd w:val="clear" w:color="auto" w:fill="auto"/>
            <w:noWrap/>
          </w:tcPr>
          <w:p w14:paraId="74BDC60E" w14:textId="5813CCEB" w:rsidR="00E84233" w:rsidRPr="007F655C" w:rsidRDefault="00FD67E7" w:rsidP="00E84233">
            <w:pPr>
              <w:spacing w:before="120" w:after="0"/>
              <w:rPr>
                <w:rFonts w:eastAsia="Times New Roman"/>
                <w:color w:val="FFFFFF" w:themeColor="background1"/>
                <w:sz w:val="20"/>
                <w:szCs w:val="20"/>
              </w:rPr>
            </w:pPr>
            <w:hyperlink r:id="rId156" w:history="1">
              <w:r w:rsidR="006D3D51" w:rsidRPr="007F655C">
                <w:rPr>
                  <w:rFonts w:eastAsia="Times New Roman"/>
                  <w:sz w:val="20"/>
                  <w:szCs w:val="20"/>
                </w:rPr>
                <w:t>OrdType</w:t>
              </w:r>
            </w:hyperlink>
          </w:p>
        </w:tc>
        <w:tc>
          <w:tcPr>
            <w:tcW w:w="3420" w:type="dxa"/>
            <w:tcBorders>
              <w:top w:val="nil"/>
              <w:left w:val="nil"/>
              <w:bottom w:val="single" w:sz="4" w:space="0" w:color="auto"/>
              <w:right w:val="single" w:sz="4" w:space="0" w:color="auto"/>
            </w:tcBorders>
            <w:shd w:val="clear" w:color="auto" w:fill="auto"/>
            <w:noWrap/>
          </w:tcPr>
          <w:p w14:paraId="6A037321" w14:textId="77777777" w:rsidR="00D25A34" w:rsidRPr="007F655C" w:rsidRDefault="00C64DD8" w:rsidP="00034984">
            <w:pPr>
              <w:pStyle w:val="ListParagraph"/>
              <w:spacing w:before="120" w:after="0"/>
              <w:ind w:left="157" w:hanging="90"/>
              <w:rPr>
                <w:rFonts w:eastAsia="Times New Roman"/>
                <w:sz w:val="20"/>
                <w:szCs w:val="20"/>
              </w:rPr>
            </w:pPr>
            <w:r w:rsidRPr="007F655C">
              <w:rPr>
                <w:rFonts w:eastAsia="Times New Roman"/>
                <w:sz w:val="20"/>
                <w:szCs w:val="20"/>
              </w:rPr>
              <w:t>1 = </w:t>
            </w:r>
            <w:hyperlink r:id="rId157" w:anchor="Market" w:history="1">
              <w:r w:rsidRPr="007F655C">
                <w:rPr>
                  <w:rFonts w:eastAsia="Times New Roman"/>
                  <w:sz w:val="20"/>
                  <w:szCs w:val="20"/>
                </w:rPr>
                <w:t>Market</w:t>
              </w:r>
            </w:hyperlink>
          </w:p>
          <w:p w14:paraId="6F339000" w14:textId="2164B61F" w:rsidR="00C64DD8" w:rsidRPr="007F655C" w:rsidRDefault="00C64DD8" w:rsidP="00034984">
            <w:pPr>
              <w:pStyle w:val="ListParagraph"/>
              <w:spacing w:before="120" w:after="0"/>
              <w:ind w:left="157" w:hanging="90"/>
              <w:rPr>
                <w:rFonts w:eastAsia="Times New Roman"/>
                <w:sz w:val="20"/>
                <w:szCs w:val="20"/>
              </w:rPr>
            </w:pPr>
            <w:r w:rsidRPr="007F655C">
              <w:rPr>
                <w:rFonts w:eastAsia="Times New Roman"/>
                <w:sz w:val="20"/>
                <w:szCs w:val="20"/>
              </w:rPr>
              <w:t>2 = </w:t>
            </w:r>
            <w:hyperlink r:id="rId158" w:anchor="Limit" w:history="1">
              <w:r w:rsidRPr="007F655C">
                <w:rPr>
                  <w:rFonts w:eastAsia="Times New Roman"/>
                  <w:sz w:val="20"/>
                  <w:szCs w:val="20"/>
                </w:rPr>
                <w:t>Limit</w:t>
              </w:r>
            </w:hyperlink>
          </w:p>
          <w:p w14:paraId="282842DE" w14:textId="77777777" w:rsidR="00C64DD8" w:rsidRPr="007F655C" w:rsidRDefault="00C64DD8" w:rsidP="00034984">
            <w:pPr>
              <w:pStyle w:val="ListParagraph"/>
              <w:spacing w:before="120" w:after="0"/>
              <w:ind w:left="157" w:hanging="90"/>
              <w:rPr>
                <w:rFonts w:eastAsia="Times New Roman"/>
                <w:sz w:val="20"/>
                <w:szCs w:val="20"/>
              </w:rPr>
            </w:pPr>
            <w:r w:rsidRPr="007F655C">
              <w:rPr>
                <w:rFonts w:eastAsia="Times New Roman"/>
                <w:sz w:val="20"/>
                <w:szCs w:val="20"/>
              </w:rPr>
              <w:t>3 = </w:t>
            </w:r>
            <w:hyperlink r:id="rId159" w:anchor="Stop" w:history="1">
              <w:r w:rsidRPr="007F655C">
                <w:rPr>
                  <w:rFonts w:eastAsia="Times New Roman"/>
                  <w:sz w:val="20"/>
                  <w:szCs w:val="20"/>
                </w:rPr>
                <w:t>Stop</w:t>
              </w:r>
            </w:hyperlink>
          </w:p>
          <w:p w14:paraId="2F63FBFA" w14:textId="69347506" w:rsidR="00E84233" w:rsidRPr="007F655C" w:rsidRDefault="00C64DD8" w:rsidP="00034984">
            <w:pPr>
              <w:pStyle w:val="ListParagraph"/>
              <w:spacing w:before="120" w:after="0"/>
              <w:ind w:left="157" w:hanging="90"/>
              <w:rPr>
                <w:rFonts w:eastAsia="Times New Roman"/>
                <w:sz w:val="20"/>
                <w:szCs w:val="20"/>
              </w:rPr>
            </w:pPr>
            <w:r w:rsidRPr="007F655C">
              <w:rPr>
                <w:rFonts w:eastAsia="Times New Roman"/>
                <w:sz w:val="20"/>
                <w:szCs w:val="20"/>
              </w:rPr>
              <w:t>4 = </w:t>
            </w:r>
            <w:hyperlink r:id="rId160" w:anchor="StopLimit" w:history="1">
              <w:r w:rsidRPr="007F655C">
                <w:rPr>
                  <w:rFonts w:eastAsia="Times New Roman"/>
                  <w:sz w:val="20"/>
                  <w:szCs w:val="20"/>
                </w:rPr>
                <w:t>Stop limit</w:t>
              </w:r>
            </w:hyperlink>
          </w:p>
        </w:tc>
        <w:tc>
          <w:tcPr>
            <w:tcW w:w="2988" w:type="dxa"/>
            <w:tcBorders>
              <w:top w:val="nil"/>
              <w:left w:val="nil"/>
              <w:bottom w:val="single" w:sz="4" w:space="0" w:color="auto"/>
              <w:right w:val="single" w:sz="4" w:space="0" w:color="auto"/>
            </w:tcBorders>
            <w:shd w:val="clear" w:color="auto" w:fill="auto"/>
            <w:noWrap/>
            <w:hideMark/>
          </w:tcPr>
          <w:p w14:paraId="29C66716" w14:textId="77777777" w:rsidR="00E84233" w:rsidRPr="007F655C" w:rsidRDefault="00E84233" w:rsidP="00E84233">
            <w:pPr>
              <w:spacing w:before="120" w:after="0"/>
              <w:rPr>
                <w:rFonts w:eastAsia="Times New Roman"/>
                <w:sz w:val="20"/>
                <w:szCs w:val="20"/>
              </w:rPr>
            </w:pPr>
          </w:p>
        </w:tc>
      </w:tr>
      <w:tr w:rsidR="006D3D51" w:rsidRPr="001172A8" w14:paraId="00B3E01C"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2344DEB" w14:textId="1C4868FD" w:rsidR="006D3D51" w:rsidRPr="007F655C" w:rsidRDefault="001177E7" w:rsidP="00E84233">
            <w:pPr>
              <w:spacing w:before="120" w:after="0"/>
              <w:rPr>
                <w:rFonts w:eastAsia="Times New Roman"/>
                <w:sz w:val="20"/>
                <w:szCs w:val="20"/>
              </w:rPr>
            </w:pPr>
            <w:r w:rsidRPr="007F655C">
              <w:rPr>
                <w:rFonts w:eastAsia="Times New Roman"/>
                <w:sz w:val="20"/>
                <w:szCs w:val="20"/>
              </w:rPr>
              <w:t>44</w:t>
            </w:r>
          </w:p>
        </w:tc>
        <w:tc>
          <w:tcPr>
            <w:tcW w:w="2052" w:type="dxa"/>
            <w:tcBorders>
              <w:top w:val="nil"/>
              <w:left w:val="nil"/>
              <w:bottom w:val="single" w:sz="4" w:space="0" w:color="auto"/>
              <w:right w:val="single" w:sz="4" w:space="0" w:color="auto"/>
            </w:tcBorders>
            <w:shd w:val="clear" w:color="auto" w:fill="auto"/>
            <w:noWrap/>
          </w:tcPr>
          <w:p w14:paraId="5B9E1EBD" w14:textId="1D65DFD9" w:rsidR="006D3D51" w:rsidRPr="007F655C" w:rsidRDefault="00FD67E7" w:rsidP="00E84233">
            <w:pPr>
              <w:spacing w:before="120" w:after="0"/>
              <w:rPr>
                <w:rFonts w:eastAsia="Times New Roman"/>
                <w:sz w:val="20"/>
                <w:szCs w:val="20"/>
              </w:rPr>
            </w:pPr>
            <w:hyperlink r:id="rId161" w:history="1">
              <w:r w:rsidR="0060361B" w:rsidRPr="007F655C">
                <w:rPr>
                  <w:rFonts w:eastAsia="Times New Roman"/>
                  <w:sz w:val="20"/>
                  <w:szCs w:val="20"/>
                </w:rPr>
                <w:t>Price</w:t>
              </w:r>
            </w:hyperlink>
          </w:p>
        </w:tc>
        <w:tc>
          <w:tcPr>
            <w:tcW w:w="3420" w:type="dxa"/>
            <w:tcBorders>
              <w:top w:val="nil"/>
              <w:left w:val="nil"/>
              <w:bottom w:val="single" w:sz="4" w:space="0" w:color="auto"/>
              <w:right w:val="single" w:sz="4" w:space="0" w:color="auto"/>
            </w:tcBorders>
            <w:shd w:val="clear" w:color="auto" w:fill="auto"/>
            <w:noWrap/>
          </w:tcPr>
          <w:p w14:paraId="5C0E27ED" w14:textId="6FB6945A" w:rsidR="006D3D51" w:rsidRPr="007F655C" w:rsidRDefault="006D3D51" w:rsidP="00E84233">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261EA530" w14:textId="15790747" w:rsidR="006D3D51" w:rsidRPr="007F655C" w:rsidRDefault="00C27CB1" w:rsidP="008B0A62">
            <w:pPr>
              <w:spacing w:before="120" w:after="0"/>
              <w:rPr>
                <w:rFonts w:eastAsia="Times New Roman"/>
                <w:sz w:val="20"/>
                <w:szCs w:val="20"/>
              </w:rPr>
            </w:pPr>
            <w:r w:rsidRPr="007F655C">
              <w:rPr>
                <w:rFonts w:eastAsia="Times New Roman"/>
                <w:sz w:val="20"/>
                <w:szCs w:val="20"/>
              </w:rPr>
              <w:t>Giá</w:t>
            </w:r>
          </w:p>
        </w:tc>
      </w:tr>
      <w:tr w:rsidR="006D3D51" w:rsidRPr="001172A8" w14:paraId="3D016EFF"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9877031" w14:textId="20F0623E" w:rsidR="006D3D51" w:rsidRPr="007F655C" w:rsidRDefault="001177E7" w:rsidP="00E84233">
            <w:pPr>
              <w:spacing w:before="120" w:after="0"/>
              <w:rPr>
                <w:rFonts w:eastAsia="Times New Roman"/>
                <w:sz w:val="20"/>
                <w:szCs w:val="20"/>
              </w:rPr>
            </w:pPr>
            <w:r w:rsidRPr="007F655C">
              <w:rPr>
                <w:rFonts w:eastAsia="Times New Roman"/>
                <w:sz w:val="20"/>
                <w:szCs w:val="20"/>
              </w:rPr>
              <w:t>54</w:t>
            </w:r>
          </w:p>
        </w:tc>
        <w:tc>
          <w:tcPr>
            <w:tcW w:w="2052" w:type="dxa"/>
            <w:tcBorders>
              <w:top w:val="nil"/>
              <w:left w:val="nil"/>
              <w:bottom w:val="single" w:sz="4" w:space="0" w:color="auto"/>
              <w:right w:val="single" w:sz="4" w:space="0" w:color="auto"/>
            </w:tcBorders>
            <w:shd w:val="clear" w:color="auto" w:fill="auto"/>
            <w:noWrap/>
          </w:tcPr>
          <w:p w14:paraId="5BE80348" w14:textId="512E52DE" w:rsidR="006D3D51" w:rsidRPr="007F655C" w:rsidRDefault="00FD67E7" w:rsidP="00E84233">
            <w:pPr>
              <w:spacing w:before="120" w:after="0"/>
              <w:rPr>
                <w:rFonts w:eastAsia="Times New Roman"/>
                <w:sz w:val="20"/>
                <w:szCs w:val="20"/>
              </w:rPr>
            </w:pPr>
            <w:hyperlink r:id="rId162" w:history="1">
              <w:r w:rsidR="00F0377B" w:rsidRPr="007F655C">
                <w:rPr>
                  <w:rFonts w:eastAsia="Times New Roman"/>
                  <w:sz w:val="20"/>
                  <w:szCs w:val="20"/>
                </w:rPr>
                <w:t>Side</w:t>
              </w:r>
            </w:hyperlink>
          </w:p>
        </w:tc>
        <w:tc>
          <w:tcPr>
            <w:tcW w:w="3420" w:type="dxa"/>
            <w:tcBorders>
              <w:top w:val="nil"/>
              <w:left w:val="nil"/>
              <w:bottom w:val="single" w:sz="4" w:space="0" w:color="auto"/>
              <w:right w:val="single" w:sz="4" w:space="0" w:color="auto"/>
            </w:tcBorders>
            <w:shd w:val="clear" w:color="auto" w:fill="auto"/>
            <w:noWrap/>
          </w:tcPr>
          <w:p w14:paraId="4BFF101A" w14:textId="77777777" w:rsidR="00F0377B" w:rsidRPr="007F655C" w:rsidRDefault="00F0377B" w:rsidP="00F0377B">
            <w:pPr>
              <w:pStyle w:val="ListParagraph"/>
              <w:spacing w:before="120" w:after="0"/>
              <w:ind w:left="157" w:hanging="90"/>
              <w:rPr>
                <w:rFonts w:eastAsia="Times New Roman"/>
                <w:sz w:val="20"/>
                <w:szCs w:val="20"/>
              </w:rPr>
            </w:pPr>
            <w:r w:rsidRPr="007F655C">
              <w:rPr>
                <w:rFonts w:eastAsia="Times New Roman"/>
                <w:sz w:val="20"/>
                <w:szCs w:val="20"/>
              </w:rPr>
              <w:t>1 = Buy</w:t>
            </w:r>
          </w:p>
          <w:p w14:paraId="6ED2C82E" w14:textId="50F6E948" w:rsidR="006D3D51" w:rsidRPr="007F655C" w:rsidRDefault="00F0377B" w:rsidP="00354DEA">
            <w:pPr>
              <w:pStyle w:val="ListParagraph"/>
              <w:spacing w:before="120" w:after="0"/>
              <w:ind w:left="157" w:hanging="90"/>
              <w:rPr>
                <w:rFonts w:eastAsia="Times New Roman"/>
                <w:sz w:val="20"/>
                <w:szCs w:val="20"/>
              </w:rPr>
            </w:pPr>
            <w:r w:rsidRPr="007F655C">
              <w:rPr>
                <w:rFonts w:eastAsia="Times New Roman"/>
                <w:sz w:val="20"/>
                <w:szCs w:val="20"/>
              </w:rPr>
              <w:t>2 = Sell</w:t>
            </w:r>
          </w:p>
        </w:tc>
        <w:tc>
          <w:tcPr>
            <w:tcW w:w="2988" w:type="dxa"/>
            <w:tcBorders>
              <w:top w:val="nil"/>
              <w:left w:val="nil"/>
              <w:bottom w:val="single" w:sz="4" w:space="0" w:color="auto"/>
              <w:right w:val="single" w:sz="4" w:space="0" w:color="auto"/>
            </w:tcBorders>
            <w:shd w:val="clear" w:color="auto" w:fill="auto"/>
            <w:noWrap/>
          </w:tcPr>
          <w:p w14:paraId="2756838D" w14:textId="465EECE0" w:rsidR="006D3D51" w:rsidRPr="007F655C" w:rsidRDefault="002A3966" w:rsidP="00E84233">
            <w:pPr>
              <w:spacing w:before="120" w:after="0"/>
              <w:rPr>
                <w:rFonts w:eastAsia="Times New Roman"/>
                <w:sz w:val="20"/>
                <w:szCs w:val="20"/>
              </w:rPr>
            </w:pPr>
            <w:r w:rsidRPr="007F655C">
              <w:rPr>
                <w:rFonts w:eastAsia="Times New Roman"/>
                <w:sz w:val="20"/>
                <w:szCs w:val="20"/>
              </w:rPr>
              <w:t>Loại lệnh</w:t>
            </w:r>
          </w:p>
        </w:tc>
      </w:tr>
      <w:tr w:rsidR="006D3D51" w:rsidRPr="001172A8" w14:paraId="759CBE6F"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0B5BBC8" w14:textId="40F59E12" w:rsidR="006D3D51" w:rsidRPr="007F655C" w:rsidRDefault="001177E7" w:rsidP="00E84233">
            <w:pPr>
              <w:spacing w:before="120" w:after="0"/>
              <w:rPr>
                <w:rFonts w:eastAsia="Times New Roman"/>
                <w:sz w:val="20"/>
                <w:szCs w:val="20"/>
              </w:rPr>
            </w:pPr>
            <w:r w:rsidRPr="007F655C">
              <w:rPr>
                <w:rFonts w:eastAsia="Times New Roman"/>
                <w:sz w:val="20"/>
                <w:szCs w:val="20"/>
              </w:rPr>
              <w:t>55</w:t>
            </w:r>
          </w:p>
        </w:tc>
        <w:tc>
          <w:tcPr>
            <w:tcW w:w="2052" w:type="dxa"/>
            <w:tcBorders>
              <w:top w:val="nil"/>
              <w:left w:val="nil"/>
              <w:bottom w:val="single" w:sz="4" w:space="0" w:color="auto"/>
              <w:right w:val="single" w:sz="4" w:space="0" w:color="auto"/>
            </w:tcBorders>
            <w:shd w:val="clear" w:color="auto" w:fill="auto"/>
            <w:noWrap/>
          </w:tcPr>
          <w:p w14:paraId="36F1CE89" w14:textId="73ACA518" w:rsidR="006D3D51" w:rsidRPr="007F655C" w:rsidRDefault="00E81DB4" w:rsidP="00E84233">
            <w:pPr>
              <w:spacing w:before="120" w:after="0"/>
              <w:rPr>
                <w:rFonts w:eastAsia="Times New Roman"/>
                <w:sz w:val="20"/>
                <w:szCs w:val="20"/>
              </w:rPr>
            </w:pPr>
            <w:r w:rsidRPr="007F655C">
              <w:rPr>
                <w:rFonts w:eastAsia="Times New Roman"/>
                <w:sz w:val="20"/>
                <w:szCs w:val="20"/>
              </w:rPr>
              <w:t>S</w:t>
            </w:r>
            <w:r w:rsidR="000826FD" w:rsidRPr="007F655C">
              <w:rPr>
                <w:rFonts w:eastAsia="Times New Roman"/>
                <w:sz w:val="20"/>
                <w:szCs w:val="20"/>
              </w:rPr>
              <w:t>ymbol</w:t>
            </w:r>
          </w:p>
        </w:tc>
        <w:tc>
          <w:tcPr>
            <w:tcW w:w="3420" w:type="dxa"/>
            <w:tcBorders>
              <w:top w:val="nil"/>
              <w:left w:val="nil"/>
              <w:bottom w:val="single" w:sz="4" w:space="0" w:color="auto"/>
              <w:right w:val="single" w:sz="4" w:space="0" w:color="auto"/>
            </w:tcBorders>
            <w:shd w:val="clear" w:color="auto" w:fill="auto"/>
            <w:noWrap/>
          </w:tcPr>
          <w:p w14:paraId="758D204E" w14:textId="77777777" w:rsidR="006D3D51" w:rsidRPr="007F655C" w:rsidRDefault="006D3D51" w:rsidP="00E84233">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421D3590" w14:textId="2E9B717D" w:rsidR="006D3D51" w:rsidRPr="007F655C" w:rsidRDefault="00CA7DEF" w:rsidP="00E84233">
            <w:pPr>
              <w:spacing w:before="120" w:after="0"/>
              <w:rPr>
                <w:rFonts w:eastAsia="Times New Roman"/>
                <w:sz w:val="20"/>
                <w:szCs w:val="20"/>
              </w:rPr>
            </w:pPr>
            <w:r w:rsidRPr="007F655C">
              <w:rPr>
                <w:rFonts w:eastAsia="Times New Roman"/>
                <w:sz w:val="20"/>
                <w:szCs w:val="20"/>
              </w:rPr>
              <w:t>Mã chứng khoán</w:t>
            </w:r>
          </w:p>
        </w:tc>
      </w:tr>
      <w:tr w:rsidR="006D3D51" w:rsidRPr="001172A8" w14:paraId="368F1827"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948077E" w14:textId="47592EF5" w:rsidR="006D3D51" w:rsidRPr="007F655C" w:rsidRDefault="00E81DB4" w:rsidP="00AA0659">
            <w:pPr>
              <w:spacing w:after="0"/>
              <w:rPr>
                <w:rFonts w:eastAsia="Times New Roman"/>
                <w:sz w:val="20"/>
                <w:szCs w:val="20"/>
              </w:rPr>
            </w:pPr>
            <w:r w:rsidRPr="007F655C">
              <w:rPr>
                <w:rFonts w:eastAsia="Times New Roman"/>
                <w:sz w:val="20"/>
                <w:szCs w:val="20"/>
              </w:rPr>
              <w:t>59</w:t>
            </w:r>
          </w:p>
        </w:tc>
        <w:tc>
          <w:tcPr>
            <w:tcW w:w="2052" w:type="dxa"/>
            <w:tcBorders>
              <w:top w:val="nil"/>
              <w:left w:val="nil"/>
              <w:bottom w:val="single" w:sz="4" w:space="0" w:color="auto"/>
              <w:right w:val="single" w:sz="4" w:space="0" w:color="auto"/>
            </w:tcBorders>
            <w:shd w:val="clear" w:color="auto" w:fill="auto"/>
            <w:noWrap/>
          </w:tcPr>
          <w:p w14:paraId="0B5453BA" w14:textId="058EDC6D" w:rsidR="006D3D51" w:rsidRPr="007F655C" w:rsidRDefault="00FD67E7" w:rsidP="00AA0659">
            <w:pPr>
              <w:spacing w:after="0"/>
              <w:rPr>
                <w:rFonts w:eastAsia="Times New Roman"/>
                <w:sz w:val="20"/>
                <w:szCs w:val="20"/>
              </w:rPr>
            </w:pPr>
            <w:hyperlink r:id="rId163" w:history="1">
              <w:r w:rsidR="00747790" w:rsidRPr="007F655C">
                <w:rPr>
                  <w:rFonts w:eastAsia="Times New Roman"/>
                  <w:sz w:val="20"/>
                  <w:szCs w:val="20"/>
                </w:rPr>
                <w:t>TimeInForce</w:t>
              </w:r>
            </w:hyperlink>
          </w:p>
        </w:tc>
        <w:tc>
          <w:tcPr>
            <w:tcW w:w="3420" w:type="dxa"/>
            <w:tcBorders>
              <w:top w:val="nil"/>
              <w:left w:val="nil"/>
              <w:bottom w:val="single" w:sz="4" w:space="0" w:color="auto"/>
              <w:right w:val="single" w:sz="4" w:space="0" w:color="auto"/>
            </w:tcBorders>
            <w:shd w:val="clear" w:color="auto" w:fill="auto"/>
            <w:noWrap/>
          </w:tcPr>
          <w:p w14:paraId="131C3CF7" w14:textId="77777777" w:rsidR="00747790" w:rsidRPr="007F655C" w:rsidRDefault="00747790" w:rsidP="00AA0659">
            <w:pPr>
              <w:pStyle w:val="ListParagraph"/>
              <w:spacing w:after="0"/>
              <w:ind w:left="157" w:hanging="90"/>
              <w:rPr>
                <w:rFonts w:eastAsia="Times New Roman"/>
                <w:sz w:val="20"/>
                <w:szCs w:val="20"/>
              </w:rPr>
            </w:pPr>
            <w:r w:rsidRPr="007F655C">
              <w:rPr>
                <w:rFonts w:eastAsia="Times New Roman"/>
                <w:sz w:val="20"/>
                <w:szCs w:val="20"/>
              </w:rPr>
              <w:t>0 = </w:t>
            </w:r>
            <w:hyperlink r:id="rId164" w:anchor="DayOrder" w:history="1">
              <w:r w:rsidRPr="007F655C">
                <w:rPr>
                  <w:rFonts w:eastAsia="Times New Roman"/>
                  <w:sz w:val="20"/>
                  <w:szCs w:val="20"/>
                </w:rPr>
                <w:t>Day</w:t>
              </w:r>
            </w:hyperlink>
            <w:r w:rsidRPr="007F655C">
              <w:rPr>
                <w:rFonts w:eastAsia="Times New Roman"/>
                <w:sz w:val="20"/>
                <w:szCs w:val="20"/>
              </w:rPr>
              <w:t> (or session)</w:t>
            </w:r>
          </w:p>
          <w:p w14:paraId="3D1CD013" w14:textId="2D992930" w:rsidR="006D3D51" w:rsidRPr="007F655C" w:rsidRDefault="00747790" w:rsidP="00AA0659">
            <w:pPr>
              <w:pStyle w:val="ListParagraph"/>
              <w:spacing w:after="0"/>
              <w:ind w:left="157" w:hanging="90"/>
              <w:rPr>
                <w:rFonts w:eastAsia="Times New Roman"/>
                <w:sz w:val="20"/>
                <w:szCs w:val="20"/>
              </w:rPr>
            </w:pPr>
            <w:r w:rsidRPr="007F655C">
              <w:rPr>
                <w:rFonts w:eastAsia="Times New Roman"/>
                <w:sz w:val="20"/>
                <w:szCs w:val="20"/>
              </w:rPr>
              <w:t>1 = </w:t>
            </w:r>
            <w:hyperlink r:id="rId165" w:anchor="GoodTillCanceled" w:history="1">
              <w:r w:rsidRPr="007F655C">
                <w:rPr>
                  <w:rFonts w:eastAsia="Times New Roman"/>
                  <w:sz w:val="20"/>
                  <w:szCs w:val="20"/>
                </w:rPr>
                <w:t>Good Till Cancel (GTC)</w:t>
              </w:r>
            </w:hyperlink>
          </w:p>
        </w:tc>
        <w:tc>
          <w:tcPr>
            <w:tcW w:w="2988" w:type="dxa"/>
            <w:tcBorders>
              <w:top w:val="nil"/>
              <w:left w:val="nil"/>
              <w:bottom w:val="single" w:sz="4" w:space="0" w:color="auto"/>
              <w:right w:val="single" w:sz="4" w:space="0" w:color="auto"/>
            </w:tcBorders>
            <w:shd w:val="clear" w:color="auto" w:fill="auto"/>
            <w:noWrap/>
          </w:tcPr>
          <w:p w14:paraId="15674A03" w14:textId="64F2036B" w:rsidR="006D3D51" w:rsidRPr="007F655C" w:rsidRDefault="00BB4E99" w:rsidP="00AA0659">
            <w:pPr>
              <w:spacing w:after="0"/>
              <w:rPr>
                <w:rFonts w:eastAsia="Times New Roman"/>
                <w:sz w:val="20"/>
                <w:szCs w:val="20"/>
              </w:rPr>
            </w:pPr>
            <w:r w:rsidRPr="007F655C">
              <w:rPr>
                <w:rFonts w:eastAsia="Times New Roman"/>
                <w:sz w:val="20"/>
                <w:szCs w:val="20"/>
              </w:rPr>
              <w:t>Hiệu lực</w:t>
            </w:r>
          </w:p>
        </w:tc>
      </w:tr>
      <w:tr w:rsidR="00E81DB4" w:rsidRPr="001172A8" w14:paraId="2ADBA517"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06831764" w14:textId="436B5168" w:rsidR="00E81DB4" w:rsidRPr="007F655C" w:rsidRDefault="00E81DB4" w:rsidP="00E84233">
            <w:pPr>
              <w:spacing w:before="120" w:after="0"/>
              <w:rPr>
                <w:rFonts w:eastAsia="Times New Roman"/>
                <w:sz w:val="20"/>
                <w:szCs w:val="20"/>
              </w:rPr>
            </w:pPr>
            <w:r w:rsidRPr="007F655C">
              <w:rPr>
                <w:rFonts w:eastAsia="Times New Roman"/>
                <w:sz w:val="20"/>
                <w:szCs w:val="20"/>
              </w:rPr>
              <w:t>60</w:t>
            </w:r>
          </w:p>
        </w:tc>
        <w:tc>
          <w:tcPr>
            <w:tcW w:w="2052" w:type="dxa"/>
            <w:tcBorders>
              <w:top w:val="nil"/>
              <w:left w:val="nil"/>
              <w:bottom w:val="single" w:sz="4" w:space="0" w:color="auto"/>
              <w:right w:val="single" w:sz="4" w:space="0" w:color="auto"/>
            </w:tcBorders>
            <w:shd w:val="clear" w:color="auto" w:fill="auto"/>
            <w:noWrap/>
          </w:tcPr>
          <w:p w14:paraId="6E24FA64" w14:textId="7220C1AF" w:rsidR="00E81DB4" w:rsidRPr="007F655C" w:rsidRDefault="00FD67E7" w:rsidP="00E84233">
            <w:pPr>
              <w:spacing w:before="120" w:after="0"/>
              <w:rPr>
                <w:rFonts w:eastAsia="Times New Roman"/>
                <w:sz w:val="20"/>
                <w:szCs w:val="20"/>
              </w:rPr>
            </w:pPr>
            <w:hyperlink r:id="rId166" w:history="1">
              <w:r w:rsidR="00A40358" w:rsidRPr="007F655C">
                <w:rPr>
                  <w:rFonts w:eastAsia="Times New Roman"/>
                  <w:sz w:val="20"/>
                  <w:szCs w:val="20"/>
                </w:rPr>
                <w:t>TransactTime</w:t>
              </w:r>
            </w:hyperlink>
          </w:p>
        </w:tc>
        <w:tc>
          <w:tcPr>
            <w:tcW w:w="3420" w:type="dxa"/>
            <w:tcBorders>
              <w:top w:val="nil"/>
              <w:left w:val="nil"/>
              <w:bottom w:val="single" w:sz="4" w:space="0" w:color="auto"/>
              <w:right w:val="single" w:sz="4" w:space="0" w:color="auto"/>
            </w:tcBorders>
            <w:shd w:val="clear" w:color="auto" w:fill="auto"/>
            <w:noWrap/>
          </w:tcPr>
          <w:p w14:paraId="1BA6CED5" w14:textId="4F2ED72F" w:rsidR="00E81DB4" w:rsidRPr="007F655C" w:rsidRDefault="00A40358" w:rsidP="00E84233">
            <w:pPr>
              <w:spacing w:before="120" w:after="0"/>
              <w:rPr>
                <w:rFonts w:eastAsia="Times New Roman"/>
                <w:sz w:val="20"/>
                <w:szCs w:val="20"/>
              </w:rPr>
            </w:pPr>
            <w:r w:rsidRPr="007F655C">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tcPr>
          <w:p w14:paraId="695988A2" w14:textId="6D0EB02F" w:rsidR="00E81DB4" w:rsidRPr="007F655C" w:rsidRDefault="006126B6" w:rsidP="00E84233">
            <w:pPr>
              <w:spacing w:before="120" w:after="0"/>
              <w:rPr>
                <w:rFonts w:eastAsia="Times New Roman"/>
                <w:sz w:val="20"/>
                <w:szCs w:val="20"/>
              </w:rPr>
            </w:pPr>
            <w:r w:rsidRPr="007F655C">
              <w:rPr>
                <w:rFonts w:eastAsia="Times New Roman"/>
                <w:sz w:val="20"/>
                <w:szCs w:val="20"/>
              </w:rPr>
              <w:t>Thời gian đặt lệnh</w:t>
            </w:r>
          </w:p>
        </w:tc>
      </w:tr>
      <w:tr w:rsidR="00E81DB4" w:rsidRPr="001172A8" w14:paraId="60989348"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5A90DECF" w14:textId="2868DCCF" w:rsidR="00E81DB4" w:rsidRPr="007F655C" w:rsidRDefault="008F0A52" w:rsidP="00AA0659">
            <w:pPr>
              <w:spacing w:after="0"/>
              <w:rPr>
                <w:rFonts w:eastAsia="Times New Roman"/>
                <w:sz w:val="20"/>
                <w:szCs w:val="20"/>
              </w:rPr>
            </w:pPr>
            <w:r w:rsidRPr="007F655C">
              <w:rPr>
                <w:rFonts w:eastAsia="Times New Roman"/>
                <w:sz w:val="20"/>
                <w:szCs w:val="20"/>
              </w:rPr>
              <w:t>788</w:t>
            </w:r>
          </w:p>
        </w:tc>
        <w:tc>
          <w:tcPr>
            <w:tcW w:w="2052" w:type="dxa"/>
            <w:tcBorders>
              <w:top w:val="nil"/>
              <w:left w:val="nil"/>
              <w:bottom w:val="single" w:sz="4" w:space="0" w:color="auto"/>
              <w:right w:val="single" w:sz="4" w:space="0" w:color="auto"/>
            </w:tcBorders>
            <w:shd w:val="clear" w:color="auto" w:fill="auto"/>
            <w:noWrap/>
          </w:tcPr>
          <w:p w14:paraId="02C081E5" w14:textId="775B01B2" w:rsidR="00E81DB4" w:rsidRPr="007F655C" w:rsidRDefault="00FD67E7" w:rsidP="00AA0659">
            <w:pPr>
              <w:spacing w:after="0"/>
              <w:rPr>
                <w:rFonts w:eastAsia="Times New Roman"/>
                <w:sz w:val="20"/>
                <w:szCs w:val="20"/>
              </w:rPr>
            </w:pPr>
            <w:hyperlink r:id="rId167" w:history="1">
              <w:r w:rsidR="00AD72C4" w:rsidRPr="007F655C">
                <w:rPr>
                  <w:rFonts w:eastAsia="Times New Roman"/>
                  <w:sz w:val="20"/>
                  <w:szCs w:val="20"/>
                </w:rPr>
                <w:t>TerminationType</w:t>
              </w:r>
            </w:hyperlink>
          </w:p>
        </w:tc>
        <w:tc>
          <w:tcPr>
            <w:tcW w:w="3420" w:type="dxa"/>
            <w:tcBorders>
              <w:top w:val="nil"/>
              <w:left w:val="nil"/>
              <w:bottom w:val="single" w:sz="4" w:space="0" w:color="auto"/>
              <w:right w:val="single" w:sz="4" w:space="0" w:color="auto"/>
            </w:tcBorders>
            <w:shd w:val="clear" w:color="auto" w:fill="auto"/>
            <w:noWrap/>
          </w:tcPr>
          <w:p w14:paraId="081E0EF5" w14:textId="77777777" w:rsidR="00AD72C4" w:rsidRPr="007F655C" w:rsidRDefault="00AD72C4" w:rsidP="00AA0659">
            <w:pPr>
              <w:spacing w:after="0"/>
              <w:rPr>
                <w:rFonts w:eastAsia="Times New Roman"/>
                <w:sz w:val="20"/>
                <w:szCs w:val="20"/>
              </w:rPr>
            </w:pPr>
            <w:r w:rsidRPr="007F655C">
              <w:rPr>
                <w:rFonts w:eastAsia="Times New Roman"/>
                <w:sz w:val="20"/>
                <w:szCs w:val="20"/>
              </w:rPr>
              <w:t>1 = Overnight</w:t>
            </w:r>
          </w:p>
          <w:p w14:paraId="043079DA" w14:textId="77777777" w:rsidR="00AD72C4" w:rsidRPr="007F655C" w:rsidRDefault="00AD72C4" w:rsidP="00AA0659">
            <w:pPr>
              <w:spacing w:after="0"/>
              <w:rPr>
                <w:rFonts w:eastAsia="Times New Roman"/>
                <w:sz w:val="20"/>
                <w:szCs w:val="20"/>
              </w:rPr>
            </w:pPr>
            <w:r w:rsidRPr="007F655C">
              <w:rPr>
                <w:rFonts w:eastAsia="Times New Roman"/>
                <w:sz w:val="20"/>
                <w:szCs w:val="20"/>
              </w:rPr>
              <w:t>2 = Term</w:t>
            </w:r>
          </w:p>
          <w:p w14:paraId="52BF5BCD" w14:textId="77777777" w:rsidR="00AD72C4" w:rsidRPr="007F655C" w:rsidRDefault="00AD72C4" w:rsidP="00AA0659">
            <w:pPr>
              <w:spacing w:after="0"/>
              <w:rPr>
                <w:rFonts w:eastAsia="Times New Roman"/>
                <w:sz w:val="20"/>
                <w:szCs w:val="20"/>
              </w:rPr>
            </w:pPr>
            <w:r w:rsidRPr="007F655C">
              <w:rPr>
                <w:rFonts w:eastAsia="Times New Roman"/>
                <w:sz w:val="20"/>
                <w:szCs w:val="20"/>
              </w:rPr>
              <w:t>3 = Flexible</w:t>
            </w:r>
          </w:p>
          <w:p w14:paraId="2E43E7BD" w14:textId="7DCC8AFE" w:rsidR="00E81DB4" w:rsidRPr="007F655C" w:rsidRDefault="00AD72C4" w:rsidP="00AA0659">
            <w:pPr>
              <w:spacing w:after="0"/>
              <w:rPr>
                <w:rFonts w:eastAsia="Times New Roman"/>
                <w:sz w:val="20"/>
                <w:szCs w:val="20"/>
              </w:rPr>
            </w:pPr>
            <w:r w:rsidRPr="007F655C">
              <w:rPr>
                <w:rFonts w:eastAsia="Times New Roman"/>
                <w:sz w:val="20"/>
                <w:szCs w:val="20"/>
              </w:rPr>
              <w:t>4 = Open</w:t>
            </w:r>
            <w:r w:rsidR="00494CDA" w:rsidRPr="007F655C">
              <w:rPr>
                <w:rFonts w:eastAsia="Times New Roman"/>
                <w:sz w:val="20"/>
                <w:szCs w:val="20"/>
              </w:rPr>
              <w:t xml:space="preserve"> (Default)</w:t>
            </w:r>
          </w:p>
        </w:tc>
        <w:tc>
          <w:tcPr>
            <w:tcW w:w="2988" w:type="dxa"/>
            <w:tcBorders>
              <w:top w:val="nil"/>
              <w:left w:val="nil"/>
              <w:bottom w:val="single" w:sz="4" w:space="0" w:color="auto"/>
              <w:right w:val="single" w:sz="4" w:space="0" w:color="auto"/>
            </w:tcBorders>
            <w:shd w:val="clear" w:color="auto" w:fill="auto"/>
            <w:noWrap/>
          </w:tcPr>
          <w:p w14:paraId="7E1E0451" w14:textId="50A163F4" w:rsidR="0016685B" w:rsidRPr="007F655C" w:rsidRDefault="0016685B" w:rsidP="009F3EDC">
            <w:pPr>
              <w:spacing w:after="0"/>
              <w:rPr>
                <w:rFonts w:eastAsia="Times New Roman"/>
                <w:sz w:val="20"/>
                <w:szCs w:val="20"/>
              </w:rPr>
            </w:pPr>
            <w:r w:rsidRPr="007F655C">
              <w:rPr>
                <w:rFonts w:eastAsia="Times New Roman"/>
                <w:sz w:val="20"/>
                <w:szCs w:val="20"/>
              </w:rPr>
              <w:t>Type of financing termination</w:t>
            </w:r>
          </w:p>
        </w:tc>
      </w:tr>
      <w:tr w:rsidR="00E81DB4" w:rsidRPr="001172A8" w14:paraId="00E388AB"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9DE3FD9" w14:textId="52F8BDD1" w:rsidR="00E81DB4" w:rsidRPr="007F655C" w:rsidRDefault="008F0A52" w:rsidP="00AA0659">
            <w:pPr>
              <w:spacing w:after="0"/>
              <w:rPr>
                <w:rFonts w:eastAsia="Times New Roman"/>
                <w:sz w:val="20"/>
                <w:szCs w:val="20"/>
              </w:rPr>
            </w:pPr>
            <w:r w:rsidRPr="007F655C">
              <w:rPr>
                <w:rFonts w:eastAsia="Times New Roman"/>
                <w:sz w:val="20"/>
                <w:szCs w:val="20"/>
              </w:rPr>
              <w:t>453</w:t>
            </w:r>
          </w:p>
        </w:tc>
        <w:tc>
          <w:tcPr>
            <w:tcW w:w="2052" w:type="dxa"/>
            <w:tcBorders>
              <w:top w:val="nil"/>
              <w:left w:val="nil"/>
              <w:bottom w:val="single" w:sz="4" w:space="0" w:color="auto"/>
              <w:right w:val="single" w:sz="4" w:space="0" w:color="auto"/>
            </w:tcBorders>
            <w:shd w:val="clear" w:color="auto" w:fill="auto"/>
            <w:noWrap/>
          </w:tcPr>
          <w:p w14:paraId="0E4460EB" w14:textId="68EB9AB6" w:rsidR="00E81DB4" w:rsidRPr="007F655C" w:rsidRDefault="00FD67E7" w:rsidP="00AA0659">
            <w:pPr>
              <w:spacing w:after="0"/>
              <w:rPr>
                <w:rFonts w:eastAsia="Times New Roman"/>
                <w:sz w:val="20"/>
                <w:szCs w:val="20"/>
              </w:rPr>
            </w:pPr>
            <w:hyperlink r:id="rId168" w:history="1">
              <w:r w:rsidR="00574FF0" w:rsidRPr="007F655C">
                <w:rPr>
                  <w:rFonts w:eastAsia="Times New Roman"/>
                  <w:sz w:val="20"/>
                  <w:szCs w:val="20"/>
                </w:rPr>
                <w:t>NoPartyIDs</w:t>
              </w:r>
            </w:hyperlink>
          </w:p>
        </w:tc>
        <w:tc>
          <w:tcPr>
            <w:tcW w:w="3420" w:type="dxa"/>
            <w:tcBorders>
              <w:top w:val="nil"/>
              <w:left w:val="nil"/>
              <w:bottom w:val="single" w:sz="4" w:space="0" w:color="auto"/>
              <w:right w:val="single" w:sz="4" w:space="0" w:color="auto"/>
            </w:tcBorders>
            <w:shd w:val="clear" w:color="auto" w:fill="auto"/>
            <w:noWrap/>
          </w:tcPr>
          <w:p w14:paraId="7046DF3A" w14:textId="5447D68E" w:rsidR="00E81DB4" w:rsidRPr="007F655C" w:rsidRDefault="008F0A52" w:rsidP="00AA0659">
            <w:pPr>
              <w:spacing w:after="0"/>
              <w:rPr>
                <w:rFonts w:eastAsia="Times New Roman"/>
                <w:sz w:val="20"/>
                <w:szCs w:val="20"/>
              </w:rPr>
            </w:pPr>
            <w:r w:rsidRPr="007F655C">
              <w:rPr>
                <w:rFonts w:eastAsia="Times New Roman"/>
                <w:sz w:val="20"/>
                <w:szCs w:val="20"/>
              </w:rPr>
              <w:t>3</w:t>
            </w:r>
          </w:p>
        </w:tc>
        <w:tc>
          <w:tcPr>
            <w:tcW w:w="2988" w:type="dxa"/>
            <w:tcBorders>
              <w:top w:val="nil"/>
              <w:left w:val="nil"/>
              <w:bottom w:val="single" w:sz="4" w:space="0" w:color="auto"/>
              <w:right w:val="single" w:sz="4" w:space="0" w:color="auto"/>
            </w:tcBorders>
            <w:shd w:val="clear" w:color="auto" w:fill="auto"/>
            <w:noWrap/>
          </w:tcPr>
          <w:p w14:paraId="34633C21" w14:textId="4F20470C" w:rsidR="00B6662E" w:rsidRPr="007F655C" w:rsidRDefault="00B6662E" w:rsidP="00AA0659">
            <w:pPr>
              <w:spacing w:after="0"/>
              <w:rPr>
                <w:rFonts w:eastAsia="Times New Roman"/>
                <w:sz w:val="20"/>
                <w:szCs w:val="20"/>
              </w:rPr>
            </w:pPr>
            <w:r w:rsidRPr="007F655C">
              <w:rPr>
                <w:rFonts w:eastAsia="Times New Roman"/>
                <w:sz w:val="20"/>
                <w:szCs w:val="20"/>
              </w:rPr>
              <w:t>Number of PartyID</w:t>
            </w:r>
          </w:p>
          <w:p w14:paraId="69EE9553" w14:textId="6369C13F" w:rsidR="00E81DB4" w:rsidRPr="007F655C" w:rsidRDefault="000A55B7" w:rsidP="00AA0659">
            <w:pPr>
              <w:spacing w:after="0"/>
              <w:rPr>
                <w:rFonts w:eastAsia="Times New Roman"/>
                <w:sz w:val="20"/>
                <w:szCs w:val="20"/>
              </w:rPr>
            </w:pPr>
            <w:r w:rsidRPr="007F655C">
              <w:rPr>
                <w:rFonts w:eastAsia="Times New Roman"/>
                <w:sz w:val="20"/>
                <w:szCs w:val="20"/>
              </w:rPr>
              <w:t>Group msg, với giá trị =3 thì tương ứng có 3 group, bao gồm các tag dưới</w:t>
            </w:r>
          </w:p>
        </w:tc>
      </w:tr>
      <w:tr w:rsidR="00E81DB4" w:rsidRPr="001172A8" w14:paraId="4CB195AA"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0EDEECE1" w14:textId="10581B30" w:rsidR="00E81DB4" w:rsidRPr="007F655C" w:rsidRDefault="008F0A52" w:rsidP="00E84233">
            <w:pPr>
              <w:spacing w:before="120" w:after="0"/>
              <w:rPr>
                <w:rFonts w:eastAsia="Times New Roman"/>
                <w:sz w:val="20"/>
                <w:szCs w:val="20"/>
              </w:rPr>
            </w:pPr>
            <w:r w:rsidRPr="007F655C">
              <w:rPr>
                <w:rFonts w:eastAsia="Times New Roman"/>
                <w:sz w:val="20"/>
                <w:szCs w:val="20"/>
              </w:rPr>
              <w:t>448</w:t>
            </w:r>
            <w:r w:rsidR="00155B1F" w:rsidRPr="007F655C">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tcPr>
          <w:p w14:paraId="19322C63" w14:textId="0246F57C" w:rsidR="00E81DB4" w:rsidRPr="007F655C" w:rsidRDefault="00FD67E7" w:rsidP="00153406">
            <w:pPr>
              <w:spacing w:after="0"/>
              <w:rPr>
                <w:rFonts w:eastAsia="Times New Roman"/>
                <w:sz w:val="20"/>
                <w:szCs w:val="20"/>
              </w:rPr>
            </w:pPr>
            <w:hyperlink r:id="rId169" w:history="1">
              <w:r w:rsidR="00425A70" w:rsidRPr="007F655C">
                <w:rPr>
                  <w:rFonts w:eastAsia="Times New Roman"/>
                  <w:sz w:val="20"/>
                  <w:szCs w:val="20"/>
                </w:rPr>
                <w:t>PartyID</w:t>
              </w:r>
            </w:hyperlink>
          </w:p>
        </w:tc>
        <w:tc>
          <w:tcPr>
            <w:tcW w:w="3420" w:type="dxa"/>
            <w:tcBorders>
              <w:top w:val="nil"/>
              <w:left w:val="nil"/>
              <w:bottom w:val="single" w:sz="4" w:space="0" w:color="auto"/>
              <w:right w:val="single" w:sz="4" w:space="0" w:color="auto"/>
            </w:tcBorders>
            <w:shd w:val="clear" w:color="auto" w:fill="auto"/>
            <w:noWrap/>
          </w:tcPr>
          <w:p w14:paraId="34DD91BB" w14:textId="278C368E" w:rsidR="00E81DB4" w:rsidRPr="007F655C" w:rsidRDefault="00425A70" w:rsidP="00E84233">
            <w:pPr>
              <w:spacing w:before="120" w:after="0"/>
              <w:rPr>
                <w:rFonts w:eastAsia="Times New Roman"/>
                <w:sz w:val="20"/>
                <w:szCs w:val="20"/>
              </w:rPr>
            </w:pPr>
            <w:r w:rsidRPr="007F655C">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tcPr>
          <w:p w14:paraId="332C7C84" w14:textId="7B2B9647" w:rsidR="00E81DB4" w:rsidRPr="007F655C" w:rsidRDefault="000C42B3" w:rsidP="00E84233">
            <w:pPr>
              <w:spacing w:before="120" w:after="0"/>
              <w:rPr>
                <w:rFonts w:eastAsia="Times New Roman"/>
                <w:sz w:val="20"/>
                <w:szCs w:val="20"/>
              </w:rPr>
            </w:pPr>
            <w:r w:rsidRPr="007F655C">
              <w:rPr>
                <w:rFonts w:eastAsia="Times New Roman"/>
                <w:sz w:val="20"/>
                <w:szCs w:val="20"/>
              </w:rPr>
              <w:t>Firm id của công ty chứng khoán</w:t>
            </w:r>
          </w:p>
        </w:tc>
      </w:tr>
      <w:tr w:rsidR="00E81DB4" w:rsidRPr="001172A8" w14:paraId="76D8F1C1"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3D4C610" w14:textId="1A690844" w:rsidR="00E81DB4" w:rsidRPr="007F655C" w:rsidRDefault="002D4B36" w:rsidP="00E84233">
            <w:pPr>
              <w:spacing w:before="120" w:after="0"/>
              <w:rPr>
                <w:rFonts w:eastAsia="Times New Roman"/>
                <w:sz w:val="20"/>
                <w:szCs w:val="20"/>
              </w:rPr>
            </w:pPr>
            <w:r w:rsidRPr="007F655C">
              <w:rPr>
                <w:rFonts w:eastAsia="Times New Roman"/>
                <w:sz w:val="20"/>
                <w:szCs w:val="20"/>
              </w:rPr>
              <w:t>447</w:t>
            </w:r>
            <w:r w:rsidR="00155B1F" w:rsidRPr="007F655C">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tcPr>
          <w:p w14:paraId="44BF3F56" w14:textId="144AE157" w:rsidR="00E81DB4" w:rsidRPr="007F655C" w:rsidRDefault="00FD67E7" w:rsidP="00153406">
            <w:pPr>
              <w:spacing w:after="0"/>
              <w:rPr>
                <w:rFonts w:eastAsia="Times New Roman"/>
                <w:sz w:val="20"/>
                <w:szCs w:val="20"/>
              </w:rPr>
            </w:pPr>
            <w:hyperlink r:id="rId170" w:history="1">
              <w:r w:rsidR="002D4B36" w:rsidRPr="007F655C">
                <w:rPr>
                  <w:rFonts w:eastAsia="Times New Roman"/>
                  <w:sz w:val="20"/>
                  <w:szCs w:val="20"/>
                </w:rPr>
                <w:t>PartyIDSource</w:t>
              </w:r>
            </w:hyperlink>
          </w:p>
        </w:tc>
        <w:tc>
          <w:tcPr>
            <w:tcW w:w="3420" w:type="dxa"/>
            <w:tcBorders>
              <w:top w:val="nil"/>
              <w:left w:val="nil"/>
              <w:bottom w:val="single" w:sz="4" w:space="0" w:color="auto"/>
              <w:right w:val="single" w:sz="4" w:space="0" w:color="auto"/>
            </w:tcBorders>
            <w:shd w:val="clear" w:color="auto" w:fill="auto"/>
            <w:noWrap/>
          </w:tcPr>
          <w:p w14:paraId="77ED92E4" w14:textId="5C77E305" w:rsidR="00E81DB4" w:rsidRPr="007F655C" w:rsidRDefault="002D4B36" w:rsidP="00E84233">
            <w:pPr>
              <w:spacing w:before="120" w:after="0"/>
              <w:rPr>
                <w:rFonts w:eastAsia="Times New Roman"/>
                <w:sz w:val="20"/>
                <w:szCs w:val="20"/>
              </w:rPr>
            </w:pPr>
            <w:r w:rsidRPr="007F655C">
              <w:rPr>
                <w:rFonts w:eastAsia="Times New Roman"/>
                <w:sz w:val="20"/>
                <w:szCs w:val="20"/>
              </w:rPr>
              <w:t>C</w:t>
            </w:r>
          </w:p>
        </w:tc>
        <w:tc>
          <w:tcPr>
            <w:tcW w:w="2988" w:type="dxa"/>
            <w:tcBorders>
              <w:top w:val="nil"/>
              <w:left w:val="nil"/>
              <w:bottom w:val="single" w:sz="4" w:space="0" w:color="auto"/>
              <w:right w:val="single" w:sz="4" w:space="0" w:color="auto"/>
            </w:tcBorders>
            <w:shd w:val="clear" w:color="auto" w:fill="auto"/>
            <w:noWrap/>
          </w:tcPr>
          <w:p w14:paraId="0BFE4528" w14:textId="261576BE" w:rsidR="006F5582" w:rsidRPr="007F655C" w:rsidRDefault="006F5582" w:rsidP="006F5582">
            <w:pPr>
              <w:spacing w:before="120" w:after="0"/>
              <w:rPr>
                <w:rFonts w:eastAsia="Times New Roman"/>
                <w:sz w:val="20"/>
                <w:szCs w:val="20"/>
              </w:rPr>
            </w:pPr>
            <w:r w:rsidRPr="007F655C">
              <w:rPr>
                <w:rFonts w:eastAsia="Times New Roman"/>
                <w:sz w:val="20"/>
                <w:szCs w:val="20"/>
              </w:rPr>
              <w:t xml:space="preserve"> B = BIC </w:t>
            </w:r>
          </w:p>
          <w:p w14:paraId="34AFB406" w14:textId="148DA4EE" w:rsidR="006F5582" w:rsidRPr="007F655C" w:rsidRDefault="006F5582" w:rsidP="006F5582">
            <w:pPr>
              <w:spacing w:before="120" w:after="0"/>
              <w:rPr>
                <w:rFonts w:eastAsia="Times New Roman"/>
                <w:sz w:val="20"/>
                <w:szCs w:val="20"/>
              </w:rPr>
            </w:pPr>
            <w:r w:rsidRPr="007F655C">
              <w:rPr>
                <w:rFonts w:eastAsia="Times New Roman"/>
                <w:sz w:val="20"/>
                <w:szCs w:val="20"/>
              </w:rPr>
              <w:t> C = Generally accepte</w:t>
            </w:r>
            <w:r w:rsidR="00F266B6" w:rsidRPr="007F655C">
              <w:rPr>
                <w:rFonts w:eastAsia="Times New Roman"/>
                <w:sz w:val="20"/>
                <w:szCs w:val="20"/>
              </w:rPr>
              <w:t>d market participant identifier</w:t>
            </w:r>
          </w:p>
          <w:p w14:paraId="539A0F43" w14:textId="77777777" w:rsidR="006F5582" w:rsidRPr="007F655C" w:rsidRDefault="006F5582" w:rsidP="006F5582">
            <w:pPr>
              <w:spacing w:before="120" w:after="0"/>
              <w:rPr>
                <w:rFonts w:eastAsia="Times New Roman"/>
                <w:sz w:val="20"/>
                <w:szCs w:val="20"/>
              </w:rPr>
            </w:pPr>
          </w:p>
          <w:p w14:paraId="5848694F" w14:textId="3DDCB333" w:rsidR="006F5582" w:rsidRPr="007F655C" w:rsidRDefault="00F266B6" w:rsidP="006F5582">
            <w:pPr>
              <w:spacing w:before="120" w:after="0"/>
              <w:rPr>
                <w:rFonts w:eastAsia="Times New Roman"/>
                <w:sz w:val="20"/>
                <w:szCs w:val="20"/>
              </w:rPr>
            </w:pPr>
            <w:r w:rsidRPr="007F655C">
              <w:rPr>
                <w:rFonts w:eastAsia="Times New Roman"/>
                <w:sz w:val="20"/>
                <w:szCs w:val="20"/>
              </w:rPr>
              <w:t> D = Proprietary/Custom code</w:t>
            </w:r>
          </w:p>
          <w:p w14:paraId="70292E0F" w14:textId="3EE00F88" w:rsidR="00E81DB4" w:rsidRPr="007F655C" w:rsidRDefault="006F5582" w:rsidP="006F5582">
            <w:pPr>
              <w:spacing w:before="120" w:after="0"/>
              <w:rPr>
                <w:rFonts w:eastAsia="Times New Roman"/>
                <w:sz w:val="20"/>
                <w:szCs w:val="20"/>
              </w:rPr>
            </w:pPr>
            <w:r w:rsidRPr="007F655C">
              <w:rPr>
                <w:rFonts w:eastAsia="Times New Roman"/>
                <w:sz w:val="20"/>
                <w:szCs w:val="20"/>
              </w:rPr>
              <w:t> E = ISO Country &lt;421&gt; Code</w:t>
            </w:r>
          </w:p>
        </w:tc>
      </w:tr>
      <w:tr w:rsidR="005E02E8" w:rsidRPr="001172A8" w14:paraId="58F4E890"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593015E0" w14:textId="307BA91D" w:rsidR="005E02E8" w:rsidRPr="007F655C" w:rsidRDefault="002D4B36" w:rsidP="00E84233">
            <w:pPr>
              <w:spacing w:before="120" w:after="0"/>
              <w:rPr>
                <w:rFonts w:eastAsia="Times New Roman"/>
                <w:sz w:val="20"/>
                <w:szCs w:val="20"/>
              </w:rPr>
            </w:pPr>
            <w:r w:rsidRPr="007F655C">
              <w:rPr>
                <w:rFonts w:eastAsia="Times New Roman"/>
                <w:sz w:val="20"/>
                <w:szCs w:val="20"/>
              </w:rPr>
              <w:lastRenderedPageBreak/>
              <w:t>452</w:t>
            </w:r>
            <w:r w:rsidR="00155B1F" w:rsidRPr="007F655C">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tcPr>
          <w:p w14:paraId="24C40938" w14:textId="74B7709F" w:rsidR="005E02E8" w:rsidRPr="007F655C" w:rsidRDefault="00FD67E7" w:rsidP="00153406">
            <w:pPr>
              <w:spacing w:after="0"/>
              <w:rPr>
                <w:rFonts w:eastAsia="Times New Roman"/>
                <w:sz w:val="20"/>
                <w:szCs w:val="20"/>
              </w:rPr>
            </w:pPr>
            <w:hyperlink r:id="rId171" w:history="1">
              <w:r w:rsidR="002D4B36" w:rsidRPr="007F655C">
                <w:rPr>
                  <w:rFonts w:eastAsia="Times New Roman"/>
                  <w:sz w:val="20"/>
                  <w:szCs w:val="20"/>
                </w:rPr>
                <w:t>PartyRole</w:t>
              </w:r>
            </w:hyperlink>
          </w:p>
        </w:tc>
        <w:tc>
          <w:tcPr>
            <w:tcW w:w="3420" w:type="dxa"/>
            <w:tcBorders>
              <w:top w:val="nil"/>
              <w:left w:val="nil"/>
              <w:bottom w:val="single" w:sz="4" w:space="0" w:color="auto"/>
              <w:right w:val="single" w:sz="4" w:space="0" w:color="auto"/>
            </w:tcBorders>
            <w:shd w:val="clear" w:color="auto" w:fill="auto"/>
            <w:noWrap/>
          </w:tcPr>
          <w:p w14:paraId="0FA270D4" w14:textId="4675E052" w:rsidR="005E02E8" w:rsidRPr="007F655C" w:rsidRDefault="002D4B36" w:rsidP="00E84233">
            <w:pPr>
              <w:spacing w:before="120" w:after="0"/>
              <w:rPr>
                <w:rFonts w:eastAsia="Times New Roman"/>
                <w:sz w:val="20"/>
                <w:szCs w:val="20"/>
              </w:rPr>
            </w:pPr>
            <w:r w:rsidRPr="007F655C">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tcPr>
          <w:p w14:paraId="65CF336E" w14:textId="3ED61DF8" w:rsidR="005E02E8" w:rsidRPr="007F655C" w:rsidRDefault="00DF178F" w:rsidP="00E84233">
            <w:pPr>
              <w:spacing w:before="120" w:after="0"/>
              <w:rPr>
                <w:rFonts w:eastAsia="Times New Roman"/>
                <w:sz w:val="20"/>
                <w:szCs w:val="20"/>
              </w:rPr>
            </w:pPr>
            <w:r w:rsidRPr="007F655C">
              <w:rPr>
                <w:rFonts w:eastAsia="Times New Roman"/>
                <w:sz w:val="20"/>
                <w:szCs w:val="20"/>
              </w:rPr>
              <w:t>Identifies the type or role of the PartyID</w:t>
            </w:r>
          </w:p>
        </w:tc>
      </w:tr>
      <w:tr w:rsidR="00103397" w:rsidRPr="001172A8" w14:paraId="51F35D8F"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D9F937C" w14:textId="02447A9F" w:rsidR="00103397" w:rsidRPr="007F655C" w:rsidRDefault="00103397" w:rsidP="00103397">
            <w:pPr>
              <w:spacing w:before="120" w:after="0"/>
              <w:rPr>
                <w:rFonts w:eastAsia="Times New Roman"/>
                <w:sz w:val="20"/>
                <w:szCs w:val="20"/>
              </w:rPr>
            </w:pPr>
            <w:r w:rsidRPr="007F655C">
              <w:rPr>
                <w:rFonts w:eastAsia="Times New Roman"/>
                <w:sz w:val="20"/>
                <w:szCs w:val="20"/>
              </w:rPr>
              <w:t>448</w:t>
            </w:r>
            <w:r w:rsidR="008F14E5" w:rsidRPr="007F655C">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tcPr>
          <w:p w14:paraId="6DEA004B" w14:textId="17FB69B8" w:rsidR="00103397" w:rsidRPr="007F655C" w:rsidRDefault="00FD67E7" w:rsidP="00153406">
            <w:pPr>
              <w:spacing w:after="0"/>
              <w:rPr>
                <w:rFonts w:eastAsia="Times New Roman"/>
                <w:sz w:val="20"/>
                <w:szCs w:val="20"/>
              </w:rPr>
            </w:pPr>
            <w:hyperlink r:id="rId172" w:history="1">
              <w:r w:rsidR="00103397" w:rsidRPr="007F655C">
                <w:rPr>
                  <w:rFonts w:eastAsia="Times New Roman"/>
                  <w:sz w:val="20"/>
                  <w:szCs w:val="20"/>
                </w:rPr>
                <w:t>PartyID</w:t>
              </w:r>
            </w:hyperlink>
          </w:p>
        </w:tc>
        <w:tc>
          <w:tcPr>
            <w:tcW w:w="3420" w:type="dxa"/>
            <w:tcBorders>
              <w:top w:val="nil"/>
              <w:left w:val="nil"/>
              <w:bottom w:val="single" w:sz="4" w:space="0" w:color="auto"/>
              <w:right w:val="single" w:sz="4" w:space="0" w:color="auto"/>
            </w:tcBorders>
            <w:shd w:val="clear" w:color="auto" w:fill="auto"/>
            <w:noWrap/>
          </w:tcPr>
          <w:p w14:paraId="451A2E03" w14:textId="68AEEACC" w:rsidR="00103397" w:rsidRPr="007F655C" w:rsidRDefault="00103397" w:rsidP="00103397">
            <w:pPr>
              <w:spacing w:before="120" w:after="0"/>
              <w:rPr>
                <w:rFonts w:eastAsia="Times New Roman"/>
                <w:sz w:val="20"/>
                <w:szCs w:val="20"/>
              </w:rPr>
            </w:pPr>
            <w:r w:rsidRPr="007F655C">
              <w:rPr>
                <w:rFonts w:eastAsia="Times New Roman"/>
                <w:sz w:val="20"/>
                <w:szCs w:val="20"/>
              </w:rPr>
              <w:t>0211</w:t>
            </w:r>
          </w:p>
        </w:tc>
        <w:tc>
          <w:tcPr>
            <w:tcW w:w="2988" w:type="dxa"/>
            <w:tcBorders>
              <w:top w:val="nil"/>
              <w:left w:val="nil"/>
              <w:bottom w:val="single" w:sz="4" w:space="0" w:color="auto"/>
              <w:right w:val="single" w:sz="4" w:space="0" w:color="auto"/>
            </w:tcBorders>
            <w:shd w:val="clear" w:color="auto" w:fill="auto"/>
            <w:noWrap/>
          </w:tcPr>
          <w:p w14:paraId="1864112B" w14:textId="19981296" w:rsidR="00103397" w:rsidRPr="007F655C" w:rsidRDefault="008F14E5" w:rsidP="00103397">
            <w:pPr>
              <w:spacing w:before="120" w:after="0"/>
              <w:rPr>
                <w:rFonts w:eastAsia="Times New Roman"/>
                <w:sz w:val="20"/>
                <w:szCs w:val="20"/>
              </w:rPr>
            </w:pPr>
            <w:r w:rsidRPr="007F655C">
              <w:rPr>
                <w:rFonts w:eastAsia="Times New Roman"/>
                <w:sz w:val="20"/>
                <w:szCs w:val="20"/>
              </w:rPr>
              <w:t>Chứa trader id của công ty CK</w:t>
            </w:r>
          </w:p>
        </w:tc>
      </w:tr>
      <w:tr w:rsidR="00103397" w:rsidRPr="001172A8" w14:paraId="5823FFF7"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4E01CA21" w14:textId="20D638AF" w:rsidR="00103397" w:rsidRPr="007F655C" w:rsidRDefault="00103397" w:rsidP="00103397">
            <w:pPr>
              <w:spacing w:before="120" w:after="0"/>
              <w:rPr>
                <w:rFonts w:eastAsia="Times New Roman"/>
                <w:sz w:val="20"/>
                <w:szCs w:val="20"/>
              </w:rPr>
            </w:pPr>
            <w:r w:rsidRPr="007F655C">
              <w:rPr>
                <w:rFonts w:eastAsia="Times New Roman"/>
                <w:sz w:val="20"/>
                <w:szCs w:val="20"/>
              </w:rPr>
              <w:t>447</w:t>
            </w:r>
            <w:r w:rsidR="0072595D" w:rsidRPr="007F655C">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tcPr>
          <w:p w14:paraId="35B4395E" w14:textId="5FDDCF0A" w:rsidR="00103397" w:rsidRPr="007F655C" w:rsidRDefault="00FD67E7" w:rsidP="00153406">
            <w:pPr>
              <w:spacing w:after="0"/>
              <w:rPr>
                <w:rFonts w:eastAsia="Times New Roman"/>
                <w:sz w:val="20"/>
                <w:szCs w:val="20"/>
              </w:rPr>
            </w:pPr>
            <w:hyperlink r:id="rId173" w:history="1">
              <w:r w:rsidR="00103397" w:rsidRPr="007F655C">
                <w:rPr>
                  <w:rFonts w:eastAsia="Times New Roman"/>
                  <w:sz w:val="20"/>
                  <w:szCs w:val="20"/>
                </w:rPr>
                <w:t>PartyIDSource</w:t>
              </w:r>
            </w:hyperlink>
          </w:p>
        </w:tc>
        <w:tc>
          <w:tcPr>
            <w:tcW w:w="3420" w:type="dxa"/>
            <w:tcBorders>
              <w:top w:val="nil"/>
              <w:left w:val="nil"/>
              <w:bottom w:val="single" w:sz="4" w:space="0" w:color="auto"/>
              <w:right w:val="single" w:sz="4" w:space="0" w:color="auto"/>
            </w:tcBorders>
            <w:shd w:val="clear" w:color="auto" w:fill="auto"/>
            <w:noWrap/>
          </w:tcPr>
          <w:p w14:paraId="5E099BC5" w14:textId="58329AF4" w:rsidR="00103397" w:rsidRPr="007F655C" w:rsidRDefault="00103397" w:rsidP="00103397">
            <w:pPr>
              <w:spacing w:before="120" w:after="0"/>
              <w:rPr>
                <w:rFonts w:eastAsia="Times New Roman"/>
                <w:sz w:val="20"/>
                <w:szCs w:val="20"/>
              </w:rPr>
            </w:pPr>
            <w:r w:rsidRPr="007F655C">
              <w:rPr>
                <w:rFonts w:eastAsia="Times New Roman"/>
                <w:sz w:val="20"/>
                <w:szCs w:val="20"/>
              </w:rPr>
              <w:t>D</w:t>
            </w:r>
          </w:p>
        </w:tc>
        <w:tc>
          <w:tcPr>
            <w:tcW w:w="2988" w:type="dxa"/>
            <w:tcBorders>
              <w:top w:val="nil"/>
              <w:left w:val="nil"/>
              <w:bottom w:val="single" w:sz="4" w:space="0" w:color="auto"/>
              <w:right w:val="single" w:sz="4" w:space="0" w:color="auto"/>
            </w:tcBorders>
            <w:shd w:val="clear" w:color="auto" w:fill="auto"/>
            <w:noWrap/>
          </w:tcPr>
          <w:p w14:paraId="31A9BF7E" w14:textId="00CA5573" w:rsidR="00103397" w:rsidRPr="007F655C" w:rsidRDefault="006F5582" w:rsidP="00103397">
            <w:pPr>
              <w:spacing w:before="120" w:after="0"/>
              <w:rPr>
                <w:rFonts w:eastAsia="Times New Roman"/>
                <w:sz w:val="20"/>
                <w:szCs w:val="20"/>
              </w:rPr>
            </w:pPr>
            <w:r w:rsidRPr="007F655C">
              <w:rPr>
                <w:rFonts w:eastAsia="Times New Roman"/>
                <w:sz w:val="20"/>
                <w:szCs w:val="20"/>
              </w:rPr>
              <w:t>Identifies class or source</w:t>
            </w:r>
          </w:p>
        </w:tc>
      </w:tr>
      <w:tr w:rsidR="00103397" w:rsidRPr="001172A8" w14:paraId="77EF16C1"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58E63B9" w14:textId="37599987" w:rsidR="00103397" w:rsidRPr="007F655C" w:rsidRDefault="00103397" w:rsidP="00103397">
            <w:pPr>
              <w:spacing w:before="120" w:after="0"/>
              <w:rPr>
                <w:rFonts w:eastAsia="Times New Roman"/>
                <w:sz w:val="20"/>
                <w:szCs w:val="20"/>
              </w:rPr>
            </w:pPr>
            <w:r w:rsidRPr="007F655C">
              <w:rPr>
                <w:rFonts w:eastAsia="Times New Roman"/>
                <w:sz w:val="20"/>
                <w:szCs w:val="20"/>
              </w:rPr>
              <w:t>452</w:t>
            </w:r>
            <w:r w:rsidR="0072595D" w:rsidRPr="007F655C">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tcPr>
          <w:p w14:paraId="22948D58" w14:textId="6A858B0F" w:rsidR="00103397" w:rsidRPr="007F655C" w:rsidRDefault="00FD67E7" w:rsidP="00153406">
            <w:pPr>
              <w:spacing w:after="0"/>
              <w:rPr>
                <w:rFonts w:eastAsia="Times New Roman"/>
                <w:sz w:val="20"/>
                <w:szCs w:val="20"/>
              </w:rPr>
            </w:pPr>
            <w:hyperlink r:id="rId174" w:history="1">
              <w:r w:rsidR="00103397" w:rsidRPr="007F655C">
                <w:rPr>
                  <w:rFonts w:eastAsia="Times New Roman"/>
                  <w:sz w:val="20"/>
                  <w:szCs w:val="20"/>
                </w:rPr>
                <w:t>PartyRole</w:t>
              </w:r>
            </w:hyperlink>
          </w:p>
        </w:tc>
        <w:tc>
          <w:tcPr>
            <w:tcW w:w="3420" w:type="dxa"/>
            <w:tcBorders>
              <w:top w:val="nil"/>
              <w:left w:val="nil"/>
              <w:bottom w:val="single" w:sz="4" w:space="0" w:color="auto"/>
              <w:right w:val="single" w:sz="4" w:space="0" w:color="auto"/>
            </w:tcBorders>
            <w:shd w:val="clear" w:color="auto" w:fill="auto"/>
            <w:noWrap/>
          </w:tcPr>
          <w:p w14:paraId="37FF3A57" w14:textId="2034ACF9" w:rsidR="00103397" w:rsidRPr="007F655C" w:rsidRDefault="00103397" w:rsidP="00103397">
            <w:pPr>
              <w:spacing w:before="120" w:after="0"/>
              <w:rPr>
                <w:rFonts w:eastAsia="Times New Roman"/>
                <w:sz w:val="20"/>
                <w:szCs w:val="20"/>
              </w:rPr>
            </w:pPr>
            <w:r w:rsidRPr="007F655C">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tcPr>
          <w:p w14:paraId="556DFF7C" w14:textId="1FDC7CDD" w:rsidR="00103397" w:rsidRPr="007F655C" w:rsidRDefault="00103397" w:rsidP="00103397">
            <w:pPr>
              <w:spacing w:before="120" w:after="0"/>
              <w:rPr>
                <w:rFonts w:eastAsia="Times New Roman"/>
                <w:sz w:val="20"/>
                <w:szCs w:val="20"/>
              </w:rPr>
            </w:pPr>
            <w:r w:rsidRPr="007F655C">
              <w:rPr>
                <w:rFonts w:eastAsia="Times New Roman"/>
                <w:sz w:val="20"/>
                <w:szCs w:val="20"/>
              </w:rPr>
              <w:t>Identifies the type or role of the PartyID</w:t>
            </w:r>
          </w:p>
        </w:tc>
      </w:tr>
      <w:tr w:rsidR="006F5582" w:rsidRPr="001172A8" w14:paraId="12E634E8"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5B517921" w14:textId="0FACB45B" w:rsidR="006F5582" w:rsidRPr="007F655C" w:rsidRDefault="006F5582" w:rsidP="006F5582">
            <w:pPr>
              <w:spacing w:before="120" w:after="0"/>
              <w:rPr>
                <w:rFonts w:eastAsia="Times New Roman"/>
                <w:sz w:val="20"/>
                <w:szCs w:val="20"/>
              </w:rPr>
            </w:pPr>
            <w:r w:rsidRPr="007F655C">
              <w:rPr>
                <w:rFonts w:eastAsia="Times New Roman"/>
                <w:sz w:val="20"/>
                <w:szCs w:val="20"/>
              </w:rPr>
              <w:t>448</w:t>
            </w:r>
            <w:r w:rsidR="0072595D" w:rsidRPr="007F655C">
              <w:rPr>
                <w:rFonts w:eastAsia="Times New Roman"/>
                <w:sz w:val="20"/>
                <w:szCs w:val="20"/>
              </w:rPr>
              <w:t>(3)</w:t>
            </w:r>
          </w:p>
        </w:tc>
        <w:tc>
          <w:tcPr>
            <w:tcW w:w="2052" w:type="dxa"/>
            <w:tcBorders>
              <w:top w:val="nil"/>
              <w:left w:val="nil"/>
              <w:bottom w:val="single" w:sz="4" w:space="0" w:color="auto"/>
              <w:right w:val="single" w:sz="4" w:space="0" w:color="auto"/>
            </w:tcBorders>
            <w:shd w:val="clear" w:color="auto" w:fill="auto"/>
            <w:noWrap/>
          </w:tcPr>
          <w:p w14:paraId="5FA0E04C" w14:textId="0287699B" w:rsidR="006F5582" w:rsidRPr="007F655C" w:rsidRDefault="00FD67E7" w:rsidP="00153406">
            <w:pPr>
              <w:spacing w:after="0"/>
              <w:rPr>
                <w:rFonts w:eastAsia="Times New Roman"/>
                <w:sz w:val="20"/>
                <w:szCs w:val="20"/>
              </w:rPr>
            </w:pPr>
            <w:hyperlink r:id="rId175" w:history="1">
              <w:r w:rsidR="006F5582" w:rsidRPr="007F655C">
                <w:rPr>
                  <w:rFonts w:eastAsia="Times New Roman"/>
                  <w:sz w:val="20"/>
                  <w:szCs w:val="20"/>
                </w:rPr>
                <w:t>PartyID</w:t>
              </w:r>
            </w:hyperlink>
          </w:p>
        </w:tc>
        <w:tc>
          <w:tcPr>
            <w:tcW w:w="3420" w:type="dxa"/>
            <w:tcBorders>
              <w:top w:val="nil"/>
              <w:left w:val="nil"/>
              <w:bottom w:val="single" w:sz="4" w:space="0" w:color="auto"/>
              <w:right w:val="single" w:sz="4" w:space="0" w:color="auto"/>
            </w:tcBorders>
            <w:shd w:val="clear" w:color="auto" w:fill="auto"/>
            <w:noWrap/>
          </w:tcPr>
          <w:p w14:paraId="39C9A05F" w14:textId="08FA9E87" w:rsidR="006F5582" w:rsidRPr="007F655C" w:rsidRDefault="006F5582" w:rsidP="006F5582">
            <w:pPr>
              <w:spacing w:before="120" w:after="0"/>
              <w:rPr>
                <w:rFonts w:eastAsia="Times New Roman"/>
                <w:sz w:val="20"/>
                <w:szCs w:val="20"/>
              </w:rPr>
            </w:pPr>
            <w:r w:rsidRPr="007F655C">
              <w:rPr>
                <w:rFonts w:eastAsia="Times New Roman"/>
                <w:sz w:val="20"/>
                <w:szCs w:val="20"/>
              </w:rPr>
              <w:t>021C001183</w:t>
            </w:r>
          </w:p>
        </w:tc>
        <w:tc>
          <w:tcPr>
            <w:tcW w:w="2988" w:type="dxa"/>
            <w:tcBorders>
              <w:top w:val="nil"/>
              <w:left w:val="nil"/>
              <w:bottom w:val="single" w:sz="4" w:space="0" w:color="auto"/>
              <w:right w:val="single" w:sz="4" w:space="0" w:color="auto"/>
            </w:tcBorders>
            <w:shd w:val="clear" w:color="auto" w:fill="auto"/>
            <w:noWrap/>
          </w:tcPr>
          <w:p w14:paraId="071A3169" w14:textId="1C32E9C4" w:rsidR="006F5582" w:rsidRPr="007F655C" w:rsidRDefault="000D3385" w:rsidP="006F5582">
            <w:pPr>
              <w:spacing w:before="120" w:after="0"/>
              <w:rPr>
                <w:rFonts w:eastAsia="Times New Roman"/>
                <w:sz w:val="20"/>
                <w:szCs w:val="20"/>
              </w:rPr>
            </w:pPr>
            <w:r w:rsidRPr="007F655C">
              <w:rPr>
                <w:rFonts w:eastAsia="Times New Roman"/>
                <w:sz w:val="20"/>
                <w:szCs w:val="20"/>
              </w:rPr>
              <w:t>Số lưu ký tài khoản</w:t>
            </w:r>
          </w:p>
        </w:tc>
      </w:tr>
      <w:tr w:rsidR="006F5582" w:rsidRPr="001172A8" w14:paraId="282E1159"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2F3ECD7" w14:textId="3BBFA1A3" w:rsidR="006F5582" w:rsidRPr="007F655C" w:rsidRDefault="006F5582" w:rsidP="006F5582">
            <w:pPr>
              <w:spacing w:before="120" w:after="0"/>
              <w:rPr>
                <w:rFonts w:eastAsia="Times New Roman"/>
                <w:sz w:val="20"/>
                <w:szCs w:val="20"/>
              </w:rPr>
            </w:pPr>
            <w:r w:rsidRPr="007F655C">
              <w:rPr>
                <w:rFonts w:eastAsia="Times New Roman"/>
                <w:sz w:val="20"/>
                <w:szCs w:val="20"/>
              </w:rPr>
              <w:t>447</w:t>
            </w:r>
            <w:r w:rsidR="0072595D" w:rsidRPr="007F655C">
              <w:rPr>
                <w:rFonts w:eastAsia="Times New Roman"/>
                <w:sz w:val="20"/>
                <w:szCs w:val="20"/>
              </w:rPr>
              <w:t>(3)</w:t>
            </w:r>
          </w:p>
        </w:tc>
        <w:tc>
          <w:tcPr>
            <w:tcW w:w="2052" w:type="dxa"/>
            <w:tcBorders>
              <w:top w:val="nil"/>
              <w:left w:val="nil"/>
              <w:bottom w:val="single" w:sz="4" w:space="0" w:color="auto"/>
              <w:right w:val="single" w:sz="4" w:space="0" w:color="auto"/>
            </w:tcBorders>
            <w:shd w:val="clear" w:color="auto" w:fill="auto"/>
            <w:noWrap/>
          </w:tcPr>
          <w:p w14:paraId="42D1D3DD" w14:textId="692EAF19" w:rsidR="006F5582" w:rsidRPr="007F655C" w:rsidRDefault="00FD67E7" w:rsidP="00153406">
            <w:pPr>
              <w:spacing w:after="0"/>
              <w:rPr>
                <w:rFonts w:eastAsia="Times New Roman"/>
                <w:sz w:val="20"/>
                <w:szCs w:val="20"/>
              </w:rPr>
            </w:pPr>
            <w:hyperlink r:id="rId176" w:history="1">
              <w:r w:rsidR="006F5582" w:rsidRPr="007F655C">
                <w:rPr>
                  <w:rFonts w:eastAsia="Times New Roman"/>
                  <w:sz w:val="20"/>
                  <w:szCs w:val="20"/>
                </w:rPr>
                <w:t>PartyIDSource</w:t>
              </w:r>
            </w:hyperlink>
          </w:p>
        </w:tc>
        <w:tc>
          <w:tcPr>
            <w:tcW w:w="3420" w:type="dxa"/>
            <w:tcBorders>
              <w:top w:val="nil"/>
              <w:left w:val="nil"/>
              <w:bottom w:val="single" w:sz="4" w:space="0" w:color="auto"/>
              <w:right w:val="single" w:sz="4" w:space="0" w:color="auto"/>
            </w:tcBorders>
            <w:shd w:val="clear" w:color="auto" w:fill="auto"/>
            <w:noWrap/>
          </w:tcPr>
          <w:p w14:paraId="06B9A45F" w14:textId="3F00355D" w:rsidR="006F5582" w:rsidRPr="007F655C" w:rsidRDefault="006F5582" w:rsidP="006F5582">
            <w:pPr>
              <w:spacing w:before="120" w:after="0"/>
              <w:rPr>
                <w:rFonts w:eastAsia="Times New Roman"/>
                <w:sz w:val="20"/>
                <w:szCs w:val="20"/>
              </w:rPr>
            </w:pPr>
            <w:r w:rsidRPr="007F655C">
              <w:rPr>
                <w:rFonts w:eastAsia="Times New Roman"/>
                <w:sz w:val="20"/>
                <w:szCs w:val="20"/>
              </w:rPr>
              <w:t>D</w:t>
            </w:r>
          </w:p>
        </w:tc>
        <w:tc>
          <w:tcPr>
            <w:tcW w:w="2988" w:type="dxa"/>
            <w:tcBorders>
              <w:top w:val="nil"/>
              <w:left w:val="nil"/>
              <w:bottom w:val="single" w:sz="4" w:space="0" w:color="auto"/>
              <w:right w:val="single" w:sz="4" w:space="0" w:color="auto"/>
            </w:tcBorders>
            <w:shd w:val="clear" w:color="auto" w:fill="auto"/>
            <w:noWrap/>
          </w:tcPr>
          <w:p w14:paraId="1AE3973F" w14:textId="060BFE1D" w:rsidR="006F5582" w:rsidRPr="007F655C" w:rsidRDefault="006F5582" w:rsidP="006F5582">
            <w:pPr>
              <w:spacing w:before="120" w:after="0"/>
              <w:rPr>
                <w:rFonts w:eastAsia="Times New Roman"/>
                <w:sz w:val="20"/>
                <w:szCs w:val="20"/>
              </w:rPr>
            </w:pPr>
            <w:r w:rsidRPr="007F655C">
              <w:rPr>
                <w:rFonts w:eastAsia="Times New Roman"/>
                <w:sz w:val="20"/>
                <w:szCs w:val="20"/>
              </w:rPr>
              <w:t>Identifies class or source</w:t>
            </w:r>
          </w:p>
        </w:tc>
      </w:tr>
      <w:tr w:rsidR="006F5582" w:rsidRPr="001172A8" w14:paraId="3D95887C"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2FB05F35" w14:textId="2471FB2F" w:rsidR="006F5582" w:rsidRPr="007F655C" w:rsidRDefault="006F5582" w:rsidP="006F5582">
            <w:pPr>
              <w:spacing w:before="120" w:after="0"/>
              <w:rPr>
                <w:rFonts w:eastAsia="Times New Roman"/>
                <w:sz w:val="20"/>
                <w:szCs w:val="20"/>
              </w:rPr>
            </w:pPr>
            <w:r w:rsidRPr="007F655C">
              <w:rPr>
                <w:rFonts w:eastAsia="Times New Roman"/>
                <w:sz w:val="20"/>
                <w:szCs w:val="20"/>
              </w:rPr>
              <w:t>452</w:t>
            </w:r>
            <w:r w:rsidR="0072595D" w:rsidRPr="007F655C">
              <w:rPr>
                <w:rFonts w:eastAsia="Times New Roman"/>
                <w:sz w:val="20"/>
                <w:szCs w:val="20"/>
              </w:rPr>
              <w:t>(3)</w:t>
            </w:r>
          </w:p>
        </w:tc>
        <w:tc>
          <w:tcPr>
            <w:tcW w:w="2052" w:type="dxa"/>
            <w:tcBorders>
              <w:top w:val="nil"/>
              <w:left w:val="nil"/>
              <w:bottom w:val="single" w:sz="4" w:space="0" w:color="auto"/>
              <w:right w:val="single" w:sz="4" w:space="0" w:color="auto"/>
            </w:tcBorders>
            <w:shd w:val="clear" w:color="auto" w:fill="auto"/>
            <w:noWrap/>
          </w:tcPr>
          <w:p w14:paraId="1C4138D1" w14:textId="1691F0C3" w:rsidR="006F5582" w:rsidRPr="007F655C" w:rsidRDefault="00FD67E7" w:rsidP="00153406">
            <w:pPr>
              <w:spacing w:after="0"/>
              <w:rPr>
                <w:rFonts w:eastAsia="Times New Roman"/>
                <w:sz w:val="20"/>
                <w:szCs w:val="20"/>
              </w:rPr>
            </w:pPr>
            <w:hyperlink r:id="rId177" w:history="1">
              <w:r w:rsidR="006F5582" w:rsidRPr="007F655C">
                <w:rPr>
                  <w:rFonts w:eastAsia="Times New Roman"/>
                  <w:sz w:val="20"/>
                  <w:szCs w:val="20"/>
                </w:rPr>
                <w:t>PartyRole</w:t>
              </w:r>
            </w:hyperlink>
          </w:p>
        </w:tc>
        <w:tc>
          <w:tcPr>
            <w:tcW w:w="3420" w:type="dxa"/>
            <w:tcBorders>
              <w:top w:val="nil"/>
              <w:left w:val="nil"/>
              <w:bottom w:val="single" w:sz="4" w:space="0" w:color="auto"/>
              <w:right w:val="single" w:sz="4" w:space="0" w:color="auto"/>
            </w:tcBorders>
            <w:shd w:val="clear" w:color="auto" w:fill="auto"/>
            <w:noWrap/>
          </w:tcPr>
          <w:p w14:paraId="0D2D651F" w14:textId="4D58F530" w:rsidR="006F5582" w:rsidRPr="007F655C" w:rsidRDefault="006F5582" w:rsidP="006F5582">
            <w:pPr>
              <w:spacing w:before="120" w:after="0"/>
              <w:rPr>
                <w:rFonts w:eastAsia="Times New Roman"/>
                <w:sz w:val="20"/>
                <w:szCs w:val="20"/>
              </w:rPr>
            </w:pPr>
            <w:r w:rsidRPr="007F655C">
              <w:rPr>
                <w:rFonts w:eastAsia="Times New Roman"/>
                <w:sz w:val="20"/>
                <w:szCs w:val="20"/>
              </w:rPr>
              <w:t>3</w:t>
            </w:r>
          </w:p>
        </w:tc>
        <w:tc>
          <w:tcPr>
            <w:tcW w:w="2988" w:type="dxa"/>
            <w:tcBorders>
              <w:top w:val="nil"/>
              <w:left w:val="nil"/>
              <w:bottom w:val="single" w:sz="4" w:space="0" w:color="auto"/>
              <w:right w:val="single" w:sz="4" w:space="0" w:color="auto"/>
            </w:tcBorders>
            <w:shd w:val="clear" w:color="auto" w:fill="auto"/>
            <w:noWrap/>
          </w:tcPr>
          <w:p w14:paraId="218D1CC5" w14:textId="3982DCB4" w:rsidR="006F5582" w:rsidRPr="007F655C" w:rsidRDefault="006F5582" w:rsidP="006F5582">
            <w:pPr>
              <w:spacing w:before="120" w:after="0"/>
              <w:rPr>
                <w:rFonts w:eastAsia="Times New Roman"/>
                <w:sz w:val="20"/>
                <w:szCs w:val="20"/>
              </w:rPr>
            </w:pPr>
            <w:r w:rsidRPr="007F655C">
              <w:rPr>
                <w:rFonts w:eastAsia="Times New Roman"/>
                <w:sz w:val="20"/>
                <w:szCs w:val="20"/>
              </w:rPr>
              <w:t>Identifies the type or role of the PartyID</w:t>
            </w:r>
          </w:p>
        </w:tc>
      </w:tr>
      <w:tr w:rsidR="006F5582" w:rsidRPr="001172A8" w14:paraId="4B315032" w14:textId="77777777" w:rsidTr="0021046F">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544A32EF" w14:textId="0598F8E7" w:rsidR="006F5582" w:rsidRPr="007F655C" w:rsidRDefault="00153406" w:rsidP="006F5582">
            <w:pPr>
              <w:spacing w:before="120" w:after="0"/>
              <w:rPr>
                <w:rFonts w:eastAsia="Times New Roman"/>
                <w:sz w:val="20"/>
                <w:szCs w:val="20"/>
              </w:rPr>
            </w:pPr>
            <w:r w:rsidRPr="007F655C">
              <w:rPr>
                <w:rFonts w:eastAsia="Times New Roman"/>
                <w:sz w:val="20"/>
                <w:szCs w:val="20"/>
              </w:rPr>
              <w:t>10</w:t>
            </w:r>
          </w:p>
        </w:tc>
        <w:tc>
          <w:tcPr>
            <w:tcW w:w="2052" w:type="dxa"/>
            <w:tcBorders>
              <w:top w:val="nil"/>
              <w:left w:val="nil"/>
              <w:bottom w:val="single" w:sz="4" w:space="0" w:color="auto"/>
              <w:right w:val="single" w:sz="4" w:space="0" w:color="auto"/>
            </w:tcBorders>
            <w:shd w:val="clear" w:color="auto" w:fill="auto"/>
            <w:noWrap/>
          </w:tcPr>
          <w:p w14:paraId="3D90DF74" w14:textId="763CEA5C" w:rsidR="006F5582" w:rsidRPr="007F655C" w:rsidRDefault="00FD67E7" w:rsidP="00153406">
            <w:pPr>
              <w:spacing w:after="0"/>
              <w:rPr>
                <w:rFonts w:eastAsia="Times New Roman"/>
                <w:sz w:val="20"/>
                <w:szCs w:val="20"/>
              </w:rPr>
            </w:pPr>
            <w:hyperlink r:id="rId178" w:history="1">
              <w:r w:rsidR="00153406" w:rsidRPr="007F655C">
                <w:rPr>
                  <w:rFonts w:eastAsia="Times New Roman"/>
                  <w:sz w:val="20"/>
                  <w:szCs w:val="20"/>
                </w:rPr>
                <w:t>CheckSum</w:t>
              </w:r>
            </w:hyperlink>
          </w:p>
        </w:tc>
        <w:tc>
          <w:tcPr>
            <w:tcW w:w="3420" w:type="dxa"/>
            <w:tcBorders>
              <w:top w:val="nil"/>
              <w:left w:val="nil"/>
              <w:bottom w:val="single" w:sz="4" w:space="0" w:color="auto"/>
              <w:right w:val="single" w:sz="4" w:space="0" w:color="auto"/>
            </w:tcBorders>
            <w:shd w:val="clear" w:color="auto" w:fill="auto"/>
            <w:noWrap/>
          </w:tcPr>
          <w:p w14:paraId="79D93CCE" w14:textId="77777777" w:rsidR="006F5582" w:rsidRPr="007F655C" w:rsidRDefault="006F5582" w:rsidP="006F5582">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1DFE989C" w14:textId="77777777" w:rsidR="006F5582" w:rsidRPr="007F655C" w:rsidRDefault="006F5582" w:rsidP="006F5582">
            <w:pPr>
              <w:spacing w:before="120" w:after="0"/>
              <w:rPr>
                <w:rFonts w:eastAsia="Times New Roman"/>
                <w:sz w:val="20"/>
                <w:szCs w:val="20"/>
              </w:rPr>
            </w:pPr>
          </w:p>
        </w:tc>
      </w:tr>
    </w:tbl>
    <w:p w14:paraId="00BE4270" w14:textId="77777777" w:rsidR="00493A75" w:rsidRDefault="00493A75" w:rsidP="00332596"/>
    <w:p w14:paraId="6F9A80C7" w14:textId="229EA238" w:rsidR="00A212CE" w:rsidRDefault="004913DD" w:rsidP="00A212CE">
      <w:pPr>
        <w:pStyle w:val="Heading3"/>
      </w:pPr>
      <w:bookmarkStart w:id="2240" w:name="_Toc80648698"/>
      <w:r>
        <w:t>GateWay phản hồi trạng thái new</w:t>
      </w:r>
      <w:bookmarkEnd w:id="2240"/>
    </w:p>
    <w:p w14:paraId="18323F7E" w14:textId="77777777" w:rsidR="00FB7217" w:rsidRPr="00FB7217" w:rsidRDefault="00FB7217" w:rsidP="00FB7217">
      <w:pPr>
        <w:rPr>
          <w:lang w:val="en-GB"/>
        </w:rPr>
      </w:pPr>
    </w:p>
    <w:tbl>
      <w:tblPr>
        <w:tblW w:w="9378" w:type="dxa"/>
        <w:tblLook w:val="04A0" w:firstRow="1" w:lastRow="0" w:firstColumn="1" w:lastColumn="0" w:noHBand="0" w:noVBand="1"/>
      </w:tblPr>
      <w:tblGrid>
        <w:gridCol w:w="918"/>
        <w:gridCol w:w="2052"/>
        <w:gridCol w:w="3420"/>
        <w:gridCol w:w="2988"/>
      </w:tblGrid>
      <w:tr w:rsidR="00A212CE" w:rsidRPr="001172A8" w14:paraId="1F441C00" w14:textId="77777777" w:rsidTr="002950EB">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54B44F0" w14:textId="77777777" w:rsidR="00A212CE" w:rsidRPr="001172A8" w:rsidRDefault="00A212CE" w:rsidP="002950EB">
            <w:pPr>
              <w:spacing w:before="120" w:after="0"/>
              <w:rPr>
                <w:rFonts w:eastAsia="Times New Roman"/>
                <w:b/>
                <w:sz w:val="20"/>
                <w:szCs w:val="20"/>
              </w:rPr>
            </w:pPr>
            <w:r w:rsidRPr="001172A8">
              <w:rPr>
                <w:rFonts w:eastAsia="Times New Roman"/>
                <w:b/>
                <w:sz w:val="20"/>
                <w:szCs w:val="20"/>
              </w:rPr>
              <w:t>Tag</w:t>
            </w:r>
          </w:p>
        </w:tc>
        <w:tc>
          <w:tcPr>
            <w:tcW w:w="205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3A05B5F" w14:textId="77777777" w:rsidR="00A212CE" w:rsidRPr="001172A8" w:rsidRDefault="00A212CE" w:rsidP="002950EB">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9DDF71F" w14:textId="77777777" w:rsidR="00A212CE" w:rsidRPr="001172A8" w:rsidRDefault="00A212CE" w:rsidP="002950EB">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35E2F2A" w14:textId="77777777" w:rsidR="00A212CE" w:rsidRPr="001172A8" w:rsidRDefault="00A212CE" w:rsidP="002950EB">
            <w:pPr>
              <w:spacing w:before="120" w:after="0"/>
              <w:rPr>
                <w:rFonts w:eastAsia="Times New Roman"/>
                <w:b/>
                <w:sz w:val="20"/>
                <w:szCs w:val="20"/>
              </w:rPr>
            </w:pPr>
            <w:r w:rsidRPr="001172A8">
              <w:rPr>
                <w:rFonts w:eastAsia="Times New Roman"/>
                <w:b/>
                <w:sz w:val="20"/>
                <w:szCs w:val="20"/>
              </w:rPr>
              <w:t>Comment</w:t>
            </w:r>
          </w:p>
        </w:tc>
      </w:tr>
      <w:tr w:rsidR="00A212CE" w:rsidRPr="001172A8" w14:paraId="54E83E3C"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12F2F941"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9</w:t>
            </w:r>
          </w:p>
        </w:tc>
        <w:tc>
          <w:tcPr>
            <w:tcW w:w="2052" w:type="dxa"/>
            <w:tcBorders>
              <w:top w:val="nil"/>
              <w:left w:val="nil"/>
              <w:bottom w:val="single" w:sz="4" w:space="0" w:color="auto"/>
              <w:right w:val="single" w:sz="4" w:space="0" w:color="auto"/>
            </w:tcBorders>
            <w:shd w:val="clear" w:color="auto" w:fill="auto"/>
            <w:noWrap/>
            <w:hideMark/>
          </w:tcPr>
          <w:p w14:paraId="0E50F082"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hideMark/>
          </w:tcPr>
          <w:p w14:paraId="5227600D" w14:textId="03EC24EC" w:rsidR="00A212CE" w:rsidRPr="001172A8" w:rsidRDefault="00A212CE"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4B9CAEBC" w14:textId="77777777" w:rsidR="00A212CE" w:rsidRPr="001172A8" w:rsidRDefault="00A212CE" w:rsidP="002950EB">
            <w:pPr>
              <w:spacing w:before="120" w:after="0"/>
              <w:rPr>
                <w:rFonts w:eastAsia="Times New Roman"/>
                <w:sz w:val="20"/>
                <w:szCs w:val="20"/>
              </w:rPr>
            </w:pPr>
          </w:p>
        </w:tc>
      </w:tr>
      <w:tr w:rsidR="00A212CE" w:rsidRPr="001172A8" w14:paraId="20C510AE"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CA858C3"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35</w:t>
            </w:r>
          </w:p>
        </w:tc>
        <w:tc>
          <w:tcPr>
            <w:tcW w:w="2052" w:type="dxa"/>
            <w:tcBorders>
              <w:top w:val="nil"/>
              <w:left w:val="nil"/>
              <w:bottom w:val="single" w:sz="4" w:space="0" w:color="auto"/>
              <w:right w:val="single" w:sz="4" w:space="0" w:color="auto"/>
            </w:tcBorders>
            <w:shd w:val="clear" w:color="auto" w:fill="auto"/>
            <w:noWrap/>
            <w:hideMark/>
          </w:tcPr>
          <w:p w14:paraId="1162304C"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hideMark/>
          </w:tcPr>
          <w:p w14:paraId="7EE38608" w14:textId="665FA426" w:rsidR="00A212CE" w:rsidRPr="001172A8" w:rsidRDefault="004A53CD" w:rsidP="002950EB">
            <w:pPr>
              <w:spacing w:before="120" w:after="0"/>
              <w:rPr>
                <w:rFonts w:eastAsia="Times New Roman"/>
                <w:sz w:val="20"/>
                <w:szCs w:val="20"/>
              </w:rPr>
            </w:pPr>
            <w:r>
              <w:rPr>
                <w:rFonts w:eastAsia="Times New Roman"/>
                <w:sz w:val="20"/>
                <w:szCs w:val="20"/>
              </w:rPr>
              <w:t>8</w:t>
            </w:r>
          </w:p>
        </w:tc>
        <w:tc>
          <w:tcPr>
            <w:tcW w:w="2988" w:type="dxa"/>
            <w:tcBorders>
              <w:top w:val="nil"/>
              <w:left w:val="nil"/>
              <w:bottom w:val="single" w:sz="4" w:space="0" w:color="auto"/>
              <w:right w:val="single" w:sz="4" w:space="0" w:color="auto"/>
            </w:tcBorders>
            <w:shd w:val="clear" w:color="auto" w:fill="auto"/>
            <w:noWrap/>
            <w:hideMark/>
          </w:tcPr>
          <w:p w14:paraId="7999EA79" w14:textId="77777777" w:rsidR="00A212CE" w:rsidRPr="001172A8" w:rsidRDefault="00A212CE" w:rsidP="002950EB">
            <w:pPr>
              <w:spacing w:before="120" w:after="0"/>
              <w:rPr>
                <w:rFonts w:eastAsia="Times New Roman"/>
                <w:sz w:val="20"/>
                <w:szCs w:val="20"/>
              </w:rPr>
            </w:pPr>
          </w:p>
        </w:tc>
      </w:tr>
      <w:tr w:rsidR="00A212CE" w:rsidRPr="001172A8" w14:paraId="760F6EA7"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31DAC44"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34</w:t>
            </w:r>
          </w:p>
        </w:tc>
        <w:tc>
          <w:tcPr>
            <w:tcW w:w="2052" w:type="dxa"/>
            <w:tcBorders>
              <w:top w:val="nil"/>
              <w:left w:val="nil"/>
              <w:bottom w:val="single" w:sz="4" w:space="0" w:color="auto"/>
              <w:right w:val="single" w:sz="4" w:space="0" w:color="auto"/>
            </w:tcBorders>
            <w:shd w:val="clear" w:color="auto" w:fill="auto"/>
            <w:noWrap/>
            <w:hideMark/>
          </w:tcPr>
          <w:p w14:paraId="64668A5D"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hideMark/>
          </w:tcPr>
          <w:p w14:paraId="4CD6ED92" w14:textId="1E40A6C3" w:rsidR="00A212CE" w:rsidRPr="001172A8" w:rsidRDefault="00B67379" w:rsidP="002950EB">
            <w:pPr>
              <w:spacing w:before="120" w:after="0"/>
              <w:rPr>
                <w:rFonts w:eastAsia="Times New Roman"/>
                <w:sz w:val="20"/>
                <w:szCs w:val="20"/>
              </w:rPr>
            </w:pPr>
            <w:r w:rsidRPr="00B67379">
              <w:rPr>
                <w:rFonts w:eastAsia="Times New Roman"/>
                <w:sz w:val="20"/>
                <w:szCs w:val="20"/>
              </w:rPr>
              <w:t>số seq tăng dần của msg</w:t>
            </w:r>
          </w:p>
        </w:tc>
        <w:tc>
          <w:tcPr>
            <w:tcW w:w="2988" w:type="dxa"/>
            <w:tcBorders>
              <w:top w:val="nil"/>
              <w:left w:val="nil"/>
              <w:bottom w:val="single" w:sz="4" w:space="0" w:color="auto"/>
              <w:right w:val="single" w:sz="4" w:space="0" w:color="auto"/>
            </w:tcBorders>
            <w:shd w:val="clear" w:color="auto" w:fill="auto"/>
            <w:noWrap/>
            <w:hideMark/>
          </w:tcPr>
          <w:p w14:paraId="6C64E76F" w14:textId="77777777" w:rsidR="00A212CE" w:rsidRPr="001172A8" w:rsidRDefault="00A212CE" w:rsidP="002950EB">
            <w:pPr>
              <w:spacing w:before="120" w:after="0"/>
              <w:rPr>
                <w:rFonts w:eastAsia="Times New Roman"/>
                <w:sz w:val="20"/>
                <w:szCs w:val="20"/>
              </w:rPr>
            </w:pPr>
          </w:p>
        </w:tc>
      </w:tr>
      <w:tr w:rsidR="00A212CE" w:rsidRPr="001172A8" w14:paraId="067B1673"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914FB12"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49</w:t>
            </w:r>
          </w:p>
        </w:tc>
        <w:tc>
          <w:tcPr>
            <w:tcW w:w="2052" w:type="dxa"/>
            <w:tcBorders>
              <w:top w:val="nil"/>
              <w:left w:val="nil"/>
              <w:bottom w:val="single" w:sz="4" w:space="0" w:color="auto"/>
              <w:right w:val="single" w:sz="4" w:space="0" w:color="auto"/>
            </w:tcBorders>
            <w:shd w:val="clear" w:color="000000" w:fill="FFFFFF"/>
            <w:noWrap/>
            <w:hideMark/>
          </w:tcPr>
          <w:p w14:paraId="44F0CBDD"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hideMark/>
          </w:tcPr>
          <w:p w14:paraId="5B287DB4" w14:textId="77777777" w:rsidR="00F81694" w:rsidRPr="001172A8" w:rsidRDefault="00F81694" w:rsidP="00F81694">
            <w:pPr>
              <w:pStyle w:val="ListParagraph"/>
              <w:spacing w:before="120" w:after="0"/>
              <w:ind w:left="157" w:hanging="90"/>
              <w:rPr>
                <w:rFonts w:eastAsia="Times New Roman"/>
                <w:sz w:val="20"/>
                <w:szCs w:val="20"/>
              </w:rPr>
            </w:pPr>
            <w:r w:rsidRPr="001172A8">
              <w:rPr>
                <w:rFonts w:eastAsia="Times New Roman"/>
                <w:sz w:val="20"/>
                <w:szCs w:val="20"/>
              </w:rPr>
              <w:t>HSX_GATEWAY = Gateway HOSE</w:t>
            </w:r>
          </w:p>
          <w:p w14:paraId="2EA42939" w14:textId="1E8D571B" w:rsidR="00A212CE" w:rsidRPr="001172A8" w:rsidRDefault="00F81694" w:rsidP="00F81694">
            <w:pPr>
              <w:pStyle w:val="ListParagraph"/>
              <w:spacing w:before="120" w:after="0"/>
              <w:ind w:left="157" w:hanging="90"/>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p>
        </w:tc>
        <w:tc>
          <w:tcPr>
            <w:tcW w:w="2988" w:type="dxa"/>
            <w:tcBorders>
              <w:top w:val="nil"/>
              <w:left w:val="nil"/>
              <w:bottom w:val="single" w:sz="4" w:space="0" w:color="auto"/>
              <w:right w:val="single" w:sz="4" w:space="0" w:color="auto"/>
            </w:tcBorders>
            <w:shd w:val="clear" w:color="auto" w:fill="auto"/>
            <w:noWrap/>
            <w:hideMark/>
          </w:tcPr>
          <w:p w14:paraId="6ACE46B2" w14:textId="471798F6" w:rsidR="00A212CE" w:rsidRPr="001172A8" w:rsidRDefault="00751FF3" w:rsidP="002950EB">
            <w:pPr>
              <w:spacing w:before="120" w:after="0"/>
              <w:rPr>
                <w:rFonts w:eastAsia="Times New Roman"/>
                <w:sz w:val="20"/>
                <w:szCs w:val="20"/>
              </w:rPr>
            </w:pPr>
            <w:r>
              <w:rPr>
                <w:rFonts w:eastAsia="Times New Roman"/>
                <w:sz w:val="20"/>
                <w:szCs w:val="20"/>
              </w:rPr>
              <w:t>Lệnh được trả về từ Gateway nào</w:t>
            </w:r>
          </w:p>
        </w:tc>
      </w:tr>
      <w:tr w:rsidR="00A212CE" w:rsidRPr="001172A8" w14:paraId="3661710D"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3B18EFF3"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52</w:t>
            </w:r>
          </w:p>
        </w:tc>
        <w:tc>
          <w:tcPr>
            <w:tcW w:w="2052" w:type="dxa"/>
            <w:tcBorders>
              <w:top w:val="nil"/>
              <w:left w:val="nil"/>
              <w:bottom w:val="single" w:sz="4" w:space="0" w:color="auto"/>
              <w:right w:val="single" w:sz="4" w:space="0" w:color="auto"/>
            </w:tcBorders>
            <w:shd w:val="clear" w:color="000000" w:fill="FFFFFF"/>
            <w:noWrap/>
            <w:hideMark/>
          </w:tcPr>
          <w:p w14:paraId="46BA23A1" w14:textId="77777777" w:rsidR="00A212CE" w:rsidRPr="001172A8" w:rsidRDefault="00A212CE" w:rsidP="002950EB">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hideMark/>
          </w:tcPr>
          <w:p w14:paraId="6DF5B5F8"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hideMark/>
          </w:tcPr>
          <w:p w14:paraId="0652ED2C" w14:textId="4A902F2E" w:rsidR="00A212CE" w:rsidRPr="001172A8" w:rsidRDefault="0040633B" w:rsidP="002950EB">
            <w:pPr>
              <w:spacing w:before="120" w:after="0"/>
              <w:rPr>
                <w:rFonts w:eastAsia="Times New Roman"/>
                <w:sz w:val="20"/>
                <w:szCs w:val="20"/>
              </w:rPr>
            </w:pPr>
            <w:r>
              <w:rPr>
                <w:rFonts w:eastAsia="Times New Roman"/>
                <w:sz w:val="20"/>
                <w:szCs w:val="20"/>
              </w:rPr>
              <w:t>Thời gian G</w:t>
            </w:r>
            <w:r w:rsidR="00A26F44">
              <w:rPr>
                <w:rFonts w:eastAsia="Times New Roman"/>
                <w:sz w:val="20"/>
                <w:szCs w:val="20"/>
              </w:rPr>
              <w:t>ateway gửi lệnh</w:t>
            </w:r>
          </w:p>
        </w:tc>
      </w:tr>
      <w:tr w:rsidR="00A212CE" w:rsidRPr="001172A8" w14:paraId="1BE4B197"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533ABED0"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56</w:t>
            </w:r>
          </w:p>
        </w:tc>
        <w:tc>
          <w:tcPr>
            <w:tcW w:w="2052" w:type="dxa"/>
            <w:tcBorders>
              <w:top w:val="nil"/>
              <w:left w:val="nil"/>
              <w:bottom w:val="nil"/>
              <w:right w:val="nil"/>
            </w:tcBorders>
            <w:shd w:val="clear" w:color="auto" w:fill="auto"/>
            <w:noWrap/>
            <w:hideMark/>
          </w:tcPr>
          <w:p w14:paraId="0FB70928" w14:textId="77777777" w:rsidR="00A212CE" w:rsidRPr="001172A8" w:rsidRDefault="00A212CE" w:rsidP="002950EB">
            <w:pPr>
              <w:spacing w:before="120" w:after="0"/>
              <w:rPr>
                <w:rFonts w:eastAsia="Times New Roman"/>
                <w:sz w:val="20"/>
                <w:szCs w:val="20"/>
              </w:rPr>
            </w:pPr>
            <w:r w:rsidRPr="001172A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hideMark/>
          </w:tcPr>
          <w:p w14:paraId="70B05C24" w14:textId="77777777" w:rsidR="00F81694" w:rsidRPr="001172A8" w:rsidRDefault="00F81694" w:rsidP="00F81694">
            <w:pPr>
              <w:pStyle w:val="ListParagraph"/>
              <w:spacing w:before="120" w:after="0"/>
              <w:ind w:left="157" w:hanging="90"/>
              <w:rPr>
                <w:rFonts w:eastAsia="Times New Roman"/>
                <w:sz w:val="20"/>
                <w:szCs w:val="20"/>
              </w:rPr>
            </w:pPr>
            <w:r w:rsidRPr="001172A8">
              <w:rPr>
                <w:rFonts w:eastAsia="Times New Roman"/>
                <w:sz w:val="20"/>
                <w:szCs w:val="20"/>
              </w:rPr>
              <w:t>OMS1 = Hệ thống OMS 1</w:t>
            </w:r>
          </w:p>
          <w:p w14:paraId="38CBB2EF" w14:textId="77777777" w:rsidR="00F81694" w:rsidRPr="001172A8" w:rsidRDefault="00F81694" w:rsidP="00F81694">
            <w:pPr>
              <w:pStyle w:val="ListParagraph"/>
              <w:spacing w:before="120" w:after="0"/>
              <w:ind w:left="157" w:hanging="90"/>
              <w:rPr>
                <w:rFonts w:eastAsia="Times New Roman"/>
                <w:sz w:val="20"/>
                <w:szCs w:val="20"/>
              </w:rPr>
            </w:pPr>
            <w:r w:rsidRPr="001172A8">
              <w:rPr>
                <w:rFonts w:eastAsia="Times New Roman"/>
                <w:sz w:val="20"/>
                <w:szCs w:val="20"/>
              </w:rPr>
              <w:t>OMS2 = Hệ thống OMS 2</w:t>
            </w:r>
          </w:p>
          <w:p w14:paraId="799C5D5A" w14:textId="77777777" w:rsidR="00F81694" w:rsidRPr="001172A8" w:rsidRDefault="00F81694" w:rsidP="00F81694">
            <w:pPr>
              <w:pStyle w:val="ListParagraph"/>
              <w:spacing w:before="120" w:after="0"/>
              <w:ind w:left="157" w:hanging="90"/>
              <w:rPr>
                <w:rFonts w:eastAsia="Times New Roman"/>
                <w:sz w:val="20"/>
                <w:szCs w:val="20"/>
              </w:rPr>
            </w:pPr>
            <w:r>
              <w:rPr>
                <w:rFonts w:eastAsia="Times New Roman"/>
                <w:sz w:val="20"/>
                <w:szCs w:val="20"/>
              </w:rPr>
              <w:t>…………………………..</w:t>
            </w:r>
          </w:p>
          <w:p w14:paraId="68902306" w14:textId="2F535CD5" w:rsidR="00F81694" w:rsidRPr="001172A8" w:rsidRDefault="00F81694" w:rsidP="00F81694">
            <w:pPr>
              <w:pStyle w:val="ListParagraph"/>
              <w:spacing w:before="120" w:after="0"/>
              <w:ind w:left="157" w:hanging="90"/>
              <w:rPr>
                <w:rFonts w:eastAsia="Times New Roman"/>
                <w:sz w:val="20"/>
                <w:szCs w:val="20"/>
              </w:rPr>
            </w:pPr>
            <w:r w:rsidRPr="001172A8">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hideMark/>
          </w:tcPr>
          <w:p w14:paraId="7C9C869A" w14:textId="68F2FBB5" w:rsidR="00A212CE" w:rsidRPr="001172A8" w:rsidRDefault="001E30CA" w:rsidP="002950EB">
            <w:pPr>
              <w:spacing w:before="120" w:after="0"/>
              <w:rPr>
                <w:rFonts w:eastAsia="Times New Roman"/>
                <w:sz w:val="20"/>
                <w:szCs w:val="20"/>
              </w:rPr>
            </w:pPr>
            <w:r>
              <w:rPr>
                <w:rFonts w:eastAsia="Times New Roman"/>
                <w:sz w:val="20"/>
                <w:szCs w:val="20"/>
              </w:rPr>
              <w:t>OMS nào nhận message lệnh</w:t>
            </w:r>
          </w:p>
        </w:tc>
      </w:tr>
      <w:tr w:rsidR="00A212CE" w:rsidRPr="001172A8" w14:paraId="57858699"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2F7DBA35" w14:textId="656A0299" w:rsidR="00A212CE" w:rsidRPr="00A14173" w:rsidRDefault="00DD4777" w:rsidP="002950EB">
            <w:pPr>
              <w:spacing w:before="120" w:after="0"/>
              <w:rPr>
                <w:rFonts w:eastAsia="Times New Roman"/>
                <w:sz w:val="20"/>
                <w:szCs w:val="20"/>
              </w:rPr>
            </w:pPr>
            <w:r w:rsidRPr="00A14173">
              <w:rPr>
                <w:rFonts w:eastAsia="Times New Roman"/>
                <w:sz w:val="20"/>
                <w:szCs w:val="20"/>
              </w:rPr>
              <w:t>212</w:t>
            </w:r>
          </w:p>
        </w:tc>
        <w:tc>
          <w:tcPr>
            <w:tcW w:w="2052" w:type="dxa"/>
            <w:tcBorders>
              <w:top w:val="single" w:sz="4" w:space="0" w:color="auto"/>
              <w:left w:val="nil"/>
              <w:bottom w:val="single" w:sz="4" w:space="0" w:color="auto"/>
              <w:right w:val="single" w:sz="4" w:space="0" w:color="auto"/>
            </w:tcBorders>
            <w:shd w:val="clear" w:color="auto" w:fill="auto"/>
            <w:noWrap/>
            <w:hideMark/>
          </w:tcPr>
          <w:p w14:paraId="055D609E" w14:textId="406D294B" w:rsidR="00A212CE" w:rsidRPr="00A14173" w:rsidRDefault="00FD67E7" w:rsidP="002950EB">
            <w:pPr>
              <w:spacing w:before="120" w:after="0"/>
              <w:rPr>
                <w:sz w:val="20"/>
                <w:szCs w:val="20"/>
              </w:rPr>
            </w:pPr>
            <w:hyperlink r:id="rId179" w:history="1">
              <w:r w:rsidR="00156731" w:rsidRPr="00A14173">
                <w:rPr>
                  <w:sz w:val="20"/>
                  <w:szCs w:val="20"/>
                </w:rPr>
                <w:t>XmlDataLen</w:t>
              </w:r>
            </w:hyperlink>
          </w:p>
        </w:tc>
        <w:tc>
          <w:tcPr>
            <w:tcW w:w="3420" w:type="dxa"/>
            <w:tcBorders>
              <w:top w:val="nil"/>
              <w:left w:val="nil"/>
              <w:bottom w:val="single" w:sz="4" w:space="0" w:color="auto"/>
              <w:right w:val="single" w:sz="4" w:space="0" w:color="auto"/>
            </w:tcBorders>
            <w:shd w:val="clear" w:color="auto" w:fill="auto"/>
            <w:noWrap/>
            <w:hideMark/>
          </w:tcPr>
          <w:p w14:paraId="6A504D4F" w14:textId="13D92685" w:rsidR="00A212CE" w:rsidRPr="00A14173" w:rsidRDefault="00A14173" w:rsidP="002950EB">
            <w:pPr>
              <w:spacing w:before="120" w:after="0"/>
              <w:rPr>
                <w:rFonts w:eastAsia="Times New Roman"/>
                <w:sz w:val="20"/>
                <w:szCs w:val="20"/>
              </w:rPr>
            </w:pPr>
            <w:r w:rsidRPr="00A14173">
              <w:rPr>
                <w:rFonts w:eastAsia="Times New Roman"/>
                <w:sz w:val="20"/>
                <w:szCs w:val="20"/>
              </w:rPr>
              <w:t>Kích thức tag 213</w:t>
            </w:r>
          </w:p>
        </w:tc>
        <w:tc>
          <w:tcPr>
            <w:tcW w:w="2988" w:type="dxa"/>
            <w:tcBorders>
              <w:top w:val="nil"/>
              <w:left w:val="nil"/>
              <w:bottom w:val="single" w:sz="4" w:space="0" w:color="auto"/>
              <w:right w:val="single" w:sz="4" w:space="0" w:color="auto"/>
            </w:tcBorders>
            <w:shd w:val="clear" w:color="auto" w:fill="auto"/>
            <w:noWrap/>
            <w:hideMark/>
          </w:tcPr>
          <w:p w14:paraId="25B2CD95" w14:textId="77777777" w:rsidR="00A212CE" w:rsidRPr="00A14173" w:rsidRDefault="00A212CE" w:rsidP="002950EB">
            <w:pPr>
              <w:spacing w:before="120" w:after="0"/>
              <w:rPr>
                <w:rFonts w:eastAsia="Times New Roman"/>
                <w:sz w:val="20"/>
                <w:szCs w:val="20"/>
              </w:rPr>
            </w:pPr>
          </w:p>
        </w:tc>
      </w:tr>
      <w:tr w:rsidR="00DD4777" w:rsidRPr="001172A8" w14:paraId="2D1037A9"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52E2EA4" w14:textId="36D60C1F" w:rsidR="00DD4777" w:rsidRPr="00A14173" w:rsidRDefault="00156731" w:rsidP="002950EB">
            <w:pPr>
              <w:spacing w:before="120" w:after="0"/>
              <w:rPr>
                <w:rFonts w:eastAsia="Times New Roman"/>
                <w:sz w:val="20"/>
                <w:szCs w:val="20"/>
              </w:rPr>
            </w:pPr>
            <w:r w:rsidRPr="00A14173">
              <w:rPr>
                <w:rFonts w:eastAsia="Times New Roman"/>
                <w:sz w:val="20"/>
                <w:szCs w:val="20"/>
              </w:rPr>
              <w:t>213</w:t>
            </w:r>
          </w:p>
        </w:tc>
        <w:tc>
          <w:tcPr>
            <w:tcW w:w="2052" w:type="dxa"/>
            <w:tcBorders>
              <w:top w:val="single" w:sz="4" w:space="0" w:color="auto"/>
              <w:left w:val="nil"/>
              <w:bottom w:val="single" w:sz="4" w:space="0" w:color="auto"/>
              <w:right w:val="single" w:sz="4" w:space="0" w:color="auto"/>
            </w:tcBorders>
            <w:shd w:val="clear" w:color="auto" w:fill="auto"/>
            <w:noWrap/>
          </w:tcPr>
          <w:p w14:paraId="47C00CDD" w14:textId="326332C1" w:rsidR="00DD4777" w:rsidRPr="00A14173" w:rsidRDefault="00FD67E7" w:rsidP="002950EB">
            <w:pPr>
              <w:spacing w:before="120" w:after="0"/>
              <w:rPr>
                <w:sz w:val="20"/>
                <w:szCs w:val="20"/>
              </w:rPr>
            </w:pPr>
            <w:hyperlink r:id="rId180" w:history="1">
              <w:r w:rsidR="00156731" w:rsidRPr="00A14173">
                <w:rPr>
                  <w:sz w:val="20"/>
                  <w:szCs w:val="20"/>
                </w:rPr>
                <w:t>XmlData</w:t>
              </w:r>
            </w:hyperlink>
          </w:p>
        </w:tc>
        <w:tc>
          <w:tcPr>
            <w:tcW w:w="3420" w:type="dxa"/>
            <w:tcBorders>
              <w:top w:val="nil"/>
              <w:left w:val="nil"/>
              <w:bottom w:val="single" w:sz="4" w:space="0" w:color="auto"/>
              <w:right w:val="single" w:sz="4" w:space="0" w:color="auto"/>
            </w:tcBorders>
            <w:shd w:val="clear" w:color="auto" w:fill="auto"/>
            <w:noWrap/>
          </w:tcPr>
          <w:p w14:paraId="2DBA5879" w14:textId="73723074" w:rsidR="00DD4777" w:rsidRPr="00A14173" w:rsidRDefault="00B0201E" w:rsidP="002950EB">
            <w:pPr>
              <w:spacing w:before="120" w:after="0"/>
              <w:rPr>
                <w:rFonts w:eastAsia="Times New Roman"/>
                <w:sz w:val="20"/>
                <w:szCs w:val="20"/>
              </w:rPr>
            </w:pPr>
            <w:r>
              <w:rPr>
                <w:rFonts w:eastAsia="Times New Roman"/>
                <w:sz w:val="20"/>
                <w:szCs w:val="20"/>
              </w:rPr>
              <w:t>Thông tin thêm về lệnh gốc</w:t>
            </w:r>
          </w:p>
        </w:tc>
        <w:tc>
          <w:tcPr>
            <w:tcW w:w="2988" w:type="dxa"/>
            <w:tcBorders>
              <w:top w:val="nil"/>
              <w:left w:val="nil"/>
              <w:bottom w:val="single" w:sz="4" w:space="0" w:color="auto"/>
              <w:right w:val="single" w:sz="4" w:space="0" w:color="auto"/>
            </w:tcBorders>
            <w:shd w:val="clear" w:color="auto" w:fill="auto"/>
            <w:noWrap/>
          </w:tcPr>
          <w:p w14:paraId="60E0D9CB" w14:textId="391513BC" w:rsidR="00DD4777" w:rsidRPr="00A14173" w:rsidRDefault="00B0201E" w:rsidP="002950EB">
            <w:pPr>
              <w:spacing w:before="120" w:after="0"/>
              <w:rPr>
                <w:rFonts w:eastAsia="Times New Roman"/>
                <w:sz w:val="20"/>
                <w:szCs w:val="20"/>
              </w:rPr>
            </w:pPr>
            <w:r>
              <w:rPr>
                <w:rFonts w:eastAsia="Times New Roman"/>
                <w:sz w:val="20"/>
                <w:szCs w:val="20"/>
              </w:rPr>
              <w:t>Không dùng</w:t>
            </w:r>
          </w:p>
        </w:tc>
      </w:tr>
      <w:tr w:rsidR="00FE09A8" w:rsidRPr="001172A8" w14:paraId="34BEB14D" w14:textId="77777777" w:rsidTr="005A2A54">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3D8B0B21" w14:textId="57AA34CB" w:rsidR="00FE09A8" w:rsidRPr="00A14173" w:rsidRDefault="00FE09A8" w:rsidP="002950EB">
            <w:pPr>
              <w:spacing w:before="120" w:after="0"/>
              <w:rPr>
                <w:rFonts w:eastAsia="Times New Roman"/>
                <w:sz w:val="20"/>
                <w:szCs w:val="20"/>
              </w:rPr>
            </w:pPr>
            <w:r w:rsidRPr="00A14173">
              <w:rPr>
                <w:rFonts w:eastAsia="Times New Roman"/>
                <w:sz w:val="20"/>
                <w:szCs w:val="20"/>
              </w:rPr>
              <w:t>6</w:t>
            </w:r>
          </w:p>
        </w:tc>
        <w:tc>
          <w:tcPr>
            <w:tcW w:w="2052" w:type="dxa"/>
            <w:tcBorders>
              <w:top w:val="single" w:sz="4" w:space="0" w:color="auto"/>
              <w:left w:val="nil"/>
              <w:bottom w:val="single" w:sz="4" w:space="0" w:color="auto"/>
              <w:right w:val="single" w:sz="4" w:space="0" w:color="auto"/>
            </w:tcBorders>
            <w:shd w:val="clear" w:color="auto" w:fill="auto"/>
            <w:noWrap/>
          </w:tcPr>
          <w:p w14:paraId="1A36BED7" w14:textId="5A74B897" w:rsidR="00FE09A8" w:rsidRPr="00A14173" w:rsidRDefault="00FD67E7" w:rsidP="002950EB">
            <w:pPr>
              <w:spacing w:before="120" w:after="0"/>
              <w:rPr>
                <w:rFonts w:eastAsia="Times New Roman"/>
                <w:sz w:val="20"/>
                <w:szCs w:val="20"/>
              </w:rPr>
            </w:pPr>
            <w:hyperlink r:id="rId181" w:history="1">
              <w:r w:rsidR="00316E99" w:rsidRPr="00A14173">
                <w:rPr>
                  <w:rFonts w:eastAsia="Times New Roman"/>
                  <w:sz w:val="20"/>
                  <w:szCs w:val="20"/>
                </w:rPr>
                <w:t>AvgPx</w:t>
              </w:r>
            </w:hyperlink>
          </w:p>
        </w:tc>
        <w:tc>
          <w:tcPr>
            <w:tcW w:w="3420" w:type="dxa"/>
            <w:tcBorders>
              <w:top w:val="single" w:sz="4" w:space="0" w:color="auto"/>
              <w:left w:val="nil"/>
              <w:bottom w:val="single" w:sz="4" w:space="0" w:color="auto"/>
              <w:right w:val="single" w:sz="4" w:space="0" w:color="auto"/>
            </w:tcBorders>
            <w:shd w:val="clear" w:color="auto" w:fill="auto"/>
            <w:noWrap/>
          </w:tcPr>
          <w:p w14:paraId="41440D61" w14:textId="77777777" w:rsidR="00FE09A8" w:rsidRPr="00A14173" w:rsidRDefault="00FE09A8" w:rsidP="002950EB">
            <w:pPr>
              <w:spacing w:before="120" w:after="0"/>
              <w:rPr>
                <w:rFonts w:eastAsia="Times New Roman"/>
                <w:sz w:val="20"/>
                <w:szCs w:val="20"/>
              </w:rPr>
            </w:pPr>
          </w:p>
        </w:tc>
        <w:tc>
          <w:tcPr>
            <w:tcW w:w="2988" w:type="dxa"/>
            <w:tcBorders>
              <w:top w:val="single" w:sz="4" w:space="0" w:color="auto"/>
              <w:left w:val="nil"/>
              <w:bottom w:val="single" w:sz="4" w:space="0" w:color="auto"/>
              <w:right w:val="single" w:sz="4" w:space="0" w:color="auto"/>
            </w:tcBorders>
            <w:shd w:val="clear" w:color="auto" w:fill="auto"/>
            <w:noWrap/>
          </w:tcPr>
          <w:p w14:paraId="6AC222D2" w14:textId="79D52336" w:rsidR="00FE09A8" w:rsidRPr="00A14173" w:rsidRDefault="00DB3C8A" w:rsidP="002950EB">
            <w:pPr>
              <w:spacing w:before="120" w:after="0"/>
              <w:rPr>
                <w:rFonts w:eastAsia="Times New Roman"/>
                <w:sz w:val="20"/>
                <w:szCs w:val="20"/>
              </w:rPr>
            </w:pPr>
            <w:r>
              <w:rPr>
                <w:rFonts w:eastAsia="Times New Roman"/>
                <w:sz w:val="20"/>
                <w:szCs w:val="20"/>
              </w:rPr>
              <w:t>Giá khớp trung bình</w:t>
            </w:r>
          </w:p>
        </w:tc>
      </w:tr>
      <w:tr w:rsidR="00FE09A8" w:rsidRPr="001172A8" w14:paraId="26D51598"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1B47941A" w14:textId="4ADA614E" w:rsidR="00FE09A8" w:rsidRPr="00A14173" w:rsidRDefault="00316E99" w:rsidP="002950EB">
            <w:pPr>
              <w:spacing w:before="120" w:after="0"/>
              <w:rPr>
                <w:rFonts w:eastAsia="Times New Roman"/>
                <w:sz w:val="20"/>
                <w:szCs w:val="20"/>
              </w:rPr>
            </w:pPr>
            <w:r w:rsidRPr="00A14173">
              <w:rPr>
                <w:rFonts w:eastAsia="Times New Roman"/>
                <w:sz w:val="20"/>
                <w:szCs w:val="20"/>
              </w:rPr>
              <w:t>14</w:t>
            </w:r>
          </w:p>
        </w:tc>
        <w:tc>
          <w:tcPr>
            <w:tcW w:w="2052" w:type="dxa"/>
            <w:tcBorders>
              <w:top w:val="single" w:sz="4" w:space="0" w:color="auto"/>
              <w:left w:val="nil"/>
              <w:bottom w:val="single" w:sz="4" w:space="0" w:color="auto"/>
              <w:right w:val="single" w:sz="4" w:space="0" w:color="auto"/>
            </w:tcBorders>
            <w:shd w:val="clear" w:color="auto" w:fill="auto"/>
            <w:noWrap/>
          </w:tcPr>
          <w:p w14:paraId="24097221" w14:textId="1F1EC38B" w:rsidR="00FE09A8" w:rsidRPr="00A14173" w:rsidRDefault="00FD67E7" w:rsidP="002950EB">
            <w:pPr>
              <w:spacing w:before="120" w:after="0"/>
              <w:rPr>
                <w:rFonts w:eastAsia="Times New Roman"/>
                <w:sz w:val="20"/>
                <w:szCs w:val="20"/>
              </w:rPr>
            </w:pPr>
            <w:hyperlink r:id="rId182" w:history="1">
              <w:r w:rsidR="005548E4" w:rsidRPr="00A14173">
                <w:rPr>
                  <w:rFonts w:eastAsia="Times New Roman"/>
                  <w:sz w:val="20"/>
                  <w:szCs w:val="20"/>
                </w:rPr>
                <w:t>CumQty</w:t>
              </w:r>
            </w:hyperlink>
          </w:p>
        </w:tc>
        <w:tc>
          <w:tcPr>
            <w:tcW w:w="3420" w:type="dxa"/>
            <w:tcBorders>
              <w:top w:val="nil"/>
              <w:left w:val="nil"/>
              <w:bottom w:val="single" w:sz="4" w:space="0" w:color="auto"/>
              <w:right w:val="single" w:sz="4" w:space="0" w:color="auto"/>
            </w:tcBorders>
            <w:shd w:val="clear" w:color="auto" w:fill="auto"/>
            <w:noWrap/>
          </w:tcPr>
          <w:p w14:paraId="196C16CF" w14:textId="77777777" w:rsidR="00FE09A8" w:rsidRPr="00A14173" w:rsidRDefault="00FE09A8"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62B3CD3A" w14:textId="6921B212" w:rsidR="00FE09A8" w:rsidRPr="00A14173" w:rsidRDefault="00993C19" w:rsidP="002950EB">
            <w:pPr>
              <w:spacing w:before="120" w:after="0"/>
              <w:rPr>
                <w:rFonts w:eastAsia="Times New Roman"/>
                <w:sz w:val="20"/>
                <w:szCs w:val="20"/>
              </w:rPr>
            </w:pPr>
            <w:r>
              <w:rPr>
                <w:rFonts w:eastAsia="Times New Roman"/>
                <w:sz w:val="20"/>
                <w:szCs w:val="20"/>
              </w:rPr>
              <w:t>Tổng khối lượng khớp</w:t>
            </w:r>
          </w:p>
        </w:tc>
      </w:tr>
      <w:tr w:rsidR="00316E99" w:rsidRPr="001172A8" w14:paraId="37E71020" w14:textId="77777777" w:rsidTr="005A2A54">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19772C9E" w14:textId="1401933D" w:rsidR="00316E99" w:rsidRPr="00A14173" w:rsidRDefault="00422CE5" w:rsidP="002950EB">
            <w:pPr>
              <w:spacing w:before="120" w:after="0"/>
              <w:rPr>
                <w:rFonts w:eastAsia="Times New Roman"/>
                <w:sz w:val="20"/>
                <w:szCs w:val="20"/>
              </w:rPr>
            </w:pPr>
            <w:r w:rsidRPr="00A14173">
              <w:rPr>
                <w:rFonts w:eastAsia="Times New Roman"/>
                <w:sz w:val="20"/>
                <w:szCs w:val="20"/>
              </w:rPr>
              <w:t>17</w:t>
            </w:r>
          </w:p>
        </w:tc>
        <w:tc>
          <w:tcPr>
            <w:tcW w:w="2052" w:type="dxa"/>
            <w:tcBorders>
              <w:top w:val="single" w:sz="4" w:space="0" w:color="auto"/>
              <w:left w:val="single" w:sz="4" w:space="0" w:color="auto"/>
              <w:bottom w:val="single" w:sz="4" w:space="0" w:color="auto"/>
              <w:right w:val="single" w:sz="4" w:space="0" w:color="auto"/>
            </w:tcBorders>
            <w:shd w:val="clear" w:color="auto" w:fill="auto"/>
            <w:noWrap/>
          </w:tcPr>
          <w:p w14:paraId="0BF77BF9" w14:textId="5332F093" w:rsidR="00316E99" w:rsidRPr="00A14173" w:rsidRDefault="00FD67E7" w:rsidP="002950EB">
            <w:pPr>
              <w:spacing w:before="120" w:after="0"/>
              <w:rPr>
                <w:rFonts w:eastAsia="Times New Roman"/>
                <w:sz w:val="20"/>
                <w:szCs w:val="20"/>
              </w:rPr>
            </w:pPr>
            <w:hyperlink r:id="rId183" w:history="1">
              <w:r w:rsidR="00422CE5" w:rsidRPr="00A14173">
                <w:rPr>
                  <w:rFonts w:eastAsia="Times New Roman"/>
                  <w:sz w:val="20"/>
                  <w:szCs w:val="20"/>
                </w:rPr>
                <w:t>ExecID</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305BB961" w14:textId="77777777" w:rsidR="00316E99" w:rsidRPr="00A14173" w:rsidRDefault="00316E99" w:rsidP="002950EB">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tcPr>
          <w:p w14:paraId="49E38160" w14:textId="77777777" w:rsidR="00316E99" w:rsidRPr="00A14173" w:rsidRDefault="00316E99" w:rsidP="002950EB">
            <w:pPr>
              <w:spacing w:before="120" w:after="0"/>
              <w:rPr>
                <w:rFonts w:eastAsia="Times New Roman"/>
                <w:sz w:val="20"/>
                <w:szCs w:val="20"/>
              </w:rPr>
            </w:pPr>
          </w:p>
        </w:tc>
      </w:tr>
      <w:tr w:rsidR="00316E99" w:rsidRPr="001172A8" w14:paraId="3064099C" w14:textId="77777777" w:rsidTr="005A2A54">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0B19126D" w14:textId="5F0ECC52" w:rsidR="00316E99" w:rsidRDefault="00B345A4" w:rsidP="002950EB">
            <w:pPr>
              <w:spacing w:before="120" w:after="0"/>
              <w:rPr>
                <w:rFonts w:eastAsia="Times New Roman"/>
                <w:sz w:val="20"/>
                <w:szCs w:val="20"/>
              </w:rPr>
            </w:pPr>
            <w:r>
              <w:rPr>
                <w:rFonts w:eastAsia="Times New Roman"/>
                <w:sz w:val="20"/>
                <w:szCs w:val="20"/>
              </w:rPr>
              <w:lastRenderedPageBreak/>
              <w:t>37</w:t>
            </w:r>
          </w:p>
        </w:tc>
        <w:tc>
          <w:tcPr>
            <w:tcW w:w="2052" w:type="dxa"/>
            <w:tcBorders>
              <w:top w:val="single" w:sz="4" w:space="0" w:color="auto"/>
              <w:left w:val="nil"/>
              <w:bottom w:val="single" w:sz="4" w:space="0" w:color="auto"/>
              <w:right w:val="single" w:sz="4" w:space="0" w:color="auto"/>
            </w:tcBorders>
            <w:shd w:val="clear" w:color="auto" w:fill="auto"/>
            <w:noWrap/>
          </w:tcPr>
          <w:p w14:paraId="5BE483C9" w14:textId="1492A698" w:rsidR="00316E99" w:rsidRPr="001172A8" w:rsidRDefault="00FD67E7" w:rsidP="002950EB">
            <w:pPr>
              <w:spacing w:before="120" w:after="0"/>
              <w:rPr>
                <w:rFonts w:eastAsia="Times New Roman"/>
                <w:sz w:val="20"/>
                <w:szCs w:val="20"/>
              </w:rPr>
            </w:pPr>
            <w:hyperlink r:id="rId184" w:history="1">
              <w:r w:rsidR="00B345A4" w:rsidRPr="008A200A">
                <w:rPr>
                  <w:rFonts w:eastAsia="Times New Roman"/>
                  <w:sz w:val="20"/>
                  <w:szCs w:val="20"/>
                </w:rPr>
                <w:t>OrderID</w:t>
              </w:r>
            </w:hyperlink>
          </w:p>
        </w:tc>
        <w:tc>
          <w:tcPr>
            <w:tcW w:w="3420" w:type="dxa"/>
            <w:tcBorders>
              <w:top w:val="single" w:sz="4" w:space="0" w:color="auto"/>
              <w:left w:val="nil"/>
              <w:bottom w:val="single" w:sz="4" w:space="0" w:color="auto"/>
              <w:right w:val="single" w:sz="4" w:space="0" w:color="auto"/>
            </w:tcBorders>
            <w:shd w:val="clear" w:color="auto" w:fill="auto"/>
            <w:noWrap/>
          </w:tcPr>
          <w:p w14:paraId="68A0ABF4" w14:textId="77777777" w:rsidR="00316E99" w:rsidRPr="001172A8" w:rsidRDefault="00316E99" w:rsidP="002950EB">
            <w:pPr>
              <w:spacing w:before="120" w:after="0"/>
              <w:rPr>
                <w:rFonts w:eastAsia="Times New Roman"/>
                <w:sz w:val="20"/>
                <w:szCs w:val="20"/>
              </w:rPr>
            </w:pPr>
          </w:p>
        </w:tc>
        <w:tc>
          <w:tcPr>
            <w:tcW w:w="2988" w:type="dxa"/>
            <w:tcBorders>
              <w:top w:val="single" w:sz="4" w:space="0" w:color="auto"/>
              <w:left w:val="nil"/>
              <w:bottom w:val="single" w:sz="4" w:space="0" w:color="auto"/>
              <w:right w:val="single" w:sz="4" w:space="0" w:color="auto"/>
            </w:tcBorders>
            <w:shd w:val="clear" w:color="auto" w:fill="auto"/>
            <w:noWrap/>
          </w:tcPr>
          <w:p w14:paraId="76F1AC18" w14:textId="65581727" w:rsidR="00316E99" w:rsidRPr="001172A8" w:rsidRDefault="00CF6C0B" w:rsidP="00FF13EB">
            <w:pPr>
              <w:spacing w:before="120" w:after="0"/>
              <w:rPr>
                <w:rFonts w:eastAsia="Times New Roman"/>
                <w:sz w:val="20"/>
                <w:szCs w:val="20"/>
              </w:rPr>
            </w:pPr>
            <w:r w:rsidRPr="001172A8">
              <w:rPr>
                <w:rFonts w:eastAsia="Times New Roman"/>
                <w:sz w:val="20"/>
                <w:szCs w:val="20"/>
              </w:rPr>
              <w:t xml:space="preserve">Số hiệu lệnh </w:t>
            </w:r>
            <w:r w:rsidR="00FF13EB">
              <w:rPr>
                <w:rFonts w:eastAsia="Times New Roman"/>
                <w:sz w:val="20"/>
                <w:szCs w:val="20"/>
              </w:rPr>
              <w:t>GW gửi về</w:t>
            </w:r>
          </w:p>
        </w:tc>
      </w:tr>
      <w:tr w:rsidR="00946A76" w:rsidRPr="001172A8" w14:paraId="20C5FAF3"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4F481D22" w14:textId="16EEE1A1" w:rsidR="00946A76" w:rsidRDefault="0058084D" w:rsidP="002950EB">
            <w:pPr>
              <w:spacing w:before="120" w:after="0"/>
              <w:rPr>
                <w:rFonts w:eastAsia="Times New Roman"/>
                <w:sz w:val="20"/>
                <w:szCs w:val="20"/>
              </w:rPr>
            </w:pPr>
            <w:r>
              <w:rPr>
                <w:rFonts w:eastAsia="Times New Roman"/>
                <w:sz w:val="20"/>
                <w:szCs w:val="20"/>
              </w:rPr>
              <w:t>39</w:t>
            </w:r>
          </w:p>
        </w:tc>
        <w:tc>
          <w:tcPr>
            <w:tcW w:w="2052" w:type="dxa"/>
            <w:tcBorders>
              <w:top w:val="single" w:sz="4" w:space="0" w:color="auto"/>
              <w:left w:val="nil"/>
              <w:bottom w:val="single" w:sz="4" w:space="0" w:color="auto"/>
              <w:right w:val="single" w:sz="4" w:space="0" w:color="auto"/>
            </w:tcBorders>
            <w:shd w:val="clear" w:color="auto" w:fill="auto"/>
            <w:noWrap/>
          </w:tcPr>
          <w:p w14:paraId="1C927AF8" w14:textId="104A6E45" w:rsidR="00946A76" w:rsidRPr="001172A8" w:rsidRDefault="00FD67E7" w:rsidP="002950EB">
            <w:pPr>
              <w:spacing w:before="120" w:after="0"/>
              <w:rPr>
                <w:rFonts w:eastAsia="Times New Roman"/>
                <w:sz w:val="20"/>
                <w:szCs w:val="20"/>
              </w:rPr>
            </w:pPr>
            <w:hyperlink r:id="rId185" w:history="1">
              <w:r w:rsidR="0058084D" w:rsidRPr="008A200A">
                <w:rPr>
                  <w:rFonts w:eastAsia="Times New Roman"/>
                  <w:sz w:val="20"/>
                  <w:szCs w:val="20"/>
                </w:rPr>
                <w:t>OrdStatus</w:t>
              </w:r>
            </w:hyperlink>
          </w:p>
        </w:tc>
        <w:tc>
          <w:tcPr>
            <w:tcW w:w="3420" w:type="dxa"/>
            <w:tcBorders>
              <w:top w:val="nil"/>
              <w:left w:val="nil"/>
              <w:bottom w:val="single" w:sz="4" w:space="0" w:color="auto"/>
              <w:right w:val="single" w:sz="4" w:space="0" w:color="auto"/>
            </w:tcBorders>
            <w:shd w:val="clear" w:color="auto" w:fill="auto"/>
            <w:noWrap/>
          </w:tcPr>
          <w:p w14:paraId="3A8438DC" w14:textId="25DE0DAF" w:rsidR="00946A76" w:rsidRPr="001172A8" w:rsidRDefault="0058084D" w:rsidP="002950EB">
            <w:pPr>
              <w:spacing w:before="120" w:after="0"/>
              <w:rPr>
                <w:rFonts w:eastAsia="Times New Roman"/>
                <w:sz w:val="20"/>
                <w:szCs w:val="20"/>
              </w:rPr>
            </w:pPr>
            <w:r w:rsidRPr="0058084D">
              <w:rPr>
                <w:rFonts w:eastAsia="Times New Roman"/>
                <w:sz w:val="20"/>
                <w:szCs w:val="20"/>
              </w:rPr>
              <w:t>0 = New</w:t>
            </w:r>
          </w:p>
        </w:tc>
        <w:tc>
          <w:tcPr>
            <w:tcW w:w="2988" w:type="dxa"/>
            <w:tcBorders>
              <w:top w:val="nil"/>
              <w:left w:val="nil"/>
              <w:bottom w:val="single" w:sz="4" w:space="0" w:color="auto"/>
              <w:right w:val="single" w:sz="4" w:space="0" w:color="auto"/>
            </w:tcBorders>
            <w:shd w:val="clear" w:color="auto" w:fill="auto"/>
            <w:noWrap/>
          </w:tcPr>
          <w:p w14:paraId="7D8635AC" w14:textId="77777777" w:rsidR="00946A76" w:rsidRPr="001172A8" w:rsidRDefault="00946A76" w:rsidP="002950EB">
            <w:pPr>
              <w:spacing w:before="120" w:after="0"/>
              <w:rPr>
                <w:rFonts w:eastAsia="Times New Roman"/>
                <w:sz w:val="20"/>
                <w:szCs w:val="20"/>
              </w:rPr>
            </w:pPr>
          </w:p>
        </w:tc>
      </w:tr>
      <w:tr w:rsidR="00946A76" w:rsidRPr="001172A8" w14:paraId="45EA6CAF" w14:textId="77777777" w:rsidTr="005A2A54">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tcPr>
          <w:p w14:paraId="7EAEBC36" w14:textId="0CCE6793" w:rsidR="00946A76" w:rsidRDefault="000F35F4" w:rsidP="002950EB">
            <w:pPr>
              <w:spacing w:before="120" w:after="0"/>
              <w:rPr>
                <w:rFonts w:eastAsia="Times New Roman"/>
                <w:sz w:val="20"/>
                <w:szCs w:val="20"/>
              </w:rPr>
            </w:pPr>
            <w:r>
              <w:rPr>
                <w:rFonts w:eastAsia="Times New Roman"/>
                <w:sz w:val="20"/>
                <w:szCs w:val="20"/>
              </w:rPr>
              <w:t>41</w:t>
            </w:r>
          </w:p>
        </w:tc>
        <w:tc>
          <w:tcPr>
            <w:tcW w:w="2052" w:type="dxa"/>
            <w:tcBorders>
              <w:top w:val="single" w:sz="4" w:space="0" w:color="auto"/>
              <w:left w:val="single" w:sz="4" w:space="0" w:color="auto"/>
              <w:bottom w:val="single" w:sz="4" w:space="0" w:color="auto"/>
              <w:right w:val="single" w:sz="4" w:space="0" w:color="auto"/>
            </w:tcBorders>
            <w:shd w:val="clear" w:color="auto" w:fill="auto"/>
            <w:noWrap/>
          </w:tcPr>
          <w:p w14:paraId="10777129" w14:textId="407A02A9" w:rsidR="00946A76" w:rsidRPr="001172A8" w:rsidRDefault="00FD67E7" w:rsidP="002950EB">
            <w:pPr>
              <w:spacing w:before="120" w:after="0"/>
              <w:rPr>
                <w:rFonts w:eastAsia="Times New Roman"/>
                <w:sz w:val="20"/>
                <w:szCs w:val="20"/>
              </w:rPr>
            </w:pPr>
            <w:hyperlink r:id="rId186" w:history="1">
              <w:r w:rsidR="00CF6C0B" w:rsidRPr="008A200A">
                <w:rPr>
                  <w:rFonts w:eastAsia="Times New Roman"/>
                  <w:sz w:val="20"/>
                  <w:szCs w:val="20"/>
                </w:rPr>
                <w:t>OrigClOrdID</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tcPr>
          <w:p w14:paraId="513CEA04" w14:textId="77777777" w:rsidR="00946A76" w:rsidRPr="001172A8" w:rsidRDefault="00946A76" w:rsidP="002950EB">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tcPr>
          <w:p w14:paraId="28EA772B" w14:textId="20A33C37" w:rsidR="00946A76" w:rsidRPr="001172A8" w:rsidRDefault="00697340" w:rsidP="002950EB">
            <w:pPr>
              <w:spacing w:before="120" w:after="0"/>
              <w:rPr>
                <w:rFonts w:eastAsia="Times New Roman"/>
                <w:sz w:val="20"/>
                <w:szCs w:val="20"/>
              </w:rPr>
            </w:pPr>
            <w:r>
              <w:rPr>
                <w:rFonts w:eastAsia="Times New Roman"/>
                <w:sz w:val="20"/>
                <w:szCs w:val="20"/>
              </w:rPr>
              <w:t>Số hiệu lệnh gốc</w:t>
            </w:r>
          </w:p>
        </w:tc>
      </w:tr>
      <w:tr w:rsidR="00A212CE" w:rsidRPr="001172A8" w14:paraId="52B4C104" w14:textId="77777777" w:rsidTr="005A2A54">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hideMark/>
          </w:tcPr>
          <w:p w14:paraId="388981A3"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11</w:t>
            </w:r>
          </w:p>
        </w:tc>
        <w:tc>
          <w:tcPr>
            <w:tcW w:w="2052" w:type="dxa"/>
            <w:tcBorders>
              <w:top w:val="single" w:sz="4" w:space="0" w:color="auto"/>
              <w:left w:val="nil"/>
              <w:bottom w:val="single" w:sz="4" w:space="0" w:color="auto"/>
              <w:right w:val="single" w:sz="4" w:space="0" w:color="auto"/>
            </w:tcBorders>
            <w:shd w:val="clear" w:color="auto" w:fill="auto"/>
            <w:noWrap/>
            <w:hideMark/>
          </w:tcPr>
          <w:p w14:paraId="0E3F0CD4"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ClOrdID</w:t>
            </w:r>
          </w:p>
        </w:tc>
        <w:tc>
          <w:tcPr>
            <w:tcW w:w="3420" w:type="dxa"/>
            <w:tcBorders>
              <w:top w:val="single" w:sz="4" w:space="0" w:color="auto"/>
              <w:left w:val="nil"/>
              <w:bottom w:val="single" w:sz="4" w:space="0" w:color="auto"/>
              <w:right w:val="single" w:sz="4" w:space="0" w:color="auto"/>
            </w:tcBorders>
            <w:shd w:val="clear" w:color="auto" w:fill="auto"/>
            <w:noWrap/>
            <w:hideMark/>
          </w:tcPr>
          <w:p w14:paraId="23DBE6DA" w14:textId="77777777" w:rsidR="00A212CE" w:rsidRPr="001172A8" w:rsidRDefault="00A212CE" w:rsidP="002950EB">
            <w:pPr>
              <w:spacing w:before="120" w:after="0"/>
              <w:rPr>
                <w:rFonts w:eastAsia="Times New Roman"/>
                <w:sz w:val="20"/>
                <w:szCs w:val="20"/>
              </w:rPr>
            </w:pPr>
          </w:p>
        </w:tc>
        <w:tc>
          <w:tcPr>
            <w:tcW w:w="2988" w:type="dxa"/>
            <w:tcBorders>
              <w:top w:val="single" w:sz="4" w:space="0" w:color="auto"/>
              <w:left w:val="nil"/>
              <w:bottom w:val="single" w:sz="4" w:space="0" w:color="auto"/>
              <w:right w:val="single" w:sz="4" w:space="0" w:color="auto"/>
            </w:tcBorders>
            <w:shd w:val="clear" w:color="auto" w:fill="auto"/>
            <w:noWrap/>
            <w:hideMark/>
          </w:tcPr>
          <w:p w14:paraId="4633F7C3"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Số hiệu lệnh của OMS</w:t>
            </w:r>
          </w:p>
        </w:tc>
      </w:tr>
      <w:tr w:rsidR="00A212CE" w:rsidRPr="001172A8" w14:paraId="648BFBE6"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B5D93BC"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38</w:t>
            </w:r>
          </w:p>
        </w:tc>
        <w:tc>
          <w:tcPr>
            <w:tcW w:w="2052" w:type="dxa"/>
            <w:tcBorders>
              <w:top w:val="nil"/>
              <w:left w:val="nil"/>
              <w:bottom w:val="single" w:sz="4" w:space="0" w:color="auto"/>
              <w:right w:val="single" w:sz="4" w:space="0" w:color="auto"/>
            </w:tcBorders>
            <w:shd w:val="clear" w:color="auto" w:fill="auto"/>
            <w:noWrap/>
          </w:tcPr>
          <w:p w14:paraId="4FF998F8" w14:textId="77777777" w:rsidR="00A212CE" w:rsidRPr="001172A8" w:rsidRDefault="00FD67E7" w:rsidP="002950EB">
            <w:pPr>
              <w:spacing w:before="120" w:after="0"/>
              <w:rPr>
                <w:rFonts w:eastAsia="Times New Roman"/>
                <w:color w:val="FFFFFF" w:themeColor="background1"/>
                <w:sz w:val="20"/>
                <w:szCs w:val="20"/>
              </w:rPr>
            </w:pPr>
            <w:hyperlink r:id="rId187" w:history="1">
              <w:r w:rsidR="00A212CE" w:rsidRPr="001172A8">
                <w:rPr>
                  <w:rFonts w:eastAsia="Times New Roman"/>
                  <w:sz w:val="20"/>
                  <w:szCs w:val="20"/>
                </w:rPr>
                <w:t>OrderQty</w:t>
              </w:r>
            </w:hyperlink>
          </w:p>
        </w:tc>
        <w:tc>
          <w:tcPr>
            <w:tcW w:w="3420" w:type="dxa"/>
            <w:tcBorders>
              <w:top w:val="nil"/>
              <w:left w:val="nil"/>
              <w:bottom w:val="single" w:sz="4" w:space="0" w:color="auto"/>
              <w:right w:val="single" w:sz="4" w:space="0" w:color="auto"/>
            </w:tcBorders>
            <w:shd w:val="clear" w:color="auto" w:fill="auto"/>
            <w:noWrap/>
          </w:tcPr>
          <w:p w14:paraId="356E3DBB" w14:textId="77777777" w:rsidR="00A212CE" w:rsidRPr="001172A8" w:rsidRDefault="00A212CE"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61430E64" w14:textId="20B276DE" w:rsidR="00A212CE" w:rsidRPr="001172A8" w:rsidRDefault="00697340" w:rsidP="002950EB">
            <w:pPr>
              <w:spacing w:before="120" w:after="0"/>
              <w:rPr>
                <w:rFonts w:eastAsia="Times New Roman"/>
                <w:sz w:val="20"/>
                <w:szCs w:val="20"/>
              </w:rPr>
            </w:pPr>
            <w:r>
              <w:rPr>
                <w:rFonts w:eastAsia="Times New Roman"/>
                <w:sz w:val="20"/>
                <w:szCs w:val="20"/>
              </w:rPr>
              <w:t>Khối</w:t>
            </w:r>
            <w:r w:rsidR="00A212CE" w:rsidRPr="001172A8">
              <w:rPr>
                <w:rFonts w:eastAsia="Times New Roman"/>
                <w:sz w:val="20"/>
                <w:szCs w:val="20"/>
              </w:rPr>
              <w:t xml:space="preserve"> lượng</w:t>
            </w:r>
          </w:p>
        </w:tc>
      </w:tr>
      <w:tr w:rsidR="00A212CE" w:rsidRPr="001172A8" w14:paraId="11EC9308"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24B1C0E1" w14:textId="77777777" w:rsidR="00A212CE" w:rsidRPr="001172A8" w:rsidRDefault="00A212CE" w:rsidP="002950EB">
            <w:pPr>
              <w:spacing w:before="120" w:after="0"/>
              <w:rPr>
                <w:rFonts w:eastAsia="Times New Roman"/>
                <w:sz w:val="20"/>
                <w:szCs w:val="20"/>
              </w:rPr>
            </w:pPr>
            <w:r>
              <w:rPr>
                <w:rFonts w:eastAsia="Times New Roman"/>
                <w:sz w:val="20"/>
                <w:szCs w:val="20"/>
              </w:rPr>
              <w:t>44</w:t>
            </w:r>
          </w:p>
        </w:tc>
        <w:tc>
          <w:tcPr>
            <w:tcW w:w="2052" w:type="dxa"/>
            <w:tcBorders>
              <w:top w:val="nil"/>
              <w:left w:val="nil"/>
              <w:bottom w:val="single" w:sz="4" w:space="0" w:color="auto"/>
              <w:right w:val="single" w:sz="4" w:space="0" w:color="auto"/>
            </w:tcBorders>
            <w:shd w:val="clear" w:color="auto" w:fill="auto"/>
            <w:noWrap/>
          </w:tcPr>
          <w:p w14:paraId="52413FAB" w14:textId="77777777" w:rsidR="00A212CE" w:rsidRPr="00F0377B" w:rsidRDefault="00FD67E7" w:rsidP="002950EB">
            <w:pPr>
              <w:spacing w:before="120" w:after="0"/>
              <w:rPr>
                <w:rFonts w:eastAsia="Times New Roman"/>
              </w:rPr>
            </w:pPr>
            <w:hyperlink r:id="rId188" w:history="1">
              <w:r w:rsidR="00A212CE" w:rsidRPr="00F0377B">
                <w:rPr>
                  <w:rFonts w:eastAsia="Times New Roman"/>
                </w:rPr>
                <w:t>Price</w:t>
              </w:r>
            </w:hyperlink>
          </w:p>
        </w:tc>
        <w:tc>
          <w:tcPr>
            <w:tcW w:w="3420" w:type="dxa"/>
            <w:tcBorders>
              <w:top w:val="nil"/>
              <w:left w:val="nil"/>
              <w:bottom w:val="single" w:sz="4" w:space="0" w:color="auto"/>
              <w:right w:val="single" w:sz="4" w:space="0" w:color="auto"/>
            </w:tcBorders>
            <w:shd w:val="clear" w:color="auto" w:fill="auto"/>
            <w:noWrap/>
          </w:tcPr>
          <w:p w14:paraId="2C346B59" w14:textId="59075AE7" w:rsidR="00A212CE" w:rsidRPr="001172A8" w:rsidRDefault="00A212CE"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72070235" w14:textId="6B518179" w:rsidR="00A212CE" w:rsidRPr="001172A8" w:rsidRDefault="00697340" w:rsidP="002950EB">
            <w:pPr>
              <w:spacing w:before="120" w:after="0"/>
              <w:rPr>
                <w:rFonts w:eastAsia="Times New Roman"/>
                <w:sz w:val="20"/>
                <w:szCs w:val="20"/>
              </w:rPr>
            </w:pPr>
            <w:r>
              <w:rPr>
                <w:rFonts w:eastAsia="Times New Roman"/>
                <w:sz w:val="20"/>
                <w:szCs w:val="20"/>
              </w:rPr>
              <w:t>Giá</w:t>
            </w:r>
          </w:p>
        </w:tc>
      </w:tr>
      <w:tr w:rsidR="00A212CE" w:rsidRPr="001172A8" w14:paraId="0147D11F"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BD16369" w14:textId="77777777" w:rsidR="00A212CE" w:rsidRPr="001172A8" w:rsidRDefault="00A212CE" w:rsidP="002950EB">
            <w:pPr>
              <w:spacing w:before="120" w:after="0"/>
              <w:rPr>
                <w:rFonts w:eastAsia="Times New Roman"/>
                <w:sz w:val="20"/>
                <w:szCs w:val="20"/>
              </w:rPr>
            </w:pPr>
            <w:r>
              <w:rPr>
                <w:rFonts w:eastAsia="Times New Roman"/>
                <w:sz w:val="20"/>
                <w:szCs w:val="20"/>
              </w:rPr>
              <w:t>54</w:t>
            </w:r>
          </w:p>
        </w:tc>
        <w:tc>
          <w:tcPr>
            <w:tcW w:w="2052" w:type="dxa"/>
            <w:tcBorders>
              <w:top w:val="nil"/>
              <w:left w:val="nil"/>
              <w:bottom w:val="single" w:sz="4" w:space="0" w:color="auto"/>
              <w:right w:val="single" w:sz="4" w:space="0" w:color="auto"/>
            </w:tcBorders>
            <w:shd w:val="clear" w:color="auto" w:fill="auto"/>
            <w:noWrap/>
          </w:tcPr>
          <w:p w14:paraId="6ADF9440" w14:textId="77777777" w:rsidR="00A212CE" w:rsidRPr="00F0377B" w:rsidRDefault="00FD67E7" w:rsidP="002950EB">
            <w:pPr>
              <w:spacing w:before="120" w:after="0"/>
              <w:rPr>
                <w:rFonts w:eastAsia="Times New Roman"/>
              </w:rPr>
            </w:pPr>
            <w:hyperlink r:id="rId189" w:history="1">
              <w:r w:rsidR="00A212CE" w:rsidRPr="00F0377B">
                <w:rPr>
                  <w:rFonts w:eastAsia="Times New Roman"/>
                </w:rPr>
                <w:t>Side</w:t>
              </w:r>
            </w:hyperlink>
          </w:p>
        </w:tc>
        <w:tc>
          <w:tcPr>
            <w:tcW w:w="3420" w:type="dxa"/>
            <w:tcBorders>
              <w:top w:val="nil"/>
              <w:left w:val="nil"/>
              <w:bottom w:val="single" w:sz="4" w:space="0" w:color="auto"/>
              <w:right w:val="single" w:sz="4" w:space="0" w:color="auto"/>
            </w:tcBorders>
            <w:shd w:val="clear" w:color="auto" w:fill="auto"/>
            <w:noWrap/>
          </w:tcPr>
          <w:p w14:paraId="1E4744AD" w14:textId="77777777" w:rsidR="00A212CE" w:rsidRPr="00F0377B" w:rsidRDefault="00A212CE" w:rsidP="002950EB">
            <w:pPr>
              <w:pStyle w:val="ListParagraph"/>
              <w:spacing w:before="120" w:after="0"/>
              <w:ind w:left="157" w:hanging="90"/>
              <w:rPr>
                <w:rFonts w:eastAsia="Times New Roman"/>
              </w:rPr>
            </w:pPr>
            <w:r w:rsidRPr="00F0377B">
              <w:rPr>
                <w:rFonts w:eastAsia="Times New Roman"/>
              </w:rPr>
              <w:t>1 = Buy</w:t>
            </w:r>
          </w:p>
          <w:p w14:paraId="2F226A34" w14:textId="77777777" w:rsidR="00A212CE" w:rsidRPr="001172A8" w:rsidRDefault="00A212CE" w:rsidP="002950EB">
            <w:pPr>
              <w:pStyle w:val="ListParagraph"/>
              <w:spacing w:before="120" w:after="0"/>
              <w:ind w:left="157" w:hanging="90"/>
              <w:rPr>
                <w:rFonts w:eastAsia="Times New Roman"/>
                <w:sz w:val="20"/>
                <w:szCs w:val="20"/>
              </w:rPr>
            </w:pPr>
            <w:r w:rsidRPr="00F0377B">
              <w:rPr>
                <w:rFonts w:eastAsia="Times New Roman"/>
              </w:rPr>
              <w:t>2 = Sell</w:t>
            </w:r>
          </w:p>
        </w:tc>
        <w:tc>
          <w:tcPr>
            <w:tcW w:w="2988" w:type="dxa"/>
            <w:tcBorders>
              <w:top w:val="nil"/>
              <w:left w:val="nil"/>
              <w:bottom w:val="single" w:sz="4" w:space="0" w:color="auto"/>
              <w:right w:val="single" w:sz="4" w:space="0" w:color="auto"/>
            </w:tcBorders>
            <w:shd w:val="clear" w:color="auto" w:fill="auto"/>
            <w:noWrap/>
          </w:tcPr>
          <w:p w14:paraId="5651200F" w14:textId="77777777" w:rsidR="00A212CE" w:rsidRPr="001172A8" w:rsidRDefault="00A212CE" w:rsidP="002950EB">
            <w:pPr>
              <w:spacing w:before="120" w:after="0"/>
              <w:rPr>
                <w:rFonts w:eastAsia="Times New Roman"/>
                <w:sz w:val="20"/>
                <w:szCs w:val="20"/>
              </w:rPr>
            </w:pPr>
            <w:r>
              <w:rPr>
                <w:rFonts w:eastAsia="Times New Roman"/>
                <w:sz w:val="20"/>
                <w:szCs w:val="20"/>
              </w:rPr>
              <w:t>Loại lệnh</w:t>
            </w:r>
          </w:p>
        </w:tc>
      </w:tr>
      <w:tr w:rsidR="00A212CE" w:rsidRPr="001172A8" w14:paraId="4A401BE7"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B2E346E" w14:textId="77777777" w:rsidR="00A212CE" w:rsidRPr="001172A8" w:rsidRDefault="00A212CE" w:rsidP="002950EB">
            <w:pPr>
              <w:spacing w:before="120" w:after="0"/>
              <w:rPr>
                <w:rFonts w:eastAsia="Times New Roman"/>
                <w:sz w:val="20"/>
                <w:szCs w:val="20"/>
              </w:rPr>
            </w:pPr>
            <w:r>
              <w:rPr>
                <w:rFonts w:eastAsia="Times New Roman"/>
                <w:sz w:val="20"/>
                <w:szCs w:val="20"/>
              </w:rPr>
              <w:t>55</w:t>
            </w:r>
          </w:p>
        </w:tc>
        <w:tc>
          <w:tcPr>
            <w:tcW w:w="2052" w:type="dxa"/>
            <w:tcBorders>
              <w:top w:val="nil"/>
              <w:left w:val="nil"/>
              <w:bottom w:val="single" w:sz="4" w:space="0" w:color="auto"/>
              <w:right w:val="single" w:sz="4" w:space="0" w:color="auto"/>
            </w:tcBorders>
            <w:shd w:val="clear" w:color="auto" w:fill="auto"/>
            <w:noWrap/>
          </w:tcPr>
          <w:p w14:paraId="769E3334" w14:textId="77777777" w:rsidR="00A212CE" w:rsidRPr="00E81DB4" w:rsidRDefault="00A212CE" w:rsidP="002950EB">
            <w:pPr>
              <w:spacing w:before="120" w:after="0"/>
              <w:rPr>
                <w:rFonts w:eastAsia="Times New Roman"/>
              </w:rPr>
            </w:pPr>
            <w:r w:rsidRPr="00E81DB4">
              <w:rPr>
                <w:rFonts w:eastAsia="Times New Roman"/>
              </w:rPr>
              <w:t>S</w:t>
            </w:r>
            <w:r>
              <w:rPr>
                <w:rFonts w:eastAsia="Times New Roman"/>
              </w:rPr>
              <w:t>ymbol</w:t>
            </w:r>
          </w:p>
        </w:tc>
        <w:tc>
          <w:tcPr>
            <w:tcW w:w="3420" w:type="dxa"/>
            <w:tcBorders>
              <w:top w:val="nil"/>
              <w:left w:val="nil"/>
              <w:bottom w:val="single" w:sz="4" w:space="0" w:color="auto"/>
              <w:right w:val="single" w:sz="4" w:space="0" w:color="auto"/>
            </w:tcBorders>
            <w:shd w:val="clear" w:color="auto" w:fill="auto"/>
            <w:noWrap/>
          </w:tcPr>
          <w:p w14:paraId="2E1F55FE" w14:textId="1F23926F" w:rsidR="00A212CE" w:rsidRPr="001172A8" w:rsidRDefault="00EC1B5B" w:rsidP="002950EB">
            <w:pPr>
              <w:spacing w:before="120" w:after="0"/>
              <w:rPr>
                <w:rFonts w:eastAsia="Times New Roman"/>
                <w:sz w:val="20"/>
                <w:szCs w:val="20"/>
              </w:rPr>
            </w:pPr>
            <w:r>
              <w:rPr>
                <w:rFonts w:eastAsia="Times New Roman"/>
                <w:sz w:val="20"/>
                <w:szCs w:val="20"/>
              </w:rPr>
              <w:t>Mã chứng khoán</w:t>
            </w:r>
          </w:p>
        </w:tc>
        <w:tc>
          <w:tcPr>
            <w:tcW w:w="2988" w:type="dxa"/>
            <w:tcBorders>
              <w:top w:val="nil"/>
              <w:left w:val="nil"/>
              <w:bottom w:val="single" w:sz="4" w:space="0" w:color="auto"/>
              <w:right w:val="single" w:sz="4" w:space="0" w:color="auto"/>
            </w:tcBorders>
            <w:shd w:val="clear" w:color="auto" w:fill="auto"/>
            <w:noWrap/>
          </w:tcPr>
          <w:p w14:paraId="0332ADBF" w14:textId="77777777" w:rsidR="00A212CE" w:rsidRPr="001172A8" w:rsidRDefault="00A212CE" w:rsidP="002950EB">
            <w:pPr>
              <w:spacing w:before="120" w:after="0"/>
              <w:rPr>
                <w:rFonts w:eastAsia="Times New Roman"/>
                <w:sz w:val="20"/>
                <w:szCs w:val="20"/>
              </w:rPr>
            </w:pPr>
            <w:r>
              <w:rPr>
                <w:rFonts w:eastAsia="Times New Roman"/>
                <w:sz w:val="20"/>
                <w:szCs w:val="20"/>
              </w:rPr>
              <w:t>Mã chứng khoán</w:t>
            </w:r>
          </w:p>
        </w:tc>
      </w:tr>
      <w:tr w:rsidR="00A212CE" w:rsidRPr="001172A8" w14:paraId="6840E390"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0D45530" w14:textId="77777777" w:rsidR="00A212CE" w:rsidRPr="00A40358" w:rsidRDefault="00A212CE" w:rsidP="002950EB">
            <w:pPr>
              <w:spacing w:before="120" w:after="0"/>
              <w:rPr>
                <w:rFonts w:eastAsia="Times New Roman"/>
              </w:rPr>
            </w:pPr>
            <w:r w:rsidRPr="00A40358">
              <w:rPr>
                <w:rFonts w:eastAsia="Times New Roman"/>
              </w:rPr>
              <w:t>60</w:t>
            </w:r>
          </w:p>
        </w:tc>
        <w:tc>
          <w:tcPr>
            <w:tcW w:w="2052" w:type="dxa"/>
            <w:tcBorders>
              <w:top w:val="nil"/>
              <w:left w:val="nil"/>
              <w:bottom w:val="single" w:sz="4" w:space="0" w:color="auto"/>
              <w:right w:val="single" w:sz="4" w:space="0" w:color="auto"/>
            </w:tcBorders>
            <w:shd w:val="clear" w:color="auto" w:fill="auto"/>
            <w:noWrap/>
          </w:tcPr>
          <w:p w14:paraId="1CD50EE6" w14:textId="77777777" w:rsidR="00A212CE" w:rsidRPr="00E81DB4" w:rsidRDefault="00FD67E7" w:rsidP="002950EB">
            <w:pPr>
              <w:spacing w:before="120" w:after="0"/>
              <w:rPr>
                <w:rFonts w:eastAsia="Times New Roman"/>
              </w:rPr>
            </w:pPr>
            <w:hyperlink r:id="rId190" w:history="1">
              <w:r w:rsidR="00A212CE" w:rsidRPr="00A40358">
                <w:rPr>
                  <w:rFonts w:eastAsia="Times New Roman"/>
                </w:rPr>
                <w:t>TransactTime</w:t>
              </w:r>
            </w:hyperlink>
          </w:p>
        </w:tc>
        <w:tc>
          <w:tcPr>
            <w:tcW w:w="3420" w:type="dxa"/>
            <w:tcBorders>
              <w:top w:val="nil"/>
              <w:left w:val="nil"/>
              <w:bottom w:val="single" w:sz="4" w:space="0" w:color="auto"/>
              <w:right w:val="single" w:sz="4" w:space="0" w:color="auto"/>
            </w:tcBorders>
            <w:shd w:val="clear" w:color="auto" w:fill="auto"/>
            <w:noWrap/>
          </w:tcPr>
          <w:p w14:paraId="34A9442E" w14:textId="77777777" w:rsidR="00A212CE" w:rsidRPr="001172A8" w:rsidRDefault="00A212CE" w:rsidP="002950EB">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tcPr>
          <w:p w14:paraId="5CA95C25" w14:textId="77777777" w:rsidR="00A212CE" w:rsidRPr="001172A8" w:rsidRDefault="00A212CE" w:rsidP="002950EB">
            <w:pPr>
              <w:spacing w:before="120" w:after="0"/>
              <w:rPr>
                <w:rFonts w:eastAsia="Times New Roman"/>
                <w:sz w:val="20"/>
                <w:szCs w:val="20"/>
              </w:rPr>
            </w:pPr>
            <w:r>
              <w:rPr>
                <w:rFonts w:eastAsia="Times New Roman"/>
                <w:sz w:val="20"/>
                <w:szCs w:val="20"/>
              </w:rPr>
              <w:t>Thời gian đặt lệnh</w:t>
            </w:r>
          </w:p>
        </w:tc>
      </w:tr>
      <w:tr w:rsidR="00323D93" w:rsidRPr="001172A8" w14:paraId="4C3F4392"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E39F5B0" w14:textId="15B29917" w:rsidR="00323D93" w:rsidRPr="00A40358" w:rsidRDefault="00323D93" w:rsidP="002950EB">
            <w:pPr>
              <w:spacing w:before="120" w:after="0"/>
              <w:rPr>
                <w:rFonts w:eastAsia="Times New Roman"/>
              </w:rPr>
            </w:pPr>
            <w:r>
              <w:rPr>
                <w:rFonts w:eastAsia="Times New Roman"/>
              </w:rPr>
              <w:t>150</w:t>
            </w:r>
          </w:p>
        </w:tc>
        <w:tc>
          <w:tcPr>
            <w:tcW w:w="2052" w:type="dxa"/>
            <w:tcBorders>
              <w:top w:val="nil"/>
              <w:left w:val="nil"/>
              <w:bottom w:val="single" w:sz="4" w:space="0" w:color="auto"/>
              <w:right w:val="single" w:sz="4" w:space="0" w:color="auto"/>
            </w:tcBorders>
            <w:shd w:val="clear" w:color="auto" w:fill="auto"/>
            <w:noWrap/>
          </w:tcPr>
          <w:p w14:paraId="50932CC4" w14:textId="6211F20E" w:rsidR="00323D93" w:rsidRPr="00123157" w:rsidRDefault="00FD67E7" w:rsidP="002950EB">
            <w:pPr>
              <w:spacing w:before="120" w:after="0"/>
              <w:rPr>
                <w:rFonts w:eastAsia="Times New Roman"/>
              </w:rPr>
            </w:pPr>
            <w:hyperlink r:id="rId191" w:history="1">
              <w:r w:rsidR="00F376CC" w:rsidRPr="00123157">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tcPr>
          <w:p w14:paraId="39292E26" w14:textId="649AFCDD" w:rsidR="00323D93" w:rsidRPr="001172A8" w:rsidRDefault="00FC60B7" w:rsidP="002950EB">
            <w:pPr>
              <w:spacing w:before="120" w:after="0"/>
              <w:rPr>
                <w:rFonts w:eastAsia="Times New Roman"/>
                <w:sz w:val="20"/>
                <w:szCs w:val="20"/>
              </w:rPr>
            </w:pPr>
            <w:r w:rsidRPr="00FC60B7">
              <w:rPr>
                <w:rFonts w:eastAsia="Times New Roman"/>
                <w:sz w:val="20"/>
                <w:szCs w:val="20"/>
              </w:rPr>
              <w:t>I = Order Status</w:t>
            </w:r>
          </w:p>
        </w:tc>
        <w:tc>
          <w:tcPr>
            <w:tcW w:w="2988" w:type="dxa"/>
            <w:tcBorders>
              <w:top w:val="nil"/>
              <w:left w:val="nil"/>
              <w:bottom w:val="single" w:sz="4" w:space="0" w:color="auto"/>
              <w:right w:val="single" w:sz="4" w:space="0" w:color="auto"/>
            </w:tcBorders>
            <w:shd w:val="clear" w:color="auto" w:fill="auto"/>
            <w:noWrap/>
          </w:tcPr>
          <w:p w14:paraId="7BDC4490" w14:textId="77777777" w:rsidR="00323D93" w:rsidRDefault="00323D93" w:rsidP="002950EB">
            <w:pPr>
              <w:spacing w:before="120" w:after="0"/>
              <w:rPr>
                <w:rFonts w:eastAsia="Times New Roman"/>
                <w:sz w:val="20"/>
                <w:szCs w:val="20"/>
              </w:rPr>
            </w:pPr>
          </w:p>
        </w:tc>
      </w:tr>
      <w:tr w:rsidR="00323D93" w:rsidRPr="001172A8" w14:paraId="3A742B6C"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172E9EC1" w14:textId="7FA7CC70" w:rsidR="00323D93" w:rsidRPr="00A40358" w:rsidRDefault="00323D93" w:rsidP="002950EB">
            <w:pPr>
              <w:spacing w:before="120" w:after="0"/>
              <w:rPr>
                <w:rFonts w:eastAsia="Times New Roman"/>
              </w:rPr>
            </w:pPr>
            <w:r>
              <w:rPr>
                <w:rFonts w:eastAsia="Times New Roman"/>
              </w:rPr>
              <w:t>151</w:t>
            </w:r>
          </w:p>
        </w:tc>
        <w:tc>
          <w:tcPr>
            <w:tcW w:w="2052" w:type="dxa"/>
            <w:tcBorders>
              <w:top w:val="nil"/>
              <w:left w:val="nil"/>
              <w:bottom w:val="single" w:sz="4" w:space="0" w:color="auto"/>
              <w:right w:val="single" w:sz="4" w:space="0" w:color="auto"/>
            </w:tcBorders>
            <w:shd w:val="clear" w:color="auto" w:fill="auto"/>
            <w:noWrap/>
          </w:tcPr>
          <w:p w14:paraId="728D15D8" w14:textId="027A98A3" w:rsidR="00323D93" w:rsidRPr="00123157" w:rsidRDefault="00FD67E7" w:rsidP="002950EB">
            <w:pPr>
              <w:spacing w:before="120" w:after="0"/>
              <w:rPr>
                <w:rFonts w:eastAsia="Times New Roman"/>
              </w:rPr>
            </w:pPr>
            <w:hyperlink r:id="rId192" w:history="1">
              <w:r w:rsidR="00F376CC" w:rsidRPr="00123157">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tcPr>
          <w:p w14:paraId="298C0777" w14:textId="56ABD483" w:rsidR="00323D93" w:rsidRPr="001172A8" w:rsidRDefault="00323D93"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7C072DC7" w14:textId="77777777" w:rsidR="00323D93" w:rsidRDefault="00323D93" w:rsidP="002950EB">
            <w:pPr>
              <w:spacing w:before="120" w:after="0"/>
              <w:rPr>
                <w:rFonts w:eastAsia="Times New Roman"/>
                <w:sz w:val="20"/>
                <w:szCs w:val="20"/>
              </w:rPr>
            </w:pPr>
          </w:p>
        </w:tc>
      </w:tr>
      <w:tr w:rsidR="00A212CE" w:rsidRPr="001172A8" w14:paraId="0FA1961E"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0A8B6C2D" w14:textId="77777777" w:rsidR="00A212CE" w:rsidRPr="000E6DF5" w:rsidRDefault="00A212CE" w:rsidP="002950EB">
            <w:pPr>
              <w:spacing w:after="0"/>
              <w:rPr>
                <w:rFonts w:eastAsia="Times New Roman"/>
                <w:sz w:val="20"/>
                <w:szCs w:val="20"/>
              </w:rPr>
            </w:pPr>
            <w:r w:rsidRPr="000E6DF5">
              <w:rPr>
                <w:rFonts w:eastAsia="Times New Roman"/>
                <w:sz w:val="20"/>
                <w:szCs w:val="20"/>
              </w:rPr>
              <w:t>453</w:t>
            </w:r>
          </w:p>
        </w:tc>
        <w:tc>
          <w:tcPr>
            <w:tcW w:w="2052" w:type="dxa"/>
            <w:tcBorders>
              <w:top w:val="nil"/>
              <w:left w:val="nil"/>
              <w:bottom w:val="single" w:sz="4" w:space="0" w:color="auto"/>
              <w:right w:val="single" w:sz="4" w:space="0" w:color="auto"/>
            </w:tcBorders>
            <w:shd w:val="clear" w:color="auto" w:fill="auto"/>
            <w:noWrap/>
          </w:tcPr>
          <w:p w14:paraId="21C19F70" w14:textId="77777777" w:rsidR="00A212CE" w:rsidRPr="000E6DF5" w:rsidRDefault="00FD67E7" w:rsidP="002950EB">
            <w:pPr>
              <w:spacing w:after="0"/>
              <w:rPr>
                <w:rFonts w:eastAsia="Times New Roman"/>
              </w:rPr>
            </w:pPr>
            <w:hyperlink r:id="rId193" w:history="1">
              <w:r w:rsidR="00A212CE" w:rsidRPr="000E6DF5">
                <w:rPr>
                  <w:rFonts w:eastAsia="Times New Roman"/>
                </w:rPr>
                <w:t>NoPartyIDs</w:t>
              </w:r>
            </w:hyperlink>
          </w:p>
        </w:tc>
        <w:tc>
          <w:tcPr>
            <w:tcW w:w="3420" w:type="dxa"/>
            <w:tcBorders>
              <w:top w:val="nil"/>
              <w:left w:val="nil"/>
              <w:bottom w:val="single" w:sz="4" w:space="0" w:color="auto"/>
              <w:right w:val="single" w:sz="4" w:space="0" w:color="auto"/>
            </w:tcBorders>
            <w:shd w:val="clear" w:color="auto" w:fill="auto"/>
            <w:noWrap/>
          </w:tcPr>
          <w:p w14:paraId="1C0E6228" w14:textId="3EE5880B" w:rsidR="00A212CE" w:rsidRPr="000E6DF5" w:rsidRDefault="00FC60B7" w:rsidP="002950EB">
            <w:pPr>
              <w:spacing w:after="0"/>
              <w:rPr>
                <w:rFonts w:eastAsia="Times New Roman"/>
                <w:sz w:val="20"/>
                <w:szCs w:val="20"/>
              </w:rPr>
            </w:pPr>
            <w:r w:rsidRPr="000E6DF5">
              <w:rPr>
                <w:rFonts w:eastAsia="Times New Roman"/>
                <w:sz w:val="20"/>
                <w:szCs w:val="20"/>
              </w:rPr>
              <w:t>2</w:t>
            </w:r>
          </w:p>
        </w:tc>
        <w:tc>
          <w:tcPr>
            <w:tcW w:w="2988" w:type="dxa"/>
            <w:tcBorders>
              <w:top w:val="nil"/>
              <w:left w:val="nil"/>
              <w:bottom w:val="single" w:sz="4" w:space="0" w:color="auto"/>
              <w:right w:val="single" w:sz="4" w:space="0" w:color="auto"/>
            </w:tcBorders>
            <w:shd w:val="clear" w:color="auto" w:fill="auto"/>
            <w:noWrap/>
          </w:tcPr>
          <w:p w14:paraId="6ED86388" w14:textId="77777777" w:rsidR="00A212CE" w:rsidRPr="000E6DF5" w:rsidRDefault="00A212CE" w:rsidP="002950EB">
            <w:pPr>
              <w:spacing w:after="0"/>
              <w:rPr>
                <w:rFonts w:eastAsia="Times New Roman"/>
                <w:sz w:val="20"/>
                <w:szCs w:val="20"/>
              </w:rPr>
            </w:pPr>
            <w:r w:rsidRPr="000E6DF5">
              <w:rPr>
                <w:rFonts w:eastAsia="Times New Roman"/>
                <w:sz w:val="20"/>
                <w:szCs w:val="20"/>
              </w:rPr>
              <w:t>Number of PartyID</w:t>
            </w:r>
          </w:p>
          <w:p w14:paraId="7E6F51C9" w14:textId="6C56F1DE" w:rsidR="00A212CE" w:rsidRPr="000E6DF5" w:rsidRDefault="004D664A" w:rsidP="002950EB">
            <w:pPr>
              <w:spacing w:after="0"/>
              <w:rPr>
                <w:rFonts w:eastAsia="Times New Roman"/>
                <w:sz w:val="20"/>
                <w:szCs w:val="20"/>
              </w:rPr>
            </w:pPr>
            <w:r w:rsidRPr="000E6DF5">
              <w:rPr>
                <w:rFonts w:eastAsia="Times New Roman"/>
                <w:sz w:val="20"/>
                <w:szCs w:val="20"/>
              </w:rPr>
              <w:t>Group msg, với giá trị =2 thì tương ứng có 2 group, bao gồm các tag dưới</w:t>
            </w:r>
          </w:p>
        </w:tc>
      </w:tr>
      <w:tr w:rsidR="00A212CE" w:rsidRPr="001172A8" w14:paraId="1C00D8AB"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4508A762" w14:textId="66943934" w:rsidR="00A212CE" w:rsidRPr="000E6DF5" w:rsidRDefault="00A212CE" w:rsidP="002950EB">
            <w:pPr>
              <w:spacing w:before="120" w:after="0"/>
              <w:rPr>
                <w:rFonts w:eastAsia="Times New Roman"/>
                <w:sz w:val="20"/>
                <w:szCs w:val="20"/>
              </w:rPr>
            </w:pPr>
            <w:r w:rsidRPr="000E6DF5">
              <w:rPr>
                <w:rFonts w:eastAsia="Times New Roman"/>
                <w:sz w:val="20"/>
                <w:szCs w:val="20"/>
              </w:rPr>
              <w:t>448</w:t>
            </w:r>
            <w:r w:rsidR="002C78EE">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tcPr>
          <w:p w14:paraId="780A3410" w14:textId="77777777" w:rsidR="00A212CE" w:rsidRPr="000E6DF5" w:rsidRDefault="00FD67E7" w:rsidP="002950EB">
            <w:pPr>
              <w:spacing w:after="0"/>
              <w:rPr>
                <w:rFonts w:eastAsia="Times New Roman"/>
              </w:rPr>
            </w:pPr>
            <w:hyperlink r:id="rId194" w:history="1">
              <w:r w:rsidR="00A212CE" w:rsidRPr="000E6DF5">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tcPr>
          <w:p w14:paraId="3A7C455F"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tcPr>
          <w:p w14:paraId="4C7E1538" w14:textId="45372D1D" w:rsidR="00A212CE" w:rsidRPr="000E6DF5" w:rsidRDefault="00310D87" w:rsidP="002950EB">
            <w:pPr>
              <w:spacing w:before="120" w:after="0"/>
              <w:rPr>
                <w:rFonts w:eastAsia="Times New Roman"/>
                <w:sz w:val="20"/>
                <w:szCs w:val="20"/>
              </w:rPr>
            </w:pPr>
            <w:r>
              <w:rPr>
                <w:rFonts w:eastAsia="Times New Roman"/>
                <w:sz w:val="20"/>
                <w:szCs w:val="20"/>
              </w:rPr>
              <w:t>Firm id của công ty chứng khoán</w:t>
            </w:r>
          </w:p>
        </w:tc>
      </w:tr>
      <w:tr w:rsidR="00A212CE" w:rsidRPr="001172A8" w14:paraId="394AC3D6"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784CAFF" w14:textId="23BA440F" w:rsidR="00A212CE" w:rsidRPr="000E6DF5" w:rsidRDefault="00A212CE" w:rsidP="002950EB">
            <w:pPr>
              <w:spacing w:before="120" w:after="0"/>
              <w:rPr>
                <w:rFonts w:eastAsia="Times New Roman"/>
                <w:sz w:val="20"/>
                <w:szCs w:val="20"/>
              </w:rPr>
            </w:pPr>
            <w:r w:rsidRPr="000E6DF5">
              <w:rPr>
                <w:rFonts w:eastAsia="Times New Roman"/>
                <w:sz w:val="20"/>
                <w:szCs w:val="20"/>
              </w:rPr>
              <w:t>447</w:t>
            </w:r>
            <w:r w:rsidR="002C78EE">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tcPr>
          <w:p w14:paraId="6C6C7F49" w14:textId="77777777" w:rsidR="00A212CE" w:rsidRPr="000E6DF5" w:rsidRDefault="00FD67E7" w:rsidP="002950EB">
            <w:pPr>
              <w:spacing w:after="0"/>
              <w:rPr>
                <w:rFonts w:eastAsia="Times New Roman"/>
              </w:rPr>
            </w:pPr>
            <w:hyperlink r:id="rId195" w:history="1">
              <w:r w:rsidR="00A212CE" w:rsidRPr="000E6DF5">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tcPr>
          <w:p w14:paraId="195C0DE1" w14:textId="5CA4A8E1" w:rsidR="00A212CE" w:rsidRPr="000E6DF5" w:rsidRDefault="001E0DAA" w:rsidP="002950EB">
            <w:pPr>
              <w:spacing w:before="120" w:after="0"/>
              <w:rPr>
                <w:rFonts w:eastAsia="Times New Roman"/>
                <w:sz w:val="20"/>
                <w:szCs w:val="20"/>
              </w:rPr>
            </w:pPr>
            <w:r w:rsidRPr="000E6DF5">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tcPr>
          <w:p w14:paraId="74453A86" w14:textId="046327AE" w:rsidR="00A212CE" w:rsidRPr="000E6DF5" w:rsidRDefault="00A212CE" w:rsidP="002950EB">
            <w:pPr>
              <w:spacing w:before="120" w:after="0"/>
              <w:rPr>
                <w:rFonts w:eastAsia="Times New Roman"/>
                <w:sz w:val="20"/>
                <w:szCs w:val="20"/>
              </w:rPr>
            </w:pPr>
            <w:r w:rsidRPr="000E6DF5">
              <w:rPr>
                <w:rFonts w:eastAsia="Times New Roman"/>
                <w:sz w:val="20"/>
                <w:szCs w:val="20"/>
              </w:rPr>
              <w:t xml:space="preserve"> B = BIC </w:t>
            </w:r>
          </w:p>
          <w:p w14:paraId="0A5A893C" w14:textId="75A7FCBD" w:rsidR="00A212CE" w:rsidRPr="000E6DF5" w:rsidRDefault="00A212CE" w:rsidP="002950EB">
            <w:pPr>
              <w:spacing w:before="120" w:after="0"/>
              <w:rPr>
                <w:rFonts w:eastAsia="Times New Roman"/>
                <w:sz w:val="20"/>
                <w:szCs w:val="20"/>
              </w:rPr>
            </w:pPr>
            <w:r w:rsidRPr="000E6DF5">
              <w:rPr>
                <w:rFonts w:eastAsia="Times New Roman"/>
                <w:sz w:val="20"/>
                <w:szCs w:val="20"/>
              </w:rPr>
              <w:t xml:space="preserve"> C = Generally accepted market participant identifier </w:t>
            </w:r>
          </w:p>
          <w:p w14:paraId="4E4F67D0"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 D = Proprietary/Custom code</w:t>
            </w:r>
          </w:p>
          <w:p w14:paraId="75AE42EF"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 E = ISO Country &lt;421&gt; Code</w:t>
            </w:r>
          </w:p>
        </w:tc>
      </w:tr>
      <w:tr w:rsidR="00A212CE" w:rsidRPr="001172A8" w14:paraId="7ABCCED5"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0447A9B6" w14:textId="5A0C82D5" w:rsidR="00A212CE" w:rsidRPr="000E6DF5" w:rsidRDefault="00A212CE" w:rsidP="002950EB">
            <w:pPr>
              <w:spacing w:before="120" w:after="0"/>
              <w:rPr>
                <w:rFonts w:eastAsia="Times New Roman"/>
                <w:sz w:val="20"/>
                <w:szCs w:val="20"/>
              </w:rPr>
            </w:pPr>
            <w:r w:rsidRPr="000E6DF5">
              <w:rPr>
                <w:rFonts w:eastAsia="Times New Roman"/>
                <w:sz w:val="20"/>
                <w:szCs w:val="20"/>
              </w:rPr>
              <w:t>452</w:t>
            </w:r>
            <w:r w:rsidR="002C78EE">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tcPr>
          <w:p w14:paraId="4C464ABD" w14:textId="77777777" w:rsidR="00A212CE" w:rsidRPr="000E6DF5" w:rsidRDefault="00FD67E7" w:rsidP="002950EB">
            <w:pPr>
              <w:spacing w:after="0"/>
              <w:rPr>
                <w:rFonts w:eastAsia="Times New Roman"/>
              </w:rPr>
            </w:pPr>
            <w:hyperlink r:id="rId196" w:history="1">
              <w:r w:rsidR="00A212CE" w:rsidRPr="000E6DF5">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tcPr>
          <w:p w14:paraId="3FAE012A"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tcPr>
          <w:p w14:paraId="116F6D32"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Identifies the type or role of the PartyID</w:t>
            </w:r>
          </w:p>
        </w:tc>
      </w:tr>
      <w:tr w:rsidR="00A212CE" w:rsidRPr="001172A8" w14:paraId="22005D85"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78B1910" w14:textId="3B7B6D0A" w:rsidR="00A212CE" w:rsidRPr="000E6DF5" w:rsidRDefault="00A212CE" w:rsidP="002950EB">
            <w:pPr>
              <w:spacing w:before="120" w:after="0"/>
              <w:rPr>
                <w:rFonts w:eastAsia="Times New Roman"/>
                <w:sz w:val="20"/>
                <w:szCs w:val="20"/>
              </w:rPr>
            </w:pPr>
            <w:r w:rsidRPr="000E6DF5">
              <w:rPr>
                <w:rFonts w:eastAsia="Times New Roman"/>
                <w:sz w:val="20"/>
                <w:szCs w:val="20"/>
              </w:rPr>
              <w:t>448</w:t>
            </w:r>
            <w:r w:rsidR="002C78EE">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tcPr>
          <w:p w14:paraId="6E4D43F1" w14:textId="77777777" w:rsidR="00A212CE" w:rsidRPr="000E6DF5" w:rsidRDefault="00FD67E7" w:rsidP="002950EB">
            <w:pPr>
              <w:spacing w:after="0"/>
              <w:rPr>
                <w:rFonts w:eastAsia="Times New Roman"/>
              </w:rPr>
            </w:pPr>
            <w:hyperlink r:id="rId197" w:history="1">
              <w:r w:rsidR="00A212CE" w:rsidRPr="000E6DF5">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tcPr>
          <w:p w14:paraId="2534592E"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021C001183</w:t>
            </w:r>
          </w:p>
        </w:tc>
        <w:tc>
          <w:tcPr>
            <w:tcW w:w="2988" w:type="dxa"/>
            <w:tcBorders>
              <w:top w:val="nil"/>
              <w:left w:val="nil"/>
              <w:bottom w:val="single" w:sz="4" w:space="0" w:color="auto"/>
              <w:right w:val="single" w:sz="4" w:space="0" w:color="auto"/>
            </w:tcBorders>
            <w:shd w:val="clear" w:color="auto" w:fill="auto"/>
            <w:noWrap/>
          </w:tcPr>
          <w:p w14:paraId="644E1173" w14:textId="7ADD0FF5" w:rsidR="00A212CE" w:rsidRPr="000E6DF5" w:rsidRDefault="00424928" w:rsidP="002950EB">
            <w:pPr>
              <w:spacing w:before="120" w:after="0"/>
              <w:rPr>
                <w:rFonts w:eastAsia="Times New Roman"/>
                <w:sz w:val="20"/>
                <w:szCs w:val="20"/>
              </w:rPr>
            </w:pPr>
            <w:r>
              <w:rPr>
                <w:rFonts w:eastAsia="Times New Roman"/>
                <w:sz w:val="20"/>
                <w:szCs w:val="20"/>
              </w:rPr>
              <w:t>Số lưu ký tài khoản</w:t>
            </w:r>
          </w:p>
        </w:tc>
      </w:tr>
      <w:tr w:rsidR="00A212CE" w:rsidRPr="001172A8" w14:paraId="78C3F4FC"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03106AA5" w14:textId="4E414FC1" w:rsidR="00A212CE" w:rsidRPr="000E6DF5" w:rsidRDefault="00A212CE" w:rsidP="002950EB">
            <w:pPr>
              <w:spacing w:before="120" w:after="0"/>
              <w:rPr>
                <w:rFonts w:eastAsia="Times New Roman"/>
                <w:sz w:val="20"/>
                <w:szCs w:val="20"/>
              </w:rPr>
            </w:pPr>
            <w:r w:rsidRPr="000E6DF5">
              <w:rPr>
                <w:rFonts w:eastAsia="Times New Roman"/>
                <w:sz w:val="20"/>
                <w:szCs w:val="20"/>
              </w:rPr>
              <w:t>447</w:t>
            </w:r>
            <w:r w:rsidR="002C78EE">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tcPr>
          <w:p w14:paraId="27D7FFAE" w14:textId="77777777" w:rsidR="00A212CE" w:rsidRPr="000E6DF5" w:rsidRDefault="00FD67E7" w:rsidP="002950EB">
            <w:pPr>
              <w:spacing w:after="0"/>
              <w:rPr>
                <w:rFonts w:eastAsia="Times New Roman"/>
              </w:rPr>
            </w:pPr>
            <w:hyperlink r:id="rId198" w:history="1">
              <w:r w:rsidR="00A212CE" w:rsidRPr="000E6DF5">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tcPr>
          <w:p w14:paraId="2478717C" w14:textId="0AD7E973" w:rsidR="00A212CE" w:rsidRPr="000E6DF5" w:rsidRDefault="001E0DAA" w:rsidP="002950EB">
            <w:pPr>
              <w:spacing w:before="120" w:after="0"/>
              <w:rPr>
                <w:rFonts w:eastAsia="Times New Roman"/>
                <w:sz w:val="20"/>
                <w:szCs w:val="20"/>
              </w:rPr>
            </w:pPr>
            <w:r w:rsidRPr="000E6DF5">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tcPr>
          <w:p w14:paraId="3BA6602A"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Identifies class or source</w:t>
            </w:r>
          </w:p>
        </w:tc>
      </w:tr>
      <w:tr w:rsidR="00A212CE" w:rsidRPr="001172A8" w14:paraId="23FB288B"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109A5D90" w14:textId="7DC7EBDE" w:rsidR="00A212CE" w:rsidRPr="000E6DF5" w:rsidRDefault="00A212CE" w:rsidP="002950EB">
            <w:pPr>
              <w:spacing w:before="120" w:after="0"/>
              <w:rPr>
                <w:rFonts w:eastAsia="Times New Roman"/>
                <w:sz w:val="20"/>
                <w:szCs w:val="20"/>
              </w:rPr>
            </w:pPr>
            <w:r w:rsidRPr="000E6DF5">
              <w:rPr>
                <w:rFonts w:eastAsia="Times New Roman"/>
                <w:sz w:val="20"/>
                <w:szCs w:val="20"/>
              </w:rPr>
              <w:t>452</w:t>
            </w:r>
            <w:r w:rsidR="002C78EE">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tcPr>
          <w:p w14:paraId="0D041417" w14:textId="77777777" w:rsidR="00A212CE" w:rsidRPr="000E6DF5" w:rsidRDefault="00FD67E7" w:rsidP="002950EB">
            <w:pPr>
              <w:spacing w:after="0"/>
              <w:rPr>
                <w:rFonts w:eastAsia="Times New Roman"/>
              </w:rPr>
            </w:pPr>
            <w:hyperlink r:id="rId199" w:history="1">
              <w:r w:rsidR="00A212CE" w:rsidRPr="000E6DF5">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tcPr>
          <w:p w14:paraId="7083615D"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3</w:t>
            </w:r>
          </w:p>
        </w:tc>
        <w:tc>
          <w:tcPr>
            <w:tcW w:w="2988" w:type="dxa"/>
            <w:tcBorders>
              <w:top w:val="nil"/>
              <w:left w:val="nil"/>
              <w:bottom w:val="single" w:sz="4" w:space="0" w:color="auto"/>
              <w:right w:val="single" w:sz="4" w:space="0" w:color="auto"/>
            </w:tcBorders>
            <w:shd w:val="clear" w:color="auto" w:fill="auto"/>
            <w:noWrap/>
          </w:tcPr>
          <w:p w14:paraId="7B3B10A9" w14:textId="77777777" w:rsidR="00A212CE" w:rsidRPr="000E6DF5" w:rsidRDefault="00A212CE" w:rsidP="002950EB">
            <w:pPr>
              <w:spacing w:before="120" w:after="0"/>
              <w:rPr>
                <w:rFonts w:eastAsia="Times New Roman"/>
                <w:sz w:val="20"/>
                <w:szCs w:val="20"/>
              </w:rPr>
            </w:pPr>
            <w:r w:rsidRPr="000E6DF5">
              <w:rPr>
                <w:rFonts w:eastAsia="Times New Roman"/>
                <w:sz w:val="20"/>
                <w:szCs w:val="20"/>
              </w:rPr>
              <w:t>Identifies the type or role of the PartyID</w:t>
            </w:r>
          </w:p>
        </w:tc>
      </w:tr>
      <w:tr w:rsidR="00A212CE" w:rsidRPr="001172A8" w14:paraId="56FF3CB6" w14:textId="77777777" w:rsidTr="005A2A54">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54F2DCA" w14:textId="77777777" w:rsidR="00A212CE" w:rsidRPr="001172A8" w:rsidRDefault="00A212CE" w:rsidP="002950EB">
            <w:pPr>
              <w:spacing w:before="120" w:after="0"/>
              <w:rPr>
                <w:rFonts w:eastAsia="Times New Roman"/>
                <w:sz w:val="20"/>
                <w:szCs w:val="20"/>
              </w:rPr>
            </w:pPr>
            <w:r>
              <w:rPr>
                <w:rFonts w:eastAsia="Times New Roman"/>
                <w:sz w:val="20"/>
                <w:szCs w:val="20"/>
              </w:rPr>
              <w:t>10</w:t>
            </w:r>
          </w:p>
        </w:tc>
        <w:tc>
          <w:tcPr>
            <w:tcW w:w="2052" w:type="dxa"/>
            <w:tcBorders>
              <w:top w:val="nil"/>
              <w:left w:val="nil"/>
              <w:bottom w:val="single" w:sz="4" w:space="0" w:color="auto"/>
              <w:right w:val="single" w:sz="4" w:space="0" w:color="auto"/>
            </w:tcBorders>
            <w:shd w:val="clear" w:color="auto" w:fill="auto"/>
            <w:noWrap/>
          </w:tcPr>
          <w:p w14:paraId="799CA1A7" w14:textId="77777777" w:rsidR="00A212CE" w:rsidRPr="00E81DB4" w:rsidRDefault="00FD67E7" w:rsidP="002950EB">
            <w:pPr>
              <w:spacing w:after="0"/>
              <w:rPr>
                <w:rFonts w:eastAsia="Times New Roman"/>
              </w:rPr>
            </w:pPr>
            <w:hyperlink r:id="rId200" w:history="1">
              <w:r w:rsidR="00A212CE" w:rsidRPr="00153406">
                <w:rPr>
                  <w:rFonts w:eastAsia="Times New Roman"/>
                </w:rPr>
                <w:t>CheckSum</w:t>
              </w:r>
            </w:hyperlink>
          </w:p>
        </w:tc>
        <w:tc>
          <w:tcPr>
            <w:tcW w:w="3420" w:type="dxa"/>
            <w:tcBorders>
              <w:top w:val="nil"/>
              <w:left w:val="nil"/>
              <w:bottom w:val="single" w:sz="4" w:space="0" w:color="auto"/>
              <w:right w:val="single" w:sz="4" w:space="0" w:color="auto"/>
            </w:tcBorders>
            <w:shd w:val="clear" w:color="auto" w:fill="auto"/>
            <w:noWrap/>
          </w:tcPr>
          <w:p w14:paraId="08F28CDE" w14:textId="77777777" w:rsidR="00A212CE" w:rsidRPr="001172A8" w:rsidRDefault="00A212CE"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5C12C43D" w14:textId="77777777" w:rsidR="00A212CE" w:rsidRPr="001172A8" w:rsidRDefault="00A212CE" w:rsidP="002950EB">
            <w:pPr>
              <w:spacing w:before="120" w:after="0"/>
              <w:rPr>
                <w:rFonts w:eastAsia="Times New Roman"/>
                <w:sz w:val="20"/>
                <w:szCs w:val="20"/>
              </w:rPr>
            </w:pPr>
          </w:p>
        </w:tc>
      </w:tr>
    </w:tbl>
    <w:p w14:paraId="172F43CA" w14:textId="77777777" w:rsidR="00E84233" w:rsidRDefault="00E84233" w:rsidP="00332596"/>
    <w:p w14:paraId="3C09AF78" w14:textId="4EE3EA61" w:rsidR="002E4733" w:rsidRDefault="00851898" w:rsidP="002E4733">
      <w:pPr>
        <w:pStyle w:val="Heading3"/>
      </w:pPr>
      <w:bookmarkStart w:id="2241" w:name="_Toc80648699"/>
      <w:r>
        <w:t>Lệnh hủy đẩy lên GateWay</w:t>
      </w:r>
      <w:bookmarkEnd w:id="2241"/>
    </w:p>
    <w:p w14:paraId="3F605BD9" w14:textId="77777777" w:rsidR="004307C7" w:rsidRPr="00FB7217" w:rsidRDefault="004307C7" w:rsidP="004307C7">
      <w:pPr>
        <w:rPr>
          <w:lang w:val="en-GB"/>
        </w:rPr>
      </w:pPr>
    </w:p>
    <w:tbl>
      <w:tblPr>
        <w:tblW w:w="9378" w:type="dxa"/>
        <w:tblLook w:val="04A0" w:firstRow="1" w:lastRow="0" w:firstColumn="1" w:lastColumn="0" w:noHBand="0" w:noVBand="1"/>
      </w:tblPr>
      <w:tblGrid>
        <w:gridCol w:w="918"/>
        <w:gridCol w:w="2052"/>
        <w:gridCol w:w="3420"/>
        <w:gridCol w:w="2988"/>
      </w:tblGrid>
      <w:tr w:rsidR="004307C7" w:rsidRPr="001172A8" w14:paraId="683E4CAB" w14:textId="77777777" w:rsidTr="002950EB">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EB058EA" w14:textId="77777777" w:rsidR="004307C7" w:rsidRPr="001172A8" w:rsidRDefault="004307C7" w:rsidP="002950EB">
            <w:pPr>
              <w:spacing w:before="120" w:after="0"/>
              <w:rPr>
                <w:rFonts w:eastAsia="Times New Roman"/>
                <w:b/>
                <w:sz w:val="20"/>
                <w:szCs w:val="20"/>
              </w:rPr>
            </w:pPr>
            <w:r w:rsidRPr="001172A8">
              <w:rPr>
                <w:rFonts w:eastAsia="Times New Roman"/>
                <w:b/>
                <w:sz w:val="20"/>
                <w:szCs w:val="20"/>
              </w:rPr>
              <w:t>Tag</w:t>
            </w:r>
          </w:p>
        </w:tc>
        <w:tc>
          <w:tcPr>
            <w:tcW w:w="205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E4FF4FA" w14:textId="77777777" w:rsidR="004307C7" w:rsidRPr="001172A8" w:rsidRDefault="004307C7" w:rsidP="002950EB">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C761148" w14:textId="77777777" w:rsidR="004307C7" w:rsidRPr="001172A8" w:rsidRDefault="004307C7" w:rsidP="002950EB">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881D7BD" w14:textId="77777777" w:rsidR="004307C7" w:rsidRPr="001172A8" w:rsidRDefault="004307C7" w:rsidP="002950EB">
            <w:pPr>
              <w:spacing w:before="120" w:after="0"/>
              <w:rPr>
                <w:rFonts w:eastAsia="Times New Roman"/>
                <w:b/>
                <w:sz w:val="20"/>
                <w:szCs w:val="20"/>
              </w:rPr>
            </w:pPr>
            <w:r w:rsidRPr="001172A8">
              <w:rPr>
                <w:rFonts w:eastAsia="Times New Roman"/>
                <w:b/>
                <w:sz w:val="20"/>
                <w:szCs w:val="20"/>
              </w:rPr>
              <w:t>Comment</w:t>
            </w:r>
          </w:p>
        </w:tc>
      </w:tr>
      <w:tr w:rsidR="004307C7" w:rsidRPr="001172A8" w14:paraId="38162F0D"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39102240"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lastRenderedPageBreak/>
              <w:t>9</w:t>
            </w:r>
          </w:p>
        </w:tc>
        <w:tc>
          <w:tcPr>
            <w:tcW w:w="2052" w:type="dxa"/>
            <w:tcBorders>
              <w:top w:val="nil"/>
              <w:left w:val="nil"/>
              <w:bottom w:val="single" w:sz="4" w:space="0" w:color="auto"/>
              <w:right w:val="single" w:sz="4" w:space="0" w:color="auto"/>
            </w:tcBorders>
            <w:shd w:val="clear" w:color="auto" w:fill="auto"/>
            <w:noWrap/>
            <w:hideMark/>
          </w:tcPr>
          <w:p w14:paraId="3AFEBAD5"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hideMark/>
          </w:tcPr>
          <w:p w14:paraId="59523F17" w14:textId="4514C7A4" w:rsidR="004307C7" w:rsidRPr="00872638" w:rsidRDefault="004307C7"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434B3AA9" w14:textId="77777777" w:rsidR="004307C7" w:rsidRPr="00872638" w:rsidRDefault="004307C7" w:rsidP="002950EB">
            <w:pPr>
              <w:spacing w:before="120" w:after="0"/>
              <w:rPr>
                <w:rFonts w:eastAsia="Times New Roman"/>
                <w:sz w:val="20"/>
                <w:szCs w:val="20"/>
              </w:rPr>
            </w:pPr>
          </w:p>
        </w:tc>
      </w:tr>
      <w:tr w:rsidR="004307C7" w:rsidRPr="001172A8" w14:paraId="40E41BD6" w14:textId="77777777" w:rsidTr="001C355D">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4617CE67"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35</w:t>
            </w:r>
          </w:p>
        </w:tc>
        <w:tc>
          <w:tcPr>
            <w:tcW w:w="2052" w:type="dxa"/>
            <w:tcBorders>
              <w:top w:val="nil"/>
              <w:left w:val="nil"/>
              <w:bottom w:val="single" w:sz="4" w:space="0" w:color="auto"/>
              <w:right w:val="single" w:sz="4" w:space="0" w:color="auto"/>
            </w:tcBorders>
            <w:shd w:val="clear" w:color="auto" w:fill="auto"/>
            <w:noWrap/>
            <w:hideMark/>
          </w:tcPr>
          <w:p w14:paraId="1A56269A"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hideMark/>
          </w:tcPr>
          <w:p w14:paraId="7613ABF9" w14:textId="7F4CF3A6" w:rsidR="004307C7" w:rsidRPr="00872638" w:rsidRDefault="00064CDD" w:rsidP="002950EB">
            <w:pPr>
              <w:spacing w:before="120" w:after="0"/>
              <w:rPr>
                <w:rFonts w:eastAsia="Times New Roman"/>
                <w:sz w:val="20"/>
                <w:szCs w:val="20"/>
              </w:rPr>
            </w:pPr>
            <w:r w:rsidRPr="00872638">
              <w:rPr>
                <w:rFonts w:eastAsia="Times New Roman"/>
                <w:sz w:val="20"/>
                <w:szCs w:val="20"/>
              </w:rPr>
              <w:t>F</w:t>
            </w:r>
          </w:p>
        </w:tc>
        <w:tc>
          <w:tcPr>
            <w:tcW w:w="2988" w:type="dxa"/>
            <w:tcBorders>
              <w:top w:val="nil"/>
              <w:left w:val="nil"/>
              <w:bottom w:val="single" w:sz="4" w:space="0" w:color="auto"/>
              <w:right w:val="single" w:sz="4" w:space="0" w:color="auto"/>
            </w:tcBorders>
            <w:shd w:val="clear" w:color="auto" w:fill="auto"/>
            <w:noWrap/>
            <w:hideMark/>
          </w:tcPr>
          <w:p w14:paraId="6BB95AFA" w14:textId="77777777" w:rsidR="004307C7" w:rsidRPr="00872638" w:rsidRDefault="004307C7" w:rsidP="002950EB">
            <w:pPr>
              <w:spacing w:before="120" w:after="0"/>
              <w:rPr>
                <w:rFonts w:eastAsia="Times New Roman"/>
                <w:sz w:val="20"/>
                <w:szCs w:val="20"/>
              </w:rPr>
            </w:pPr>
          </w:p>
        </w:tc>
      </w:tr>
      <w:tr w:rsidR="004307C7" w:rsidRPr="001172A8" w14:paraId="271D2F66" w14:textId="77777777" w:rsidTr="001C355D">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hideMark/>
          </w:tcPr>
          <w:p w14:paraId="0A0CB3B1"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34</w:t>
            </w:r>
          </w:p>
        </w:tc>
        <w:tc>
          <w:tcPr>
            <w:tcW w:w="2052" w:type="dxa"/>
            <w:tcBorders>
              <w:top w:val="single" w:sz="4" w:space="0" w:color="auto"/>
              <w:left w:val="single" w:sz="4" w:space="0" w:color="auto"/>
              <w:bottom w:val="single" w:sz="4" w:space="0" w:color="auto"/>
              <w:right w:val="single" w:sz="4" w:space="0" w:color="auto"/>
            </w:tcBorders>
            <w:shd w:val="clear" w:color="auto" w:fill="auto"/>
            <w:noWrap/>
            <w:hideMark/>
          </w:tcPr>
          <w:p w14:paraId="245643B3"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MsgSeqNum</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1C6FFEEC" w14:textId="5391CAC1" w:rsidR="004307C7" w:rsidRPr="00872638" w:rsidRDefault="00B67379" w:rsidP="002950EB">
            <w:pPr>
              <w:spacing w:before="120" w:after="0"/>
              <w:rPr>
                <w:rFonts w:eastAsia="Times New Roman"/>
                <w:sz w:val="20"/>
                <w:szCs w:val="20"/>
              </w:rPr>
            </w:pPr>
            <w:r w:rsidRPr="00B67379">
              <w:rPr>
                <w:rFonts w:eastAsia="Times New Roman"/>
                <w:sz w:val="20"/>
                <w:szCs w:val="20"/>
              </w:rPr>
              <w:t>số seq tăng dần của msg</w:t>
            </w:r>
          </w:p>
        </w:tc>
        <w:tc>
          <w:tcPr>
            <w:tcW w:w="2988" w:type="dxa"/>
            <w:tcBorders>
              <w:top w:val="single" w:sz="4" w:space="0" w:color="auto"/>
              <w:left w:val="single" w:sz="4" w:space="0" w:color="auto"/>
              <w:bottom w:val="single" w:sz="4" w:space="0" w:color="auto"/>
              <w:right w:val="single" w:sz="4" w:space="0" w:color="auto"/>
            </w:tcBorders>
            <w:shd w:val="clear" w:color="auto" w:fill="auto"/>
            <w:noWrap/>
            <w:hideMark/>
          </w:tcPr>
          <w:p w14:paraId="0F9375DC" w14:textId="77777777" w:rsidR="004307C7" w:rsidRPr="00872638" w:rsidRDefault="004307C7" w:rsidP="002950EB">
            <w:pPr>
              <w:spacing w:before="120" w:after="0"/>
              <w:rPr>
                <w:rFonts w:eastAsia="Times New Roman"/>
                <w:sz w:val="20"/>
                <w:szCs w:val="20"/>
              </w:rPr>
            </w:pPr>
          </w:p>
        </w:tc>
      </w:tr>
      <w:tr w:rsidR="004307C7" w:rsidRPr="001172A8" w14:paraId="1EF38580" w14:textId="77777777" w:rsidTr="001C355D">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hideMark/>
          </w:tcPr>
          <w:p w14:paraId="25B0118E"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49</w:t>
            </w:r>
          </w:p>
        </w:tc>
        <w:tc>
          <w:tcPr>
            <w:tcW w:w="2052" w:type="dxa"/>
            <w:tcBorders>
              <w:top w:val="single" w:sz="4" w:space="0" w:color="auto"/>
              <w:left w:val="nil"/>
              <w:bottom w:val="single" w:sz="4" w:space="0" w:color="auto"/>
              <w:right w:val="single" w:sz="4" w:space="0" w:color="auto"/>
            </w:tcBorders>
            <w:shd w:val="clear" w:color="000000" w:fill="FFFFFF"/>
            <w:noWrap/>
            <w:hideMark/>
          </w:tcPr>
          <w:p w14:paraId="6E9E4295"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SenderCompID</w:t>
            </w:r>
          </w:p>
        </w:tc>
        <w:tc>
          <w:tcPr>
            <w:tcW w:w="3420" w:type="dxa"/>
            <w:tcBorders>
              <w:top w:val="single" w:sz="4" w:space="0" w:color="auto"/>
              <w:left w:val="nil"/>
              <w:bottom w:val="single" w:sz="4" w:space="0" w:color="auto"/>
              <w:right w:val="single" w:sz="4" w:space="0" w:color="auto"/>
            </w:tcBorders>
            <w:shd w:val="clear" w:color="auto" w:fill="auto"/>
            <w:noWrap/>
            <w:hideMark/>
          </w:tcPr>
          <w:p w14:paraId="486D51B4" w14:textId="77777777" w:rsidR="004307C7" w:rsidRPr="00872638" w:rsidRDefault="004307C7" w:rsidP="002950EB">
            <w:pPr>
              <w:pStyle w:val="ListParagraph"/>
              <w:spacing w:before="120" w:after="0"/>
              <w:ind w:left="157" w:hanging="90"/>
              <w:rPr>
                <w:rFonts w:eastAsia="Times New Roman"/>
                <w:sz w:val="20"/>
                <w:szCs w:val="20"/>
              </w:rPr>
            </w:pPr>
            <w:r w:rsidRPr="00872638">
              <w:rPr>
                <w:rFonts w:eastAsia="Times New Roman"/>
                <w:sz w:val="20"/>
                <w:szCs w:val="20"/>
              </w:rPr>
              <w:t>OMS1 = Hệ thống OMS 1</w:t>
            </w:r>
          </w:p>
          <w:p w14:paraId="24E43EBC" w14:textId="77777777" w:rsidR="004307C7" w:rsidRPr="00872638" w:rsidRDefault="004307C7" w:rsidP="002950EB">
            <w:pPr>
              <w:pStyle w:val="ListParagraph"/>
              <w:spacing w:before="120" w:after="0"/>
              <w:ind w:left="157" w:hanging="90"/>
              <w:rPr>
                <w:rFonts w:eastAsia="Times New Roman"/>
                <w:sz w:val="20"/>
                <w:szCs w:val="20"/>
              </w:rPr>
            </w:pPr>
            <w:r w:rsidRPr="00872638">
              <w:rPr>
                <w:rFonts w:eastAsia="Times New Roman"/>
                <w:sz w:val="20"/>
                <w:szCs w:val="20"/>
              </w:rPr>
              <w:t>OMS2 = Hệ thống OMS 2</w:t>
            </w:r>
          </w:p>
          <w:p w14:paraId="63476BB1" w14:textId="77777777" w:rsidR="004307C7" w:rsidRPr="00872638" w:rsidRDefault="004307C7" w:rsidP="002950EB">
            <w:pPr>
              <w:pStyle w:val="ListParagraph"/>
              <w:spacing w:before="120" w:after="0"/>
              <w:ind w:left="157" w:hanging="90"/>
              <w:rPr>
                <w:rFonts w:eastAsia="Times New Roman"/>
                <w:sz w:val="20"/>
                <w:szCs w:val="20"/>
              </w:rPr>
            </w:pPr>
            <w:r w:rsidRPr="00872638">
              <w:rPr>
                <w:rFonts w:eastAsia="Times New Roman"/>
                <w:sz w:val="20"/>
                <w:szCs w:val="20"/>
              </w:rPr>
              <w:t>…………………………..</w:t>
            </w:r>
          </w:p>
          <w:p w14:paraId="537B50B2" w14:textId="7A67CB5C" w:rsidR="004307C7" w:rsidRPr="00872638" w:rsidRDefault="004307C7" w:rsidP="008F0B3B">
            <w:pPr>
              <w:pStyle w:val="ListParagraph"/>
              <w:spacing w:before="120" w:after="0"/>
              <w:ind w:left="157" w:hanging="90"/>
              <w:rPr>
                <w:rFonts w:eastAsia="Times New Roman"/>
                <w:sz w:val="20"/>
                <w:szCs w:val="20"/>
              </w:rPr>
            </w:pPr>
            <w:r w:rsidRPr="00872638">
              <w:rPr>
                <w:rFonts w:eastAsia="Times New Roman"/>
                <w:sz w:val="20"/>
                <w:szCs w:val="20"/>
              </w:rPr>
              <w:t>OMSn = Hệ thống OMS n</w:t>
            </w:r>
          </w:p>
        </w:tc>
        <w:tc>
          <w:tcPr>
            <w:tcW w:w="2988" w:type="dxa"/>
            <w:tcBorders>
              <w:top w:val="single" w:sz="4" w:space="0" w:color="auto"/>
              <w:left w:val="nil"/>
              <w:bottom w:val="single" w:sz="4" w:space="0" w:color="auto"/>
              <w:right w:val="single" w:sz="4" w:space="0" w:color="auto"/>
            </w:tcBorders>
            <w:shd w:val="clear" w:color="auto" w:fill="auto"/>
            <w:noWrap/>
            <w:hideMark/>
          </w:tcPr>
          <w:p w14:paraId="3CD3A87D"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Quy định lệnh được gửi lên từ OMS nào</w:t>
            </w:r>
          </w:p>
        </w:tc>
      </w:tr>
      <w:tr w:rsidR="004307C7" w:rsidRPr="001172A8" w14:paraId="673EAFE9"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F553AEA"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52</w:t>
            </w:r>
          </w:p>
        </w:tc>
        <w:tc>
          <w:tcPr>
            <w:tcW w:w="2052" w:type="dxa"/>
            <w:tcBorders>
              <w:top w:val="nil"/>
              <w:left w:val="nil"/>
              <w:bottom w:val="single" w:sz="4" w:space="0" w:color="auto"/>
              <w:right w:val="single" w:sz="4" w:space="0" w:color="auto"/>
            </w:tcBorders>
            <w:shd w:val="clear" w:color="000000" w:fill="FFFFFF"/>
            <w:noWrap/>
            <w:hideMark/>
          </w:tcPr>
          <w:p w14:paraId="03C224CA" w14:textId="77777777" w:rsidR="004307C7" w:rsidRPr="00872638" w:rsidRDefault="004307C7" w:rsidP="002950EB">
            <w:pPr>
              <w:spacing w:before="120" w:after="0"/>
              <w:rPr>
                <w:rFonts w:eastAsia="Times New Roman"/>
                <w:sz w:val="20"/>
                <w:szCs w:val="20"/>
              </w:rPr>
            </w:pPr>
            <w:r w:rsidRPr="00872638">
              <w:rPr>
                <w:sz w:val="20"/>
                <w:szCs w:val="20"/>
              </w:rPr>
              <w:t>SendingDate</w:t>
            </w:r>
          </w:p>
        </w:tc>
        <w:tc>
          <w:tcPr>
            <w:tcW w:w="3420" w:type="dxa"/>
            <w:tcBorders>
              <w:top w:val="nil"/>
              <w:left w:val="nil"/>
              <w:bottom w:val="single" w:sz="4" w:space="0" w:color="auto"/>
              <w:right w:val="single" w:sz="4" w:space="0" w:color="auto"/>
            </w:tcBorders>
            <w:shd w:val="clear" w:color="auto" w:fill="auto"/>
            <w:noWrap/>
            <w:hideMark/>
          </w:tcPr>
          <w:p w14:paraId="4A09FD93"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hideMark/>
          </w:tcPr>
          <w:p w14:paraId="7C51BFF9" w14:textId="476F28F9" w:rsidR="004307C7" w:rsidRPr="00872638" w:rsidRDefault="001C355D" w:rsidP="00DE55DC">
            <w:pPr>
              <w:spacing w:before="120" w:after="0"/>
              <w:rPr>
                <w:rFonts w:eastAsia="Times New Roman"/>
                <w:sz w:val="20"/>
                <w:szCs w:val="20"/>
              </w:rPr>
            </w:pPr>
            <w:r w:rsidRPr="00872638">
              <w:rPr>
                <w:rFonts w:eastAsia="Times New Roman"/>
                <w:sz w:val="20"/>
                <w:szCs w:val="20"/>
              </w:rPr>
              <w:t xml:space="preserve">Thời gian </w:t>
            </w:r>
            <w:r w:rsidR="00DE55DC" w:rsidRPr="00872638">
              <w:rPr>
                <w:rFonts w:eastAsia="Times New Roman"/>
                <w:sz w:val="20"/>
                <w:szCs w:val="20"/>
              </w:rPr>
              <w:t>I-ORS</w:t>
            </w:r>
            <w:r w:rsidRPr="00872638">
              <w:rPr>
                <w:rFonts w:eastAsia="Times New Roman"/>
                <w:sz w:val="20"/>
                <w:szCs w:val="20"/>
              </w:rPr>
              <w:t xml:space="preserve"> gửi lệnh</w:t>
            </w:r>
          </w:p>
        </w:tc>
      </w:tr>
      <w:tr w:rsidR="004307C7" w:rsidRPr="001172A8" w14:paraId="625808F9"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AEF729B"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56</w:t>
            </w:r>
          </w:p>
        </w:tc>
        <w:tc>
          <w:tcPr>
            <w:tcW w:w="2052" w:type="dxa"/>
            <w:tcBorders>
              <w:top w:val="nil"/>
              <w:left w:val="nil"/>
              <w:bottom w:val="nil"/>
              <w:right w:val="nil"/>
            </w:tcBorders>
            <w:shd w:val="clear" w:color="auto" w:fill="auto"/>
            <w:noWrap/>
            <w:hideMark/>
          </w:tcPr>
          <w:p w14:paraId="7F0C92E6" w14:textId="77777777" w:rsidR="004307C7" w:rsidRPr="00872638" w:rsidRDefault="004307C7" w:rsidP="002950EB">
            <w:pPr>
              <w:spacing w:before="120" w:after="0"/>
              <w:rPr>
                <w:rFonts w:eastAsia="Times New Roman"/>
                <w:sz w:val="20"/>
                <w:szCs w:val="20"/>
              </w:rPr>
            </w:pPr>
            <w:r w:rsidRPr="0087263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hideMark/>
          </w:tcPr>
          <w:p w14:paraId="206C85A8" w14:textId="77777777" w:rsidR="004307C7" w:rsidRPr="00872638" w:rsidRDefault="004307C7" w:rsidP="002950EB">
            <w:pPr>
              <w:pStyle w:val="ListParagraph"/>
              <w:spacing w:before="120" w:after="0"/>
              <w:ind w:left="157" w:hanging="90"/>
              <w:rPr>
                <w:rFonts w:eastAsia="Times New Roman"/>
                <w:sz w:val="20"/>
                <w:szCs w:val="20"/>
              </w:rPr>
            </w:pPr>
            <w:r w:rsidRPr="00872638">
              <w:rPr>
                <w:rFonts w:eastAsia="Times New Roman"/>
                <w:sz w:val="20"/>
                <w:szCs w:val="20"/>
              </w:rPr>
              <w:t>HSX_GATEWAY = Gateway HOSE</w:t>
            </w:r>
          </w:p>
          <w:p w14:paraId="7E503A7F" w14:textId="77777777" w:rsidR="004307C7" w:rsidRPr="00872638" w:rsidRDefault="004307C7" w:rsidP="002950EB">
            <w:pPr>
              <w:pStyle w:val="ListParagraph"/>
              <w:spacing w:before="120" w:after="0"/>
              <w:ind w:left="157" w:hanging="90"/>
              <w:rPr>
                <w:rFonts w:eastAsia="Times New Roman"/>
                <w:sz w:val="20"/>
                <w:szCs w:val="20"/>
              </w:rPr>
            </w:pPr>
            <w:r w:rsidRPr="00872638">
              <w:rPr>
                <w:rFonts w:eastAsia="Times New Roman"/>
                <w:sz w:val="20"/>
                <w:szCs w:val="20"/>
              </w:rPr>
              <w:t>HNX_GATEWAY = Gateway HNX</w:t>
            </w:r>
          </w:p>
        </w:tc>
        <w:tc>
          <w:tcPr>
            <w:tcW w:w="2988" w:type="dxa"/>
            <w:tcBorders>
              <w:top w:val="nil"/>
              <w:left w:val="nil"/>
              <w:bottom w:val="single" w:sz="4" w:space="0" w:color="auto"/>
              <w:right w:val="single" w:sz="4" w:space="0" w:color="auto"/>
            </w:tcBorders>
            <w:shd w:val="clear" w:color="auto" w:fill="auto"/>
            <w:noWrap/>
            <w:hideMark/>
          </w:tcPr>
          <w:p w14:paraId="66E10A61" w14:textId="77777777" w:rsidR="004307C7" w:rsidRPr="00872638" w:rsidRDefault="004307C7" w:rsidP="002950EB">
            <w:pPr>
              <w:spacing w:before="120" w:after="0"/>
              <w:rPr>
                <w:rFonts w:eastAsia="Times New Roman"/>
                <w:sz w:val="20"/>
                <w:szCs w:val="20"/>
              </w:rPr>
            </w:pPr>
            <w:r w:rsidRPr="00872638">
              <w:rPr>
                <w:rFonts w:eastAsia="Times New Roman"/>
                <w:sz w:val="20"/>
                <w:szCs w:val="20"/>
              </w:rPr>
              <w:t>Quy định gửi lên GW nào</w:t>
            </w:r>
          </w:p>
        </w:tc>
      </w:tr>
      <w:tr w:rsidR="000B5114" w:rsidRPr="001172A8" w14:paraId="26696457"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117D6EC" w14:textId="5FC5C905" w:rsidR="000B5114" w:rsidRPr="00872638" w:rsidRDefault="000B5114" w:rsidP="000B5114">
            <w:pPr>
              <w:spacing w:before="120" w:after="0"/>
              <w:rPr>
                <w:rFonts w:eastAsia="Times New Roman"/>
                <w:sz w:val="20"/>
                <w:szCs w:val="20"/>
              </w:rPr>
            </w:pPr>
            <w:r w:rsidRPr="00872638">
              <w:rPr>
                <w:rFonts w:eastAsia="Times New Roman"/>
                <w:sz w:val="20"/>
                <w:szCs w:val="20"/>
              </w:rPr>
              <w:t>11</w:t>
            </w:r>
          </w:p>
        </w:tc>
        <w:tc>
          <w:tcPr>
            <w:tcW w:w="2052" w:type="dxa"/>
            <w:tcBorders>
              <w:top w:val="single" w:sz="4" w:space="0" w:color="auto"/>
              <w:left w:val="nil"/>
              <w:bottom w:val="single" w:sz="4" w:space="0" w:color="auto"/>
              <w:right w:val="single" w:sz="4" w:space="0" w:color="auto"/>
            </w:tcBorders>
            <w:shd w:val="clear" w:color="auto" w:fill="auto"/>
            <w:noWrap/>
          </w:tcPr>
          <w:p w14:paraId="6A9CF75F" w14:textId="41BDB0DD" w:rsidR="000B5114" w:rsidRPr="00872638" w:rsidRDefault="000B5114" w:rsidP="000B5114">
            <w:pPr>
              <w:spacing w:before="120" w:after="0"/>
              <w:rPr>
                <w:rFonts w:eastAsia="Times New Roman"/>
                <w:sz w:val="20"/>
                <w:szCs w:val="20"/>
              </w:rPr>
            </w:pPr>
            <w:r w:rsidRPr="00872638">
              <w:rPr>
                <w:rFonts w:eastAsia="Times New Roman"/>
                <w:sz w:val="20"/>
                <w:szCs w:val="20"/>
              </w:rPr>
              <w:t>ClOrdID</w:t>
            </w:r>
          </w:p>
        </w:tc>
        <w:tc>
          <w:tcPr>
            <w:tcW w:w="3420" w:type="dxa"/>
            <w:tcBorders>
              <w:top w:val="nil"/>
              <w:left w:val="nil"/>
              <w:bottom w:val="single" w:sz="4" w:space="0" w:color="auto"/>
              <w:right w:val="single" w:sz="4" w:space="0" w:color="auto"/>
            </w:tcBorders>
            <w:shd w:val="clear" w:color="auto" w:fill="auto"/>
            <w:noWrap/>
          </w:tcPr>
          <w:p w14:paraId="22CAD6F9" w14:textId="77777777" w:rsidR="000B5114" w:rsidRPr="00872638" w:rsidRDefault="000B5114" w:rsidP="000B5114">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5AA5D1AB" w14:textId="2D728B68" w:rsidR="000B5114" w:rsidRPr="00872638" w:rsidRDefault="00F11E43" w:rsidP="008F1A10">
            <w:pPr>
              <w:spacing w:before="120" w:after="0"/>
              <w:rPr>
                <w:rFonts w:eastAsia="Times New Roman"/>
                <w:sz w:val="20"/>
                <w:szCs w:val="20"/>
              </w:rPr>
            </w:pPr>
            <w:r w:rsidRPr="00872638">
              <w:rPr>
                <w:rFonts w:eastAsia="Times New Roman"/>
                <w:sz w:val="20"/>
                <w:szCs w:val="20"/>
              </w:rPr>
              <w:t xml:space="preserve">Số hiệu lệnh giữa OMSvà GW (lưu ý, số hiệu lệnh này cũng chính là số hiệu lệnh được </w:t>
            </w:r>
            <w:r w:rsidR="008F1A10" w:rsidRPr="00872638">
              <w:rPr>
                <w:rFonts w:eastAsia="Times New Roman"/>
                <w:sz w:val="20"/>
                <w:szCs w:val="20"/>
              </w:rPr>
              <w:t>GW</w:t>
            </w:r>
            <w:r w:rsidRPr="00872638">
              <w:rPr>
                <w:rFonts w:eastAsia="Times New Roman"/>
                <w:sz w:val="20"/>
                <w:szCs w:val="20"/>
              </w:rPr>
              <w:t xml:space="preserve"> đẩy lên sở)</w:t>
            </w:r>
          </w:p>
        </w:tc>
      </w:tr>
      <w:tr w:rsidR="00097A7C" w:rsidRPr="001172A8" w14:paraId="1D608651"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4FB76788" w14:textId="680B90AA" w:rsidR="00097A7C" w:rsidRPr="00872638" w:rsidRDefault="00097A7C" w:rsidP="00097A7C">
            <w:pPr>
              <w:spacing w:before="120" w:after="0"/>
              <w:rPr>
                <w:rFonts w:eastAsia="Times New Roman"/>
                <w:sz w:val="20"/>
                <w:szCs w:val="20"/>
              </w:rPr>
            </w:pPr>
            <w:r w:rsidRPr="00872638">
              <w:rPr>
                <w:rFonts w:eastAsia="Times New Roman"/>
                <w:sz w:val="20"/>
                <w:szCs w:val="20"/>
              </w:rPr>
              <w:t>57</w:t>
            </w:r>
          </w:p>
        </w:tc>
        <w:tc>
          <w:tcPr>
            <w:tcW w:w="2052" w:type="dxa"/>
            <w:tcBorders>
              <w:top w:val="single" w:sz="4" w:space="0" w:color="auto"/>
              <w:left w:val="nil"/>
              <w:bottom w:val="single" w:sz="4" w:space="0" w:color="auto"/>
              <w:right w:val="single" w:sz="4" w:space="0" w:color="auto"/>
            </w:tcBorders>
            <w:shd w:val="clear" w:color="auto" w:fill="auto"/>
            <w:noWrap/>
          </w:tcPr>
          <w:p w14:paraId="4A0BB35C" w14:textId="1EB9B0A3" w:rsidR="00097A7C" w:rsidRPr="00872638" w:rsidRDefault="00097A7C" w:rsidP="00097A7C">
            <w:pPr>
              <w:spacing w:before="120" w:after="0"/>
              <w:rPr>
                <w:rFonts w:eastAsia="Times New Roman"/>
                <w:sz w:val="20"/>
                <w:szCs w:val="20"/>
              </w:rPr>
            </w:pPr>
            <w:r w:rsidRPr="00872638">
              <w:rPr>
                <w:rFonts w:eastAsia="Times New Roman"/>
                <w:sz w:val="20"/>
                <w:szCs w:val="20"/>
              </w:rPr>
              <w:t>TargetSubID</w:t>
            </w:r>
          </w:p>
        </w:tc>
        <w:tc>
          <w:tcPr>
            <w:tcW w:w="3420" w:type="dxa"/>
            <w:tcBorders>
              <w:top w:val="nil"/>
              <w:left w:val="nil"/>
              <w:bottom w:val="single" w:sz="4" w:space="0" w:color="auto"/>
              <w:right w:val="single" w:sz="4" w:space="0" w:color="auto"/>
            </w:tcBorders>
            <w:shd w:val="clear" w:color="auto" w:fill="auto"/>
            <w:noWrap/>
          </w:tcPr>
          <w:p w14:paraId="72433930" w14:textId="77777777" w:rsidR="00C21256" w:rsidRPr="00872638" w:rsidRDefault="00C21256" w:rsidP="00C21256">
            <w:pPr>
              <w:pStyle w:val="ListParagraph"/>
              <w:spacing w:before="120" w:after="0"/>
              <w:ind w:left="157" w:hanging="90"/>
              <w:rPr>
                <w:rFonts w:eastAsia="Times New Roman"/>
                <w:sz w:val="20"/>
                <w:szCs w:val="20"/>
              </w:rPr>
            </w:pPr>
            <w:r w:rsidRPr="00872638">
              <w:rPr>
                <w:rFonts w:eastAsia="Times New Roman"/>
                <w:sz w:val="20"/>
                <w:szCs w:val="20"/>
              </w:rPr>
              <w:t>1 = Hose</w:t>
            </w:r>
          </w:p>
          <w:p w14:paraId="7DF60C5E" w14:textId="77777777" w:rsidR="00C21256" w:rsidRPr="00872638" w:rsidRDefault="00C21256" w:rsidP="00C21256">
            <w:pPr>
              <w:pStyle w:val="ListParagraph"/>
              <w:spacing w:before="120" w:after="0"/>
              <w:ind w:left="157" w:hanging="90"/>
              <w:rPr>
                <w:rFonts w:eastAsia="Times New Roman"/>
                <w:sz w:val="20"/>
                <w:szCs w:val="20"/>
              </w:rPr>
            </w:pPr>
            <w:r w:rsidRPr="00872638">
              <w:rPr>
                <w:rFonts w:eastAsia="Times New Roman"/>
                <w:sz w:val="20"/>
                <w:szCs w:val="20"/>
              </w:rPr>
              <w:t>2 = Hnx</w:t>
            </w:r>
          </w:p>
          <w:p w14:paraId="3DEC99ED" w14:textId="6345751F" w:rsidR="00097A7C" w:rsidRPr="00872638" w:rsidRDefault="00C21256" w:rsidP="00C21256">
            <w:pPr>
              <w:pStyle w:val="ListParagraph"/>
              <w:spacing w:before="120" w:after="0"/>
              <w:ind w:left="157" w:hanging="90"/>
              <w:rPr>
                <w:rFonts w:eastAsia="Times New Roman"/>
                <w:sz w:val="20"/>
                <w:szCs w:val="20"/>
              </w:rPr>
            </w:pPr>
            <w:r w:rsidRPr="00872638">
              <w:rPr>
                <w:rFonts w:eastAsia="Times New Roman"/>
                <w:sz w:val="20"/>
                <w:szCs w:val="20"/>
              </w:rPr>
              <w:t>3 = Upcom</w:t>
            </w:r>
          </w:p>
        </w:tc>
        <w:tc>
          <w:tcPr>
            <w:tcW w:w="2988" w:type="dxa"/>
            <w:tcBorders>
              <w:top w:val="nil"/>
              <w:left w:val="nil"/>
              <w:bottom w:val="single" w:sz="4" w:space="0" w:color="auto"/>
              <w:right w:val="single" w:sz="4" w:space="0" w:color="auto"/>
            </w:tcBorders>
            <w:shd w:val="clear" w:color="auto" w:fill="auto"/>
            <w:noWrap/>
          </w:tcPr>
          <w:p w14:paraId="38D9FA35" w14:textId="101B157F" w:rsidR="00097A7C" w:rsidRPr="00872638" w:rsidRDefault="00C21256" w:rsidP="00097A7C">
            <w:pPr>
              <w:spacing w:before="120" w:after="0"/>
              <w:rPr>
                <w:rFonts w:eastAsia="Times New Roman"/>
                <w:sz w:val="20"/>
                <w:szCs w:val="20"/>
              </w:rPr>
            </w:pPr>
            <w:r w:rsidRPr="00872638">
              <w:rPr>
                <w:rFonts w:eastAsia="Times New Roman"/>
                <w:sz w:val="20"/>
                <w:szCs w:val="20"/>
              </w:rPr>
              <w:t>Thông tin sàn giao dịch</w:t>
            </w:r>
          </w:p>
        </w:tc>
      </w:tr>
      <w:tr w:rsidR="00097A7C" w:rsidRPr="001172A8" w14:paraId="650686E0"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27F2DEB" w14:textId="05A21F44" w:rsidR="00097A7C" w:rsidRPr="00872638" w:rsidRDefault="00097A7C" w:rsidP="00097A7C">
            <w:pPr>
              <w:spacing w:before="120" w:after="0"/>
              <w:rPr>
                <w:rFonts w:eastAsia="Times New Roman"/>
                <w:sz w:val="20"/>
                <w:szCs w:val="20"/>
              </w:rPr>
            </w:pPr>
            <w:r w:rsidRPr="00872638">
              <w:rPr>
                <w:rFonts w:eastAsia="Times New Roman"/>
                <w:sz w:val="20"/>
                <w:szCs w:val="20"/>
              </w:rPr>
              <w:t>37</w:t>
            </w:r>
          </w:p>
        </w:tc>
        <w:tc>
          <w:tcPr>
            <w:tcW w:w="2052" w:type="dxa"/>
            <w:tcBorders>
              <w:top w:val="single" w:sz="4" w:space="0" w:color="auto"/>
              <w:left w:val="nil"/>
              <w:bottom w:val="single" w:sz="4" w:space="0" w:color="auto"/>
              <w:right w:val="single" w:sz="4" w:space="0" w:color="auto"/>
            </w:tcBorders>
            <w:shd w:val="clear" w:color="auto" w:fill="auto"/>
            <w:noWrap/>
          </w:tcPr>
          <w:p w14:paraId="4411790C" w14:textId="37962754" w:rsidR="00097A7C" w:rsidRPr="00872638" w:rsidRDefault="00FD67E7" w:rsidP="00097A7C">
            <w:pPr>
              <w:spacing w:before="120" w:after="0"/>
              <w:rPr>
                <w:rFonts w:eastAsia="Times New Roman"/>
                <w:sz w:val="20"/>
                <w:szCs w:val="20"/>
              </w:rPr>
            </w:pPr>
            <w:hyperlink r:id="rId201" w:history="1">
              <w:r w:rsidR="00097A7C" w:rsidRPr="00872638">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tcPr>
          <w:p w14:paraId="6D5D91AE" w14:textId="002CB0C9" w:rsidR="00097A7C" w:rsidRPr="00872638" w:rsidRDefault="0036671E" w:rsidP="00097A7C">
            <w:pPr>
              <w:spacing w:before="120" w:after="0"/>
              <w:rPr>
                <w:rFonts w:eastAsia="Times New Roman"/>
                <w:sz w:val="20"/>
                <w:szCs w:val="20"/>
              </w:rPr>
            </w:pPr>
            <w:r w:rsidRPr="00872638">
              <w:rPr>
                <w:rFonts w:eastAsia="Times New Roman"/>
                <w:sz w:val="20"/>
                <w:szCs w:val="20"/>
              </w:rPr>
              <w:t>= giá trị tag 11 của lệnh đặt hoặc lệnh sửa gần nhất</w:t>
            </w:r>
          </w:p>
        </w:tc>
        <w:tc>
          <w:tcPr>
            <w:tcW w:w="2988" w:type="dxa"/>
            <w:tcBorders>
              <w:top w:val="nil"/>
              <w:left w:val="nil"/>
              <w:bottom w:val="single" w:sz="4" w:space="0" w:color="auto"/>
              <w:right w:val="single" w:sz="4" w:space="0" w:color="auto"/>
            </w:tcBorders>
            <w:shd w:val="clear" w:color="auto" w:fill="auto"/>
            <w:noWrap/>
          </w:tcPr>
          <w:p w14:paraId="39AAB5A0" w14:textId="166FA121" w:rsidR="00097A7C" w:rsidRPr="00872638" w:rsidRDefault="00097A7C" w:rsidP="00097A7C">
            <w:pPr>
              <w:spacing w:before="120" w:after="0"/>
              <w:rPr>
                <w:rFonts w:eastAsia="Times New Roman"/>
                <w:sz w:val="20"/>
                <w:szCs w:val="20"/>
              </w:rPr>
            </w:pPr>
            <w:r w:rsidRPr="00872638">
              <w:rPr>
                <w:rFonts w:eastAsia="Times New Roman"/>
                <w:sz w:val="20"/>
                <w:szCs w:val="20"/>
              </w:rPr>
              <w:t>Số hiệu lệnh của OMS</w:t>
            </w:r>
          </w:p>
        </w:tc>
      </w:tr>
      <w:tr w:rsidR="00097A7C" w:rsidRPr="001172A8" w14:paraId="5C836A74"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58F42AFF" w14:textId="0F4062CA" w:rsidR="00097A7C" w:rsidRPr="00872638" w:rsidRDefault="00097A7C" w:rsidP="00097A7C">
            <w:pPr>
              <w:spacing w:before="120" w:after="0"/>
              <w:rPr>
                <w:rFonts w:eastAsia="Times New Roman"/>
                <w:sz w:val="20"/>
                <w:szCs w:val="20"/>
              </w:rPr>
            </w:pPr>
            <w:r w:rsidRPr="00872638">
              <w:rPr>
                <w:rFonts w:eastAsia="Times New Roman"/>
                <w:sz w:val="20"/>
                <w:szCs w:val="20"/>
              </w:rPr>
              <w:t>38</w:t>
            </w:r>
          </w:p>
        </w:tc>
        <w:tc>
          <w:tcPr>
            <w:tcW w:w="2052" w:type="dxa"/>
            <w:tcBorders>
              <w:top w:val="single" w:sz="4" w:space="0" w:color="auto"/>
              <w:left w:val="nil"/>
              <w:bottom w:val="single" w:sz="4" w:space="0" w:color="auto"/>
              <w:right w:val="single" w:sz="4" w:space="0" w:color="auto"/>
            </w:tcBorders>
            <w:shd w:val="clear" w:color="auto" w:fill="auto"/>
            <w:noWrap/>
          </w:tcPr>
          <w:p w14:paraId="2A225F37" w14:textId="7E15CA56" w:rsidR="00097A7C" w:rsidRPr="00872638" w:rsidRDefault="00FD67E7" w:rsidP="00097A7C">
            <w:pPr>
              <w:spacing w:before="120" w:after="0"/>
              <w:rPr>
                <w:rFonts w:eastAsia="Times New Roman"/>
                <w:sz w:val="20"/>
                <w:szCs w:val="20"/>
              </w:rPr>
            </w:pPr>
            <w:hyperlink r:id="rId202" w:history="1">
              <w:r w:rsidR="00097A7C" w:rsidRPr="00872638">
                <w:rPr>
                  <w:rFonts w:eastAsia="Times New Roman"/>
                  <w:sz w:val="20"/>
                  <w:szCs w:val="20"/>
                </w:rPr>
                <w:t>OrderQty</w:t>
              </w:r>
            </w:hyperlink>
          </w:p>
        </w:tc>
        <w:tc>
          <w:tcPr>
            <w:tcW w:w="3420" w:type="dxa"/>
            <w:tcBorders>
              <w:top w:val="nil"/>
              <w:left w:val="nil"/>
              <w:bottom w:val="single" w:sz="4" w:space="0" w:color="auto"/>
              <w:right w:val="single" w:sz="4" w:space="0" w:color="auto"/>
            </w:tcBorders>
            <w:shd w:val="clear" w:color="auto" w:fill="auto"/>
            <w:noWrap/>
          </w:tcPr>
          <w:p w14:paraId="03AB8E03" w14:textId="25003ABB" w:rsidR="00097A7C" w:rsidRPr="00872638" w:rsidRDefault="00097A7C" w:rsidP="00097A7C">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6773B213" w14:textId="4FADBE29" w:rsidR="00097A7C" w:rsidRPr="00872638" w:rsidRDefault="007511A8" w:rsidP="00097A7C">
            <w:pPr>
              <w:spacing w:before="120" w:after="0"/>
              <w:rPr>
                <w:rFonts w:eastAsia="Times New Roman"/>
                <w:sz w:val="20"/>
                <w:szCs w:val="20"/>
              </w:rPr>
            </w:pPr>
            <w:r w:rsidRPr="00872638">
              <w:rPr>
                <w:rFonts w:eastAsia="Times New Roman"/>
                <w:sz w:val="20"/>
                <w:szCs w:val="20"/>
              </w:rPr>
              <w:t xml:space="preserve">Khối </w:t>
            </w:r>
            <w:r w:rsidR="00097A7C" w:rsidRPr="00872638">
              <w:rPr>
                <w:rFonts w:eastAsia="Times New Roman"/>
                <w:sz w:val="20"/>
                <w:szCs w:val="20"/>
              </w:rPr>
              <w:t>lượng</w:t>
            </w:r>
          </w:p>
        </w:tc>
      </w:tr>
      <w:tr w:rsidR="00097A7C" w:rsidRPr="001172A8" w14:paraId="03522CF0"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897BF08"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41</w:t>
            </w:r>
          </w:p>
        </w:tc>
        <w:tc>
          <w:tcPr>
            <w:tcW w:w="2052" w:type="dxa"/>
            <w:tcBorders>
              <w:top w:val="single" w:sz="4" w:space="0" w:color="auto"/>
              <w:left w:val="nil"/>
              <w:bottom w:val="single" w:sz="4" w:space="0" w:color="auto"/>
              <w:right w:val="single" w:sz="4" w:space="0" w:color="auto"/>
            </w:tcBorders>
            <w:shd w:val="clear" w:color="auto" w:fill="auto"/>
            <w:noWrap/>
          </w:tcPr>
          <w:p w14:paraId="3088560C" w14:textId="77777777" w:rsidR="00097A7C" w:rsidRPr="00872638" w:rsidRDefault="00FD67E7" w:rsidP="00097A7C">
            <w:pPr>
              <w:spacing w:before="120" w:after="0"/>
              <w:rPr>
                <w:rFonts w:eastAsia="Times New Roman"/>
                <w:sz w:val="20"/>
                <w:szCs w:val="20"/>
              </w:rPr>
            </w:pPr>
            <w:hyperlink r:id="rId203" w:history="1">
              <w:r w:rsidR="00097A7C" w:rsidRPr="00872638">
                <w:rPr>
                  <w:rFonts w:eastAsia="Times New Roman"/>
                  <w:sz w:val="20"/>
                  <w:szCs w:val="20"/>
                </w:rPr>
                <w:t>OrigClOrdID</w:t>
              </w:r>
            </w:hyperlink>
          </w:p>
        </w:tc>
        <w:tc>
          <w:tcPr>
            <w:tcW w:w="3420" w:type="dxa"/>
            <w:tcBorders>
              <w:top w:val="nil"/>
              <w:left w:val="nil"/>
              <w:bottom w:val="single" w:sz="4" w:space="0" w:color="auto"/>
              <w:right w:val="single" w:sz="4" w:space="0" w:color="auto"/>
            </w:tcBorders>
            <w:shd w:val="clear" w:color="auto" w:fill="auto"/>
            <w:noWrap/>
          </w:tcPr>
          <w:p w14:paraId="7959D06A" w14:textId="381919EC" w:rsidR="00097A7C" w:rsidRPr="00872638" w:rsidRDefault="000B41D7" w:rsidP="00097A7C">
            <w:pPr>
              <w:spacing w:before="120" w:after="0"/>
              <w:rPr>
                <w:rFonts w:eastAsia="Times New Roman"/>
                <w:sz w:val="20"/>
                <w:szCs w:val="20"/>
              </w:rPr>
            </w:pPr>
            <w:r w:rsidRPr="00872638">
              <w:rPr>
                <w:rFonts w:eastAsia="Times New Roman"/>
                <w:sz w:val="20"/>
                <w:szCs w:val="20"/>
              </w:rPr>
              <w:t>= giá trị tag 37 GW</w:t>
            </w:r>
            <w:r w:rsidR="003D3564" w:rsidRPr="00872638">
              <w:rPr>
                <w:rFonts w:eastAsia="Times New Roman"/>
                <w:sz w:val="20"/>
                <w:szCs w:val="20"/>
              </w:rPr>
              <w:t xml:space="preserve"> phản hồi ở lệnh đặt</w:t>
            </w:r>
          </w:p>
        </w:tc>
        <w:tc>
          <w:tcPr>
            <w:tcW w:w="2988" w:type="dxa"/>
            <w:tcBorders>
              <w:top w:val="nil"/>
              <w:left w:val="nil"/>
              <w:bottom w:val="single" w:sz="4" w:space="0" w:color="auto"/>
              <w:right w:val="single" w:sz="4" w:space="0" w:color="auto"/>
            </w:tcBorders>
            <w:shd w:val="clear" w:color="auto" w:fill="auto"/>
            <w:noWrap/>
          </w:tcPr>
          <w:p w14:paraId="059D6C58" w14:textId="56EE1447" w:rsidR="00097A7C" w:rsidRPr="00872638" w:rsidRDefault="00097A7C" w:rsidP="00097A7C">
            <w:pPr>
              <w:spacing w:before="120" w:after="0"/>
              <w:rPr>
                <w:rFonts w:eastAsia="Times New Roman"/>
                <w:sz w:val="20"/>
                <w:szCs w:val="20"/>
              </w:rPr>
            </w:pPr>
          </w:p>
        </w:tc>
      </w:tr>
      <w:tr w:rsidR="00097A7C" w:rsidRPr="001172A8" w14:paraId="61BB5CCE"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4580F0E2"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54</w:t>
            </w:r>
          </w:p>
        </w:tc>
        <w:tc>
          <w:tcPr>
            <w:tcW w:w="2052" w:type="dxa"/>
            <w:tcBorders>
              <w:top w:val="nil"/>
              <w:left w:val="nil"/>
              <w:bottom w:val="single" w:sz="4" w:space="0" w:color="auto"/>
              <w:right w:val="single" w:sz="4" w:space="0" w:color="auto"/>
            </w:tcBorders>
            <w:shd w:val="clear" w:color="auto" w:fill="auto"/>
            <w:noWrap/>
          </w:tcPr>
          <w:p w14:paraId="7EA5E70A" w14:textId="77777777" w:rsidR="00097A7C" w:rsidRPr="00872638" w:rsidRDefault="00FD67E7" w:rsidP="00097A7C">
            <w:pPr>
              <w:spacing w:before="120" w:after="0"/>
              <w:rPr>
                <w:rFonts w:eastAsia="Times New Roman"/>
                <w:sz w:val="20"/>
                <w:szCs w:val="20"/>
              </w:rPr>
            </w:pPr>
            <w:hyperlink r:id="rId204" w:history="1">
              <w:r w:rsidR="00097A7C" w:rsidRPr="00872638">
                <w:rPr>
                  <w:rFonts w:eastAsia="Times New Roman"/>
                  <w:sz w:val="20"/>
                  <w:szCs w:val="20"/>
                </w:rPr>
                <w:t>Side</w:t>
              </w:r>
            </w:hyperlink>
          </w:p>
        </w:tc>
        <w:tc>
          <w:tcPr>
            <w:tcW w:w="3420" w:type="dxa"/>
            <w:tcBorders>
              <w:top w:val="nil"/>
              <w:left w:val="nil"/>
              <w:bottom w:val="single" w:sz="4" w:space="0" w:color="auto"/>
              <w:right w:val="single" w:sz="4" w:space="0" w:color="auto"/>
            </w:tcBorders>
            <w:shd w:val="clear" w:color="auto" w:fill="auto"/>
            <w:noWrap/>
          </w:tcPr>
          <w:p w14:paraId="3D9D5BC6" w14:textId="77777777" w:rsidR="00097A7C" w:rsidRPr="00872638" w:rsidRDefault="00097A7C" w:rsidP="00097A7C">
            <w:pPr>
              <w:pStyle w:val="ListParagraph"/>
              <w:spacing w:before="120" w:after="0"/>
              <w:ind w:left="157" w:hanging="90"/>
              <w:rPr>
                <w:rFonts w:eastAsia="Times New Roman"/>
                <w:sz w:val="20"/>
                <w:szCs w:val="20"/>
              </w:rPr>
            </w:pPr>
            <w:r w:rsidRPr="00872638">
              <w:rPr>
                <w:rFonts w:eastAsia="Times New Roman"/>
                <w:sz w:val="20"/>
                <w:szCs w:val="20"/>
              </w:rPr>
              <w:t>1 = Buy</w:t>
            </w:r>
          </w:p>
          <w:p w14:paraId="58D69F8F" w14:textId="77777777" w:rsidR="00097A7C" w:rsidRPr="00872638" w:rsidRDefault="00097A7C" w:rsidP="00097A7C">
            <w:pPr>
              <w:pStyle w:val="ListParagraph"/>
              <w:spacing w:before="120" w:after="0"/>
              <w:ind w:left="157" w:hanging="90"/>
              <w:rPr>
                <w:rFonts w:eastAsia="Times New Roman"/>
                <w:sz w:val="20"/>
                <w:szCs w:val="20"/>
              </w:rPr>
            </w:pPr>
            <w:r w:rsidRPr="00872638">
              <w:rPr>
                <w:rFonts w:eastAsia="Times New Roman"/>
                <w:sz w:val="20"/>
                <w:szCs w:val="20"/>
              </w:rPr>
              <w:t>2 = Sell</w:t>
            </w:r>
          </w:p>
        </w:tc>
        <w:tc>
          <w:tcPr>
            <w:tcW w:w="2988" w:type="dxa"/>
            <w:tcBorders>
              <w:top w:val="nil"/>
              <w:left w:val="nil"/>
              <w:bottom w:val="single" w:sz="4" w:space="0" w:color="auto"/>
              <w:right w:val="single" w:sz="4" w:space="0" w:color="auto"/>
            </w:tcBorders>
            <w:shd w:val="clear" w:color="auto" w:fill="auto"/>
            <w:noWrap/>
          </w:tcPr>
          <w:p w14:paraId="3CB4089E"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Loại lệnh</w:t>
            </w:r>
          </w:p>
        </w:tc>
      </w:tr>
      <w:tr w:rsidR="00097A7C" w:rsidRPr="001172A8" w14:paraId="720ADB61"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BE428A5"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55</w:t>
            </w:r>
          </w:p>
        </w:tc>
        <w:tc>
          <w:tcPr>
            <w:tcW w:w="2052" w:type="dxa"/>
            <w:tcBorders>
              <w:top w:val="nil"/>
              <w:left w:val="nil"/>
              <w:bottom w:val="single" w:sz="4" w:space="0" w:color="auto"/>
              <w:right w:val="single" w:sz="4" w:space="0" w:color="auto"/>
            </w:tcBorders>
            <w:shd w:val="clear" w:color="auto" w:fill="auto"/>
            <w:noWrap/>
          </w:tcPr>
          <w:p w14:paraId="2AF82BAB"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Symbol</w:t>
            </w:r>
          </w:p>
        </w:tc>
        <w:tc>
          <w:tcPr>
            <w:tcW w:w="3420" w:type="dxa"/>
            <w:tcBorders>
              <w:top w:val="nil"/>
              <w:left w:val="nil"/>
              <w:bottom w:val="single" w:sz="4" w:space="0" w:color="auto"/>
              <w:right w:val="single" w:sz="4" w:space="0" w:color="auto"/>
            </w:tcBorders>
            <w:shd w:val="clear" w:color="auto" w:fill="auto"/>
            <w:noWrap/>
          </w:tcPr>
          <w:p w14:paraId="0DAFFDFD"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Mã chứng khoán</w:t>
            </w:r>
          </w:p>
        </w:tc>
        <w:tc>
          <w:tcPr>
            <w:tcW w:w="2988" w:type="dxa"/>
            <w:tcBorders>
              <w:top w:val="nil"/>
              <w:left w:val="nil"/>
              <w:bottom w:val="single" w:sz="4" w:space="0" w:color="auto"/>
              <w:right w:val="single" w:sz="4" w:space="0" w:color="auto"/>
            </w:tcBorders>
            <w:shd w:val="clear" w:color="auto" w:fill="auto"/>
            <w:noWrap/>
          </w:tcPr>
          <w:p w14:paraId="33AF9599"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Mã chứng khoán</w:t>
            </w:r>
          </w:p>
        </w:tc>
      </w:tr>
      <w:tr w:rsidR="00097A7C" w:rsidRPr="001172A8" w14:paraId="2410B716"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258F1F69"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60</w:t>
            </w:r>
          </w:p>
        </w:tc>
        <w:tc>
          <w:tcPr>
            <w:tcW w:w="2052" w:type="dxa"/>
            <w:tcBorders>
              <w:top w:val="nil"/>
              <w:left w:val="nil"/>
              <w:bottom w:val="single" w:sz="4" w:space="0" w:color="auto"/>
              <w:right w:val="single" w:sz="4" w:space="0" w:color="auto"/>
            </w:tcBorders>
            <w:shd w:val="clear" w:color="auto" w:fill="auto"/>
            <w:noWrap/>
          </w:tcPr>
          <w:p w14:paraId="7EB4CCB1" w14:textId="77777777" w:rsidR="00097A7C" w:rsidRPr="00872638" w:rsidRDefault="00FD67E7" w:rsidP="00097A7C">
            <w:pPr>
              <w:spacing w:before="120" w:after="0"/>
              <w:rPr>
                <w:rFonts w:eastAsia="Times New Roman"/>
                <w:sz w:val="20"/>
                <w:szCs w:val="20"/>
              </w:rPr>
            </w:pPr>
            <w:hyperlink r:id="rId205" w:history="1">
              <w:r w:rsidR="00097A7C" w:rsidRPr="00872638">
                <w:rPr>
                  <w:rFonts w:eastAsia="Times New Roman"/>
                  <w:sz w:val="20"/>
                  <w:szCs w:val="20"/>
                </w:rPr>
                <w:t>TransactTime</w:t>
              </w:r>
            </w:hyperlink>
          </w:p>
        </w:tc>
        <w:tc>
          <w:tcPr>
            <w:tcW w:w="3420" w:type="dxa"/>
            <w:tcBorders>
              <w:top w:val="nil"/>
              <w:left w:val="nil"/>
              <w:bottom w:val="single" w:sz="4" w:space="0" w:color="auto"/>
              <w:right w:val="single" w:sz="4" w:space="0" w:color="auto"/>
            </w:tcBorders>
            <w:shd w:val="clear" w:color="auto" w:fill="auto"/>
            <w:noWrap/>
          </w:tcPr>
          <w:p w14:paraId="791DA26D"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tcPr>
          <w:p w14:paraId="00ED20D2"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Thời gian đặt lệnh</w:t>
            </w:r>
          </w:p>
        </w:tc>
      </w:tr>
      <w:tr w:rsidR="00097A7C" w:rsidRPr="001172A8" w14:paraId="5067D9ED"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BCECC0E" w14:textId="77777777" w:rsidR="00097A7C" w:rsidRPr="00872638" w:rsidRDefault="00097A7C" w:rsidP="00097A7C">
            <w:pPr>
              <w:spacing w:after="0"/>
              <w:rPr>
                <w:rFonts w:eastAsia="Times New Roman"/>
                <w:sz w:val="20"/>
                <w:szCs w:val="20"/>
              </w:rPr>
            </w:pPr>
            <w:r w:rsidRPr="00872638">
              <w:rPr>
                <w:rFonts w:eastAsia="Times New Roman"/>
                <w:sz w:val="20"/>
                <w:szCs w:val="20"/>
              </w:rPr>
              <w:t>453</w:t>
            </w:r>
          </w:p>
        </w:tc>
        <w:tc>
          <w:tcPr>
            <w:tcW w:w="2052" w:type="dxa"/>
            <w:tcBorders>
              <w:top w:val="nil"/>
              <w:left w:val="nil"/>
              <w:bottom w:val="single" w:sz="4" w:space="0" w:color="auto"/>
              <w:right w:val="single" w:sz="4" w:space="0" w:color="auto"/>
            </w:tcBorders>
            <w:shd w:val="clear" w:color="auto" w:fill="auto"/>
            <w:noWrap/>
          </w:tcPr>
          <w:p w14:paraId="47771D16" w14:textId="77777777" w:rsidR="00097A7C" w:rsidRPr="00872638" w:rsidRDefault="00FD67E7" w:rsidP="00097A7C">
            <w:pPr>
              <w:spacing w:after="0"/>
              <w:rPr>
                <w:rFonts w:eastAsia="Times New Roman"/>
                <w:sz w:val="20"/>
                <w:szCs w:val="20"/>
              </w:rPr>
            </w:pPr>
            <w:hyperlink r:id="rId206" w:history="1">
              <w:r w:rsidR="00097A7C" w:rsidRPr="00872638">
                <w:rPr>
                  <w:rFonts w:eastAsia="Times New Roman"/>
                  <w:sz w:val="20"/>
                  <w:szCs w:val="20"/>
                </w:rPr>
                <w:t>NoPartyIDs</w:t>
              </w:r>
            </w:hyperlink>
          </w:p>
        </w:tc>
        <w:tc>
          <w:tcPr>
            <w:tcW w:w="3420" w:type="dxa"/>
            <w:tcBorders>
              <w:top w:val="nil"/>
              <w:left w:val="nil"/>
              <w:bottom w:val="single" w:sz="4" w:space="0" w:color="auto"/>
              <w:right w:val="single" w:sz="4" w:space="0" w:color="auto"/>
            </w:tcBorders>
            <w:shd w:val="clear" w:color="auto" w:fill="auto"/>
            <w:noWrap/>
          </w:tcPr>
          <w:p w14:paraId="3FA3B354" w14:textId="02C4D9D6" w:rsidR="00097A7C" w:rsidRPr="00872638" w:rsidRDefault="00097A7C" w:rsidP="00097A7C">
            <w:pPr>
              <w:spacing w:after="0"/>
              <w:rPr>
                <w:rFonts w:eastAsia="Times New Roman"/>
                <w:sz w:val="20"/>
                <w:szCs w:val="20"/>
              </w:rPr>
            </w:pPr>
            <w:r w:rsidRPr="00872638">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tcPr>
          <w:p w14:paraId="06236B4C" w14:textId="77777777" w:rsidR="00097A7C" w:rsidRPr="00872638" w:rsidRDefault="00097A7C" w:rsidP="00097A7C">
            <w:pPr>
              <w:spacing w:after="0"/>
              <w:rPr>
                <w:rFonts w:eastAsia="Times New Roman"/>
                <w:sz w:val="20"/>
                <w:szCs w:val="20"/>
              </w:rPr>
            </w:pPr>
            <w:r w:rsidRPr="00872638">
              <w:rPr>
                <w:rFonts w:eastAsia="Times New Roman"/>
                <w:sz w:val="20"/>
                <w:szCs w:val="20"/>
              </w:rPr>
              <w:t>Number of PartyID</w:t>
            </w:r>
          </w:p>
          <w:p w14:paraId="17D7E48E" w14:textId="7D7FEC39" w:rsidR="00097A7C" w:rsidRPr="00872638" w:rsidRDefault="00B02BF7" w:rsidP="00097A7C">
            <w:pPr>
              <w:spacing w:after="0"/>
              <w:rPr>
                <w:rFonts w:eastAsia="Times New Roman"/>
                <w:sz w:val="20"/>
                <w:szCs w:val="20"/>
              </w:rPr>
            </w:pPr>
            <w:r w:rsidRPr="00872638">
              <w:rPr>
                <w:rFonts w:eastAsia="Times New Roman"/>
                <w:sz w:val="20"/>
                <w:szCs w:val="20"/>
              </w:rPr>
              <w:t>Group msg, với giá trị =1 thì tương ứng có 1 group, bao gồm các tag dưới</w:t>
            </w:r>
          </w:p>
        </w:tc>
      </w:tr>
      <w:tr w:rsidR="00097A7C" w:rsidRPr="001172A8" w14:paraId="58524C40"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B2037BC"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448</w:t>
            </w:r>
          </w:p>
        </w:tc>
        <w:tc>
          <w:tcPr>
            <w:tcW w:w="2052" w:type="dxa"/>
            <w:tcBorders>
              <w:top w:val="nil"/>
              <w:left w:val="nil"/>
              <w:bottom w:val="single" w:sz="4" w:space="0" w:color="auto"/>
              <w:right w:val="single" w:sz="4" w:space="0" w:color="auto"/>
            </w:tcBorders>
            <w:shd w:val="clear" w:color="auto" w:fill="auto"/>
            <w:noWrap/>
          </w:tcPr>
          <w:p w14:paraId="5E06EA95" w14:textId="77777777" w:rsidR="00097A7C" w:rsidRPr="00872638" w:rsidRDefault="00FD67E7" w:rsidP="00097A7C">
            <w:pPr>
              <w:spacing w:after="0"/>
              <w:rPr>
                <w:rFonts w:eastAsia="Times New Roman"/>
                <w:sz w:val="20"/>
                <w:szCs w:val="20"/>
              </w:rPr>
            </w:pPr>
            <w:hyperlink r:id="rId207" w:history="1">
              <w:r w:rsidR="00097A7C" w:rsidRPr="00872638">
                <w:rPr>
                  <w:rFonts w:eastAsia="Times New Roman"/>
                  <w:sz w:val="20"/>
                  <w:szCs w:val="20"/>
                </w:rPr>
                <w:t>PartyID</w:t>
              </w:r>
            </w:hyperlink>
          </w:p>
        </w:tc>
        <w:tc>
          <w:tcPr>
            <w:tcW w:w="3420" w:type="dxa"/>
            <w:tcBorders>
              <w:top w:val="nil"/>
              <w:left w:val="nil"/>
              <w:bottom w:val="single" w:sz="4" w:space="0" w:color="auto"/>
              <w:right w:val="single" w:sz="4" w:space="0" w:color="auto"/>
            </w:tcBorders>
            <w:shd w:val="clear" w:color="auto" w:fill="auto"/>
            <w:noWrap/>
          </w:tcPr>
          <w:p w14:paraId="4A623450"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tcPr>
          <w:p w14:paraId="347DC744" w14:textId="1DB50705" w:rsidR="00097A7C" w:rsidRPr="00872638" w:rsidRDefault="00377E7F" w:rsidP="00097A7C">
            <w:pPr>
              <w:spacing w:before="120" w:after="0"/>
              <w:rPr>
                <w:rFonts w:eastAsia="Times New Roman"/>
                <w:sz w:val="20"/>
                <w:szCs w:val="20"/>
              </w:rPr>
            </w:pPr>
            <w:r w:rsidRPr="00872638">
              <w:rPr>
                <w:rFonts w:eastAsia="Times New Roman"/>
                <w:sz w:val="20"/>
                <w:szCs w:val="20"/>
              </w:rPr>
              <w:t>Firm id của công ty CK</w:t>
            </w:r>
          </w:p>
        </w:tc>
      </w:tr>
      <w:tr w:rsidR="00097A7C" w:rsidRPr="001172A8" w14:paraId="22564578"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8441734"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447</w:t>
            </w:r>
          </w:p>
        </w:tc>
        <w:tc>
          <w:tcPr>
            <w:tcW w:w="2052" w:type="dxa"/>
            <w:tcBorders>
              <w:top w:val="nil"/>
              <w:left w:val="nil"/>
              <w:bottom w:val="single" w:sz="4" w:space="0" w:color="auto"/>
              <w:right w:val="single" w:sz="4" w:space="0" w:color="auto"/>
            </w:tcBorders>
            <w:shd w:val="clear" w:color="auto" w:fill="auto"/>
            <w:noWrap/>
          </w:tcPr>
          <w:p w14:paraId="173B0B92" w14:textId="77777777" w:rsidR="00097A7C" w:rsidRPr="00872638" w:rsidRDefault="00FD67E7" w:rsidP="00097A7C">
            <w:pPr>
              <w:spacing w:after="0"/>
              <w:rPr>
                <w:rFonts w:eastAsia="Times New Roman"/>
                <w:sz w:val="20"/>
                <w:szCs w:val="20"/>
              </w:rPr>
            </w:pPr>
            <w:hyperlink r:id="rId208" w:history="1">
              <w:r w:rsidR="00097A7C" w:rsidRPr="00872638">
                <w:rPr>
                  <w:rFonts w:eastAsia="Times New Roman"/>
                  <w:sz w:val="20"/>
                  <w:szCs w:val="20"/>
                </w:rPr>
                <w:t>PartyIDSource</w:t>
              </w:r>
            </w:hyperlink>
          </w:p>
        </w:tc>
        <w:tc>
          <w:tcPr>
            <w:tcW w:w="3420" w:type="dxa"/>
            <w:tcBorders>
              <w:top w:val="nil"/>
              <w:left w:val="nil"/>
              <w:bottom w:val="single" w:sz="4" w:space="0" w:color="auto"/>
              <w:right w:val="single" w:sz="4" w:space="0" w:color="auto"/>
            </w:tcBorders>
            <w:shd w:val="clear" w:color="auto" w:fill="auto"/>
            <w:noWrap/>
          </w:tcPr>
          <w:p w14:paraId="4F37A62C" w14:textId="66CBCDA0" w:rsidR="00097A7C" w:rsidRPr="00872638" w:rsidRDefault="00097A7C" w:rsidP="00097A7C">
            <w:pPr>
              <w:spacing w:before="120" w:after="0"/>
              <w:rPr>
                <w:rFonts w:eastAsia="Times New Roman"/>
                <w:sz w:val="20"/>
                <w:szCs w:val="20"/>
              </w:rPr>
            </w:pPr>
            <w:r w:rsidRPr="00872638">
              <w:rPr>
                <w:rFonts w:eastAsia="Times New Roman"/>
                <w:sz w:val="20"/>
                <w:szCs w:val="20"/>
              </w:rPr>
              <w:t>C</w:t>
            </w:r>
          </w:p>
        </w:tc>
        <w:tc>
          <w:tcPr>
            <w:tcW w:w="2988" w:type="dxa"/>
            <w:tcBorders>
              <w:top w:val="nil"/>
              <w:left w:val="nil"/>
              <w:bottom w:val="single" w:sz="4" w:space="0" w:color="auto"/>
              <w:right w:val="single" w:sz="4" w:space="0" w:color="auto"/>
            </w:tcBorders>
            <w:shd w:val="clear" w:color="auto" w:fill="auto"/>
            <w:noWrap/>
          </w:tcPr>
          <w:p w14:paraId="7658D249" w14:textId="5702FB74" w:rsidR="00097A7C" w:rsidRPr="00872638" w:rsidRDefault="00097A7C" w:rsidP="00097A7C">
            <w:pPr>
              <w:spacing w:before="120" w:after="0"/>
              <w:rPr>
                <w:rFonts w:eastAsia="Times New Roman"/>
                <w:sz w:val="20"/>
                <w:szCs w:val="20"/>
              </w:rPr>
            </w:pPr>
            <w:r w:rsidRPr="00872638">
              <w:rPr>
                <w:rFonts w:eastAsia="Times New Roman"/>
                <w:sz w:val="20"/>
                <w:szCs w:val="20"/>
              </w:rPr>
              <w:t xml:space="preserve"> B = BIC </w:t>
            </w:r>
          </w:p>
          <w:p w14:paraId="2DFF546B" w14:textId="3C9E64F5" w:rsidR="00097A7C" w:rsidRPr="00872638" w:rsidRDefault="00097A7C" w:rsidP="00097A7C">
            <w:pPr>
              <w:spacing w:before="120" w:after="0"/>
              <w:rPr>
                <w:rFonts w:eastAsia="Times New Roman"/>
                <w:sz w:val="20"/>
                <w:szCs w:val="20"/>
              </w:rPr>
            </w:pPr>
            <w:r w:rsidRPr="00872638">
              <w:rPr>
                <w:rFonts w:eastAsia="Times New Roman"/>
                <w:sz w:val="20"/>
                <w:szCs w:val="20"/>
              </w:rPr>
              <w:t xml:space="preserve"> C = Generally accepted market participant identifier </w:t>
            </w:r>
          </w:p>
          <w:p w14:paraId="0925007E" w14:textId="2393E8E4" w:rsidR="00097A7C" w:rsidRPr="00872638" w:rsidRDefault="00097A7C" w:rsidP="00097A7C">
            <w:pPr>
              <w:spacing w:before="120" w:after="0"/>
              <w:rPr>
                <w:rFonts w:eastAsia="Times New Roman"/>
                <w:sz w:val="20"/>
                <w:szCs w:val="20"/>
              </w:rPr>
            </w:pPr>
            <w:r w:rsidRPr="00872638">
              <w:rPr>
                <w:rFonts w:eastAsia="Times New Roman"/>
                <w:sz w:val="20"/>
                <w:szCs w:val="20"/>
              </w:rPr>
              <w:t> D = Proprietary/Custom code</w:t>
            </w:r>
          </w:p>
          <w:p w14:paraId="6B90854A"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 E = ISO Country &lt;421&gt; Code</w:t>
            </w:r>
          </w:p>
        </w:tc>
      </w:tr>
      <w:tr w:rsidR="00097A7C" w:rsidRPr="001172A8" w14:paraId="4ED291F7"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2B3E17C"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452</w:t>
            </w:r>
          </w:p>
        </w:tc>
        <w:tc>
          <w:tcPr>
            <w:tcW w:w="2052" w:type="dxa"/>
            <w:tcBorders>
              <w:top w:val="nil"/>
              <w:left w:val="nil"/>
              <w:bottom w:val="single" w:sz="4" w:space="0" w:color="auto"/>
              <w:right w:val="single" w:sz="4" w:space="0" w:color="auto"/>
            </w:tcBorders>
            <w:shd w:val="clear" w:color="auto" w:fill="auto"/>
            <w:noWrap/>
          </w:tcPr>
          <w:p w14:paraId="29DE4A89" w14:textId="77777777" w:rsidR="00097A7C" w:rsidRPr="00872638" w:rsidRDefault="00FD67E7" w:rsidP="00097A7C">
            <w:pPr>
              <w:spacing w:after="0"/>
              <w:rPr>
                <w:rFonts w:eastAsia="Times New Roman"/>
                <w:sz w:val="20"/>
                <w:szCs w:val="20"/>
              </w:rPr>
            </w:pPr>
            <w:hyperlink r:id="rId209" w:history="1">
              <w:r w:rsidR="00097A7C" w:rsidRPr="00872638">
                <w:rPr>
                  <w:rFonts w:eastAsia="Times New Roman"/>
                  <w:sz w:val="20"/>
                  <w:szCs w:val="20"/>
                </w:rPr>
                <w:t>PartyRole</w:t>
              </w:r>
            </w:hyperlink>
          </w:p>
        </w:tc>
        <w:tc>
          <w:tcPr>
            <w:tcW w:w="3420" w:type="dxa"/>
            <w:tcBorders>
              <w:top w:val="nil"/>
              <w:left w:val="nil"/>
              <w:bottom w:val="single" w:sz="4" w:space="0" w:color="auto"/>
              <w:right w:val="single" w:sz="4" w:space="0" w:color="auto"/>
            </w:tcBorders>
            <w:shd w:val="clear" w:color="auto" w:fill="auto"/>
            <w:noWrap/>
          </w:tcPr>
          <w:p w14:paraId="4FDE203E"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tcPr>
          <w:p w14:paraId="1787C663"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t>Identifies the type or role of the PartyID</w:t>
            </w:r>
          </w:p>
        </w:tc>
      </w:tr>
      <w:tr w:rsidR="00097A7C" w:rsidRPr="001172A8" w14:paraId="53F4CD99" w14:textId="77777777" w:rsidTr="009F3851">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49E443A6" w14:textId="77777777" w:rsidR="00097A7C" w:rsidRPr="00872638" w:rsidRDefault="00097A7C" w:rsidP="00097A7C">
            <w:pPr>
              <w:spacing w:before="120" w:after="0"/>
              <w:rPr>
                <w:rFonts w:eastAsia="Times New Roman"/>
                <w:sz w:val="20"/>
                <w:szCs w:val="20"/>
              </w:rPr>
            </w:pPr>
            <w:r w:rsidRPr="00872638">
              <w:rPr>
                <w:rFonts w:eastAsia="Times New Roman"/>
                <w:sz w:val="20"/>
                <w:szCs w:val="20"/>
              </w:rPr>
              <w:lastRenderedPageBreak/>
              <w:t>10</w:t>
            </w:r>
          </w:p>
        </w:tc>
        <w:tc>
          <w:tcPr>
            <w:tcW w:w="2052" w:type="dxa"/>
            <w:tcBorders>
              <w:top w:val="nil"/>
              <w:left w:val="nil"/>
              <w:bottom w:val="single" w:sz="4" w:space="0" w:color="auto"/>
              <w:right w:val="single" w:sz="4" w:space="0" w:color="auto"/>
            </w:tcBorders>
            <w:shd w:val="clear" w:color="auto" w:fill="auto"/>
            <w:noWrap/>
          </w:tcPr>
          <w:p w14:paraId="550418A3" w14:textId="77777777" w:rsidR="00097A7C" w:rsidRPr="00872638" w:rsidRDefault="00FD67E7" w:rsidP="00097A7C">
            <w:pPr>
              <w:spacing w:after="0"/>
              <w:rPr>
                <w:rFonts w:eastAsia="Times New Roman"/>
                <w:sz w:val="20"/>
                <w:szCs w:val="20"/>
              </w:rPr>
            </w:pPr>
            <w:hyperlink r:id="rId210" w:history="1">
              <w:r w:rsidR="00097A7C" w:rsidRPr="00872638">
                <w:rPr>
                  <w:rFonts w:eastAsia="Times New Roman"/>
                  <w:sz w:val="20"/>
                  <w:szCs w:val="20"/>
                </w:rPr>
                <w:t>CheckSum</w:t>
              </w:r>
            </w:hyperlink>
          </w:p>
        </w:tc>
        <w:tc>
          <w:tcPr>
            <w:tcW w:w="3420" w:type="dxa"/>
            <w:tcBorders>
              <w:top w:val="nil"/>
              <w:left w:val="nil"/>
              <w:bottom w:val="single" w:sz="4" w:space="0" w:color="auto"/>
              <w:right w:val="single" w:sz="4" w:space="0" w:color="auto"/>
            </w:tcBorders>
            <w:shd w:val="clear" w:color="auto" w:fill="auto"/>
            <w:noWrap/>
          </w:tcPr>
          <w:p w14:paraId="1931FD2F" w14:textId="77777777" w:rsidR="00097A7C" w:rsidRPr="00872638" w:rsidRDefault="00097A7C" w:rsidP="00097A7C">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2DCAB0FE" w14:textId="77777777" w:rsidR="00097A7C" w:rsidRPr="00872638" w:rsidRDefault="00097A7C" w:rsidP="00097A7C">
            <w:pPr>
              <w:spacing w:before="120" w:after="0"/>
              <w:rPr>
                <w:rFonts w:eastAsia="Times New Roman"/>
                <w:sz w:val="20"/>
                <w:szCs w:val="20"/>
              </w:rPr>
            </w:pPr>
          </w:p>
        </w:tc>
      </w:tr>
    </w:tbl>
    <w:p w14:paraId="7263BDDB" w14:textId="77777777" w:rsidR="002E4733" w:rsidRDefault="002E4733" w:rsidP="00332596"/>
    <w:p w14:paraId="2C05E7A4" w14:textId="2288810D" w:rsidR="000C1816" w:rsidRDefault="000C1816" w:rsidP="008D4610">
      <w:pPr>
        <w:pStyle w:val="Heading3"/>
      </w:pPr>
      <w:bookmarkStart w:id="2242" w:name="_Toc80648700"/>
      <w:r>
        <w:t>GateWay</w:t>
      </w:r>
      <w:r w:rsidR="00A27EE5">
        <w:t xml:space="preserve"> phản hồi lệnh hủy thành công</w:t>
      </w:r>
      <w:bookmarkEnd w:id="2242"/>
    </w:p>
    <w:p w14:paraId="79944E60" w14:textId="77777777" w:rsidR="000C1816" w:rsidRPr="00FB7217" w:rsidRDefault="000C1816" w:rsidP="000C1816">
      <w:pPr>
        <w:rPr>
          <w:lang w:val="en-GB"/>
        </w:rPr>
      </w:pPr>
    </w:p>
    <w:tbl>
      <w:tblPr>
        <w:tblW w:w="9378" w:type="dxa"/>
        <w:tblLook w:val="04A0" w:firstRow="1" w:lastRow="0" w:firstColumn="1" w:lastColumn="0" w:noHBand="0" w:noVBand="1"/>
      </w:tblPr>
      <w:tblGrid>
        <w:gridCol w:w="918"/>
        <w:gridCol w:w="2052"/>
        <w:gridCol w:w="3420"/>
        <w:gridCol w:w="2988"/>
      </w:tblGrid>
      <w:tr w:rsidR="000C1816" w:rsidRPr="001172A8" w14:paraId="3AD35E9A" w14:textId="77777777" w:rsidTr="002950EB">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98FA3DF" w14:textId="77777777" w:rsidR="000C1816" w:rsidRPr="001172A8" w:rsidRDefault="000C1816" w:rsidP="002950EB">
            <w:pPr>
              <w:spacing w:before="120" w:after="0"/>
              <w:rPr>
                <w:rFonts w:eastAsia="Times New Roman"/>
                <w:b/>
                <w:sz w:val="20"/>
                <w:szCs w:val="20"/>
              </w:rPr>
            </w:pPr>
            <w:r w:rsidRPr="001172A8">
              <w:rPr>
                <w:rFonts w:eastAsia="Times New Roman"/>
                <w:b/>
                <w:sz w:val="20"/>
                <w:szCs w:val="20"/>
              </w:rPr>
              <w:t>Tag</w:t>
            </w:r>
          </w:p>
        </w:tc>
        <w:tc>
          <w:tcPr>
            <w:tcW w:w="205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68E8A8A" w14:textId="77777777" w:rsidR="000C1816" w:rsidRPr="001172A8" w:rsidRDefault="000C1816" w:rsidP="002950EB">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5659285" w14:textId="77777777" w:rsidR="000C1816" w:rsidRPr="001172A8" w:rsidRDefault="000C1816" w:rsidP="002950EB">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64B2CF9B" w14:textId="77777777" w:rsidR="000C1816" w:rsidRPr="001172A8" w:rsidRDefault="000C1816" w:rsidP="002950EB">
            <w:pPr>
              <w:spacing w:before="120" w:after="0"/>
              <w:rPr>
                <w:rFonts w:eastAsia="Times New Roman"/>
                <w:b/>
                <w:sz w:val="20"/>
                <w:szCs w:val="20"/>
              </w:rPr>
            </w:pPr>
            <w:r w:rsidRPr="001172A8">
              <w:rPr>
                <w:rFonts w:eastAsia="Times New Roman"/>
                <w:b/>
                <w:sz w:val="20"/>
                <w:szCs w:val="20"/>
              </w:rPr>
              <w:t>Comment</w:t>
            </w:r>
          </w:p>
        </w:tc>
      </w:tr>
      <w:tr w:rsidR="000C1816" w:rsidRPr="001172A8" w14:paraId="021088E8"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9E105FF"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9</w:t>
            </w:r>
          </w:p>
        </w:tc>
        <w:tc>
          <w:tcPr>
            <w:tcW w:w="2052" w:type="dxa"/>
            <w:tcBorders>
              <w:top w:val="nil"/>
              <w:left w:val="nil"/>
              <w:bottom w:val="single" w:sz="4" w:space="0" w:color="auto"/>
              <w:right w:val="single" w:sz="4" w:space="0" w:color="auto"/>
            </w:tcBorders>
            <w:shd w:val="clear" w:color="auto" w:fill="auto"/>
            <w:noWrap/>
            <w:vAlign w:val="bottom"/>
            <w:hideMark/>
          </w:tcPr>
          <w:p w14:paraId="28AFEF7D"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vAlign w:val="bottom"/>
            <w:hideMark/>
          </w:tcPr>
          <w:p w14:paraId="00835ED0" w14:textId="7A10F2CF" w:rsidR="000C1816" w:rsidRPr="001172A8" w:rsidRDefault="000C1816" w:rsidP="002950EB">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4AD90137" w14:textId="77777777" w:rsidR="000C1816" w:rsidRPr="001172A8" w:rsidRDefault="000C1816" w:rsidP="002950EB">
            <w:pPr>
              <w:spacing w:before="120" w:after="0"/>
              <w:rPr>
                <w:rFonts w:eastAsia="Times New Roman"/>
                <w:sz w:val="20"/>
                <w:szCs w:val="20"/>
              </w:rPr>
            </w:pPr>
          </w:p>
        </w:tc>
      </w:tr>
      <w:tr w:rsidR="000C1816" w:rsidRPr="001172A8" w14:paraId="14BE123D"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F60D6C4"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35</w:t>
            </w:r>
          </w:p>
        </w:tc>
        <w:tc>
          <w:tcPr>
            <w:tcW w:w="2052" w:type="dxa"/>
            <w:tcBorders>
              <w:top w:val="nil"/>
              <w:left w:val="nil"/>
              <w:bottom w:val="single" w:sz="4" w:space="0" w:color="auto"/>
              <w:right w:val="single" w:sz="4" w:space="0" w:color="auto"/>
            </w:tcBorders>
            <w:shd w:val="clear" w:color="auto" w:fill="auto"/>
            <w:noWrap/>
            <w:vAlign w:val="bottom"/>
            <w:hideMark/>
          </w:tcPr>
          <w:p w14:paraId="511BF6AB"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38D2EA51" w14:textId="2027849B" w:rsidR="000C1816" w:rsidRPr="001172A8" w:rsidRDefault="000E5FF8" w:rsidP="002950EB">
            <w:pPr>
              <w:spacing w:before="120" w:after="0"/>
              <w:rPr>
                <w:rFonts w:eastAsia="Times New Roman"/>
                <w:sz w:val="20"/>
                <w:szCs w:val="20"/>
              </w:rPr>
            </w:pPr>
            <w:r>
              <w:rPr>
                <w:rFonts w:eastAsia="Times New Roman"/>
                <w:sz w:val="20"/>
                <w:szCs w:val="20"/>
              </w:rPr>
              <w:t>8</w:t>
            </w:r>
          </w:p>
        </w:tc>
        <w:tc>
          <w:tcPr>
            <w:tcW w:w="2988" w:type="dxa"/>
            <w:tcBorders>
              <w:top w:val="nil"/>
              <w:left w:val="nil"/>
              <w:bottom w:val="single" w:sz="4" w:space="0" w:color="auto"/>
              <w:right w:val="single" w:sz="4" w:space="0" w:color="auto"/>
            </w:tcBorders>
            <w:shd w:val="clear" w:color="auto" w:fill="auto"/>
            <w:noWrap/>
            <w:vAlign w:val="bottom"/>
            <w:hideMark/>
          </w:tcPr>
          <w:p w14:paraId="0E740A5C" w14:textId="77777777" w:rsidR="000C1816" w:rsidRPr="001172A8" w:rsidRDefault="000C1816" w:rsidP="002950EB">
            <w:pPr>
              <w:spacing w:before="120" w:after="0"/>
              <w:rPr>
                <w:rFonts w:eastAsia="Times New Roman"/>
                <w:sz w:val="20"/>
                <w:szCs w:val="20"/>
              </w:rPr>
            </w:pPr>
          </w:p>
        </w:tc>
      </w:tr>
      <w:tr w:rsidR="000C1816" w:rsidRPr="001172A8" w14:paraId="4AE14CBF"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ACE6515"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34</w:t>
            </w:r>
          </w:p>
        </w:tc>
        <w:tc>
          <w:tcPr>
            <w:tcW w:w="2052" w:type="dxa"/>
            <w:tcBorders>
              <w:top w:val="nil"/>
              <w:left w:val="nil"/>
              <w:bottom w:val="single" w:sz="4" w:space="0" w:color="auto"/>
              <w:right w:val="single" w:sz="4" w:space="0" w:color="auto"/>
            </w:tcBorders>
            <w:shd w:val="clear" w:color="auto" w:fill="auto"/>
            <w:noWrap/>
            <w:vAlign w:val="bottom"/>
            <w:hideMark/>
          </w:tcPr>
          <w:p w14:paraId="3B08B5F0"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vAlign w:val="bottom"/>
            <w:hideMark/>
          </w:tcPr>
          <w:p w14:paraId="583893D3" w14:textId="449BBC46" w:rsidR="000C1816" w:rsidRPr="001172A8" w:rsidRDefault="00B67379" w:rsidP="002950EB">
            <w:pPr>
              <w:spacing w:before="120" w:after="0"/>
              <w:rPr>
                <w:rFonts w:eastAsia="Times New Roman"/>
                <w:sz w:val="20"/>
                <w:szCs w:val="20"/>
              </w:rPr>
            </w:pPr>
            <w:r w:rsidRPr="00B67379">
              <w:rPr>
                <w:rFonts w:eastAsia="Times New Roman"/>
                <w:sz w:val="20"/>
                <w:szCs w:val="20"/>
              </w:rPr>
              <w:t>số seq tăng dần của msg</w:t>
            </w:r>
          </w:p>
        </w:tc>
        <w:tc>
          <w:tcPr>
            <w:tcW w:w="2988" w:type="dxa"/>
            <w:tcBorders>
              <w:top w:val="nil"/>
              <w:left w:val="nil"/>
              <w:bottom w:val="single" w:sz="4" w:space="0" w:color="auto"/>
              <w:right w:val="single" w:sz="4" w:space="0" w:color="auto"/>
            </w:tcBorders>
            <w:shd w:val="clear" w:color="auto" w:fill="auto"/>
            <w:noWrap/>
            <w:vAlign w:val="bottom"/>
            <w:hideMark/>
          </w:tcPr>
          <w:p w14:paraId="0D8BE51D" w14:textId="77777777" w:rsidR="000C1816" w:rsidRPr="001172A8" w:rsidRDefault="000C1816" w:rsidP="002950EB">
            <w:pPr>
              <w:spacing w:before="120" w:after="0"/>
              <w:rPr>
                <w:rFonts w:eastAsia="Times New Roman"/>
                <w:sz w:val="20"/>
                <w:szCs w:val="20"/>
              </w:rPr>
            </w:pPr>
          </w:p>
        </w:tc>
      </w:tr>
      <w:tr w:rsidR="000C1816" w:rsidRPr="001172A8" w14:paraId="01CE28CB"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04A129B"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49</w:t>
            </w:r>
          </w:p>
        </w:tc>
        <w:tc>
          <w:tcPr>
            <w:tcW w:w="2052" w:type="dxa"/>
            <w:tcBorders>
              <w:top w:val="nil"/>
              <w:left w:val="nil"/>
              <w:bottom w:val="single" w:sz="4" w:space="0" w:color="auto"/>
              <w:right w:val="single" w:sz="4" w:space="0" w:color="auto"/>
            </w:tcBorders>
            <w:shd w:val="clear" w:color="000000" w:fill="FFFFFF"/>
            <w:noWrap/>
            <w:vAlign w:val="bottom"/>
            <w:hideMark/>
          </w:tcPr>
          <w:p w14:paraId="74B88844"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vAlign w:val="bottom"/>
            <w:hideMark/>
          </w:tcPr>
          <w:p w14:paraId="30A3F897" w14:textId="77777777" w:rsidR="002D631D" w:rsidRPr="001172A8" w:rsidRDefault="002D631D" w:rsidP="002D631D">
            <w:pPr>
              <w:pStyle w:val="ListParagraph"/>
              <w:spacing w:before="120" w:after="0"/>
              <w:ind w:left="157" w:hanging="90"/>
              <w:rPr>
                <w:rFonts w:eastAsia="Times New Roman"/>
                <w:sz w:val="20"/>
                <w:szCs w:val="20"/>
              </w:rPr>
            </w:pPr>
            <w:r w:rsidRPr="001172A8">
              <w:rPr>
                <w:rFonts w:eastAsia="Times New Roman"/>
                <w:sz w:val="20"/>
                <w:szCs w:val="20"/>
              </w:rPr>
              <w:t>HSX_GATEWAY = Gateway HOSE</w:t>
            </w:r>
          </w:p>
          <w:p w14:paraId="163295E9" w14:textId="1D848D61" w:rsidR="000C1816" w:rsidRPr="001172A8" w:rsidRDefault="002D631D" w:rsidP="002D631D">
            <w:pPr>
              <w:pStyle w:val="ListParagraph"/>
              <w:spacing w:before="120" w:after="0"/>
              <w:ind w:left="157" w:hanging="90"/>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p>
        </w:tc>
        <w:tc>
          <w:tcPr>
            <w:tcW w:w="2988" w:type="dxa"/>
            <w:tcBorders>
              <w:top w:val="nil"/>
              <w:left w:val="nil"/>
              <w:bottom w:val="single" w:sz="4" w:space="0" w:color="auto"/>
              <w:right w:val="single" w:sz="4" w:space="0" w:color="auto"/>
            </w:tcBorders>
            <w:shd w:val="clear" w:color="auto" w:fill="auto"/>
            <w:noWrap/>
            <w:vAlign w:val="bottom"/>
            <w:hideMark/>
          </w:tcPr>
          <w:p w14:paraId="2DADDB98" w14:textId="6AD9D301" w:rsidR="000C1816" w:rsidRPr="001172A8" w:rsidRDefault="00FE5A8F" w:rsidP="002950EB">
            <w:pPr>
              <w:spacing w:before="120" w:after="0"/>
              <w:rPr>
                <w:rFonts w:eastAsia="Times New Roman"/>
                <w:sz w:val="20"/>
                <w:szCs w:val="20"/>
              </w:rPr>
            </w:pPr>
            <w:r w:rsidRPr="00FE5A8F">
              <w:rPr>
                <w:rFonts w:eastAsia="Times New Roman"/>
                <w:sz w:val="20"/>
                <w:szCs w:val="20"/>
              </w:rPr>
              <w:t>Lệnh được trả về từ Gateway nào</w:t>
            </w:r>
          </w:p>
        </w:tc>
      </w:tr>
      <w:tr w:rsidR="000C1816" w:rsidRPr="001172A8" w14:paraId="3D6D1967"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CFFADAA"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52</w:t>
            </w:r>
          </w:p>
        </w:tc>
        <w:tc>
          <w:tcPr>
            <w:tcW w:w="2052" w:type="dxa"/>
            <w:tcBorders>
              <w:top w:val="nil"/>
              <w:left w:val="nil"/>
              <w:bottom w:val="single" w:sz="4" w:space="0" w:color="auto"/>
              <w:right w:val="single" w:sz="4" w:space="0" w:color="auto"/>
            </w:tcBorders>
            <w:shd w:val="clear" w:color="000000" w:fill="FFFFFF"/>
            <w:noWrap/>
            <w:vAlign w:val="bottom"/>
            <w:hideMark/>
          </w:tcPr>
          <w:p w14:paraId="57B63C42" w14:textId="77777777" w:rsidR="000C1816" w:rsidRPr="001172A8" w:rsidRDefault="000C1816" w:rsidP="002950EB">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vAlign w:val="bottom"/>
            <w:hideMark/>
          </w:tcPr>
          <w:p w14:paraId="0532973B"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vAlign w:val="bottom"/>
            <w:hideMark/>
          </w:tcPr>
          <w:p w14:paraId="00E07174" w14:textId="77777777" w:rsidR="000C1816" w:rsidRPr="001172A8" w:rsidRDefault="000C1816" w:rsidP="002950EB">
            <w:pPr>
              <w:spacing w:before="120" w:after="0"/>
              <w:rPr>
                <w:rFonts w:eastAsia="Times New Roman"/>
                <w:sz w:val="20"/>
                <w:szCs w:val="20"/>
              </w:rPr>
            </w:pPr>
          </w:p>
        </w:tc>
      </w:tr>
      <w:tr w:rsidR="000C1816" w:rsidRPr="001172A8" w14:paraId="0EDA2E23"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D7448FB" w14:textId="77777777" w:rsidR="000C1816" w:rsidRPr="001172A8" w:rsidRDefault="000C1816" w:rsidP="002950EB">
            <w:pPr>
              <w:spacing w:before="120" w:after="0"/>
              <w:rPr>
                <w:rFonts w:eastAsia="Times New Roman"/>
                <w:sz w:val="20"/>
                <w:szCs w:val="20"/>
              </w:rPr>
            </w:pPr>
            <w:r w:rsidRPr="001172A8">
              <w:rPr>
                <w:rFonts w:eastAsia="Times New Roman"/>
                <w:sz w:val="20"/>
                <w:szCs w:val="20"/>
              </w:rPr>
              <w:t>56</w:t>
            </w:r>
          </w:p>
        </w:tc>
        <w:tc>
          <w:tcPr>
            <w:tcW w:w="2052" w:type="dxa"/>
            <w:tcBorders>
              <w:top w:val="nil"/>
              <w:left w:val="nil"/>
              <w:bottom w:val="nil"/>
              <w:right w:val="nil"/>
            </w:tcBorders>
            <w:shd w:val="clear" w:color="auto" w:fill="auto"/>
            <w:noWrap/>
            <w:vAlign w:val="bottom"/>
            <w:hideMark/>
          </w:tcPr>
          <w:p w14:paraId="11208BD8" w14:textId="77777777" w:rsidR="000C1816" w:rsidRPr="001172A8" w:rsidRDefault="000C1816" w:rsidP="002950EB">
            <w:pPr>
              <w:spacing w:before="120" w:after="0"/>
              <w:rPr>
                <w:rFonts w:eastAsia="Times New Roman"/>
                <w:sz w:val="20"/>
                <w:szCs w:val="20"/>
              </w:rPr>
            </w:pPr>
            <w:r w:rsidRPr="001172A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38C0A2B" w14:textId="77777777" w:rsidR="002D631D" w:rsidRPr="001172A8" w:rsidRDefault="002D631D" w:rsidP="002D631D">
            <w:pPr>
              <w:pStyle w:val="ListParagraph"/>
              <w:spacing w:before="120" w:after="0"/>
              <w:ind w:left="157" w:hanging="90"/>
              <w:rPr>
                <w:rFonts w:eastAsia="Times New Roman"/>
                <w:sz w:val="20"/>
                <w:szCs w:val="20"/>
              </w:rPr>
            </w:pPr>
            <w:r w:rsidRPr="001172A8">
              <w:rPr>
                <w:rFonts w:eastAsia="Times New Roman"/>
                <w:sz w:val="20"/>
                <w:szCs w:val="20"/>
              </w:rPr>
              <w:t>OMS1 = Hệ thống OMS 1</w:t>
            </w:r>
          </w:p>
          <w:p w14:paraId="5E6F0DD4" w14:textId="77777777" w:rsidR="002D631D" w:rsidRPr="001172A8" w:rsidRDefault="002D631D" w:rsidP="002D631D">
            <w:pPr>
              <w:pStyle w:val="ListParagraph"/>
              <w:spacing w:before="120" w:after="0"/>
              <w:ind w:left="157" w:hanging="90"/>
              <w:rPr>
                <w:rFonts w:eastAsia="Times New Roman"/>
                <w:sz w:val="20"/>
                <w:szCs w:val="20"/>
              </w:rPr>
            </w:pPr>
            <w:r w:rsidRPr="001172A8">
              <w:rPr>
                <w:rFonts w:eastAsia="Times New Roman"/>
                <w:sz w:val="20"/>
                <w:szCs w:val="20"/>
              </w:rPr>
              <w:t>OMS2 = Hệ thống OMS 2</w:t>
            </w:r>
          </w:p>
          <w:p w14:paraId="657261BE" w14:textId="77777777" w:rsidR="002D631D" w:rsidRPr="001172A8" w:rsidRDefault="002D631D" w:rsidP="002D631D">
            <w:pPr>
              <w:pStyle w:val="ListParagraph"/>
              <w:spacing w:before="120" w:after="0"/>
              <w:ind w:left="157" w:hanging="90"/>
              <w:rPr>
                <w:rFonts w:eastAsia="Times New Roman"/>
                <w:sz w:val="20"/>
                <w:szCs w:val="20"/>
              </w:rPr>
            </w:pPr>
            <w:r>
              <w:rPr>
                <w:rFonts w:eastAsia="Times New Roman"/>
                <w:sz w:val="20"/>
                <w:szCs w:val="20"/>
              </w:rPr>
              <w:t>…………………………..</w:t>
            </w:r>
          </w:p>
          <w:p w14:paraId="5AE8F293" w14:textId="172BD065" w:rsidR="002D631D" w:rsidRPr="001172A8" w:rsidRDefault="002D631D" w:rsidP="002D631D">
            <w:pPr>
              <w:pStyle w:val="ListParagraph"/>
              <w:spacing w:before="120" w:after="0"/>
              <w:ind w:left="157" w:hanging="90"/>
              <w:rPr>
                <w:rFonts w:eastAsia="Times New Roman"/>
                <w:sz w:val="20"/>
                <w:szCs w:val="20"/>
              </w:rPr>
            </w:pPr>
            <w:r w:rsidRPr="001172A8">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vAlign w:val="bottom"/>
            <w:hideMark/>
          </w:tcPr>
          <w:p w14:paraId="35AED2CF" w14:textId="2A459277" w:rsidR="000C1816" w:rsidRPr="001172A8" w:rsidRDefault="00196E1C" w:rsidP="002950EB">
            <w:pPr>
              <w:spacing w:before="120" w:after="0"/>
              <w:rPr>
                <w:rFonts w:eastAsia="Times New Roman"/>
                <w:sz w:val="20"/>
                <w:szCs w:val="20"/>
              </w:rPr>
            </w:pPr>
            <w:r>
              <w:rPr>
                <w:rFonts w:eastAsia="Times New Roman"/>
                <w:sz w:val="20"/>
                <w:szCs w:val="20"/>
              </w:rPr>
              <w:t>OMS nào nhận</w:t>
            </w:r>
          </w:p>
        </w:tc>
      </w:tr>
      <w:tr w:rsidR="00F37000" w:rsidRPr="001172A8" w14:paraId="66EFC2E2"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81F6E0E" w14:textId="307B30A5" w:rsidR="00F37000" w:rsidRPr="00223C11" w:rsidRDefault="00F37000" w:rsidP="00F37000">
            <w:pPr>
              <w:spacing w:before="120" w:after="0"/>
              <w:rPr>
                <w:rFonts w:eastAsia="Times New Roman"/>
                <w:sz w:val="20"/>
                <w:szCs w:val="20"/>
              </w:rPr>
            </w:pPr>
            <w:r w:rsidRPr="00223C11">
              <w:rPr>
                <w:rFonts w:eastAsia="Times New Roman"/>
                <w:sz w:val="20"/>
                <w:szCs w:val="20"/>
              </w:rPr>
              <w:t>213</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48CDEFD1" w14:textId="010600B6" w:rsidR="00F37000" w:rsidRPr="00223C11" w:rsidRDefault="00FD67E7" w:rsidP="00F37000">
            <w:pPr>
              <w:spacing w:before="120" w:after="0"/>
              <w:rPr>
                <w:rFonts w:eastAsia="Times New Roman"/>
                <w:sz w:val="20"/>
                <w:szCs w:val="20"/>
              </w:rPr>
            </w:pPr>
            <w:hyperlink r:id="rId211" w:history="1">
              <w:r w:rsidR="00F37000" w:rsidRPr="00223C11">
                <w:rPr>
                  <w:sz w:val="20"/>
                  <w:szCs w:val="20"/>
                </w:rPr>
                <w:t>XmlData</w:t>
              </w:r>
            </w:hyperlink>
          </w:p>
        </w:tc>
        <w:tc>
          <w:tcPr>
            <w:tcW w:w="3420" w:type="dxa"/>
            <w:tcBorders>
              <w:top w:val="nil"/>
              <w:left w:val="nil"/>
              <w:bottom w:val="single" w:sz="4" w:space="0" w:color="auto"/>
              <w:right w:val="single" w:sz="4" w:space="0" w:color="auto"/>
            </w:tcBorders>
            <w:shd w:val="clear" w:color="auto" w:fill="auto"/>
            <w:noWrap/>
          </w:tcPr>
          <w:p w14:paraId="1F7611E0" w14:textId="6E61C8A4" w:rsidR="00F37000" w:rsidRPr="00223C11" w:rsidRDefault="00F37000" w:rsidP="00F37000">
            <w:pPr>
              <w:spacing w:before="120" w:after="0"/>
              <w:rPr>
                <w:rFonts w:eastAsia="Times New Roman"/>
                <w:sz w:val="20"/>
                <w:szCs w:val="20"/>
              </w:rPr>
            </w:pPr>
            <w:r w:rsidRPr="00223C11">
              <w:rPr>
                <w:rFonts w:eastAsia="Times New Roman"/>
                <w:sz w:val="20"/>
                <w:szCs w:val="20"/>
              </w:rPr>
              <w:t>Kích thức tag 213</w:t>
            </w:r>
          </w:p>
        </w:tc>
        <w:tc>
          <w:tcPr>
            <w:tcW w:w="2988" w:type="dxa"/>
            <w:tcBorders>
              <w:top w:val="nil"/>
              <w:left w:val="nil"/>
              <w:bottom w:val="single" w:sz="4" w:space="0" w:color="auto"/>
              <w:right w:val="single" w:sz="4" w:space="0" w:color="auto"/>
            </w:tcBorders>
            <w:shd w:val="clear" w:color="auto" w:fill="auto"/>
            <w:noWrap/>
          </w:tcPr>
          <w:p w14:paraId="0F9875E6" w14:textId="77777777" w:rsidR="00F37000" w:rsidRPr="00223C11" w:rsidRDefault="00F37000" w:rsidP="00F37000">
            <w:pPr>
              <w:spacing w:before="120" w:after="0"/>
              <w:rPr>
                <w:rFonts w:eastAsia="Times New Roman"/>
                <w:sz w:val="20"/>
                <w:szCs w:val="20"/>
              </w:rPr>
            </w:pPr>
          </w:p>
        </w:tc>
      </w:tr>
      <w:tr w:rsidR="00F37000" w:rsidRPr="001172A8" w14:paraId="72E6F490"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2DCAEBF" w14:textId="0010A6B2" w:rsidR="00F37000" w:rsidRPr="00223C11" w:rsidRDefault="00F37000" w:rsidP="00F37000">
            <w:pPr>
              <w:spacing w:before="120" w:after="0"/>
              <w:rPr>
                <w:rFonts w:eastAsia="Times New Roman"/>
                <w:sz w:val="20"/>
                <w:szCs w:val="20"/>
              </w:rPr>
            </w:pPr>
            <w:r w:rsidRPr="00223C11">
              <w:rPr>
                <w:rFonts w:eastAsia="Times New Roman"/>
                <w:sz w:val="20"/>
                <w:szCs w:val="20"/>
              </w:rPr>
              <w:t>6</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4728AE07" w14:textId="5577118E" w:rsidR="00F37000" w:rsidRPr="00223C11" w:rsidRDefault="00FD67E7" w:rsidP="00F37000">
            <w:pPr>
              <w:spacing w:before="120" w:after="0"/>
              <w:rPr>
                <w:rFonts w:eastAsia="Times New Roman"/>
                <w:sz w:val="20"/>
                <w:szCs w:val="20"/>
              </w:rPr>
            </w:pPr>
            <w:hyperlink r:id="rId212" w:history="1">
              <w:r w:rsidR="00F37000" w:rsidRPr="00223C11">
                <w:rPr>
                  <w:rFonts w:eastAsia="Times New Roman"/>
                  <w:sz w:val="20"/>
                  <w:szCs w:val="20"/>
                </w:rPr>
                <w:t>AvgPx</w:t>
              </w:r>
            </w:hyperlink>
          </w:p>
        </w:tc>
        <w:tc>
          <w:tcPr>
            <w:tcW w:w="3420" w:type="dxa"/>
            <w:tcBorders>
              <w:top w:val="nil"/>
              <w:left w:val="nil"/>
              <w:bottom w:val="single" w:sz="4" w:space="0" w:color="auto"/>
              <w:right w:val="single" w:sz="4" w:space="0" w:color="auto"/>
            </w:tcBorders>
            <w:shd w:val="clear" w:color="auto" w:fill="auto"/>
            <w:noWrap/>
          </w:tcPr>
          <w:p w14:paraId="7EA917CF" w14:textId="385B2C0C" w:rsidR="00F37000" w:rsidRPr="00223C11" w:rsidRDefault="00F37000" w:rsidP="00F37000">
            <w:pPr>
              <w:spacing w:before="120" w:after="0"/>
              <w:rPr>
                <w:rFonts w:eastAsia="Times New Roman"/>
                <w:sz w:val="20"/>
                <w:szCs w:val="20"/>
              </w:rPr>
            </w:pPr>
            <w:r w:rsidRPr="00223C11">
              <w:rPr>
                <w:rFonts w:eastAsia="Times New Roman"/>
                <w:sz w:val="20"/>
                <w:szCs w:val="20"/>
              </w:rPr>
              <w:t>Thông tin thêm về lệnh gốc</w:t>
            </w:r>
          </w:p>
        </w:tc>
        <w:tc>
          <w:tcPr>
            <w:tcW w:w="2988" w:type="dxa"/>
            <w:tcBorders>
              <w:top w:val="nil"/>
              <w:left w:val="nil"/>
              <w:bottom w:val="single" w:sz="4" w:space="0" w:color="auto"/>
              <w:right w:val="single" w:sz="4" w:space="0" w:color="auto"/>
            </w:tcBorders>
            <w:shd w:val="clear" w:color="auto" w:fill="auto"/>
            <w:noWrap/>
          </w:tcPr>
          <w:p w14:paraId="3803552A" w14:textId="1CB59490" w:rsidR="00F37000" w:rsidRPr="00223C11" w:rsidRDefault="00F37000" w:rsidP="00F37000">
            <w:pPr>
              <w:spacing w:before="120" w:after="0"/>
              <w:rPr>
                <w:rFonts w:eastAsia="Times New Roman"/>
                <w:sz w:val="20"/>
                <w:szCs w:val="20"/>
              </w:rPr>
            </w:pPr>
            <w:r w:rsidRPr="00223C11">
              <w:rPr>
                <w:rFonts w:eastAsia="Times New Roman"/>
                <w:sz w:val="20"/>
                <w:szCs w:val="20"/>
              </w:rPr>
              <w:t>Không dùng</w:t>
            </w:r>
          </w:p>
        </w:tc>
      </w:tr>
      <w:tr w:rsidR="0048756F" w:rsidRPr="001172A8" w14:paraId="14753FA4"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63BCE0B" w14:textId="7B99DA7C" w:rsidR="0048756F" w:rsidRPr="00223C11" w:rsidRDefault="0048756F" w:rsidP="0048756F">
            <w:pPr>
              <w:spacing w:before="120" w:after="0"/>
              <w:rPr>
                <w:rFonts w:eastAsia="Times New Roman"/>
                <w:sz w:val="20"/>
                <w:szCs w:val="20"/>
              </w:rPr>
            </w:pPr>
            <w:r w:rsidRPr="00223C11">
              <w:rPr>
                <w:rFonts w:eastAsia="Times New Roman"/>
                <w:sz w:val="20"/>
                <w:szCs w:val="20"/>
              </w:rPr>
              <w:t>11</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2F5C4C8C" w14:textId="585FB6FD" w:rsidR="0048756F" w:rsidRPr="00223C11" w:rsidRDefault="0048756F" w:rsidP="0048756F">
            <w:pPr>
              <w:spacing w:before="120" w:after="0"/>
              <w:rPr>
                <w:rFonts w:eastAsia="Times New Roman"/>
                <w:sz w:val="20"/>
                <w:szCs w:val="20"/>
              </w:rPr>
            </w:pPr>
            <w:r w:rsidRPr="00223C11">
              <w:rPr>
                <w:rFonts w:eastAsia="Times New Roman"/>
                <w:sz w:val="20"/>
                <w:szCs w:val="20"/>
              </w:rPr>
              <w:t>ClOrdID</w:t>
            </w:r>
          </w:p>
        </w:tc>
        <w:tc>
          <w:tcPr>
            <w:tcW w:w="3420" w:type="dxa"/>
            <w:tcBorders>
              <w:top w:val="nil"/>
              <w:left w:val="nil"/>
              <w:bottom w:val="single" w:sz="4" w:space="0" w:color="auto"/>
              <w:right w:val="single" w:sz="4" w:space="0" w:color="auto"/>
            </w:tcBorders>
            <w:shd w:val="clear" w:color="auto" w:fill="auto"/>
            <w:noWrap/>
            <w:vAlign w:val="bottom"/>
          </w:tcPr>
          <w:p w14:paraId="02F15474" w14:textId="77777777" w:rsidR="0048756F" w:rsidRPr="00223C11" w:rsidRDefault="0048756F" w:rsidP="0048756F">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F41A574" w14:textId="6AFBF022" w:rsidR="0048756F" w:rsidRPr="00223C11" w:rsidRDefault="0048756F" w:rsidP="0048756F">
            <w:pPr>
              <w:spacing w:before="120" w:after="0"/>
              <w:rPr>
                <w:rFonts w:eastAsia="Times New Roman"/>
                <w:sz w:val="20"/>
                <w:szCs w:val="20"/>
              </w:rPr>
            </w:pPr>
            <w:r w:rsidRPr="00223C11">
              <w:rPr>
                <w:rFonts w:eastAsia="Times New Roman"/>
                <w:sz w:val="20"/>
                <w:szCs w:val="20"/>
              </w:rPr>
              <w:t>Số hiệu lệnh của OMS</w:t>
            </w:r>
          </w:p>
        </w:tc>
      </w:tr>
      <w:tr w:rsidR="00542D83" w:rsidRPr="001172A8" w14:paraId="4C4673D5"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FBBC828" w14:textId="5FB27F65" w:rsidR="00542D83" w:rsidRPr="00223C11" w:rsidRDefault="00542D83" w:rsidP="00542D83">
            <w:pPr>
              <w:spacing w:before="120" w:after="0"/>
              <w:rPr>
                <w:rFonts w:eastAsia="Times New Roman"/>
                <w:sz w:val="20"/>
                <w:szCs w:val="20"/>
              </w:rPr>
            </w:pPr>
            <w:r w:rsidRPr="00223C11">
              <w:rPr>
                <w:rFonts w:eastAsia="Times New Roman"/>
                <w:sz w:val="20"/>
                <w:szCs w:val="20"/>
              </w:rPr>
              <w:t>14</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51FA7FC5" w14:textId="5DCE333C" w:rsidR="00542D83" w:rsidRPr="00223C11" w:rsidRDefault="00FD67E7" w:rsidP="00542D83">
            <w:pPr>
              <w:spacing w:before="120" w:after="0"/>
              <w:rPr>
                <w:rFonts w:eastAsia="Times New Roman"/>
                <w:sz w:val="20"/>
                <w:szCs w:val="20"/>
              </w:rPr>
            </w:pPr>
            <w:hyperlink r:id="rId213" w:history="1">
              <w:r w:rsidR="00542D83" w:rsidRPr="00223C11">
                <w:rPr>
                  <w:rFonts w:eastAsia="Times New Roman"/>
                  <w:sz w:val="20"/>
                  <w:szCs w:val="20"/>
                </w:rPr>
                <w:t>CumQty</w:t>
              </w:r>
            </w:hyperlink>
          </w:p>
        </w:tc>
        <w:tc>
          <w:tcPr>
            <w:tcW w:w="3420" w:type="dxa"/>
            <w:tcBorders>
              <w:top w:val="nil"/>
              <w:left w:val="nil"/>
              <w:bottom w:val="single" w:sz="4" w:space="0" w:color="auto"/>
              <w:right w:val="single" w:sz="4" w:space="0" w:color="auto"/>
            </w:tcBorders>
            <w:shd w:val="clear" w:color="auto" w:fill="auto"/>
            <w:noWrap/>
            <w:vAlign w:val="bottom"/>
          </w:tcPr>
          <w:p w14:paraId="12048F39" w14:textId="77777777" w:rsidR="00542D83" w:rsidRPr="00223C11" w:rsidRDefault="00542D83" w:rsidP="00542D83">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53F72B56" w14:textId="162E45D2" w:rsidR="00542D83" w:rsidRPr="00223C11" w:rsidRDefault="00F37000" w:rsidP="00542D83">
            <w:pPr>
              <w:spacing w:before="120" w:after="0"/>
              <w:rPr>
                <w:rFonts w:eastAsia="Times New Roman"/>
                <w:sz w:val="20"/>
                <w:szCs w:val="20"/>
              </w:rPr>
            </w:pPr>
            <w:r w:rsidRPr="00223C11">
              <w:rPr>
                <w:rFonts w:eastAsia="Times New Roman"/>
                <w:sz w:val="20"/>
                <w:szCs w:val="20"/>
              </w:rPr>
              <w:t>Tổng khối lượng khớp</w:t>
            </w:r>
          </w:p>
        </w:tc>
      </w:tr>
      <w:tr w:rsidR="00D1789C" w:rsidRPr="001172A8" w14:paraId="040D6024"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7F3EDF5" w14:textId="7718E523" w:rsidR="00D1789C" w:rsidRPr="00223C11" w:rsidRDefault="00D1789C" w:rsidP="00D1789C">
            <w:pPr>
              <w:spacing w:before="120" w:after="0"/>
              <w:rPr>
                <w:rFonts w:eastAsia="Times New Roman"/>
                <w:sz w:val="20"/>
                <w:szCs w:val="20"/>
              </w:rPr>
            </w:pPr>
            <w:r w:rsidRPr="00223C11">
              <w:rPr>
                <w:rFonts w:eastAsia="Times New Roman"/>
                <w:sz w:val="20"/>
                <w:szCs w:val="20"/>
              </w:rPr>
              <w:t>17</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03FC81AF" w14:textId="76518AD8" w:rsidR="00D1789C" w:rsidRPr="00223C11" w:rsidRDefault="00FD67E7" w:rsidP="00D1789C">
            <w:pPr>
              <w:spacing w:before="120" w:after="0"/>
              <w:rPr>
                <w:rFonts w:eastAsia="Times New Roman"/>
                <w:sz w:val="20"/>
                <w:szCs w:val="20"/>
              </w:rPr>
            </w:pPr>
            <w:hyperlink r:id="rId214" w:history="1">
              <w:r w:rsidR="00DA25BE" w:rsidRPr="00223C11">
                <w:rPr>
                  <w:rFonts w:eastAsia="Times New Roman"/>
                  <w:sz w:val="20"/>
                  <w:szCs w:val="20"/>
                </w:rPr>
                <w:t>ExecID</w:t>
              </w:r>
            </w:hyperlink>
          </w:p>
        </w:tc>
        <w:tc>
          <w:tcPr>
            <w:tcW w:w="3420" w:type="dxa"/>
            <w:tcBorders>
              <w:top w:val="nil"/>
              <w:left w:val="nil"/>
              <w:bottom w:val="single" w:sz="4" w:space="0" w:color="auto"/>
              <w:right w:val="single" w:sz="4" w:space="0" w:color="auto"/>
            </w:tcBorders>
            <w:shd w:val="clear" w:color="auto" w:fill="auto"/>
            <w:noWrap/>
            <w:vAlign w:val="bottom"/>
          </w:tcPr>
          <w:p w14:paraId="0907DA77" w14:textId="77777777" w:rsidR="00D1789C" w:rsidRPr="00223C11" w:rsidRDefault="00D1789C" w:rsidP="00D1789C">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D54AA13" w14:textId="77777777" w:rsidR="00D1789C" w:rsidRPr="00223C11" w:rsidRDefault="00D1789C" w:rsidP="00D1789C">
            <w:pPr>
              <w:spacing w:before="120" w:after="0"/>
              <w:rPr>
                <w:rFonts w:eastAsia="Times New Roman"/>
                <w:sz w:val="20"/>
                <w:szCs w:val="20"/>
              </w:rPr>
            </w:pPr>
          </w:p>
        </w:tc>
      </w:tr>
      <w:tr w:rsidR="00D1789C" w:rsidRPr="001172A8" w14:paraId="79F2928E"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C2E34B9" w14:textId="77777777" w:rsidR="00D1789C" w:rsidRPr="001172A8" w:rsidRDefault="00D1789C" w:rsidP="00D1789C">
            <w:pPr>
              <w:spacing w:before="120" w:after="0"/>
              <w:rPr>
                <w:rFonts w:eastAsia="Times New Roman"/>
                <w:sz w:val="20"/>
                <w:szCs w:val="20"/>
              </w:rPr>
            </w:pPr>
            <w:r>
              <w:rPr>
                <w:rFonts w:eastAsia="Times New Roman"/>
                <w:sz w:val="20"/>
                <w:szCs w:val="20"/>
              </w:rPr>
              <w:t>37</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73A99012" w14:textId="77777777" w:rsidR="00D1789C" w:rsidRPr="001172A8" w:rsidRDefault="00FD67E7" w:rsidP="00D1789C">
            <w:pPr>
              <w:spacing w:before="120" w:after="0"/>
              <w:rPr>
                <w:rFonts w:eastAsia="Times New Roman"/>
                <w:sz w:val="20"/>
                <w:szCs w:val="20"/>
              </w:rPr>
            </w:pPr>
            <w:hyperlink r:id="rId215" w:history="1">
              <w:r w:rsidR="00D1789C" w:rsidRPr="008A200A">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vAlign w:val="bottom"/>
          </w:tcPr>
          <w:p w14:paraId="4B08EDD6" w14:textId="77777777" w:rsidR="00D1789C" w:rsidRPr="001172A8" w:rsidRDefault="00D1789C" w:rsidP="00D1789C">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309908C7" w14:textId="0A22AFB6" w:rsidR="00D1789C" w:rsidRPr="001172A8" w:rsidRDefault="00D1789C" w:rsidP="00C245C7">
            <w:pPr>
              <w:spacing w:before="120" w:after="0"/>
              <w:rPr>
                <w:rFonts w:eastAsia="Times New Roman"/>
                <w:sz w:val="20"/>
                <w:szCs w:val="20"/>
              </w:rPr>
            </w:pPr>
            <w:r w:rsidRPr="001172A8">
              <w:rPr>
                <w:rFonts w:eastAsia="Times New Roman"/>
                <w:sz w:val="20"/>
                <w:szCs w:val="20"/>
              </w:rPr>
              <w:t>Số hiệu lệnh của</w:t>
            </w:r>
            <w:r w:rsidR="00C245C7">
              <w:rPr>
                <w:rFonts w:eastAsia="Times New Roman"/>
                <w:sz w:val="20"/>
                <w:szCs w:val="20"/>
              </w:rPr>
              <w:t xml:space="preserve"> GW trả về</w:t>
            </w:r>
          </w:p>
        </w:tc>
      </w:tr>
      <w:tr w:rsidR="00A111FE" w:rsidRPr="001172A8" w14:paraId="4BBCE3A6" w14:textId="77777777" w:rsidTr="00007D3F">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9ED50BD" w14:textId="326C1C1B" w:rsidR="00A111FE" w:rsidRDefault="00A111FE" w:rsidP="00A111FE">
            <w:pPr>
              <w:spacing w:before="120" w:after="0"/>
              <w:rPr>
                <w:rFonts w:eastAsia="Times New Roman"/>
                <w:sz w:val="20"/>
                <w:szCs w:val="20"/>
              </w:rPr>
            </w:pPr>
            <w:r>
              <w:rPr>
                <w:rFonts w:eastAsia="Times New Roman"/>
                <w:sz w:val="20"/>
                <w:szCs w:val="20"/>
              </w:rPr>
              <w:t>39</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503F45F1" w14:textId="640965DF" w:rsidR="00A111FE" w:rsidRPr="001172A8" w:rsidRDefault="00FD67E7" w:rsidP="00A111FE">
            <w:pPr>
              <w:spacing w:before="120" w:after="0"/>
              <w:rPr>
                <w:rFonts w:eastAsia="Times New Roman"/>
                <w:sz w:val="20"/>
                <w:szCs w:val="20"/>
              </w:rPr>
            </w:pPr>
            <w:hyperlink r:id="rId216" w:history="1">
              <w:r w:rsidR="00A111FE" w:rsidRPr="008A200A">
                <w:rPr>
                  <w:rFonts w:eastAsia="Times New Roman"/>
                  <w:sz w:val="20"/>
                  <w:szCs w:val="20"/>
                </w:rPr>
                <w:t>OrdStatus</w:t>
              </w:r>
            </w:hyperlink>
          </w:p>
        </w:tc>
        <w:tc>
          <w:tcPr>
            <w:tcW w:w="3420" w:type="dxa"/>
            <w:tcBorders>
              <w:top w:val="nil"/>
              <w:left w:val="nil"/>
              <w:bottom w:val="single" w:sz="4" w:space="0" w:color="auto"/>
              <w:right w:val="single" w:sz="4" w:space="0" w:color="auto"/>
            </w:tcBorders>
            <w:shd w:val="clear" w:color="auto" w:fill="auto"/>
            <w:noWrap/>
            <w:vAlign w:val="bottom"/>
          </w:tcPr>
          <w:p w14:paraId="266AFBE1" w14:textId="628896D7" w:rsidR="00A111FE" w:rsidRPr="001172A8" w:rsidRDefault="00D55A8A" w:rsidP="00A111FE">
            <w:pPr>
              <w:spacing w:before="120" w:after="0"/>
              <w:rPr>
                <w:rFonts w:eastAsia="Times New Roman"/>
                <w:sz w:val="20"/>
                <w:szCs w:val="20"/>
              </w:rPr>
            </w:pPr>
            <w:r w:rsidRPr="00D55A8A">
              <w:rPr>
                <w:rFonts w:eastAsia="Times New Roman"/>
                <w:sz w:val="20"/>
                <w:szCs w:val="20"/>
              </w:rPr>
              <w:t>4 = Canceled</w:t>
            </w:r>
          </w:p>
        </w:tc>
        <w:tc>
          <w:tcPr>
            <w:tcW w:w="2988" w:type="dxa"/>
            <w:tcBorders>
              <w:top w:val="nil"/>
              <w:left w:val="nil"/>
              <w:bottom w:val="single" w:sz="4" w:space="0" w:color="auto"/>
              <w:right w:val="single" w:sz="4" w:space="0" w:color="auto"/>
            </w:tcBorders>
            <w:shd w:val="clear" w:color="auto" w:fill="auto"/>
            <w:noWrap/>
            <w:vAlign w:val="bottom"/>
          </w:tcPr>
          <w:p w14:paraId="714DAB98" w14:textId="67AEF7CD" w:rsidR="00A111FE" w:rsidRPr="001172A8" w:rsidRDefault="00955C4E" w:rsidP="00955C4E">
            <w:pPr>
              <w:spacing w:before="120" w:after="0"/>
              <w:rPr>
                <w:rFonts w:eastAsia="Times New Roman"/>
                <w:sz w:val="20"/>
                <w:szCs w:val="20"/>
              </w:rPr>
            </w:pPr>
            <w:r>
              <w:rPr>
                <w:rFonts w:eastAsia="Times New Roman"/>
                <w:sz w:val="20"/>
                <w:szCs w:val="20"/>
              </w:rPr>
              <w:t>Trạng thái lệnh</w:t>
            </w:r>
          </w:p>
        </w:tc>
      </w:tr>
      <w:tr w:rsidR="00D1789C" w:rsidRPr="001172A8" w14:paraId="54569A30" w14:textId="77777777" w:rsidTr="00007D3F">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633D8" w14:textId="77777777" w:rsidR="00D1789C" w:rsidRDefault="00D1789C" w:rsidP="00D1789C">
            <w:pPr>
              <w:spacing w:before="120" w:after="0"/>
              <w:rPr>
                <w:rFonts w:eastAsia="Times New Roman"/>
                <w:sz w:val="20"/>
                <w:szCs w:val="20"/>
              </w:rPr>
            </w:pPr>
            <w:r>
              <w:rPr>
                <w:rFonts w:eastAsia="Times New Roman"/>
                <w:sz w:val="20"/>
                <w:szCs w:val="20"/>
              </w:rPr>
              <w:t>41</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AFA575" w14:textId="77777777" w:rsidR="00D1789C" w:rsidRPr="001172A8" w:rsidRDefault="00FD67E7" w:rsidP="00D1789C">
            <w:pPr>
              <w:spacing w:before="120" w:after="0"/>
              <w:rPr>
                <w:rFonts w:eastAsia="Times New Roman"/>
                <w:sz w:val="20"/>
                <w:szCs w:val="20"/>
              </w:rPr>
            </w:pPr>
            <w:hyperlink r:id="rId217" w:history="1">
              <w:r w:rsidR="00D1789C" w:rsidRPr="008A200A">
                <w:rPr>
                  <w:rFonts w:eastAsia="Times New Roman"/>
                  <w:sz w:val="20"/>
                  <w:szCs w:val="20"/>
                </w:rPr>
                <w:t>OrigClOrdID</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B57FD" w14:textId="77777777" w:rsidR="00D1789C" w:rsidRPr="001172A8" w:rsidRDefault="00D1789C" w:rsidP="00D1789C">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1B60A0" w14:textId="3759663D" w:rsidR="00D1789C" w:rsidRPr="001172A8" w:rsidRDefault="00D1789C" w:rsidP="00D53E56">
            <w:pPr>
              <w:spacing w:before="120" w:after="0"/>
              <w:rPr>
                <w:rFonts w:eastAsia="Times New Roman"/>
                <w:sz w:val="20"/>
                <w:szCs w:val="20"/>
              </w:rPr>
            </w:pPr>
            <w:r w:rsidRPr="001172A8">
              <w:rPr>
                <w:rFonts w:eastAsia="Times New Roman"/>
                <w:sz w:val="20"/>
                <w:szCs w:val="20"/>
              </w:rPr>
              <w:t xml:space="preserve">Số hiệu lệnh </w:t>
            </w:r>
            <w:r w:rsidR="00D53E56">
              <w:rPr>
                <w:rFonts w:eastAsia="Times New Roman"/>
                <w:sz w:val="20"/>
                <w:szCs w:val="20"/>
              </w:rPr>
              <w:t>gốc</w:t>
            </w:r>
          </w:p>
        </w:tc>
      </w:tr>
      <w:tr w:rsidR="00D1789C" w:rsidRPr="001172A8" w14:paraId="49F4163C" w14:textId="77777777" w:rsidTr="00007D3F">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6608E5" w14:textId="77777777" w:rsidR="00D1789C" w:rsidRPr="005C67F1" w:rsidRDefault="00D1789C" w:rsidP="00D1789C">
            <w:pPr>
              <w:spacing w:before="120" w:after="0"/>
              <w:rPr>
                <w:rFonts w:eastAsia="Times New Roman"/>
                <w:sz w:val="20"/>
                <w:szCs w:val="20"/>
              </w:rPr>
            </w:pPr>
            <w:r w:rsidRPr="005C67F1">
              <w:rPr>
                <w:rFonts w:eastAsia="Times New Roman"/>
                <w:sz w:val="20"/>
                <w:szCs w:val="20"/>
              </w:rPr>
              <w:t>54</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7A6FEA6B" w14:textId="77777777" w:rsidR="00D1789C" w:rsidRPr="005C67F1" w:rsidRDefault="00FD67E7" w:rsidP="00D1789C">
            <w:pPr>
              <w:spacing w:before="120" w:after="0"/>
              <w:rPr>
                <w:rFonts w:eastAsia="Times New Roman"/>
                <w:sz w:val="20"/>
                <w:szCs w:val="20"/>
              </w:rPr>
            </w:pPr>
            <w:hyperlink r:id="rId218" w:history="1">
              <w:r w:rsidR="00D1789C" w:rsidRPr="005C67F1">
                <w:rPr>
                  <w:rFonts w:eastAsia="Times New Roman"/>
                  <w:sz w:val="20"/>
                  <w:szCs w:val="20"/>
                </w:rPr>
                <w:t>Side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280F1AD" w14:textId="77777777" w:rsidR="00D1789C" w:rsidRPr="005C67F1" w:rsidRDefault="00D1789C" w:rsidP="00D1789C">
            <w:pPr>
              <w:pStyle w:val="ListParagraph"/>
              <w:spacing w:before="120" w:after="0"/>
              <w:ind w:left="157" w:hanging="90"/>
              <w:rPr>
                <w:rFonts w:eastAsia="Times New Roman"/>
                <w:sz w:val="20"/>
                <w:szCs w:val="20"/>
              </w:rPr>
            </w:pPr>
            <w:r w:rsidRPr="005C67F1">
              <w:rPr>
                <w:rFonts w:eastAsia="Times New Roman"/>
                <w:sz w:val="20"/>
                <w:szCs w:val="20"/>
              </w:rPr>
              <w:t>1 = Buy</w:t>
            </w:r>
          </w:p>
          <w:p w14:paraId="17C4356B" w14:textId="77777777" w:rsidR="00D1789C" w:rsidRPr="005C67F1" w:rsidRDefault="00D1789C" w:rsidP="00D1789C">
            <w:pPr>
              <w:pStyle w:val="ListParagraph"/>
              <w:spacing w:before="120" w:after="0"/>
              <w:ind w:left="157" w:hanging="90"/>
              <w:rPr>
                <w:rFonts w:eastAsia="Times New Roman"/>
                <w:sz w:val="20"/>
                <w:szCs w:val="20"/>
              </w:rPr>
            </w:pPr>
            <w:r w:rsidRPr="005C67F1">
              <w:rPr>
                <w:rFonts w:eastAsia="Times New Roman"/>
                <w:sz w:val="20"/>
                <w:szCs w:val="20"/>
              </w:rPr>
              <w:t>2 = Sell</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5D420CDB" w14:textId="77777777" w:rsidR="00D1789C" w:rsidRPr="001172A8" w:rsidRDefault="00D1789C" w:rsidP="00D1789C">
            <w:pPr>
              <w:spacing w:before="120" w:after="0"/>
              <w:rPr>
                <w:rFonts w:eastAsia="Times New Roman"/>
                <w:sz w:val="20"/>
                <w:szCs w:val="20"/>
              </w:rPr>
            </w:pPr>
            <w:r>
              <w:rPr>
                <w:rFonts w:eastAsia="Times New Roman"/>
                <w:sz w:val="20"/>
                <w:szCs w:val="20"/>
              </w:rPr>
              <w:t>Loại lệnh</w:t>
            </w:r>
          </w:p>
        </w:tc>
      </w:tr>
      <w:tr w:rsidR="00D1789C" w:rsidRPr="001172A8" w14:paraId="762175E8" w14:textId="77777777" w:rsidTr="00C411D5">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405CC1F" w14:textId="77777777" w:rsidR="00D1789C" w:rsidRPr="001172A8" w:rsidRDefault="00D1789C" w:rsidP="00D1789C">
            <w:pPr>
              <w:spacing w:before="120" w:after="0"/>
              <w:rPr>
                <w:rFonts w:eastAsia="Times New Roman"/>
                <w:sz w:val="20"/>
                <w:szCs w:val="20"/>
              </w:rPr>
            </w:pPr>
            <w:r>
              <w:rPr>
                <w:rFonts w:eastAsia="Times New Roman"/>
                <w:sz w:val="20"/>
                <w:szCs w:val="20"/>
              </w:rPr>
              <w:t>55</w:t>
            </w:r>
          </w:p>
        </w:tc>
        <w:tc>
          <w:tcPr>
            <w:tcW w:w="2052" w:type="dxa"/>
            <w:tcBorders>
              <w:top w:val="nil"/>
              <w:left w:val="nil"/>
              <w:bottom w:val="single" w:sz="4" w:space="0" w:color="auto"/>
              <w:right w:val="single" w:sz="4" w:space="0" w:color="auto"/>
            </w:tcBorders>
            <w:shd w:val="clear" w:color="auto" w:fill="auto"/>
            <w:noWrap/>
            <w:vAlign w:val="bottom"/>
          </w:tcPr>
          <w:p w14:paraId="5D74904F" w14:textId="77777777" w:rsidR="00D1789C" w:rsidRPr="00E81DB4" w:rsidRDefault="00D1789C" w:rsidP="00D1789C">
            <w:pPr>
              <w:spacing w:before="120" w:after="0"/>
              <w:rPr>
                <w:rFonts w:eastAsia="Times New Roman"/>
              </w:rPr>
            </w:pPr>
            <w:r w:rsidRPr="00E81DB4">
              <w:rPr>
                <w:rFonts w:eastAsia="Times New Roman"/>
              </w:rPr>
              <w:t>S</w:t>
            </w:r>
            <w:r>
              <w:rPr>
                <w:rFonts w:eastAsia="Times New Roman"/>
              </w:rPr>
              <w:t>ymbol</w:t>
            </w:r>
          </w:p>
        </w:tc>
        <w:tc>
          <w:tcPr>
            <w:tcW w:w="3420" w:type="dxa"/>
            <w:tcBorders>
              <w:top w:val="nil"/>
              <w:left w:val="nil"/>
              <w:bottom w:val="single" w:sz="4" w:space="0" w:color="auto"/>
              <w:right w:val="single" w:sz="4" w:space="0" w:color="auto"/>
            </w:tcBorders>
            <w:shd w:val="clear" w:color="auto" w:fill="auto"/>
            <w:noWrap/>
            <w:vAlign w:val="bottom"/>
          </w:tcPr>
          <w:p w14:paraId="5BD118BD" w14:textId="77777777" w:rsidR="00D1789C" w:rsidRPr="001172A8" w:rsidRDefault="00D1789C" w:rsidP="00D1789C">
            <w:pPr>
              <w:spacing w:before="120" w:after="0"/>
              <w:rPr>
                <w:rFonts w:eastAsia="Times New Roman"/>
                <w:sz w:val="20"/>
                <w:szCs w:val="20"/>
              </w:rPr>
            </w:pPr>
            <w:r>
              <w:rPr>
                <w:rFonts w:eastAsia="Times New Roman"/>
                <w:sz w:val="20"/>
                <w:szCs w:val="20"/>
              </w:rPr>
              <w:t>Mã chứng khoán</w:t>
            </w:r>
          </w:p>
        </w:tc>
        <w:tc>
          <w:tcPr>
            <w:tcW w:w="2988" w:type="dxa"/>
            <w:tcBorders>
              <w:top w:val="nil"/>
              <w:left w:val="nil"/>
              <w:bottom w:val="single" w:sz="4" w:space="0" w:color="auto"/>
              <w:right w:val="single" w:sz="4" w:space="0" w:color="auto"/>
            </w:tcBorders>
            <w:shd w:val="clear" w:color="auto" w:fill="auto"/>
            <w:noWrap/>
            <w:vAlign w:val="bottom"/>
          </w:tcPr>
          <w:p w14:paraId="7FAEF607" w14:textId="77777777" w:rsidR="00D1789C" w:rsidRPr="001172A8" w:rsidRDefault="00D1789C" w:rsidP="00D1789C">
            <w:pPr>
              <w:spacing w:before="120" w:after="0"/>
              <w:rPr>
                <w:rFonts w:eastAsia="Times New Roman"/>
                <w:sz w:val="20"/>
                <w:szCs w:val="20"/>
              </w:rPr>
            </w:pPr>
            <w:r>
              <w:rPr>
                <w:rFonts w:eastAsia="Times New Roman"/>
                <w:sz w:val="20"/>
                <w:szCs w:val="20"/>
              </w:rPr>
              <w:t>Mã chứng khoán</w:t>
            </w:r>
          </w:p>
        </w:tc>
      </w:tr>
      <w:tr w:rsidR="00993FAE" w:rsidRPr="001172A8" w14:paraId="66DE740B" w14:textId="77777777" w:rsidTr="00C411D5">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0C7ABD" w14:textId="2A2BB575" w:rsidR="00993FAE" w:rsidRPr="00664CEC" w:rsidRDefault="00993FAE" w:rsidP="00993FAE">
            <w:pPr>
              <w:spacing w:before="120" w:after="0"/>
              <w:rPr>
                <w:rFonts w:eastAsia="Times New Roman"/>
                <w:sz w:val="20"/>
                <w:szCs w:val="20"/>
              </w:rPr>
            </w:pPr>
            <w:r w:rsidRPr="00664CEC">
              <w:t>58</w:t>
            </w:r>
            <w:hyperlink r:id="rId219" w:history="1"/>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D6CBD" w14:textId="4C6FF869" w:rsidR="00993FAE" w:rsidRPr="00664CEC" w:rsidRDefault="00FD67E7" w:rsidP="00D1789C">
            <w:pPr>
              <w:spacing w:before="120" w:after="0"/>
              <w:rPr>
                <w:rFonts w:eastAsia="Times New Roman"/>
              </w:rPr>
            </w:pPr>
            <w:hyperlink r:id="rId220" w:history="1">
              <w:r w:rsidR="00993FAE" w:rsidRPr="00664CEC">
                <w:rPr>
                  <w:rFonts w:eastAsia="Times New Roman"/>
                </w:rPr>
                <w:t>Text</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D184D2" w14:textId="77777777" w:rsidR="00993FAE" w:rsidRDefault="00993FAE" w:rsidP="00D1789C">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1574A" w14:textId="5E146653" w:rsidR="00993FAE" w:rsidRDefault="00664CEC" w:rsidP="00D1789C">
            <w:pPr>
              <w:spacing w:before="120" w:after="0"/>
              <w:rPr>
                <w:rFonts w:eastAsia="Times New Roman"/>
                <w:sz w:val="20"/>
                <w:szCs w:val="20"/>
              </w:rPr>
            </w:pPr>
            <w:r>
              <w:rPr>
                <w:rFonts w:eastAsia="Times New Roman"/>
                <w:sz w:val="20"/>
                <w:szCs w:val="20"/>
              </w:rPr>
              <w:t>Không dùng</w:t>
            </w:r>
          </w:p>
        </w:tc>
      </w:tr>
      <w:tr w:rsidR="00D1789C" w:rsidRPr="001172A8" w14:paraId="6699B6FB" w14:textId="77777777" w:rsidTr="00C411D5">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B53FC9" w14:textId="77777777" w:rsidR="00D1789C" w:rsidRPr="00A40358" w:rsidRDefault="00D1789C" w:rsidP="00D1789C">
            <w:pPr>
              <w:spacing w:before="120" w:after="0"/>
              <w:rPr>
                <w:rFonts w:eastAsia="Times New Roman"/>
              </w:rPr>
            </w:pPr>
            <w:r w:rsidRPr="00A40358">
              <w:rPr>
                <w:rFonts w:eastAsia="Times New Roman"/>
              </w:rPr>
              <w:t>60</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505D019F" w14:textId="77777777" w:rsidR="00D1789C" w:rsidRPr="00E81DB4" w:rsidRDefault="00FD67E7" w:rsidP="00D1789C">
            <w:pPr>
              <w:spacing w:before="120" w:after="0"/>
              <w:rPr>
                <w:rFonts w:eastAsia="Times New Roman"/>
              </w:rPr>
            </w:pPr>
            <w:hyperlink r:id="rId221" w:history="1">
              <w:r w:rsidR="00D1789C" w:rsidRPr="00A40358">
                <w:rPr>
                  <w:rFonts w:eastAsia="Times New Roman"/>
                </w:rPr>
                <w:t>TransactTime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B14177E" w14:textId="77777777" w:rsidR="00D1789C" w:rsidRPr="001172A8" w:rsidRDefault="00D1789C" w:rsidP="00D1789C">
            <w:pPr>
              <w:spacing w:before="120" w:after="0"/>
              <w:rPr>
                <w:rFonts w:eastAsia="Times New Roman"/>
                <w:sz w:val="20"/>
                <w:szCs w:val="20"/>
              </w:rPr>
            </w:pPr>
            <w:r w:rsidRPr="001172A8">
              <w:rPr>
                <w:rFonts w:eastAsia="Times New Roman"/>
                <w:sz w:val="20"/>
                <w:szCs w:val="20"/>
              </w:rPr>
              <w:t>20210504-01:55:50.043</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6CD5F15F" w14:textId="77777777" w:rsidR="00D1789C" w:rsidRPr="001172A8" w:rsidRDefault="00D1789C" w:rsidP="00D1789C">
            <w:pPr>
              <w:spacing w:before="120" w:after="0"/>
              <w:rPr>
                <w:rFonts w:eastAsia="Times New Roman"/>
                <w:sz w:val="20"/>
                <w:szCs w:val="20"/>
              </w:rPr>
            </w:pPr>
            <w:r>
              <w:rPr>
                <w:rFonts w:eastAsia="Times New Roman"/>
                <w:sz w:val="20"/>
                <w:szCs w:val="20"/>
              </w:rPr>
              <w:t>Thời gian đặt lệnh</w:t>
            </w:r>
          </w:p>
        </w:tc>
      </w:tr>
      <w:tr w:rsidR="007E37B3" w:rsidRPr="001172A8" w14:paraId="64D44B2C"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6067CDC" w14:textId="1AC51630" w:rsidR="007E37B3" w:rsidRPr="00A40358" w:rsidRDefault="007E37B3" w:rsidP="007E37B3">
            <w:pPr>
              <w:spacing w:before="120" w:after="0"/>
              <w:rPr>
                <w:rFonts w:eastAsia="Times New Roman"/>
              </w:rPr>
            </w:pPr>
            <w:r>
              <w:rPr>
                <w:rFonts w:eastAsia="Times New Roman"/>
              </w:rPr>
              <w:t>150</w:t>
            </w:r>
          </w:p>
        </w:tc>
        <w:tc>
          <w:tcPr>
            <w:tcW w:w="2052" w:type="dxa"/>
            <w:tcBorders>
              <w:top w:val="nil"/>
              <w:left w:val="nil"/>
              <w:bottom w:val="single" w:sz="4" w:space="0" w:color="auto"/>
              <w:right w:val="single" w:sz="4" w:space="0" w:color="auto"/>
            </w:tcBorders>
            <w:shd w:val="clear" w:color="auto" w:fill="auto"/>
            <w:noWrap/>
            <w:vAlign w:val="bottom"/>
          </w:tcPr>
          <w:p w14:paraId="11F0C723" w14:textId="15F0F541" w:rsidR="007E37B3" w:rsidRDefault="00FD67E7" w:rsidP="007E37B3">
            <w:pPr>
              <w:spacing w:before="120" w:after="0"/>
            </w:pPr>
            <w:hyperlink r:id="rId222" w:history="1">
              <w:r w:rsidR="007E37B3" w:rsidRPr="00123157">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tcPr>
          <w:p w14:paraId="5D143A91" w14:textId="7DF00984" w:rsidR="007E37B3" w:rsidRPr="001172A8" w:rsidRDefault="00BF5665" w:rsidP="007E37B3">
            <w:pPr>
              <w:spacing w:before="120" w:after="0"/>
              <w:rPr>
                <w:rFonts w:eastAsia="Times New Roman"/>
                <w:sz w:val="20"/>
                <w:szCs w:val="20"/>
              </w:rPr>
            </w:pPr>
            <w:r w:rsidRPr="00D55A8A">
              <w:rPr>
                <w:rFonts w:eastAsia="Times New Roman"/>
                <w:sz w:val="20"/>
                <w:szCs w:val="20"/>
              </w:rPr>
              <w:t>4 = Canceled</w:t>
            </w:r>
          </w:p>
        </w:tc>
        <w:tc>
          <w:tcPr>
            <w:tcW w:w="2988" w:type="dxa"/>
            <w:tcBorders>
              <w:top w:val="nil"/>
              <w:left w:val="nil"/>
              <w:bottom w:val="single" w:sz="4" w:space="0" w:color="auto"/>
              <w:right w:val="single" w:sz="4" w:space="0" w:color="auto"/>
            </w:tcBorders>
            <w:shd w:val="clear" w:color="auto" w:fill="auto"/>
            <w:noWrap/>
            <w:vAlign w:val="bottom"/>
          </w:tcPr>
          <w:p w14:paraId="6C17B6FF" w14:textId="77777777" w:rsidR="007E37B3" w:rsidRDefault="007E37B3" w:rsidP="007E37B3">
            <w:pPr>
              <w:spacing w:before="120" w:after="0"/>
              <w:rPr>
                <w:rFonts w:eastAsia="Times New Roman"/>
                <w:sz w:val="20"/>
                <w:szCs w:val="20"/>
              </w:rPr>
            </w:pPr>
          </w:p>
        </w:tc>
      </w:tr>
      <w:tr w:rsidR="007E37B3" w:rsidRPr="001172A8" w14:paraId="1D2FDF94"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7185BDA" w14:textId="33E5ED4F" w:rsidR="007E37B3" w:rsidRPr="0094384F" w:rsidRDefault="007E37B3" w:rsidP="007E37B3">
            <w:pPr>
              <w:spacing w:before="120" w:after="0"/>
              <w:rPr>
                <w:rFonts w:eastAsia="Times New Roman"/>
              </w:rPr>
            </w:pPr>
            <w:r w:rsidRPr="0094384F">
              <w:rPr>
                <w:rFonts w:eastAsia="Times New Roman"/>
              </w:rPr>
              <w:t>151</w:t>
            </w:r>
          </w:p>
        </w:tc>
        <w:tc>
          <w:tcPr>
            <w:tcW w:w="2052" w:type="dxa"/>
            <w:tcBorders>
              <w:top w:val="nil"/>
              <w:left w:val="nil"/>
              <w:bottom w:val="single" w:sz="4" w:space="0" w:color="auto"/>
              <w:right w:val="single" w:sz="4" w:space="0" w:color="auto"/>
            </w:tcBorders>
            <w:shd w:val="clear" w:color="auto" w:fill="auto"/>
            <w:noWrap/>
            <w:vAlign w:val="bottom"/>
          </w:tcPr>
          <w:p w14:paraId="7C88B320" w14:textId="16CDC246" w:rsidR="007E37B3" w:rsidRPr="0094384F" w:rsidRDefault="00FD67E7" w:rsidP="007E37B3">
            <w:pPr>
              <w:spacing w:before="120" w:after="0"/>
            </w:pPr>
            <w:hyperlink r:id="rId223" w:history="1">
              <w:r w:rsidR="007E37B3" w:rsidRPr="0094384F">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tcPr>
          <w:p w14:paraId="234CD96C" w14:textId="5DC9DFD4" w:rsidR="007E37B3" w:rsidRPr="0094384F" w:rsidRDefault="00081311" w:rsidP="007E37B3">
            <w:pPr>
              <w:spacing w:before="120" w:after="0"/>
              <w:rPr>
                <w:rFonts w:eastAsia="Times New Roman"/>
                <w:sz w:val="20"/>
                <w:szCs w:val="20"/>
              </w:rPr>
            </w:pPr>
            <w:r w:rsidRPr="0094384F">
              <w:rPr>
                <w:rFonts w:eastAsia="Times New Roman"/>
                <w:sz w:val="20"/>
                <w:szCs w:val="20"/>
              </w:rPr>
              <w:t>0</w:t>
            </w:r>
          </w:p>
        </w:tc>
        <w:tc>
          <w:tcPr>
            <w:tcW w:w="2988" w:type="dxa"/>
            <w:tcBorders>
              <w:top w:val="nil"/>
              <w:left w:val="nil"/>
              <w:bottom w:val="single" w:sz="4" w:space="0" w:color="auto"/>
              <w:right w:val="single" w:sz="4" w:space="0" w:color="auto"/>
            </w:tcBorders>
            <w:shd w:val="clear" w:color="auto" w:fill="auto"/>
            <w:noWrap/>
            <w:vAlign w:val="bottom"/>
          </w:tcPr>
          <w:p w14:paraId="563DD561" w14:textId="7070BB75" w:rsidR="007E37B3" w:rsidRPr="0094384F" w:rsidRDefault="00081311" w:rsidP="007E37B3">
            <w:pPr>
              <w:spacing w:before="120" w:after="0"/>
              <w:rPr>
                <w:rFonts w:eastAsia="Times New Roman"/>
                <w:sz w:val="20"/>
                <w:szCs w:val="20"/>
              </w:rPr>
            </w:pPr>
            <w:r w:rsidRPr="0094384F">
              <w:rPr>
                <w:rFonts w:eastAsia="Times New Roman"/>
                <w:sz w:val="20"/>
                <w:szCs w:val="20"/>
              </w:rPr>
              <w:t>FIX 4.4</w:t>
            </w:r>
          </w:p>
        </w:tc>
      </w:tr>
      <w:tr w:rsidR="00D1789C" w:rsidRPr="001172A8" w14:paraId="5AF20768"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20DA38F" w14:textId="77777777" w:rsidR="00D1789C" w:rsidRPr="0094384F" w:rsidRDefault="00D1789C" w:rsidP="00D1789C">
            <w:pPr>
              <w:spacing w:after="0"/>
              <w:rPr>
                <w:rFonts w:eastAsia="Times New Roman"/>
                <w:sz w:val="20"/>
                <w:szCs w:val="20"/>
              </w:rPr>
            </w:pPr>
            <w:r w:rsidRPr="0094384F">
              <w:rPr>
                <w:rFonts w:eastAsia="Times New Roman"/>
                <w:sz w:val="20"/>
                <w:szCs w:val="20"/>
              </w:rPr>
              <w:t>453</w:t>
            </w:r>
          </w:p>
        </w:tc>
        <w:tc>
          <w:tcPr>
            <w:tcW w:w="2052" w:type="dxa"/>
            <w:tcBorders>
              <w:top w:val="nil"/>
              <w:left w:val="nil"/>
              <w:bottom w:val="single" w:sz="4" w:space="0" w:color="auto"/>
              <w:right w:val="single" w:sz="4" w:space="0" w:color="auto"/>
            </w:tcBorders>
            <w:shd w:val="clear" w:color="auto" w:fill="auto"/>
            <w:noWrap/>
            <w:vAlign w:val="bottom"/>
          </w:tcPr>
          <w:p w14:paraId="50487FC3" w14:textId="77777777" w:rsidR="00D1789C" w:rsidRPr="0094384F" w:rsidRDefault="00FD67E7" w:rsidP="00D1789C">
            <w:pPr>
              <w:spacing w:after="0"/>
              <w:rPr>
                <w:rFonts w:eastAsia="Times New Roman"/>
              </w:rPr>
            </w:pPr>
            <w:hyperlink r:id="rId224" w:history="1">
              <w:r w:rsidR="00D1789C" w:rsidRPr="0094384F">
                <w:rPr>
                  <w:rFonts w:eastAsia="Times New Roman"/>
                </w:rPr>
                <w:t>NoPartyIDs</w:t>
              </w:r>
            </w:hyperlink>
          </w:p>
        </w:tc>
        <w:tc>
          <w:tcPr>
            <w:tcW w:w="3420" w:type="dxa"/>
            <w:tcBorders>
              <w:top w:val="nil"/>
              <w:left w:val="nil"/>
              <w:bottom w:val="single" w:sz="4" w:space="0" w:color="auto"/>
              <w:right w:val="single" w:sz="4" w:space="0" w:color="auto"/>
            </w:tcBorders>
            <w:shd w:val="clear" w:color="auto" w:fill="auto"/>
            <w:noWrap/>
            <w:vAlign w:val="bottom"/>
          </w:tcPr>
          <w:p w14:paraId="085A3B61" w14:textId="77777777" w:rsidR="00D1789C" w:rsidRPr="0094384F" w:rsidRDefault="00D1789C" w:rsidP="00D1789C">
            <w:pPr>
              <w:spacing w:after="0"/>
              <w:rPr>
                <w:rFonts w:eastAsia="Times New Roman"/>
                <w:sz w:val="20"/>
                <w:szCs w:val="20"/>
              </w:rPr>
            </w:pPr>
            <w:r w:rsidRPr="0094384F">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vAlign w:val="bottom"/>
          </w:tcPr>
          <w:p w14:paraId="08A49C0F" w14:textId="77777777" w:rsidR="00D1789C" w:rsidRPr="0094384F" w:rsidRDefault="00D1789C" w:rsidP="00D1789C">
            <w:pPr>
              <w:spacing w:after="0"/>
              <w:rPr>
                <w:rFonts w:eastAsia="Times New Roman"/>
                <w:sz w:val="20"/>
                <w:szCs w:val="20"/>
              </w:rPr>
            </w:pPr>
            <w:r w:rsidRPr="0094384F">
              <w:rPr>
                <w:rFonts w:eastAsia="Times New Roman"/>
                <w:sz w:val="20"/>
                <w:szCs w:val="20"/>
              </w:rPr>
              <w:t>Number of PartyID</w:t>
            </w:r>
          </w:p>
          <w:p w14:paraId="2E03982F" w14:textId="16402E1E" w:rsidR="00D1789C" w:rsidRPr="0094384F" w:rsidRDefault="0094384F" w:rsidP="0094384F">
            <w:pPr>
              <w:spacing w:after="0"/>
              <w:rPr>
                <w:rFonts w:eastAsia="Times New Roman"/>
                <w:sz w:val="20"/>
                <w:szCs w:val="20"/>
              </w:rPr>
            </w:pPr>
            <w:r>
              <w:rPr>
                <w:rFonts w:eastAsia="Times New Roman"/>
              </w:rPr>
              <w:lastRenderedPageBreak/>
              <w:t>Group msg, với giá trị =1 thì tương ứng có 1 group, bao gồm các tag dưới</w:t>
            </w:r>
          </w:p>
        </w:tc>
      </w:tr>
      <w:tr w:rsidR="00D1789C" w:rsidRPr="001172A8" w14:paraId="43239AF4" w14:textId="77777777" w:rsidTr="008E6293">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21313CD" w14:textId="77777777" w:rsidR="00D1789C" w:rsidRPr="0094384F" w:rsidRDefault="00D1789C" w:rsidP="00D1789C">
            <w:pPr>
              <w:spacing w:before="120" w:after="0"/>
              <w:rPr>
                <w:rFonts w:eastAsia="Times New Roman"/>
                <w:sz w:val="20"/>
                <w:szCs w:val="20"/>
              </w:rPr>
            </w:pPr>
            <w:r w:rsidRPr="0094384F">
              <w:rPr>
                <w:rFonts w:eastAsia="Times New Roman"/>
                <w:sz w:val="20"/>
                <w:szCs w:val="20"/>
              </w:rPr>
              <w:lastRenderedPageBreak/>
              <w:t>448</w:t>
            </w:r>
          </w:p>
        </w:tc>
        <w:tc>
          <w:tcPr>
            <w:tcW w:w="2052" w:type="dxa"/>
            <w:tcBorders>
              <w:top w:val="nil"/>
              <w:left w:val="nil"/>
              <w:bottom w:val="single" w:sz="4" w:space="0" w:color="auto"/>
              <w:right w:val="single" w:sz="4" w:space="0" w:color="auto"/>
            </w:tcBorders>
            <w:shd w:val="clear" w:color="auto" w:fill="auto"/>
            <w:noWrap/>
            <w:vAlign w:val="bottom"/>
          </w:tcPr>
          <w:p w14:paraId="00EB4BFC" w14:textId="77777777" w:rsidR="00D1789C" w:rsidRPr="0094384F" w:rsidRDefault="00FD67E7" w:rsidP="00D1789C">
            <w:pPr>
              <w:spacing w:after="0"/>
              <w:rPr>
                <w:rFonts w:eastAsia="Times New Roman"/>
              </w:rPr>
            </w:pPr>
            <w:hyperlink r:id="rId225" w:history="1">
              <w:r w:rsidR="00D1789C" w:rsidRPr="0094384F">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5DCEB1FA" w14:textId="77777777" w:rsidR="00D1789C" w:rsidRPr="0094384F" w:rsidRDefault="00D1789C" w:rsidP="00D1789C">
            <w:pPr>
              <w:spacing w:before="120" w:after="0"/>
              <w:rPr>
                <w:rFonts w:eastAsia="Times New Roman"/>
                <w:sz w:val="20"/>
                <w:szCs w:val="20"/>
              </w:rPr>
            </w:pPr>
            <w:r w:rsidRPr="0094384F">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vAlign w:val="bottom"/>
          </w:tcPr>
          <w:p w14:paraId="5D8E9CD6" w14:textId="354DB7B4" w:rsidR="00D1789C" w:rsidRPr="0094384F" w:rsidRDefault="00643547" w:rsidP="00D1789C">
            <w:pPr>
              <w:spacing w:before="120" w:after="0"/>
              <w:rPr>
                <w:rFonts w:eastAsia="Times New Roman"/>
                <w:sz w:val="20"/>
                <w:szCs w:val="20"/>
              </w:rPr>
            </w:pPr>
            <w:r>
              <w:rPr>
                <w:rFonts w:eastAsia="Times New Roman"/>
                <w:sz w:val="20"/>
                <w:szCs w:val="20"/>
              </w:rPr>
              <w:t>Firm id công ty CK</w:t>
            </w:r>
          </w:p>
        </w:tc>
      </w:tr>
      <w:tr w:rsidR="00D1789C" w:rsidRPr="001172A8" w14:paraId="34F3062A" w14:textId="77777777" w:rsidTr="008E629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C5AFB" w14:textId="77777777" w:rsidR="00D1789C" w:rsidRPr="0094384F" w:rsidRDefault="00D1789C" w:rsidP="00D1789C">
            <w:pPr>
              <w:spacing w:before="120" w:after="0"/>
              <w:rPr>
                <w:rFonts w:eastAsia="Times New Roman"/>
                <w:sz w:val="20"/>
                <w:szCs w:val="20"/>
              </w:rPr>
            </w:pPr>
            <w:r w:rsidRPr="0094384F">
              <w:rPr>
                <w:rFonts w:eastAsia="Times New Roman"/>
                <w:sz w:val="20"/>
                <w:szCs w:val="20"/>
              </w:rPr>
              <w:t>447</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B2EF1" w14:textId="77777777" w:rsidR="00D1789C" w:rsidRPr="0094384F" w:rsidRDefault="00FD67E7" w:rsidP="00D1789C">
            <w:pPr>
              <w:spacing w:after="0"/>
              <w:rPr>
                <w:rFonts w:eastAsia="Times New Roman"/>
              </w:rPr>
            </w:pPr>
            <w:hyperlink r:id="rId226" w:history="1">
              <w:r w:rsidR="00D1789C" w:rsidRPr="0094384F">
                <w:rPr>
                  <w:rFonts w:eastAsia="Times New Roman"/>
                </w:rPr>
                <w:t>PartyIDSource</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4B2A2" w14:textId="1A20D7C1" w:rsidR="00D1789C" w:rsidRPr="0094384F" w:rsidRDefault="00525BFE" w:rsidP="00D1789C">
            <w:pPr>
              <w:spacing w:before="120" w:after="0"/>
              <w:rPr>
                <w:rFonts w:eastAsia="Times New Roman"/>
                <w:sz w:val="20"/>
                <w:szCs w:val="20"/>
              </w:rPr>
            </w:pPr>
            <w:r w:rsidRPr="0094384F">
              <w:rPr>
                <w:rFonts w:eastAsia="Times New Roman"/>
                <w:sz w:val="20"/>
                <w:szCs w:val="20"/>
              </w:rPr>
              <w:t>B</w:t>
            </w: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D8B3B" w14:textId="767BCFF1" w:rsidR="00D1789C" w:rsidRPr="0094384F" w:rsidRDefault="00D1789C" w:rsidP="008E6293">
            <w:pPr>
              <w:spacing w:before="120" w:after="0"/>
              <w:rPr>
                <w:rFonts w:eastAsia="Times New Roman"/>
                <w:sz w:val="20"/>
                <w:szCs w:val="20"/>
              </w:rPr>
            </w:pPr>
            <w:r w:rsidRPr="0094384F">
              <w:rPr>
                <w:rFonts w:eastAsia="Times New Roman"/>
                <w:sz w:val="20"/>
                <w:szCs w:val="20"/>
              </w:rPr>
              <w:t xml:space="preserve"> B = BIC </w:t>
            </w:r>
          </w:p>
        </w:tc>
      </w:tr>
      <w:tr w:rsidR="00D1789C" w:rsidRPr="001172A8" w14:paraId="1F082C64" w14:textId="77777777" w:rsidTr="008E629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047C8" w14:textId="77777777" w:rsidR="00D1789C" w:rsidRPr="0094384F" w:rsidRDefault="00D1789C" w:rsidP="00D1789C">
            <w:pPr>
              <w:spacing w:before="120" w:after="0"/>
              <w:rPr>
                <w:rFonts w:eastAsia="Times New Roman"/>
                <w:sz w:val="20"/>
                <w:szCs w:val="20"/>
              </w:rPr>
            </w:pPr>
            <w:r w:rsidRPr="0094384F">
              <w:rPr>
                <w:rFonts w:eastAsia="Times New Roman"/>
                <w:sz w:val="20"/>
                <w:szCs w:val="20"/>
              </w:rPr>
              <w:t>452</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3F0EAB48" w14:textId="77777777" w:rsidR="00D1789C" w:rsidRPr="0094384F" w:rsidRDefault="00FD67E7" w:rsidP="00D1789C">
            <w:pPr>
              <w:spacing w:after="0"/>
              <w:rPr>
                <w:rFonts w:eastAsia="Times New Roman"/>
              </w:rPr>
            </w:pPr>
            <w:hyperlink r:id="rId227" w:history="1">
              <w:r w:rsidR="00D1789C" w:rsidRPr="0094384F">
                <w:rPr>
                  <w:rFonts w:eastAsia="Times New Roman"/>
                </w:rPr>
                <w:t>PartyRole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0CDCB04" w14:textId="77777777" w:rsidR="00D1789C" w:rsidRPr="0094384F" w:rsidRDefault="00D1789C" w:rsidP="00D1789C">
            <w:pPr>
              <w:spacing w:before="120" w:after="0"/>
              <w:rPr>
                <w:rFonts w:eastAsia="Times New Roman"/>
                <w:sz w:val="20"/>
                <w:szCs w:val="20"/>
              </w:rPr>
            </w:pPr>
            <w:r w:rsidRPr="0094384F">
              <w:rPr>
                <w:rFonts w:eastAsia="Times New Roman"/>
                <w:sz w:val="20"/>
                <w:szCs w:val="20"/>
              </w:rPr>
              <w:t>1</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61F21478" w14:textId="77777777" w:rsidR="00D1789C" w:rsidRPr="0094384F" w:rsidRDefault="00D1789C" w:rsidP="00D1789C">
            <w:pPr>
              <w:spacing w:before="120" w:after="0"/>
              <w:rPr>
                <w:rFonts w:eastAsia="Times New Roman"/>
                <w:sz w:val="20"/>
                <w:szCs w:val="20"/>
              </w:rPr>
            </w:pPr>
            <w:r w:rsidRPr="0094384F">
              <w:rPr>
                <w:rFonts w:eastAsia="Times New Roman"/>
                <w:sz w:val="20"/>
                <w:szCs w:val="20"/>
              </w:rPr>
              <w:t>Identifies the type or role of the PartyID</w:t>
            </w:r>
          </w:p>
        </w:tc>
      </w:tr>
      <w:tr w:rsidR="00D1789C" w:rsidRPr="001172A8" w14:paraId="100B2419" w14:textId="77777777" w:rsidTr="002950EB">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79BC848" w14:textId="77777777" w:rsidR="00D1789C" w:rsidRPr="001172A8" w:rsidRDefault="00D1789C" w:rsidP="00D1789C">
            <w:pPr>
              <w:spacing w:before="120" w:after="0"/>
              <w:rPr>
                <w:rFonts w:eastAsia="Times New Roman"/>
                <w:sz w:val="20"/>
                <w:szCs w:val="20"/>
              </w:rPr>
            </w:pPr>
            <w:r>
              <w:rPr>
                <w:rFonts w:eastAsia="Times New Roman"/>
                <w:sz w:val="20"/>
                <w:szCs w:val="20"/>
              </w:rPr>
              <w:t>10</w:t>
            </w:r>
          </w:p>
        </w:tc>
        <w:tc>
          <w:tcPr>
            <w:tcW w:w="2052" w:type="dxa"/>
            <w:tcBorders>
              <w:top w:val="nil"/>
              <w:left w:val="nil"/>
              <w:bottom w:val="single" w:sz="4" w:space="0" w:color="auto"/>
              <w:right w:val="single" w:sz="4" w:space="0" w:color="auto"/>
            </w:tcBorders>
            <w:shd w:val="clear" w:color="auto" w:fill="auto"/>
            <w:noWrap/>
            <w:vAlign w:val="bottom"/>
          </w:tcPr>
          <w:p w14:paraId="4E5F1E5D" w14:textId="77777777" w:rsidR="00D1789C" w:rsidRPr="00E81DB4" w:rsidRDefault="00FD67E7" w:rsidP="00D1789C">
            <w:pPr>
              <w:spacing w:after="0"/>
              <w:rPr>
                <w:rFonts w:eastAsia="Times New Roman"/>
              </w:rPr>
            </w:pPr>
            <w:hyperlink r:id="rId228" w:history="1">
              <w:r w:rsidR="00D1789C" w:rsidRPr="00153406">
                <w:rPr>
                  <w:rFonts w:eastAsia="Times New Roman"/>
                </w:rPr>
                <w:t>CheckSum</w:t>
              </w:r>
            </w:hyperlink>
          </w:p>
        </w:tc>
        <w:tc>
          <w:tcPr>
            <w:tcW w:w="3420" w:type="dxa"/>
            <w:tcBorders>
              <w:top w:val="nil"/>
              <w:left w:val="nil"/>
              <w:bottom w:val="single" w:sz="4" w:space="0" w:color="auto"/>
              <w:right w:val="single" w:sz="4" w:space="0" w:color="auto"/>
            </w:tcBorders>
            <w:shd w:val="clear" w:color="auto" w:fill="auto"/>
            <w:noWrap/>
            <w:vAlign w:val="bottom"/>
          </w:tcPr>
          <w:p w14:paraId="321CB612" w14:textId="77777777" w:rsidR="00D1789C" w:rsidRPr="001172A8" w:rsidRDefault="00D1789C" w:rsidP="00D1789C">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128193AE" w14:textId="77777777" w:rsidR="00D1789C" w:rsidRPr="001172A8" w:rsidRDefault="00D1789C" w:rsidP="00D1789C">
            <w:pPr>
              <w:spacing w:before="120" w:after="0"/>
              <w:rPr>
                <w:rFonts w:eastAsia="Times New Roman"/>
                <w:sz w:val="20"/>
                <w:szCs w:val="20"/>
              </w:rPr>
            </w:pPr>
          </w:p>
        </w:tc>
      </w:tr>
    </w:tbl>
    <w:p w14:paraId="16749B2A" w14:textId="77777777" w:rsidR="000C1816" w:rsidRDefault="000C1816" w:rsidP="000C1816"/>
    <w:p w14:paraId="23C5E710" w14:textId="34FF3884" w:rsidR="001A4EE9" w:rsidRDefault="001A4EE9" w:rsidP="001A4EE9">
      <w:pPr>
        <w:pStyle w:val="Heading3"/>
      </w:pPr>
      <w:bookmarkStart w:id="2243" w:name="_Toc80648701"/>
      <w:r>
        <w:t>L</w:t>
      </w:r>
      <w:r w:rsidR="009C31F0">
        <w:t>ệnh sửa</w:t>
      </w:r>
      <w:r>
        <w:t xml:space="preserve"> đẩy lên GateWay</w:t>
      </w:r>
      <w:bookmarkEnd w:id="2243"/>
    </w:p>
    <w:p w14:paraId="20C5451C" w14:textId="77777777" w:rsidR="0060221E" w:rsidRDefault="0060221E" w:rsidP="0060221E">
      <w:pPr>
        <w:rPr>
          <w:lang w:val="en-GB"/>
        </w:rPr>
      </w:pPr>
    </w:p>
    <w:tbl>
      <w:tblPr>
        <w:tblW w:w="9378" w:type="dxa"/>
        <w:tblLook w:val="04A0" w:firstRow="1" w:lastRow="0" w:firstColumn="1" w:lastColumn="0" w:noHBand="0" w:noVBand="1"/>
      </w:tblPr>
      <w:tblGrid>
        <w:gridCol w:w="918"/>
        <w:gridCol w:w="2052"/>
        <w:gridCol w:w="3420"/>
        <w:gridCol w:w="2988"/>
      </w:tblGrid>
      <w:tr w:rsidR="0060221E" w:rsidRPr="001172A8" w14:paraId="7DA331E2"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0BB96515" w14:textId="77777777" w:rsidR="0060221E" w:rsidRPr="001172A8" w:rsidRDefault="0060221E" w:rsidP="001C5929">
            <w:pPr>
              <w:spacing w:before="120" w:after="0"/>
              <w:rPr>
                <w:rFonts w:eastAsia="Times New Roman"/>
                <w:b/>
                <w:sz w:val="20"/>
                <w:szCs w:val="20"/>
              </w:rPr>
            </w:pPr>
            <w:r w:rsidRPr="001172A8">
              <w:rPr>
                <w:rFonts w:eastAsia="Times New Roman"/>
                <w:b/>
                <w:sz w:val="20"/>
                <w:szCs w:val="20"/>
              </w:rPr>
              <w:t>Tag</w:t>
            </w:r>
          </w:p>
        </w:tc>
        <w:tc>
          <w:tcPr>
            <w:tcW w:w="205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62678E73" w14:textId="77777777" w:rsidR="0060221E" w:rsidRPr="001172A8" w:rsidRDefault="0060221E" w:rsidP="001C5929">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9D0B7FB" w14:textId="77777777" w:rsidR="0060221E" w:rsidRPr="001172A8" w:rsidRDefault="0060221E" w:rsidP="001C5929">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72EE8BC" w14:textId="77777777" w:rsidR="0060221E" w:rsidRPr="001172A8" w:rsidRDefault="0060221E" w:rsidP="001C5929">
            <w:pPr>
              <w:spacing w:before="120" w:after="0"/>
              <w:rPr>
                <w:rFonts w:eastAsia="Times New Roman"/>
                <w:b/>
                <w:sz w:val="20"/>
                <w:szCs w:val="20"/>
              </w:rPr>
            </w:pPr>
            <w:r w:rsidRPr="001172A8">
              <w:rPr>
                <w:rFonts w:eastAsia="Times New Roman"/>
                <w:b/>
                <w:sz w:val="20"/>
                <w:szCs w:val="20"/>
              </w:rPr>
              <w:t>Comment</w:t>
            </w:r>
          </w:p>
        </w:tc>
      </w:tr>
      <w:tr w:rsidR="0060221E" w:rsidRPr="001172A8" w14:paraId="6CB131C5"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8BDB724" w14:textId="68B1418A" w:rsidR="0060221E" w:rsidRPr="001172A8" w:rsidRDefault="0060221E" w:rsidP="0060221E">
            <w:pPr>
              <w:spacing w:before="120" w:after="0"/>
              <w:rPr>
                <w:rFonts w:eastAsia="Times New Roman"/>
                <w:sz w:val="20"/>
                <w:szCs w:val="20"/>
              </w:rPr>
            </w:pPr>
            <w:r w:rsidRPr="001172A8">
              <w:rPr>
                <w:rFonts w:eastAsia="Times New Roman"/>
                <w:sz w:val="20"/>
                <w:szCs w:val="20"/>
              </w:rPr>
              <w:t>9</w:t>
            </w:r>
          </w:p>
        </w:tc>
        <w:tc>
          <w:tcPr>
            <w:tcW w:w="2052" w:type="dxa"/>
            <w:tcBorders>
              <w:top w:val="nil"/>
              <w:left w:val="nil"/>
              <w:bottom w:val="single" w:sz="4" w:space="0" w:color="auto"/>
              <w:right w:val="single" w:sz="4" w:space="0" w:color="auto"/>
            </w:tcBorders>
            <w:shd w:val="clear" w:color="auto" w:fill="auto"/>
            <w:noWrap/>
            <w:vAlign w:val="bottom"/>
            <w:hideMark/>
          </w:tcPr>
          <w:p w14:paraId="2127CCA7" w14:textId="02E60FDA" w:rsidR="0060221E" w:rsidRPr="001172A8" w:rsidRDefault="0060221E" w:rsidP="0060221E">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vAlign w:val="bottom"/>
            <w:hideMark/>
          </w:tcPr>
          <w:p w14:paraId="0EE2DDCA" w14:textId="77777777" w:rsidR="0060221E" w:rsidRPr="001172A8" w:rsidRDefault="0060221E" w:rsidP="0060221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30634DEC" w14:textId="77777777" w:rsidR="0060221E" w:rsidRPr="001172A8" w:rsidRDefault="0060221E" w:rsidP="0060221E">
            <w:pPr>
              <w:spacing w:before="120" w:after="0"/>
              <w:rPr>
                <w:rFonts w:eastAsia="Times New Roman"/>
                <w:sz w:val="20"/>
                <w:szCs w:val="20"/>
              </w:rPr>
            </w:pPr>
          </w:p>
        </w:tc>
      </w:tr>
      <w:tr w:rsidR="0060221E" w:rsidRPr="001172A8" w14:paraId="00FE6FC0"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4CF4701" w14:textId="0869F83B" w:rsidR="0060221E" w:rsidRPr="001172A8" w:rsidRDefault="0060221E" w:rsidP="0060221E">
            <w:pPr>
              <w:spacing w:before="120" w:after="0"/>
              <w:rPr>
                <w:rFonts w:eastAsia="Times New Roman"/>
                <w:sz w:val="20"/>
                <w:szCs w:val="20"/>
              </w:rPr>
            </w:pPr>
            <w:r w:rsidRPr="001172A8">
              <w:rPr>
                <w:rFonts w:eastAsia="Times New Roman"/>
                <w:sz w:val="20"/>
                <w:szCs w:val="20"/>
              </w:rPr>
              <w:t>35</w:t>
            </w:r>
          </w:p>
        </w:tc>
        <w:tc>
          <w:tcPr>
            <w:tcW w:w="2052" w:type="dxa"/>
            <w:tcBorders>
              <w:top w:val="nil"/>
              <w:left w:val="nil"/>
              <w:bottom w:val="single" w:sz="4" w:space="0" w:color="auto"/>
              <w:right w:val="single" w:sz="4" w:space="0" w:color="auto"/>
            </w:tcBorders>
            <w:shd w:val="clear" w:color="auto" w:fill="auto"/>
            <w:noWrap/>
            <w:vAlign w:val="bottom"/>
            <w:hideMark/>
          </w:tcPr>
          <w:p w14:paraId="7EE3D5B0" w14:textId="02E7808A" w:rsidR="0060221E" w:rsidRPr="001172A8" w:rsidRDefault="0060221E" w:rsidP="0060221E">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0589C976" w14:textId="18E8B223" w:rsidR="0060221E" w:rsidRPr="001172A8" w:rsidRDefault="0060221E" w:rsidP="0060221E">
            <w:pPr>
              <w:spacing w:before="120" w:after="0"/>
              <w:rPr>
                <w:rFonts w:eastAsia="Times New Roman"/>
                <w:sz w:val="20"/>
                <w:szCs w:val="20"/>
              </w:rPr>
            </w:pPr>
            <w:r>
              <w:rPr>
                <w:rFonts w:eastAsia="Times New Roman"/>
                <w:sz w:val="20"/>
                <w:szCs w:val="20"/>
              </w:rPr>
              <w:t>G</w:t>
            </w:r>
          </w:p>
        </w:tc>
        <w:tc>
          <w:tcPr>
            <w:tcW w:w="2988" w:type="dxa"/>
            <w:tcBorders>
              <w:top w:val="nil"/>
              <w:left w:val="nil"/>
              <w:bottom w:val="single" w:sz="4" w:space="0" w:color="auto"/>
              <w:right w:val="single" w:sz="4" w:space="0" w:color="auto"/>
            </w:tcBorders>
            <w:shd w:val="clear" w:color="auto" w:fill="auto"/>
            <w:noWrap/>
            <w:hideMark/>
          </w:tcPr>
          <w:p w14:paraId="1202658C" w14:textId="2486A0DE" w:rsidR="0060221E" w:rsidRPr="001172A8" w:rsidRDefault="00775D72" w:rsidP="0060221E">
            <w:pPr>
              <w:spacing w:before="120" w:after="0"/>
              <w:rPr>
                <w:rFonts w:eastAsia="Times New Roman"/>
                <w:sz w:val="20"/>
                <w:szCs w:val="20"/>
              </w:rPr>
            </w:pPr>
            <w:r>
              <w:rPr>
                <w:rFonts w:eastAsia="Times New Roman"/>
                <w:sz w:val="20"/>
                <w:szCs w:val="20"/>
              </w:rPr>
              <w:t>Sửa lệnh</w:t>
            </w:r>
          </w:p>
        </w:tc>
      </w:tr>
      <w:tr w:rsidR="0060221E" w:rsidRPr="001172A8" w14:paraId="10E1E568"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C11BB98" w14:textId="456B596D" w:rsidR="0060221E" w:rsidRPr="001172A8" w:rsidRDefault="0060221E" w:rsidP="0060221E">
            <w:pPr>
              <w:spacing w:before="120" w:after="0"/>
              <w:rPr>
                <w:rFonts w:eastAsia="Times New Roman"/>
                <w:sz w:val="20"/>
                <w:szCs w:val="20"/>
              </w:rPr>
            </w:pPr>
            <w:r w:rsidRPr="001172A8">
              <w:rPr>
                <w:rFonts w:eastAsia="Times New Roman"/>
                <w:sz w:val="20"/>
                <w:szCs w:val="20"/>
              </w:rPr>
              <w:t>34</w:t>
            </w:r>
          </w:p>
        </w:tc>
        <w:tc>
          <w:tcPr>
            <w:tcW w:w="2052" w:type="dxa"/>
            <w:tcBorders>
              <w:top w:val="nil"/>
              <w:left w:val="nil"/>
              <w:bottom w:val="single" w:sz="4" w:space="0" w:color="auto"/>
              <w:right w:val="single" w:sz="4" w:space="0" w:color="auto"/>
            </w:tcBorders>
            <w:shd w:val="clear" w:color="auto" w:fill="auto"/>
            <w:noWrap/>
            <w:vAlign w:val="bottom"/>
            <w:hideMark/>
          </w:tcPr>
          <w:p w14:paraId="0F567B75" w14:textId="72048604" w:rsidR="0060221E" w:rsidRPr="001172A8" w:rsidRDefault="0060221E" w:rsidP="0060221E">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vAlign w:val="bottom"/>
            <w:hideMark/>
          </w:tcPr>
          <w:p w14:paraId="03CAF027" w14:textId="77777777" w:rsidR="0060221E" w:rsidRPr="001172A8" w:rsidRDefault="0060221E" w:rsidP="0060221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1B6BC7EF" w14:textId="77777777" w:rsidR="0060221E" w:rsidRPr="001172A8" w:rsidRDefault="0060221E" w:rsidP="0060221E">
            <w:pPr>
              <w:spacing w:before="120" w:after="0"/>
              <w:rPr>
                <w:rFonts w:eastAsia="Times New Roman"/>
                <w:sz w:val="20"/>
                <w:szCs w:val="20"/>
              </w:rPr>
            </w:pPr>
          </w:p>
        </w:tc>
      </w:tr>
      <w:tr w:rsidR="0060221E" w:rsidRPr="001172A8" w14:paraId="58CDE585"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52A887E" w14:textId="463178DA" w:rsidR="0060221E" w:rsidRPr="001172A8" w:rsidRDefault="0060221E" w:rsidP="0060221E">
            <w:pPr>
              <w:spacing w:before="120" w:after="0"/>
              <w:rPr>
                <w:rFonts w:eastAsia="Times New Roman"/>
                <w:sz w:val="20"/>
                <w:szCs w:val="20"/>
              </w:rPr>
            </w:pPr>
            <w:r w:rsidRPr="001172A8">
              <w:rPr>
                <w:rFonts w:eastAsia="Times New Roman"/>
                <w:sz w:val="20"/>
                <w:szCs w:val="20"/>
              </w:rPr>
              <w:t>49</w:t>
            </w:r>
          </w:p>
        </w:tc>
        <w:tc>
          <w:tcPr>
            <w:tcW w:w="2052" w:type="dxa"/>
            <w:tcBorders>
              <w:top w:val="nil"/>
              <w:left w:val="nil"/>
              <w:bottom w:val="single" w:sz="4" w:space="0" w:color="auto"/>
              <w:right w:val="single" w:sz="4" w:space="0" w:color="auto"/>
            </w:tcBorders>
            <w:shd w:val="clear" w:color="000000" w:fill="FFFFFF"/>
            <w:noWrap/>
            <w:vAlign w:val="bottom"/>
            <w:hideMark/>
          </w:tcPr>
          <w:p w14:paraId="0BC32F14" w14:textId="685441F7" w:rsidR="0060221E" w:rsidRPr="001172A8" w:rsidRDefault="0060221E" w:rsidP="0060221E">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vAlign w:val="bottom"/>
            <w:hideMark/>
          </w:tcPr>
          <w:p w14:paraId="03737CD2" w14:textId="77777777" w:rsidR="0060221E" w:rsidRPr="001172A8" w:rsidRDefault="0060221E" w:rsidP="0060221E">
            <w:pPr>
              <w:pStyle w:val="ListParagraph"/>
              <w:spacing w:before="120" w:after="0"/>
              <w:ind w:left="157" w:hanging="90"/>
              <w:rPr>
                <w:rFonts w:eastAsia="Times New Roman"/>
                <w:sz w:val="20"/>
                <w:szCs w:val="20"/>
              </w:rPr>
            </w:pPr>
            <w:r w:rsidRPr="001172A8">
              <w:rPr>
                <w:rFonts w:eastAsia="Times New Roman"/>
                <w:sz w:val="20"/>
                <w:szCs w:val="20"/>
              </w:rPr>
              <w:t>OMS1 = Hệ thống OMS 1</w:t>
            </w:r>
          </w:p>
          <w:p w14:paraId="008840D6" w14:textId="77777777" w:rsidR="0060221E" w:rsidRPr="001172A8" w:rsidRDefault="0060221E" w:rsidP="0060221E">
            <w:pPr>
              <w:pStyle w:val="ListParagraph"/>
              <w:spacing w:before="120" w:after="0"/>
              <w:ind w:left="157" w:hanging="90"/>
              <w:rPr>
                <w:rFonts w:eastAsia="Times New Roman"/>
                <w:sz w:val="20"/>
                <w:szCs w:val="20"/>
              </w:rPr>
            </w:pPr>
            <w:r w:rsidRPr="001172A8">
              <w:rPr>
                <w:rFonts w:eastAsia="Times New Roman"/>
                <w:sz w:val="20"/>
                <w:szCs w:val="20"/>
              </w:rPr>
              <w:t>OMS2 = Hệ thống OMS 2</w:t>
            </w:r>
          </w:p>
          <w:p w14:paraId="062BFC3B" w14:textId="77777777" w:rsidR="0060221E" w:rsidRPr="001172A8" w:rsidRDefault="0060221E" w:rsidP="0060221E">
            <w:pPr>
              <w:pStyle w:val="ListParagraph"/>
              <w:spacing w:before="120" w:after="0"/>
              <w:ind w:left="157" w:hanging="90"/>
              <w:rPr>
                <w:rFonts w:eastAsia="Times New Roman"/>
                <w:sz w:val="20"/>
                <w:szCs w:val="20"/>
              </w:rPr>
            </w:pPr>
            <w:r>
              <w:rPr>
                <w:rFonts w:eastAsia="Times New Roman"/>
                <w:sz w:val="20"/>
                <w:szCs w:val="20"/>
              </w:rPr>
              <w:t>…………………………..</w:t>
            </w:r>
          </w:p>
          <w:p w14:paraId="60781689" w14:textId="77777777" w:rsidR="0060221E" w:rsidRPr="001172A8" w:rsidRDefault="0060221E" w:rsidP="0060221E">
            <w:pPr>
              <w:pStyle w:val="ListParagraph"/>
              <w:spacing w:before="120" w:after="0"/>
              <w:ind w:left="157" w:hanging="90"/>
              <w:rPr>
                <w:rFonts w:eastAsia="Times New Roman"/>
                <w:sz w:val="20"/>
                <w:szCs w:val="20"/>
              </w:rPr>
            </w:pPr>
            <w:r w:rsidRPr="001172A8">
              <w:rPr>
                <w:rFonts w:eastAsia="Times New Roman"/>
                <w:sz w:val="20"/>
                <w:szCs w:val="20"/>
              </w:rPr>
              <w:t>OMSn = Hệ thống OMS n</w:t>
            </w:r>
          </w:p>
          <w:p w14:paraId="65FF3609" w14:textId="77777777" w:rsidR="0060221E" w:rsidRPr="001172A8" w:rsidRDefault="0060221E" w:rsidP="0060221E">
            <w:pPr>
              <w:pStyle w:val="ListParagraph"/>
              <w:spacing w:before="120" w:after="0"/>
              <w:ind w:left="157"/>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hideMark/>
          </w:tcPr>
          <w:p w14:paraId="0AC8EA37" w14:textId="3C388B8B" w:rsidR="0060221E" w:rsidRPr="001172A8" w:rsidRDefault="0060221E" w:rsidP="0060221E">
            <w:pPr>
              <w:spacing w:before="120" w:after="0"/>
              <w:rPr>
                <w:rFonts w:eastAsia="Times New Roman"/>
                <w:sz w:val="20"/>
                <w:szCs w:val="20"/>
              </w:rPr>
            </w:pPr>
            <w:r w:rsidRPr="001172A8">
              <w:rPr>
                <w:rFonts w:eastAsia="Times New Roman"/>
                <w:sz w:val="20"/>
                <w:szCs w:val="20"/>
              </w:rPr>
              <w:t>Quy định lệnh được gửi lên từ OMS nào</w:t>
            </w:r>
          </w:p>
        </w:tc>
      </w:tr>
      <w:tr w:rsidR="0060221E" w:rsidRPr="001172A8" w14:paraId="5550119D" w14:textId="77777777" w:rsidTr="008B4AE5">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DEAF93A" w14:textId="309BA005" w:rsidR="0060221E" w:rsidRPr="001172A8" w:rsidRDefault="0060221E" w:rsidP="0060221E">
            <w:pPr>
              <w:spacing w:before="120" w:after="0"/>
              <w:rPr>
                <w:rFonts w:eastAsia="Times New Roman"/>
                <w:sz w:val="20"/>
                <w:szCs w:val="20"/>
              </w:rPr>
            </w:pPr>
            <w:r w:rsidRPr="001172A8">
              <w:rPr>
                <w:rFonts w:eastAsia="Times New Roman"/>
                <w:sz w:val="20"/>
                <w:szCs w:val="20"/>
              </w:rPr>
              <w:t>52</w:t>
            </w:r>
          </w:p>
        </w:tc>
        <w:tc>
          <w:tcPr>
            <w:tcW w:w="2052" w:type="dxa"/>
            <w:tcBorders>
              <w:top w:val="nil"/>
              <w:left w:val="nil"/>
              <w:bottom w:val="single" w:sz="4" w:space="0" w:color="auto"/>
              <w:right w:val="single" w:sz="4" w:space="0" w:color="auto"/>
            </w:tcBorders>
            <w:shd w:val="clear" w:color="000000" w:fill="FFFFFF"/>
            <w:noWrap/>
            <w:vAlign w:val="bottom"/>
            <w:hideMark/>
          </w:tcPr>
          <w:p w14:paraId="6A682512" w14:textId="634571E4" w:rsidR="0060221E" w:rsidRPr="001172A8" w:rsidRDefault="0060221E" w:rsidP="0060221E">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vAlign w:val="bottom"/>
            <w:hideMark/>
          </w:tcPr>
          <w:p w14:paraId="38631F3F" w14:textId="7D8E7EB7" w:rsidR="0060221E" w:rsidRPr="001172A8" w:rsidRDefault="0060221E" w:rsidP="0060221E">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hideMark/>
          </w:tcPr>
          <w:p w14:paraId="4DB28974" w14:textId="18989C11" w:rsidR="0060221E" w:rsidRPr="001172A8" w:rsidRDefault="00311A9D" w:rsidP="0060221E">
            <w:pPr>
              <w:spacing w:before="120" w:after="0"/>
              <w:rPr>
                <w:rFonts w:eastAsia="Times New Roman"/>
                <w:sz w:val="20"/>
                <w:szCs w:val="20"/>
              </w:rPr>
            </w:pPr>
            <w:r>
              <w:rPr>
                <w:rFonts w:eastAsia="Times New Roman"/>
                <w:sz w:val="20"/>
                <w:szCs w:val="20"/>
              </w:rPr>
              <w:t>Thời gian I-ORS gửi lệnh</w:t>
            </w:r>
          </w:p>
        </w:tc>
      </w:tr>
      <w:tr w:rsidR="0060221E" w:rsidRPr="001172A8" w14:paraId="4726C2FE" w14:textId="77777777" w:rsidTr="008B4AE5">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09224" w14:textId="44CA9E0B" w:rsidR="0060221E" w:rsidRPr="001172A8" w:rsidRDefault="0060221E" w:rsidP="0060221E">
            <w:pPr>
              <w:spacing w:before="120" w:after="0"/>
              <w:rPr>
                <w:rFonts w:eastAsia="Times New Roman"/>
                <w:sz w:val="20"/>
                <w:szCs w:val="20"/>
              </w:rPr>
            </w:pPr>
            <w:r w:rsidRPr="001172A8">
              <w:rPr>
                <w:rFonts w:eastAsia="Times New Roman"/>
                <w:sz w:val="20"/>
                <w:szCs w:val="20"/>
              </w:rPr>
              <w:t>56</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374AD" w14:textId="1112BF69" w:rsidR="0060221E" w:rsidRPr="001172A8" w:rsidRDefault="0060221E" w:rsidP="0060221E">
            <w:pPr>
              <w:spacing w:before="120" w:after="0"/>
              <w:rPr>
                <w:rFonts w:eastAsia="Times New Roman"/>
                <w:sz w:val="20"/>
                <w:szCs w:val="20"/>
              </w:rPr>
            </w:pPr>
            <w:r w:rsidRPr="001172A8">
              <w:rPr>
                <w:sz w:val="20"/>
                <w:szCs w:val="20"/>
              </w:rPr>
              <w:t>TargetCompID</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D478B" w14:textId="77777777" w:rsidR="0060221E" w:rsidRPr="001172A8" w:rsidRDefault="0060221E" w:rsidP="0060221E">
            <w:pPr>
              <w:pStyle w:val="ListParagraph"/>
              <w:spacing w:before="120" w:after="0"/>
              <w:ind w:left="157" w:hanging="90"/>
              <w:rPr>
                <w:rFonts w:eastAsia="Times New Roman"/>
                <w:sz w:val="20"/>
                <w:szCs w:val="20"/>
              </w:rPr>
            </w:pPr>
            <w:r w:rsidRPr="001172A8">
              <w:rPr>
                <w:rFonts w:eastAsia="Times New Roman"/>
                <w:sz w:val="20"/>
                <w:szCs w:val="20"/>
              </w:rPr>
              <w:t>HSX_GATEWAY = Gateway HOSE</w:t>
            </w:r>
          </w:p>
          <w:p w14:paraId="5B67BC67" w14:textId="2E8E8A0C" w:rsidR="0060221E" w:rsidRPr="001172A8" w:rsidRDefault="0060221E" w:rsidP="0060221E">
            <w:pPr>
              <w:pStyle w:val="ListParagraph"/>
              <w:spacing w:before="120" w:after="0"/>
              <w:ind w:left="157" w:hanging="90"/>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p>
        </w:tc>
        <w:tc>
          <w:tcPr>
            <w:tcW w:w="2988" w:type="dxa"/>
            <w:tcBorders>
              <w:top w:val="single" w:sz="4" w:space="0" w:color="auto"/>
              <w:left w:val="single" w:sz="4" w:space="0" w:color="auto"/>
              <w:bottom w:val="single" w:sz="4" w:space="0" w:color="auto"/>
              <w:right w:val="single" w:sz="4" w:space="0" w:color="auto"/>
            </w:tcBorders>
            <w:shd w:val="clear" w:color="auto" w:fill="auto"/>
            <w:noWrap/>
            <w:hideMark/>
          </w:tcPr>
          <w:p w14:paraId="35B3A0A6" w14:textId="57CC4CC1" w:rsidR="0060221E" w:rsidRPr="001172A8" w:rsidRDefault="0060221E" w:rsidP="0060221E">
            <w:pPr>
              <w:spacing w:before="120" w:after="0"/>
              <w:rPr>
                <w:rFonts w:eastAsia="Times New Roman"/>
                <w:sz w:val="20"/>
                <w:szCs w:val="20"/>
              </w:rPr>
            </w:pPr>
            <w:r w:rsidRPr="001172A8">
              <w:rPr>
                <w:rFonts w:eastAsia="Times New Roman"/>
                <w:sz w:val="20"/>
                <w:szCs w:val="20"/>
              </w:rPr>
              <w:t>Quy định gửi lên GW nào</w:t>
            </w:r>
          </w:p>
        </w:tc>
      </w:tr>
      <w:tr w:rsidR="0060221E" w:rsidRPr="001172A8" w14:paraId="0B3E532C" w14:textId="77777777" w:rsidTr="008B4AE5">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35713" w14:textId="27EB339A" w:rsidR="0060221E" w:rsidRPr="00F342E9" w:rsidRDefault="0060221E" w:rsidP="0060221E">
            <w:pPr>
              <w:spacing w:before="120" w:after="0"/>
              <w:rPr>
                <w:rFonts w:eastAsia="Times New Roman"/>
                <w:sz w:val="20"/>
                <w:szCs w:val="20"/>
              </w:rPr>
            </w:pPr>
            <w:r w:rsidRPr="00F342E9">
              <w:rPr>
                <w:rFonts w:eastAsia="Times New Roman"/>
                <w:sz w:val="20"/>
                <w:szCs w:val="20"/>
              </w:rPr>
              <w:t>57</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420054B6" w14:textId="53E0A9E6" w:rsidR="0060221E" w:rsidRPr="00F342E9" w:rsidRDefault="0060221E" w:rsidP="0060221E">
            <w:pPr>
              <w:spacing w:before="120" w:after="0"/>
              <w:rPr>
                <w:rFonts w:eastAsia="Times New Roman"/>
                <w:sz w:val="20"/>
                <w:szCs w:val="20"/>
              </w:rPr>
            </w:pPr>
            <w:r w:rsidRPr="00F342E9">
              <w:rPr>
                <w:rFonts w:eastAsia="Times New Roman"/>
                <w:sz w:val="20"/>
                <w:szCs w:val="20"/>
              </w:rPr>
              <w:t>TargetSubID</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B460363" w14:textId="77777777" w:rsidR="007873EF" w:rsidRPr="00872638" w:rsidRDefault="007873EF" w:rsidP="007873EF">
            <w:pPr>
              <w:pStyle w:val="ListParagraph"/>
              <w:spacing w:before="120" w:after="0"/>
              <w:ind w:left="157" w:hanging="90"/>
              <w:rPr>
                <w:rFonts w:eastAsia="Times New Roman"/>
                <w:sz w:val="20"/>
                <w:szCs w:val="20"/>
              </w:rPr>
            </w:pPr>
            <w:r w:rsidRPr="00872638">
              <w:rPr>
                <w:rFonts w:eastAsia="Times New Roman"/>
                <w:sz w:val="20"/>
                <w:szCs w:val="20"/>
              </w:rPr>
              <w:t>1 = Hose</w:t>
            </w:r>
          </w:p>
          <w:p w14:paraId="52BB76E0" w14:textId="77777777" w:rsidR="007873EF" w:rsidRDefault="007873EF" w:rsidP="007873EF">
            <w:pPr>
              <w:pStyle w:val="ListParagraph"/>
              <w:spacing w:before="120" w:after="0"/>
              <w:ind w:left="157" w:hanging="90"/>
              <w:rPr>
                <w:rFonts w:eastAsia="Times New Roman"/>
                <w:sz w:val="20"/>
                <w:szCs w:val="20"/>
              </w:rPr>
            </w:pPr>
            <w:r w:rsidRPr="00872638">
              <w:rPr>
                <w:rFonts w:eastAsia="Times New Roman"/>
                <w:sz w:val="20"/>
                <w:szCs w:val="20"/>
              </w:rPr>
              <w:t>2 = Hnx</w:t>
            </w:r>
          </w:p>
          <w:p w14:paraId="21BE97AC" w14:textId="7CCC593F" w:rsidR="0060221E" w:rsidRPr="001172A8" w:rsidRDefault="007873EF" w:rsidP="007873EF">
            <w:pPr>
              <w:pStyle w:val="ListParagraph"/>
              <w:spacing w:before="120" w:after="0"/>
              <w:ind w:left="157" w:hanging="90"/>
              <w:rPr>
                <w:rFonts w:eastAsia="Times New Roman"/>
                <w:sz w:val="20"/>
                <w:szCs w:val="20"/>
              </w:rPr>
            </w:pPr>
            <w:r w:rsidRPr="00872638">
              <w:rPr>
                <w:rFonts w:eastAsia="Times New Roman"/>
                <w:sz w:val="20"/>
                <w:szCs w:val="20"/>
              </w:rPr>
              <w:t>3 = Upcom</w:t>
            </w:r>
          </w:p>
        </w:tc>
        <w:tc>
          <w:tcPr>
            <w:tcW w:w="2988" w:type="dxa"/>
            <w:tcBorders>
              <w:top w:val="single" w:sz="4" w:space="0" w:color="auto"/>
              <w:left w:val="nil"/>
              <w:bottom w:val="single" w:sz="4" w:space="0" w:color="auto"/>
              <w:right w:val="single" w:sz="4" w:space="0" w:color="auto"/>
            </w:tcBorders>
            <w:shd w:val="clear" w:color="auto" w:fill="auto"/>
            <w:noWrap/>
          </w:tcPr>
          <w:p w14:paraId="27CD54E3" w14:textId="29653E91" w:rsidR="0060221E" w:rsidRPr="001172A8" w:rsidRDefault="007873EF" w:rsidP="0060221E">
            <w:pPr>
              <w:spacing w:before="120" w:after="0"/>
              <w:rPr>
                <w:rFonts w:eastAsia="Times New Roman"/>
                <w:sz w:val="20"/>
                <w:szCs w:val="20"/>
              </w:rPr>
            </w:pPr>
            <w:r>
              <w:rPr>
                <w:rFonts w:eastAsia="Times New Roman"/>
                <w:sz w:val="20"/>
                <w:szCs w:val="20"/>
              </w:rPr>
              <w:t>Thông tin sàn giao dịch</w:t>
            </w:r>
          </w:p>
        </w:tc>
      </w:tr>
      <w:tr w:rsidR="0060221E" w:rsidRPr="001172A8" w14:paraId="02E7DE02"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1097621" w14:textId="24C1D26F" w:rsidR="0060221E" w:rsidRPr="003D5C35" w:rsidRDefault="0060221E" w:rsidP="0060221E">
            <w:pPr>
              <w:spacing w:before="120" w:after="0"/>
              <w:rPr>
                <w:rFonts w:eastAsia="Times New Roman"/>
                <w:sz w:val="20"/>
                <w:szCs w:val="20"/>
                <w:highlight w:val="yellow"/>
              </w:rPr>
            </w:pPr>
            <w:r w:rsidRPr="001172A8">
              <w:rPr>
                <w:rFonts w:eastAsia="Times New Roman"/>
                <w:sz w:val="20"/>
                <w:szCs w:val="20"/>
              </w:rPr>
              <w:t>11</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1305C435" w14:textId="72AC0181" w:rsidR="0060221E" w:rsidRPr="003D5C35" w:rsidRDefault="0060221E" w:rsidP="0060221E">
            <w:pPr>
              <w:spacing w:before="120" w:after="0"/>
              <w:rPr>
                <w:rFonts w:eastAsia="Times New Roman"/>
                <w:sz w:val="20"/>
                <w:szCs w:val="20"/>
                <w:highlight w:val="yellow"/>
              </w:rPr>
            </w:pPr>
            <w:r w:rsidRPr="001172A8">
              <w:rPr>
                <w:rFonts w:eastAsia="Times New Roman"/>
                <w:sz w:val="20"/>
                <w:szCs w:val="20"/>
              </w:rPr>
              <w:t>ClOrdID</w:t>
            </w:r>
          </w:p>
        </w:tc>
        <w:tc>
          <w:tcPr>
            <w:tcW w:w="3420" w:type="dxa"/>
            <w:tcBorders>
              <w:top w:val="nil"/>
              <w:left w:val="nil"/>
              <w:bottom w:val="single" w:sz="4" w:space="0" w:color="auto"/>
              <w:right w:val="single" w:sz="4" w:space="0" w:color="auto"/>
            </w:tcBorders>
            <w:shd w:val="clear" w:color="auto" w:fill="auto"/>
            <w:noWrap/>
            <w:vAlign w:val="bottom"/>
          </w:tcPr>
          <w:p w14:paraId="5F44CE3D" w14:textId="77777777" w:rsidR="0060221E" w:rsidRPr="001172A8" w:rsidRDefault="0060221E" w:rsidP="0060221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6DA8E1B5" w14:textId="3C8C9EBF" w:rsidR="0060221E" w:rsidRPr="001172A8" w:rsidRDefault="00E20B74" w:rsidP="00E20B74">
            <w:pPr>
              <w:spacing w:before="120" w:after="0"/>
              <w:rPr>
                <w:rFonts w:eastAsia="Times New Roman"/>
                <w:sz w:val="20"/>
                <w:szCs w:val="20"/>
              </w:rPr>
            </w:pPr>
            <w:r w:rsidRPr="00E20B74">
              <w:rPr>
                <w:rFonts w:eastAsia="Times New Roman"/>
                <w:sz w:val="20"/>
                <w:szCs w:val="20"/>
              </w:rPr>
              <w:t xml:space="preserve">Số hiệu lệnh giữa </w:t>
            </w:r>
            <w:r>
              <w:rPr>
                <w:rFonts w:eastAsia="Times New Roman"/>
                <w:sz w:val="20"/>
                <w:szCs w:val="20"/>
              </w:rPr>
              <w:t>OMS</w:t>
            </w:r>
            <w:r w:rsidRPr="00E20B74">
              <w:rPr>
                <w:rFonts w:eastAsia="Times New Roman"/>
                <w:sz w:val="20"/>
                <w:szCs w:val="20"/>
              </w:rPr>
              <w:t xml:space="preserve"> và </w:t>
            </w:r>
            <w:r>
              <w:rPr>
                <w:rFonts w:eastAsia="Times New Roman"/>
                <w:sz w:val="20"/>
                <w:szCs w:val="20"/>
              </w:rPr>
              <w:t>GW</w:t>
            </w:r>
            <w:r w:rsidRPr="00E20B74">
              <w:rPr>
                <w:rFonts w:eastAsia="Times New Roman"/>
                <w:sz w:val="20"/>
                <w:szCs w:val="20"/>
              </w:rPr>
              <w:t xml:space="preserve">(lưu ý, số hiệu lệnh này cũng chính là số hiệu lệnh được </w:t>
            </w:r>
            <w:r>
              <w:rPr>
                <w:rFonts w:eastAsia="Times New Roman"/>
                <w:sz w:val="20"/>
                <w:szCs w:val="20"/>
              </w:rPr>
              <w:t>GW</w:t>
            </w:r>
            <w:r w:rsidRPr="00E20B74">
              <w:rPr>
                <w:rFonts w:eastAsia="Times New Roman"/>
                <w:sz w:val="20"/>
                <w:szCs w:val="20"/>
              </w:rPr>
              <w:t xml:space="preserve"> đẩy lên sở)</w:t>
            </w:r>
          </w:p>
        </w:tc>
      </w:tr>
      <w:tr w:rsidR="0060221E" w:rsidRPr="001172A8" w14:paraId="727CAC0D"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43CB2F1" w14:textId="5722D724" w:rsidR="0060221E" w:rsidRPr="001172A8" w:rsidRDefault="0060221E" w:rsidP="0060221E">
            <w:pPr>
              <w:spacing w:before="120" w:after="0"/>
              <w:rPr>
                <w:rFonts w:eastAsia="Times New Roman"/>
                <w:sz w:val="20"/>
                <w:szCs w:val="20"/>
              </w:rPr>
            </w:pPr>
            <w:r>
              <w:rPr>
                <w:rFonts w:eastAsia="Times New Roman"/>
                <w:sz w:val="20"/>
                <w:szCs w:val="20"/>
              </w:rPr>
              <w:t>37</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77A99494" w14:textId="33342860" w:rsidR="0060221E" w:rsidRPr="001172A8" w:rsidRDefault="00FD67E7" w:rsidP="0060221E">
            <w:pPr>
              <w:spacing w:before="120" w:after="0"/>
              <w:rPr>
                <w:rFonts w:eastAsia="Times New Roman"/>
                <w:sz w:val="20"/>
                <w:szCs w:val="20"/>
              </w:rPr>
            </w:pPr>
            <w:hyperlink r:id="rId229" w:history="1">
              <w:r w:rsidR="0060221E" w:rsidRPr="008A200A">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vAlign w:val="bottom"/>
          </w:tcPr>
          <w:p w14:paraId="3FB5D81E" w14:textId="42ACF55D" w:rsidR="0060221E" w:rsidRPr="001172A8" w:rsidRDefault="00183E90" w:rsidP="0060221E">
            <w:pPr>
              <w:spacing w:before="120" w:after="0"/>
              <w:rPr>
                <w:rFonts w:eastAsia="Times New Roman"/>
                <w:sz w:val="20"/>
                <w:szCs w:val="20"/>
              </w:rPr>
            </w:pPr>
            <w:r>
              <w:rPr>
                <w:rFonts w:eastAsia="Times New Roman"/>
              </w:rPr>
              <w:t>= giá trị tag 11 của lệnh đặt hoặc là lệnh sửa gần nhất</w:t>
            </w:r>
          </w:p>
        </w:tc>
        <w:tc>
          <w:tcPr>
            <w:tcW w:w="2988" w:type="dxa"/>
            <w:tcBorders>
              <w:top w:val="nil"/>
              <w:left w:val="nil"/>
              <w:bottom w:val="single" w:sz="4" w:space="0" w:color="auto"/>
              <w:right w:val="single" w:sz="4" w:space="0" w:color="auto"/>
            </w:tcBorders>
            <w:shd w:val="clear" w:color="auto" w:fill="auto"/>
            <w:noWrap/>
          </w:tcPr>
          <w:p w14:paraId="3E30D589" w14:textId="4399CB57" w:rsidR="0060221E" w:rsidRPr="001172A8" w:rsidRDefault="0060221E" w:rsidP="00183E90">
            <w:pPr>
              <w:spacing w:before="120" w:after="0"/>
              <w:rPr>
                <w:rFonts w:eastAsia="Times New Roman"/>
                <w:sz w:val="20"/>
                <w:szCs w:val="20"/>
              </w:rPr>
            </w:pPr>
          </w:p>
        </w:tc>
      </w:tr>
      <w:tr w:rsidR="0060221E" w:rsidRPr="001172A8" w14:paraId="3EDE54CA"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3E17346" w14:textId="739FBA9E" w:rsidR="0060221E" w:rsidRPr="001172A8" w:rsidRDefault="0060221E" w:rsidP="0060221E">
            <w:pPr>
              <w:spacing w:before="120" w:after="0"/>
              <w:rPr>
                <w:rFonts w:eastAsia="Times New Roman"/>
                <w:sz w:val="20"/>
                <w:szCs w:val="20"/>
              </w:rPr>
            </w:pPr>
            <w:r w:rsidRPr="001172A8">
              <w:rPr>
                <w:rFonts w:eastAsia="Times New Roman"/>
                <w:sz w:val="20"/>
                <w:szCs w:val="20"/>
              </w:rPr>
              <w:t>38</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6B100457" w14:textId="628C97F3" w:rsidR="0060221E" w:rsidRPr="001172A8" w:rsidRDefault="00FD67E7" w:rsidP="0060221E">
            <w:pPr>
              <w:spacing w:before="120" w:after="0"/>
              <w:rPr>
                <w:rFonts w:eastAsia="Times New Roman"/>
                <w:sz w:val="20"/>
                <w:szCs w:val="20"/>
              </w:rPr>
            </w:pPr>
            <w:hyperlink r:id="rId230" w:history="1">
              <w:r w:rsidR="0060221E" w:rsidRPr="001172A8">
                <w:rPr>
                  <w:rFonts w:eastAsia="Times New Roman"/>
                  <w:sz w:val="20"/>
                  <w:szCs w:val="20"/>
                </w:rPr>
                <w:t>OrderQty</w:t>
              </w:r>
            </w:hyperlink>
          </w:p>
        </w:tc>
        <w:tc>
          <w:tcPr>
            <w:tcW w:w="3420" w:type="dxa"/>
            <w:tcBorders>
              <w:top w:val="nil"/>
              <w:left w:val="nil"/>
              <w:bottom w:val="single" w:sz="4" w:space="0" w:color="auto"/>
              <w:right w:val="single" w:sz="4" w:space="0" w:color="auto"/>
            </w:tcBorders>
            <w:shd w:val="clear" w:color="auto" w:fill="auto"/>
            <w:noWrap/>
            <w:vAlign w:val="bottom"/>
          </w:tcPr>
          <w:p w14:paraId="60837B7C" w14:textId="77777777" w:rsidR="0060221E" w:rsidRPr="001172A8" w:rsidRDefault="0060221E" w:rsidP="0060221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2C335855" w14:textId="77777777" w:rsidR="00650551" w:rsidRPr="00650551" w:rsidRDefault="00DC6240" w:rsidP="00650551">
            <w:pPr>
              <w:spacing w:before="120" w:after="0"/>
              <w:rPr>
                <w:ins w:id="2244" w:author="admin" w:date="2021-08-31T13:54:00Z"/>
                <w:rFonts w:eastAsia="Times New Roman"/>
                <w:sz w:val="20"/>
                <w:szCs w:val="20"/>
                <w:lang w:val="vi-VN"/>
              </w:rPr>
            </w:pPr>
            <w:r>
              <w:rPr>
                <w:rFonts w:eastAsia="Times New Roman"/>
                <w:sz w:val="20"/>
                <w:szCs w:val="20"/>
              </w:rPr>
              <w:t>Khối</w:t>
            </w:r>
            <w:r w:rsidR="0060221E" w:rsidRPr="001172A8">
              <w:rPr>
                <w:rFonts w:eastAsia="Times New Roman"/>
                <w:sz w:val="20"/>
                <w:szCs w:val="20"/>
              </w:rPr>
              <w:t xml:space="preserve"> lượng</w:t>
            </w:r>
            <w:r w:rsidR="00764FA1">
              <w:rPr>
                <w:rFonts w:eastAsia="Times New Roman"/>
                <w:sz w:val="20"/>
                <w:szCs w:val="20"/>
              </w:rPr>
              <w:t xml:space="preserve"> lệnh sửa</w:t>
            </w:r>
            <w:ins w:id="2245" w:author="admin" w:date="2021-08-31T13:52:00Z">
              <w:r w:rsidR="00650551">
                <w:rPr>
                  <w:rFonts w:eastAsia="Times New Roman"/>
                  <w:sz w:val="20"/>
                  <w:szCs w:val="20"/>
                  <w:lang w:val="vi-VN"/>
                </w:rPr>
                <w:t xml:space="preserve"> </w:t>
              </w:r>
            </w:ins>
            <w:ins w:id="2246" w:author="admin" w:date="2021-08-31T13:54:00Z">
              <w:r w:rsidR="00650551" w:rsidRPr="00650551">
                <w:rPr>
                  <w:rFonts w:eastAsia="Times New Roman"/>
                  <w:sz w:val="20"/>
                  <w:szCs w:val="20"/>
                  <w:lang w:val="vi-VN"/>
                </w:rPr>
                <w:t>còn hiệu lực.</w:t>
              </w:r>
            </w:ins>
          </w:p>
          <w:p w14:paraId="2F2523E2" w14:textId="48D08833" w:rsidR="0060221E" w:rsidRPr="00650551" w:rsidRDefault="00650551" w:rsidP="00650551">
            <w:pPr>
              <w:spacing w:before="120" w:after="0"/>
              <w:rPr>
                <w:rFonts w:eastAsia="Times New Roman"/>
                <w:sz w:val="20"/>
                <w:szCs w:val="20"/>
                <w:lang w:val="vi-VN"/>
                <w:rPrChange w:id="2247" w:author="admin" w:date="2021-08-31T13:52:00Z">
                  <w:rPr>
                    <w:rFonts w:eastAsia="Times New Roman"/>
                    <w:sz w:val="20"/>
                    <w:szCs w:val="20"/>
                  </w:rPr>
                </w:rPrChange>
              </w:rPr>
            </w:pPr>
            <w:ins w:id="2248" w:author="admin" w:date="2021-08-31T13:54:00Z">
              <w:r w:rsidRPr="00650551">
                <w:rPr>
                  <w:rFonts w:eastAsia="Times New Roman"/>
                  <w:sz w:val="20"/>
                  <w:szCs w:val="20"/>
                  <w:lang w:val="vi-VN"/>
                </w:rPr>
                <w:t>Ví dụ đặt 1000- khớp 100 - sửa còn 900 --&gt; tag 38= 800 (do đã khớp 100)</w:t>
              </w:r>
            </w:ins>
          </w:p>
        </w:tc>
      </w:tr>
      <w:tr w:rsidR="0060221E" w:rsidRPr="001172A8" w14:paraId="50266FC5"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267B25B" w14:textId="33FF3C16" w:rsidR="0060221E" w:rsidRPr="00BB1384" w:rsidRDefault="0060221E" w:rsidP="0060221E">
            <w:pPr>
              <w:spacing w:before="120" w:after="0"/>
              <w:rPr>
                <w:rFonts w:eastAsia="Times New Roman"/>
                <w:sz w:val="20"/>
                <w:szCs w:val="20"/>
                <w:highlight w:val="yellow"/>
              </w:rPr>
            </w:pPr>
            <w:r>
              <w:rPr>
                <w:rFonts w:eastAsia="Times New Roman"/>
                <w:sz w:val="20"/>
                <w:szCs w:val="20"/>
              </w:rPr>
              <w:lastRenderedPageBreak/>
              <w:t>41</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0F323942" w14:textId="5BCD0EF7" w:rsidR="0060221E" w:rsidRPr="00BB1384" w:rsidRDefault="00FD67E7" w:rsidP="0060221E">
            <w:pPr>
              <w:spacing w:before="120" w:after="0"/>
              <w:rPr>
                <w:rFonts w:eastAsia="Times New Roman"/>
                <w:sz w:val="20"/>
                <w:szCs w:val="20"/>
                <w:highlight w:val="yellow"/>
              </w:rPr>
            </w:pPr>
            <w:hyperlink r:id="rId231" w:history="1">
              <w:r w:rsidR="0060221E" w:rsidRPr="008A200A">
                <w:rPr>
                  <w:rFonts w:eastAsia="Times New Roman"/>
                  <w:sz w:val="20"/>
                  <w:szCs w:val="20"/>
                </w:rPr>
                <w:t>OrigClOrdID</w:t>
              </w:r>
            </w:hyperlink>
          </w:p>
        </w:tc>
        <w:tc>
          <w:tcPr>
            <w:tcW w:w="3420" w:type="dxa"/>
            <w:tcBorders>
              <w:top w:val="nil"/>
              <w:left w:val="nil"/>
              <w:bottom w:val="single" w:sz="4" w:space="0" w:color="auto"/>
              <w:right w:val="single" w:sz="4" w:space="0" w:color="auto"/>
            </w:tcBorders>
            <w:shd w:val="clear" w:color="auto" w:fill="auto"/>
            <w:noWrap/>
            <w:vAlign w:val="bottom"/>
          </w:tcPr>
          <w:p w14:paraId="14CB578B" w14:textId="71AF4363" w:rsidR="0060221E" w:rsidRPr="001172A8" w:rsidRDefault="00183E90" w:rsidP="0060221E">
            <w:pPr>
              <w:spacing w:before="120" w:after="0"/>
              <w:rPr>
                <w:rFonts w:eastAsia="Times New Roman"/>
                <w:sz w:val="20"/>
                <w:szCs w:val="20"/>
              </w:rPr>
            </w:pPr>
            <w:r>
              <w:rPr>
                <w:rFonts w:eastAsia="Times New Roman"/>
                <w:sz w:val="20"/>
                <w:szCs w:val="20"/>
              </w:rPr>
              <w:t>= giá trị tag 37 GW</w:t>
            </w:r>
            <w:r w:rsidRPr="00183E90">
              <w:rPr>
                <w:rFonts w:eastAsia="Times New Roman"/>
                <w:sz w:val="20"/>
                <w:szCs w:val="20"/>
              </w:rPr>
              <w:t xml:space="preserve"> phản hồi ở lệnh đặt</w:t>
            </w:r>
          </w:p>
        </w:tc>
        <w:tc>
          <w:tcPr>
            <w:tcW w:w="2988" w:type="dxa"/>
            <w:tcBorders>
              <w:top w:val="nil"/>
              <w:left w:val="nil"/>
              <w:bottom w:val="single" w:sz="4" w:space="0" w:color="auto"/>
              <w:right w:val="single" w:sz="4" w:space="0" w:color="auto"/>
            </w:tcBorders>
            <w:shd w:val="clear" w:color="auto" w:fill="auto"/>
            <w:noWrap/>
          </w:tcPr>
          <w:p w14:paraId="57EA3CAC" w14:textId="67CF4C7C" w:rsidR="0060221E" w:rsidRPr="001172A8" w:rsidRDefault="0060221E" w:rsidP="00183E90">
            <w:pPr>
              <w:spacing w:before="120" w:after="0"/>
              <w:rPr>
                <w:rFonts w:eastAsia="Times New Roman"/>
                <w:sz w:val="20"/>
                <w:szCs w:val="20"/>
              </w:rPr>
            </w:pPr>
            <w:r w:rsidRPr="001172A8">
              <w:rPr>
                <w:rFonts w:eastAsia="Times New Roman"/>
                <w:sz w:val="20"/>
                <w:szCs w:val="20"/>
              </w:rPr>
              <w:t xml:space="preserve">Số hiệu lệnh </w:t>
            </w:r>
            <w:r w:rsidR="00183E90">
              <w:rPr>
                <w:rFonts w:eastAsia="Times New Roman"/>
                <w:sz w:val="20"/>
                <w:szCs w:val="20"/>
              </w:rPr>
              <w:t>gốc</w:t>
            </w:r>
          </w:p>
        </w:tc>
      </w:tr>
      <w:tr w:rsidR="0060221E" w:rsidRPr="001172A8" w14:paraId="6C8BA16E"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D9AB7DF" w14:textId="34567892" w:rsidR="0060221E" w:rsidRPr="001172A8" w:rsidRDefault="0060221E" w:rsidP="0060221E">
            <w:pPr>
              <w:spacing w:before="120" w:after="0"/>
              <w:rPr>
                <w:rFonts w:eastAsia="Times New Roman"/>
                <w:sz w:val="20"/>
                <w:szCs w:val="20"/>
              </w:rPr>
            </w:pPr>
            <w:r>
              <w:rPr>
                <w:rFonts w:eastAsia="Times New Roman"/>
                <w:sz w:val="20"/>
                <w:szCs w:val="20"/>
              </w:rPr>
              <w:t>44</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638CE803" w14:textId="152C302E" w:rsidR="0060221E" w:rsidRPr="001172A8" w:rsidRDefault="0060221E" w:rsidP="0060221E">
            <w:pPr>
              <w:spacing w:before="120" w:after="0"/>
              <w:rPr>
                <w:rFonts w:eastAsia="Times New Roman"/>
                <w:sz w:val="20"/>
                <w:szCs w:val="20"/>
              </w:rPr>
            </w:pPr>
            <w:r w:rsidRPr="00710714">
              <w:rPr>
                <w:rFonts w:eastAsia="Times New Roman"/>
                <w:sz w:val="20"/>
                <w:szCs w:val="20"/>
              </w:rPr>
              <w:t>Price</w:t>
            </w:r>
          </w:p>
        </w:tc>
        <w:tc>
          <w:tcPr>
            <w:tcW w:w="3420" w:type="dxa"/>
            <w:tcBorders>
              <w:top w:val="nil"/>
              <w:left w:val="nil"/>
              <w:bottom w:val="single" w:sz="4" w:space="0" w:color="auto"/>
              <w:right w:val="single" w:sz="4" w:space="0" w:color="auto"/>
            </w:tcBorders>
            <w:shd w:val="clear" w:color="auto" w:fill="auto"/>
            <w:noWrap/>
            <w:vAlign w:val="bottom"/>
          </w:tcPr>
          <w:p w14:paraId="2FAD9AA0" w14:textId="77777777" w:rsidR="0060221E" w:rsidRPr="001172A8" w:rsidRDefault="0060221E" w:rsidP="0060221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3211B64E" w14:textId="16E8EED8" w:rsidR="0060221E" w:rsidRPr="001172A8" w:rsidRDefault="00D14A86" w:rsidP="0060221E">
            <w:pPr>
              <w:spacing w:before="120" w:after="0"/>
              <w:rPr>
                <w:rFonts w:eastAsia="Times New Roman"/>
                <w:sz w:val="20"/>
                <w:szCs w:val="20"/>
              </w:rPr>
            </w:pPr>
            <w:r>
              <w:rPr>
                <w:rFonts w:eastAsia="Times New Roman"/>
                <w:sz w:val="20"/>
                <w:szCs w:val="20"/>
              </w:rPr>
              <w:t>Giá</w:t>
            </w:r>
            <w:r w:rsidR="00764FA1">
              <w:rPr>
                <w:rFonts w:eastAsia="Times New Roman"/>
                <w:sz w:val="20"/>
                <w:szCs w:val="20"/>
              </w:rPr>
              <w:t xml:space="preserve"> lệnh sửa</w:t>
            </w:r>
          </w:p>
        </w:tc>
      </w:tr>
      <w:tr w:rsidR="0060221E" w:rsidRPr="001172A8" w14:paraId="31CA2D16"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3BCE3A9" w14:textId="3DA7F181" w:rsidR="0060221E" w:rsidRPr="00D14A86" w:rsidRDefault="0060221E" w:rsidP="0060221E">
            <w:pPr>
              <w:spacing w:before="120" w:after="0"/>
              <w:rPr>
                <w:rFonts w:eastAsia="Times New Roman"/>
                <w:sz w:val="20"/>
                <w:szCs w:val="20"/>
              </w:rPr>
            </w:pPr>
            <w:r w:rsidRPr="00D14A86">
              <w:rPr>
                <w:rFonts w:eastAsia="Times New Roman"/>
                <w:sz w:val="20"/>
                <w:szCs w:val="20"/>
              </w:rPr>
              <w:t>54</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4076970C" w14:textId="72BA8B72" w:rsidR="0060221E" w:rsidRPr="00D14A86" w:rsidRDefault="00FD67E7" w:rsidP="0060221E">
            <w:pPr>
              <w:spacing w:before="120" w:after="0"/>
              <w:rPr>
                <w:rFonts w:eastAsia="Times New Roman"/>
                <w:sz w:val="20"/>
                <w:szCs w:val="20"/>
              </w:rPr>
            </w:pPr>
            <w:hyperlink r:id="rId232" w:history="1">
              <w:r w:rsidR="0060221E" w:rsidRPr="00D14A86">
                <w:rPr>
                  <w:rFonts w:eastAsia="Times New Roman"/>
                  <w:sz w:val="20"/>
                  <w:szCs w:val="20"/>
                </w:rPr>
                <w:t>Side</w:t>
              </w:r>
            </w:hyperlink>
          </w:p>
        </w:tc>
        <w:tc>
          <w:tcPr>
            <w:tcW w:w="3420" w:type="dxa"/>
            <w:tcBorders>
              <w:top w:val="nil"/>
              <w:left w:val="nil"/>
              <w:bottom w:val="single" w:sz="4" w:space="0" w:color="auto"/>
              <w:right w:val="single" w:sz="4" w:space="0" w:color="auto"/>
            </w:tcBorders>
            <w:shd w:val="clear" w:color="auto" w:fill="auto"/>
            <w:noWrap/>
            <w:vAlign w:val="bottom"/>
          </w:tcPr>
          <w:p w14:paraId="50318725" w14:textId="77777777" w:rsidR="00D14A86" w:rsidRDefault="0060221E" w:rsidP="00D14A86">
            <w:pPr>
              <w:pStyle w:val="ListParagraph"/>
              <w:spacing w:before="120" w:after="0"/>
              <w:ind w:left="157" w:hanging="90"/>
              <w:rPr>
                <w:rFonts w:eastAsia="Times New Roman"/>
                <w:sz w:val="20"/>
                <w:szCs w:val="20"/>
              </w:rPr>
            </w:pPr>
            <w:r w:rsidRPr="00D14A86">
              <w:rPr>
                <w:rFonts w:eastAsia="Times New Roman"/>
                <w:sz w:val="20"/>
                <w:szCs w:val="20"/>
              </w:rPr>
              <w:t>1 = Buy</w:t>
            </w:r>
          </w:p>
          <w:p w14:paraId="208D7A3B" w14:textId="171A8377" w:rsidR="0060221E" w:rsidRPr="00D14A86" w:rsidRDefault="0060221E" w:rsidP="00D14A86">
            <w:pPr>
              <w:pStyle w:val="ListParagraph"/>
              <w:spacing w:before="120" w:after="0"/>
              <w:ind w:left="157" w:hanging="90"/>
              <w:rPr>
                <w:rFonts w:eastAsia="Times New Roman"/>
                <w:sz w:val="20"/>
                <w:szCs w:val="20"/>
              </w:rPr>
            </w:pPr>
            <w:r w:rsidRPr="00D14A86">
              <w:rPr>
                <w:rFonts w:eastAsia="Times New Roman"/>
                <w:sz w:val="20"/>
                <w:szCs w:val="20"/>
              </w:rPr>
              <w:t>2 = Sell</w:t>
            </w:r>
          </w:p>
        </w:tc>
        <w:tc>
          <w:tcPr>
            <w:tcW w:w="2988" w:type="dxa"/>
            <w:tcBorders>
              <w:top w:val="nil"/>
              <w:left w:val="nil"/>
              <w:bottom w:val="single" w:sz="4" w:space="0" w:color="auto"/>
              <w:right w:val="single" w:sz="4" w:space="0" w:color="auto"/>
            </w:tcBorders>
            <w:shd w:val="clear" w:color="auto" w:fill="auto"/>
            <w:noWrap/>
          </w:tcPr>
          <w:p w14:paraId="6E96FF39" w14:textId="59F2DF9C" w:rsidR="0060221E" w:rsidRPr="001172A8" w:rsidRDefault="0060221E" w:rsidP="0060221E">
            <w:pPr>
              <w:spacing w:before="120" w:after="0"/>
              <w:rPr>
                <w:rFonts w:eastAsia="Times New Roman"/>
                <w:sz w:val="20"/>
                <w:szCs w:val="20"/>
              </w:rPr>
            </w:pPr>
            <w:r>
              <w:rPr>
                <w:rFonts w:eastAsia="Times New Roman"/>
                <w:sz w:val="20"/>
                <w:szCs w:val="20"/>
              </w:rPr>
              <w:t>Loại lệnh</w:t>
            </w:r>
          </w:p>
        </w:tc>
      </w:tr>
      <w:tr w:rsidR="0060221E" w:rsidRPr="001172A8" w14:paraId="3038B1BE"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076BD" w14:textId="28C64A6B" w:rsidR="0060221E" w:rsidRDefault="0060221E" w:rsidP="0060221E">
            <w:pPr>
              <w:spacing w:before="120" w:after="0"/>
              <w:rPr>
                <w:rFonts w:eastAsia="Times New Roman"/>
                <w:sz w:val="20"/>
                <w:szCs w:val="20"/>
              </w:rPr>
            </w:pPr>
            <w:r>
              <w:rPr>
                <w:rFonts w:eastAsia="Times New Roman"/>
                <w:sz w:val="20"/>
                <w:szCs w:val="20"/>
              </w:rPr>
              <w:t>55</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81105" w14:textId="57B60324" w:rsidR="0060221E" w:rsidRPr="001172A8" w:rsidRDefault="0060221E" w:rsidP="0060221E">
            <w:pPr>
              <w:spacing w:before="120" w:after="0"/>
              <w:rPr>
                <w:rFonts w:eastAsia="Times New Roman"/>
                <w:sz w:val="20"/>
                <w:szCs w:val="20"/>
              </w:rPr>
            </w:pPr>
            <w:r w:rsidRPr="00E81DB4">
              <w:rPr>
                <w:rFonts w:eastAsia="Times New Roman"/>
              </w:rPr>
              <w:t>S</w:t>
            </w:r>
            <w:r>
              <w:rPr>
                <w:rFonts w:eastAsia="Times New Roman"/>
              </w:rPr>
              <w:t>ymbol</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1B6EB" w14:textId="7CA35491" w:rsidR="0060221E" w:rsidRPr="001172A8" w:rsidRDefault="0060221E" w:rsidP="0060221E">
            <w:pPr>
              <w:spacing w:before="120" w:after="0"/>
              <w:rPr>
                <w:rFonts w:eastAsia="Times New Roman"/>
                <w:sz w:val="20"/>
                <w:szCs w:val="20"/>
              </w:rPr>
            </w:pPr>
            <w:r>
              <w:rPr>
                <w:rFonts w:eastAsia="Times New Roman"/>
                <w:sz w:val="20"/>
                <w:szCs w:val="20"/>
              </w:rPr>
              <w:t>Mã chứng khoán</w:t>
            </w:r>
          </w:p>
        </w:tc>
        <w:tc>
          <w:tcPr>
            <w:tcW w:w="2988" w:type="dxa"/>
            <w:tcBorders>
              <w:top w:val="single" w:sz="4" w:space="0" w:color="auto"/>
              <w:left w:val="single" w:sz="4" w:space="0" w:color="auto"/>
              <w:bottom w:val="single" w:sz="4" w:space="0" w:color="auto"/>
              <w:right w:val="single" w:sz="4" w:space="0" w:color="auto"/>
            </w:tcBorders>
            <w:shd w:val="clear" w:color="auto" w:fill="auto"/>
            <w:noWrap/>
          </w:tcPr>
          <w:p w14:paraId="5F9347DC" w14:textId="38E30F5B" w:rsidR="0060221E" w:rsidRPr="001172A8" w:rsidRDefault="0060221E" w:rsidP="0060221E">
            <w:pPr>
              <w:spacing w:before="120" w:after="0"/>
              <w:rPr>
                <w:rFonts w:eastAsia="Times New Roman"/>
                <w:sz w:val="20"/>
                <w:szCs w:val="20"/>
              </w:rPr>
            </w:pPr>
            <w:r>
              <w:rPr>
                <w:rFonts w:eastAsia="Times New Roman"/>
                <w:sz w:val="20"/>
                <w:szCs w:val="20"/>
              </w:rPr>
              <w:t>Mã chứng khoán</w:t>
            </w:r>
          </w:p>
        </w:tc>
      </w:tr>
      <w:tr w:rsidR="0060221E" w:rsidRPr="001172A8" w14:paraId="54BCD268"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07924E" w14:textId="5CCFDBE9" w:rsidR="0060221E" w:rsidRPr="001172A8" w:rsidRDefault="0060221E" w:rsidP="0060221E">
            <w:pPr>
              <w:spacing w:before="120" w:after="0"/>
              <w:rPr>
                <w:rFonts w:eastAsia="Times New Roman"/>
                <w:sz w:val="20"/>
                <w:szCs w:val="20"/>
              </w:rPr>
            </w:pPr>
            <w:r>
              <w:rPr>
                <w:rFonts w:eastAsia="Times New Roman"/>
                <w:sz w:val="20"/>
                <w:szCs w:val="20"/>
              </w:rPr>
              <w:t>59</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5F846A5D" w14:textId="4D39B949" w:rsidR="0060221E" w:rsidRPr="00F0377B" w:rsidRDefault="0060221E" w:rsidP="0060221E">
            <w:pPr>
              <w:spacing w:before="120" w:after="0"/>
              <w:rPr>
                <w:rFonts w:eastAsia="Times New Roman"/>
              </w:rPr>
            </w:pPr>
            <w:r w:rsidRPr="00653629">
              <w:rPr>
                <w:rFonts w:eastAsia="Times New Roman"/>
              </w:rPr>
              <w:t>TimeInForce</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476A4E37" w14:textId="41B93D0F" w:rsidR="0060221E" w:rsidRPr="001172A8" w:rsidRDefault="0060221E" w:rsidP="0060221E">
            <w:pPr>
              <w:pStyle w:val="ListParagraph"/>
              <w:spacing w:before="120" w:after="0"/>
              <w:ind w:left="157" w:hanging="90"/>
              <w:rPr>
                <w:rFonts w:eastAsia="Times New Roman"/>
                <w:sz w:val="20"/>
                <w:szCs w:val="20"/>
              </w:rPr>
            </w:pPr>
            <w:r>
              <w:rPr>
                <w:rFonts w:eastAsia="Times New Roman"/>
                <w:sz w:val="20"/>
                <w:szCs w:val="20"/>
              </w:rPr>
              <w:t>0 = Day</w:t>
            </w:r>
          </w:p>
        </w:tc>
        <w:tc>
          <w:tcPr>
            <w:tcW w:w="2988" w:type="dxa"/>
            <w:tcBorders>
              <w:top w:val="single" w:sz="4" w:space="0" w:color="auto"/>
              <w:left w:val="nil"/>
              <w:bottom w:val="single" w:sz="4" w:space="0" w:color="auto"/>
              <w:right w:val="single" w:sz="4" w:space="0" w:color="auto"/>
            </w:tcBorders>
            <w:shd w:val="clear" w:color="auto" w:fill="auto"/>
            <w:noWrap/>
          </w:tcPr>
          <w:p w14:paraId="54477769" w14:textId="7A68473B" w:rsidR="0060221E" w:rsidRPr="001172A8" w:rsidRDefault="0060221E" w:rsidP="0060221E">
            <w:pPr>
              <w:spacing w:before="120" w:after="0"/>
              <w:rPr>
                <w:rFonts w:eastAsia="Times New Roman"/>
                <w:sz w:val="20"/>
                <w:szCs w:val="20"/>
              </w:rPr>
            </w:pPr>
          </w:p>
        </w:tc>
      </w:tr>
      <w:tr w:rsidR="0060221E" w:rsidRPr="001172A8" w14:paraId="60817586"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AE0C2C2" w14:textId="3FFE87C2" w:rsidR="0060221E" w:rsidRPr="001172A8" w:rsidRDefault="0060221E" w:rsidP="0060221E">
            <w:pPr>
              <w:spacing w:before="120" w:after="0"/>
              <w:rPr>
                <w:rFonts w:eastAsia="Times New Roman"/>
                <w:sz w:val="20"/>
                <w:szCs w:val="20"/>
              </w:rPr>
            </w:pPr>
            <w:r w:rsidRPr="00A40358">
              <w:rPr>
                <w:rFonts w:eastAsia="Times New Roman"/>
              </w:rPr>
              <w:t>60</w:t>
            </w:r>
          </w:p>
        </w:tc>
        <w:tc>
          <w:tcPr>
            <w:tcW w:w="2052" w:type="dxa"/>
            <w:tcBorders>
              <w:top w:val="nil"/>
              <w:left w:val="nil"/>
              <w:bottom w:val="single" w:sz="4" w:space="0" w:color="auto"/>
              <w:right w:val="single" w:sz="4" w:space="0" w:color="auto"/>
            </w:tcBorders>
            <w:shd w:val="clear" w:color="auto" w:fill="auto"/>
            <w:noWrap/>
            <w:vAlign w:val="bottom"/>
          </w:tcPr>
          <w:p w14:paraId="4B9C8AA8" w14:textId="15D5B978" w:rsidR="0060221E" w:rsidRPr="00E81DB4" w:rsidRDefault="00FD67E7" w:rsidP="0060221E">
            <w:pPr>
              <w:spacing w:before="120" w:after="0"/>
              <w:rPr>
                <w:rFonts w:eastAsia="Times New Roman"/>
              </w:rPr>
            </w:pPr>
            <w:hyperlink r:id="rId233" w:history="1">
              <w:r w:rsidR="0060221E" w:rsidRPr="00A40358">
                <w:rPr>
                  <w:rFonts w:eastAsia="Times New Roman"/>
                </w:rPr>
                <w:t>TransactTime</w:t>
              </w:r>
            </w:hyperlink>
          </w:p>
        </w:tc>
        <w:tc>
          <w:tcPr>
            <w:tcW w:w="3420" w:type="dxa"/>
            <w:tcBorders>
              <w:top w:val="nil"/>
              <w:left w:val="nil"/>
              <w:bottom w:val="single" w:sz="4" w:space="0" w:color="auto"/>
              <w:right w:val="single" w:sz="4" w:space="0" w:color="auto"/>
            </w:tcBorders>
            <w:shd w:val="clear" w:color="auto" w:fill="auto"/>
            <w:noWrap/>
            <w:vAlign w:val="bottom"/>
          </w:tcPr>
          <w:p w14:paraId="4F802460" w14:textId="79A92BAA" w:rsidR="0060221E" w:rsidRPr="001172A8" w:rsidRDefault="0060221E" w:rsidP="0060221E">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tcPr>
          <w:p w14:paraId="02004C72" w14:textId="2B3823C6" w:rsidR="0060221E" w:rsidRPr="001172A8" w:rsidRDefault="0060221E" w:rsidP="0060221E">
            <w:pPr>
              <w:spacing w:before="120" w:after="0"/>
              <w:rPr>
                <w:rFonts w:eastAsia="Times New Roman"/>
                <w:sz w:val="20"/>
                <w:szCs w:val="20"/>
              </w:rPr>
            </w:pPr>
            <w:r>
              <w:rPr>
                <w:rFonts w:eastAsia="Times New Roman"/>
                <w:sz w:val="20"/>
                <w:szCs w:val="20"/>
              </w:rPr>
              <w:t>Thời gian đặt lệnh</w:t>
            </w:r>
          </w:p>
        </w:tc>
      </w:tr>
      <w:tr w:rsidR="0060221E" w:rsidRPr="001172A8" w14:paraId="6F6ADF6E"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8673CA" w14:textId="420C7F60" w:rsidR="0060221E" w:rsidRPr="00764FA1" w:rsidRDefault="0060221E" w:rsidP="0060221E">
            <w:pPr>
              <w:spacing w:before="120" w:after="0"/>
              <w:rPr>
                <w:rFonts w:eastAsia="Times New Roman"/>
                <w:sz w:val="20"/>
                <w:szCs w:val="20"/>
              </w:rPr>
            </w:pPr>
            <w:r w:rsidRPr="00764FA1">
              <w:rPr>
                <w:rFonts w:eastAsia="Times New Roman"/>
                <w:sz w:val="20"/>
                <w:szCs w:val="20"/>
              </w:rPr>
              <w:t>192</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5029E" w14:textId="552EA529" w:rsidR="0060221E" w:rsidRPr="00764FA1" w:rsidRDefault="0060221E" w:rsidP="0060221E">
            <w:pPr>
              <w:spacing w:before="120" w:after="0"/>
              <w:rPr>
                <w:rFonts w:eastAsia="Times New Roman"/>
                <w:sz w:val="20"/>
                <w:szCs w:val="20"/>
              </w:rPr>
            </w:pPr>
            <w:r w:rsidRPr="00764FA1">
              <w:rPr>
                <w:sz w:val="20"/>
                <w:szCs w:val="20"/>
              </w:rPr>
              <w:t>OrderQty2</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12595E" w14:textId="0A6A546C" w:rsidR="0060221E" w:rsidRPr="00764FA1" w:rsidRDefault="00764FA1" w:rsidP="0060221E">
            <w:pPr>
              <w:spacing w:before="120" w:after="0"/>
              <w:rPr>
                <w:rFonts w:eastAsia="Times New Roman"/>
                <w:sz w:val="20"/>
                <w:szCs w:val="20"/>
              </w:rPr>
            </w:pPr>
            <w:r w:rsidRPr="00764FA1">
              <w:rPr>
                <w:rFonts w:eastAsia="Times New Roman"/>
                <w:sz w:val="20"/>
                <w:szCs w:val="20"/>
              </w:rPr>
              <w:t>= giá trị tag 151 của lệnh gốc</w:t>
            </w:r>
          </w:p>
        </w:tc>
        <w:tc>
          <w:tcPr>
            <w:tcW w:w="2988" w:type="dxa"/>
            <w:tcBorders>
              <w:top w:val="single" w:sz="4" w:space="0" w:color="auto"/>
              <w:left w:val="single" w:sz="4" w:space="0" w:color="auto"/>
              <w:bottom w:val="single" w:sz="4" w:space="0" w:color="auto"/>
              <w:right w:val="single" w:sz="4" w:space="0" w:color="auto"/>
            </w:tcBorders>
            <w:shd w:val="clear" w:color="auto" w:fill="auto"/>
            <w:noWrap/>
          </w:tcPr>
          <w:p w14:paraId="65FB2943" w14:textId="445034E9" w:rsidR="0060221E" w:rsidRPr="00764FA1" w:rsidRDefault="0060221E" w:rsidP="0060221E">
            <w:pPr>
              <w:spacing w:before="120" w:after="0"/>
              <w:rPr>
                <w:rFonts w:eastAsia="Times New Roman"/>
                <w:sz w:val="20"/>
                <w:szCs w:val="20"/>
              </w:rPr>
            </w:pPr>
          </w:p>
        </w:tc>
      </w:tr>
      <w:tr w:rsidR="0060221E" w:rsidRPr="001172A8" w14:paraId="4A7055E6"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0A74F8" w14:textId="13C5777B" w:rsidR="0060221E" w:rsidRPr="00764FA1" w:rsidRDefault="0060221E" w:rsidP="0060221E">
            <w:pPr>
              <w:spacing w:before="120" w:after="0"/>
              <w:rPr>
                <w:rFonts w:eastAsia="Times New Roman"/>
                <w:sz w:val="20"/>
                <w:szCs w:val="20"/>
              </w:rPr>
            </w:pPr>
            <w:r w:rsidRPr="00764FA1">
              <w:rPr>
                <w:rFonts w:eastAsia="Times New Roman"/>
                <w:sz w:val="20"/>
                <w:szCs w:val="20"/>
              </w:rPr>
              <w:t>453</w:t>
            </w:r>
          </w:p>
        </w:tc>
        <w:tc>
          <w:tcPr>
            <w:tcW w:w="2052" w:type="dxa"/>
            <w:tcBorders>
              <w:top w:val="single" w:sz="4" w:space="0" w:color="auto"/>
              <w:left w:val="nil"/>
              <w:bottom w:val="single" w:sz="4" w:space="0" w:color="auto"/>
              <w:right w:val="single" w:sz="4" w:space="0" w:color="auto"/>
            </w:tcBorders>
            <w:shd w:val="clear" w:color="auto" w:fill="auto"/>
            <w:noWrap/>
            <w:vAlign w:val="bottom"/>
          </w:tcPr>
          <w:p w14:paraId="16365199" w14:textId="2F9DF9AD" w:rsidR="0060221E" w:rsidRPr="00764FA1" w:rsidRDefault="00FD67E7" w:rsidP="0060221E">
            <w:pPr>
              <w:spacing w:before="120" w:after="0"/>
              <w:rPr>
                <w:rFonts w:eastAsia="Times New Roman"/>
                <w:sz w:val="20"/>
                <w:szCs w:val="20"/>
              </w:rPr>
            </w:pPr>
            <w:hyperlink r:id="rId234" w:history="1">
              <w:r w:rsidR="0060221E" w:rsidRPr="00764FA1">
                <w:rPr>
                  <w:rFonts w:eastAsia="Times New Roman"/>
                  <w:sz w:val="20"/>
                  <w:szCs w:val="20"/>
                </w:rPr>
                <w:t>NoPartyIDs</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CE505AB" w14:textId="01B2E0D1" w:rsidR="0060221E" w:rsidRPr="00764FA1" w:rsidRDefault="0060221E" w:rsidP="0060221E">
            <w:pPr>
              <w:spacing w:before="120" w:after="0"/>
              <w:rPr>
                <w:rFonts w:eastAsia="Times New Roman"/>
                <w:sz w:val="20"/>
                <w:szCs w:val="20"/>
              </w:rPr>
            </w:pPr>
            <w:r w:rsidRPr="00764FA1">
              <w:rPr>
                <w:rFonts w:eastAsia="Times New Roman"/>
                <w:sz w:val="20"/>
                <w:szCs w:val="20"/>
              </w:rPr>
              <w:t>2</w:t>
            </w:r>
          </w:p>
        </w:tc>
        <w:tc>
          <w:tcPr>
            <w:tcW w:w="2988" w:type="dxa"/>
            <w:tcBorders>
              <w:top w:val="single" w:sz="4" w:space="0" w:color="auto"/>
              <w:left w:val="nil"/>
              <w:bottom w:val="single" w:sz="4" w:space="0" w:color="auto"/>
              <w:right w:val="single" w:sz="4" w:space="0" w:color="auto"/>
            </w:tcBorders>
            <w:shd w:val="clear" w:color="auto" w:fill="auto"/>
            <w:noWrap/>
          </w:tcPr>
          <w:p w14:paraId="0625E38E" w14:textId="77777777" w:rsidR="0060221E" w:rsidRPr="00764FA1" w:rsidRDefault="0060221E" w:rsidP="0060221E">
            <w:pPr>
              <w:spacing w:after="0"/>
              <w:rPr>
                <w:rFonts w:eastAsia="Times New Roman"/>
                <w:sz w:val="20"/>
                <w:szCs w:val="20"/>
              </w:rPr>
            </w:pPr>
            <w:r w:rsidRPr="00764FA1">
              <w:rPr>
                <w:rFonts w:eastAsia="Times New Roman"/>
                <w:sz w:val="20"/>
                <w:szCs w:val="20"/>
              </w:rPr>
              <w:t>Number of PartyID</w:t>
            </w:r>
          </w:p>
          <w:p w14:paraId="3917359B" w14:textId="30EC9E74" w:rsidR="0060221E" w:rsidRPr="00764FA1" w:rsidRDefault="00601344" w:rsidP="0060221E">
            <w:pPr>
              <w:spacing w:before="120" w:after="0"/>
              <w:rPr>
                <w:rFonts w:eastAsia="Times New Roman"/>
                <w:sz w:val="20"/>
                <w:szCs w:val="20"/>
              </w:rPr>
            </w:pPr>
            <w:r w:rsidRPr="00601344">
              <w:rPr>
                <w:rFonts w:eastAsia="Times New Roman"/>
                <w:sz w:val="20"/>
                <w:szCs w:val="20"/>
              </w:rPr>
              <w:t>Group msg, với giá trị =2 thì tương ứng có 2 group, bao gồm các tag dưới</w:t>
            </w:r>
          </w:p>
        </w:tc>
      </w:tr>
      <w:tr w:rsidR="0060221E" w:rsidRPr="001172A8" w14:paraId="1FB54E40"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29C232F" w14:textId="1A7489C1" w:rsidR="0060221E" w:rsidRPr="00764FA1" w:rsidRDefault="0060221E" w:rsidP="0060221E">
            <w:pPr>
              <w:spacing w:before="120" w:after="0"/>
              <w:rPr>
                <w:rFonts w:eastAsia="Times New Roman"/>
                <w:sz w:val="20"/>
                <w:szCs w:val="20"/>
              </w:rPr>
            </w:pPr>
            <w:r w:rsidRPr="00764FA1">
              <w:rPr>
                <w:rFonts w:eastAsia="Times New Roman"/>
                <w:sz w:val="20"/>
                <w:szCs w:val="20"/>
              </w:rPr>
              <w:t>448</w:t>
            </w:r>
            <w:r w:rsidR="00502885">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vAlign w:val="bottom"/>
          </w:tcPr>
          <w:p w14:paraId="4AFE989E" w14:textId="5BC390E2" w:rsidR="0060221E" w:rsidRPr="00764FA1" w:rsidRDefault="00FD67E7" w:rsidP="0060221E">
            <w:pPr>
              <w:spacing w:before="120" w:after="0"/>
              <w:rPr>
                <w:sz w:val="20"/>
                <w:szCs w:val="20"/>
              </w:rPr>
            </w:pPr>
            <w:hyperlink r:id="rId235" w:history="1">
              <w:r w:rsidR="0060221E" w:rsidRPr="00764FA1">
                <w:rPr>
                  <w:rFonts w:eastAsia="Times New Roman"/>
                  <w:sz w:val="20"/>
                  <w:szCs w:val="20"/>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2431B75F" w14:textId="49E186B2" w:rsidR="0060221E" w:rsidRPr="00764FA1" w:rsidRDefault="0060221E" w:rsidP="0060221E">
            <w:pPr>
              <w:spacing w:before="120" w:after="0"/>
              <w:rPr>
                <w:rFonts w:eastAsia="Times New Roman"/>
                <w:sz w:val="20"/>
                <w:szCs w:val="20"/>
              </w:rPr>
            </w:pPr>
            <w:r w:rsidRPr="00764FA1">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tcPr>
          <w:p w14:paraId="2254866A" w14:textId="1A4CCAB7" w:rsidR="0060221E" w:rsidRPr="00764FA1" w:rsidRDefault="00502885" w:rsidP="0060221E">
            <w:pPr>
              <w:spacing w:before="120" w:after="0"/>
              <w:rPr>
                <w:rFonts w:eastAsia="Times New Roman"/>
                <w:sz w:val="20"/>
                <w:szCs w:val="20"/>
              </w:rPr>
            </w:pPr>
            <w:r>
              <w:rPr>
                <w:rFonts w:eastAsia="Times New Roman"/>
                <w:sz w:val="20"/>
                <w:szCs w:val="20"/>
              </w:rPr>
              <w:t>Firm id của công ty CK</w:t>
            </w:r>
          </w:p>
        </w:tc>
      </w:tr>
      <w:tr w:rsidR="0060221E" w:rsidRPr="001172A8" w14:paraId="461AC37C"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987BA81" w14:textId="629253CA" w:rsidR="0060221E" w:rsidRPr="00764FA1" w:rsidRDefault="0060221E" w:rsidP="0060221E">
            <w:pPr>
              <w:spacing w:before="120" w:after="0"/>
              <w:rPr>
                <w:rFonts w:eastAsia="Times New Roman"/>
                <w:sz w:val="20"/>
                <w:szCs w:val="20"/>
              </w:rPr>
            </w:pPr>
            <w:r w:rsidRPr="00764FA1">
              <w:rPr>
                <w:rFonts w:eastAsia="Times New Roman"/>
                <w:sz w:val="20"/>
                <w:szCs w:val="20"/>
              </w:rPr>
              <w:t>447</w:t>
            </w:r>
            <w:r w:rsidR="00502885">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vAlign w:val="bottom"/>
          </w:tcPr>
          <w:p w14:paraId="370AA4C1" w14:textId="70361231" w:rsidR="0060221E" w:rsidRPr="00764FA1" w:rsidRDefault="00FD67E7" w:rsidP="0060221E">
            <w:pPr>
              <w:spacing w:before="120" w:after="0"/>
              <w:rPr>
                <w:sz w:val="20"/>
                <w:szCs w:val="20"/>
              </w:rPr>
            </w:pPr>
            <w:hyperlink r:id="rId236" w:history="1">
              <w:r w:rsidR="0060221E" w:rsidRPr="00764FA1">
                <w:rPr>
                  <w:rFonts w:eastAsia="Times New Roman"/>
                  <w:sz w:val="20"/>
                  <w:szCs w:val="20"/>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2E5F5B4D" w14:textId="6564CD9F" w:rsidR="0060221E" w:rsidRPr="00764FA1" w:rsidRDefault="0060221E" w:rsidP="0060221E">
            <w:pPr>
              <w:spacing w:before="120" w:after="0"/>
              <w:rPr>
                <w:rFonts w:eastAsia="Times New Roman"/>
                <w:sz w:val="20"/>
                <w:szCs w:val="20"/>
              </w:rPr>
            </w:pPr>
            <w:r w:rsidRPr="00764FA1">
              <w:rPr>
                <w:rFonts w:eastAsia="Times New Roman"/>
                <w:sz w:val="20"/>
                <w:szCs w:val="20"/>
              </w:rPr>
              <w:t>C</w:t>
            </w:r>
          </w:p>
        </w:tc>
        <w:tc>
          <w:tcPr>
            <w:tcW w:w="2988" w:type="dxa"/>
            <w:tcBorders>
              <w:top w:val="nil"/>
              <w:left w:val="nil"/>
              <w:bottom w:val="single" w:sz="4" w:space="0" w:color="auto"/>
              <w:right w:val="single" w:sz="4" w:space="0" w:color="auto"/>
            </w:tcBorders>
            <w:shd w:val="clear" w:color="auto" w:fill="auto"/>
            <w:noWrap/>
          </w:tcPr>
          <w:p w14:paraId="1B3E74FD" w14:textId="3AC89F96" w:rsidR="0060221E" w:rsidRPr="00764FA1" w:rsidRDefault="0060221E" w:rsidP="00502885">
            <w:pPr>
              <w:spacing w:before="120" w:after="0"/>
              <w:rPr>
                <w:rFonts w:eastAsia="Times New Roman"/>
                <w:sz w:val="20"/>
                <w:szCs w:val="20"/>
              </w:rPr>
            </w:pPr>
            <w:r w:rsidRPr="00764FA1">
              <w:rPr>
                <w:rFonts w:eastAsia="Times New Roman"/>
                <w:sz w:val="20"/>
                <w:szCs w:val="20"/>
              </w:rPr>
              <w:t xml:space="preserve">C = Generally accepted market participant identifier </w:t>
            </w:r>
          </w:p>
        </w:tc>
      </w:tr>
      <w:tr w:rsidR="0060221E" w:rsidRPr="001172A8" w14:paraId="14446AC8"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BCA4105" w14:textId="2134E650" w:rsidR="0060221E" w:rsidRPr="00764FA1" w:rsidRDefault="0060221E" w:rsidP="0060221E">
            <w:pPr>
              <w:spacing w:after="0"/>
              <w:rPr>
                <w:rFonts w:eastAsia="Times New Roman"/>
                <w:sz w:val="20"/>
                <w:szCs w:val="20"/>
              </w:rPr>
            </w:pPr>
            <w:r w:rsidRPr="00764FA1">
              <w:rPr>
                <w:rFonts w:eastAsia="Times New Roman"/>
                <w:sz w:val="20"/>
                <w:szCs w:val="20"/>
              </w:rPr>
              <w:t>452</w:t>
            </w:r>
            <w:r w:rsidR="00502885">
              <w:rPr>
                <w:rFonts w:eastAsia="Times New Roman"/>
                <w:sz w:val="20"/>
                <w:szCs w:val="20"/>
              </w:rPr>
              <w:t>(1)</w:t>
            </w:r>
          </w:p>
        </w:tc>
        <w:tc>
          <w:tcPr>
            <w:tcW w:w="2052" w:type="dxa"/>
            <w:tcBorders>
              <w:top w:val="nil"/>
              <w:left w:val="nil"/>
              <w:bottom w:val="single" w:sz="4" w:space="0" w:color="auto"/>
              <w:right w:val="single" w:sz="4" w:space="0" w:color="auto"/>
            </w:tcBorders>
            <w:shd w:val="clear" w:color="auto" w:fill="auto"/>
            <w:noWrap/>
            <w:vAlign w:val="bottom"/>
          </w:tcPr>
          <w:p w14:paraId="692D0F8A" w14:textId="44E391CD" w:rsidR="0060221E" w:rsidRPr="00764FA1" w:rsidRDefault="00FD67E7" w:rsidP="0060221E">
            <w:pPr>
              <w:spacing w:after="0"/>
              <w:rPr>
                <w:rFonts w:eastAsia="Times New Roman"/>
                <w:sz w:val="20"/>
                <w:szCs w:val="20"/>
              </w:rPr>
            </w:pPr>
            <w:hyperlink r:id="rId237" w:history="1">
              <w:r w:rsidR="0060221E" w:rsidRPr="00764FA1">
                <w:rPr>
                  <w:rFonts w:eastAsia="Times New Roman"/>
                  <w:sz w:val="20"/>
                  <w:szCs w:val="20"/>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00BA2037" w14:textId="37028C60" w:rsidR="0060221E" w:rsidRPr="00764FA1" w:rsidRDefault="0060221E" w:rsidP="0060221E">
            <w:pPr>
              <w:spacing w:after="0"/>
              <w:rPr>
                <w:rFonts w:eastAsia="Times New Roman"/>
                <w:sz w:val="20"/>
                <w:szCs w:val="20"/>
              </w:rPr>
            </w:pPr>
            <w:r w:rsidRPr="00764FA1">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tcPr>
          <w:p w14:paraId="699F0309" w14:textId="05FD6E66" w:rsidR="0060221E" w:rsidRPr="00764FA1" w:rsidRDefault="0060221E" w:rsidP="0060221E">
            <w:pPr>
              <w:spacing w:after="0"/>
              <w:rPr>
                <w:rFonts w:eastAsia="Times New Roman"/>
                <w:sz w:val="20"/>
                <w:szCs w:val="20"/>
              </w:rPr>
            </w:pPr>
            <w:r w:rsidRPr="00764FA1">
              <w:rPr>
                <w:rFonts w:eastAsia="Times New Roman"/>
                <w:sz w:val="20"/>
                <w:szCs w:val="20"/>
              </w:rPr>
              <w:t>Identifies the type or role of the PartyID</w:t>
            </w:r>
          </w:p>
        </w:tc>
      </w:tr>
      <w:tr w:rsidR="0060221E" w:rsidRPr="001172A8" w14:paraId="10331423"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FC12D76" w14:textId="4323848B" w:rsidR="0060221E" w:rsidRPr="00764FA1" w:rsidRDefault="0060221E" w:rsidP="0060221E">
            <w:pPr>
              <w:spacing w:before="120" w:after="0"/>
              <w:rPr>
                <w:rFonts w:eastAsia="Times New Roman"/>
                <w:sz w:val="20"/>
                <w:szCs w:val="20"/>
              </w:rPr>
            </w:pPr>
            <w:r w:rsidRPr="00764FA1">
              <w:rPr>
                <w:rFonts w:eastAsia="Times New Roman"/>
                <w:sz w:val="20"/>
                <w:szCs w:val="20"/>
              </w:rPr>
              <w:t>448</w:t>
            </w:r>
            <w:r w:rsidR="00502885">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vAlign w:val="bottom"/>
          </w:tcPr>
          <w:p w14:paraId="50F9C130" w14:textId="5D1B894A" w:rsidR="0060221E" w:rsidRPr="00764FA1" w:rsidRDefault="00FD67E7" w:rsidP="0060221E">
            <w:pPr>
              <w:spacing w:after="0"/>
              <w:rPr>
                <w:rFonts w:eastAsia="Times New Roman"/>
                <w:sz w:val="20"/>
                <w:szCs w:val="20"/>
              </w:rPr>
            </w:pPr>
            <w:hyperlink r:id="rId238" w:history="1">
              <w:r w:rsidR="0060221E" w:rsidRPr="00764FA1">
                <w:rPr>
                  <w:rFonts w:eastAsia="Times New Roman"/>
                  <w:sz w:val="20"/>
                  <w:szCs w:val="20"/>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1875268E" w14:textId="326313EB" w:rsidR="0060221E" w:rsidRPr="00764FA1" w:rsidRDefault="0060221E" w:rsidP="0060221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6154E070" w14:textId="1DFFDF09" w:rsidR="0060221E" w:rsidRPr="00764FA1" w:rsidRDefault="00502885" w:rsidP="0060221E">
            <w:pPr>
              <w:spacing w:before="120" w:after="0"/>
              <w:rPr>
                <w:rFonts w:eastAsia="Times New Roman"/>
                <w:sz w:val="20"/>
                <w:szCs w:val="20"/>
              </w:rPr>
            </w:pPr>
            <w:r>
              <w:rPr>
                <w:rFonts w:eastAsia="Times New Roman"/>
                <w:sz w:val="20"/>
                <w:szCs w:val="20"/>
              </w:rPr>
              <w:t>Số lưu ký của tài khoản</w:t>
            </w:r>
          </w:p>
        </w:tc>
      </w:tr>
      <w:tr w:rsidR="0060221E" w:rsidRPr="001172A8" w14:paraId="208286A7"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2984854" w14:textId="220983E9" w:rsidR="0060221E" w:rsidRPr="00764FA1" w:rsidRDefault="0060221E" w:rsidP="0060221E">
            <w:pPr>
              <w:spacing w:before="120" w:after="0"/>
              <w:rPr>
                <w:rFonts w:eastAsia="Times New Roman"/>
                <w:sz w:val="20"/>
                <w:szCs w:val="20"/>
              </w:rPr>
            </w:pPr>
            <w:r w:rsidRPr="00764FA1">
              <w:rPr>
                <w:rFonts w:eastAsia="Times New Roman"/>
                <w:sz w:val="20"/>
                <w:szCs w:val="20"/>
              </w:rPr>
              <w:t>447</w:t>
            </w:r>
            <w:r w:rsidR="00502885">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vAlign w:val="bottom"/>
          </w:tcPr>
          <w:p w14:paraId="771B682C" w14:textId="60D0F2F1" w:rsidR="0060221E" w:rsidRPr="00764FA1" w:rsidRDefault="00FD67E7" w:rsidP="0060221E">
            <w:pPr>
              <w:spacing w:after="0"/>
              <w:rPr>
                <w:rFonts w:eastAsia="Times New Roman"/>
                <w:sz w:val="20"/>
                <w:szCs w:val="20"/>
              </w:rPr>
            </w:pPr>
            <w:hyperlink r:id="rId239" w:history="1">
              <w:r w:rsidR="0060221E" w:rsidRPr="00764FA1">
                <w:rPr>
                  <w:rFonts w:eastAsia="Times New Roman"/>
                  <w:sz w:val="20"/>
                  <w:szCs w:val="20"/>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71785FE2" w14:textId="1516AD34" w:rsidR="0060221E" w:rsidRPr="00764FA1" w:rsidRDefault="0060221E" w:rsidP="0060221E">
            <w:pPr>
              <w:spacing w:before="120" w:after="0"/>
              <w:rPr>
                <w:rFonts w:eastAsia="Times New Roman"/>
                <w:sz w:val="20"/>
                <w:szCs w:val="20"/>
              </w:rPr>
            </w:pPr>
            <w:r w:rsidRPr="00764FA1">
              <w:rPr>
                <w:rFonts w:eastAsia="Times New Roman"/>
                <w:sz w:val="20"/>
                <w:szCs w:val="20"/>
              </w:rPr>
              <w:t>D</w:t>
            </w:r>
          </w:p>
        </w:tc>
        <w:tc>
          <w:tcPr>
            <w:tcW w:w="2988" w:type="dxa"/>
            <w:tcBorders>
              <w:top w:val="nil"/>
              <w:left w:val="nil"/>
              <w:bottom w:val="single" w:sz="4" w:space="0" w:color="auto"/>
              <w:right w:val="single" w:sz="4" w:space="0" w:color="auto"/>
            </w:tcBorders>
            <w:shd w:val="clear" w:color="auto" w:fill="auto"/>
            <w:noWrap/>
          </w:tcPr>
          <w:p w14:paraId="2F746CE6" w14:textId="5AB66F1B" w:rsidR="0060221E" w:rsidRPr="00764FA1" w:rsidRDefault="0060221E" w:rsidP="0060221E">
            <w:pPr>
              <w:spacing w:before="120" w:after="0"/>
              <w:rPr>
                <w:rFonts w:eastAsia="Times New Roman"/>
                <w:sz w:val="20"/>
                <w:szCs w:val="20"/>
              </w:rPr>
            </w:pPr>
            <w:r w:rsidRPr="00764FA1">
              <w:rPr>
                <w:rFonts w:eastAsia="Times New Roman"/>
                <w:sz w:val="20"/>
                <w:szCs w:val="20"/>
              </w:rPr>
              <w:t>Identifies class or source</w:t>
            </w:r>
          </w:p>
        </w:tc>
      </w:tr>
      <w:tr w:rsidR="0060221E" w:rsidRPr="001172A8" w14:paraId="21C741AC"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A747901" w14:textId="6EFCA9C2" w:rsidR="0060221E" w:rsidRPr="00764FA1" w:rsidRDefault="0060221E" w:rsidP="0060221E">
            <w:pPr>
              <w:spacing w:before="120" w:after="0"/>
              <w:rPr>
                <w:rFonts w:eastAsia="Times New Roman"/>
                <w:sz w:val="20"/>
                <w:szCs w:val="20"/>
              </w:rPr>
            </w:pPr>
            <w:r w:rsidRPr="00764FA1">
              <w:rPr>
                <w:rFonts w:eastAsia="Times New Roman"/>
                <w:sz w:val="20"/>
                <w:szCs w:val="20"/>
              </w:rPr>
              <w:t>452</w:t>
            </w:r>
            <w:r w:rsidR="00502885">
              <w:rPr>
                <w:rFonts w:eastAsia="Times New Roman"/>
                <w:sz w:val="20"/>
                <w:szCs w:val="20"/>
              </w:rPr>
              <w:t>(2)</w:t>
            </w:r>
          </w:p>
        </w:tc>
        <w:tc>
          <w:tcPr>
            <w:tcW w:w="2052" w:type="dxa"/>
            <w:tcBorders>
              <w:top w:val="nil"/>
              <w:left w:val="nil"/>
              <w:bottom w:val="single" w:sz="4" w:space="0" w:color="auto"/>
              <w:right w:val="single" w:sz="4" w:space="0" w:color="auto"/>
            </w:tcBorders>
            <w:shd w:val="clear" w:color="auto" w:fill="auto"/>
            <w:noWrap/>
            <w:vAlign w:val="bottom"/>
          </w:tcPr>
          <w:p w14:paraId="7152E803" w14:textId="3CDA0AEB" w:rsidR="0060221E" w:rsidRPr="00764FA1" w:rsidRDefault="00FD67E7" w:rsidP="0060221E">
            <w:pPr>
              <w:spacing w:after="0"/>
              <w:rPr>
                <w:rFonts w:eastAsia="Times New Roman"/>
                <w:sz w:val="20"/>
                <w:szCs w:val="20"/>
              </w:rPr>
            </w:pPr>
            <w:hyperlink r:id="rId240" w:history="1">
              <w:r w:rsidR="0060221E" w:rsidRPr="00764FA1">
                <w:rPr>
                  <w:rFonts w:eastAsia="Times New Roman"/>
                  <w:sz w:val="20"/>
                  <w:szCs w:val="20"/>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149BB454" w14:textId="52072E6C" w:rsidR="0060221E" w:rsidRPr="00764FA1" w:rsidRDefault="0060221E" w:rsidP="0060221E">
            <w:pPr>
              <w:spacing w:before="120" w:after="0"/>
              <w:rPr>
                <w:rFonts w:eastAsia="Times New Roman"/>
                <w:sz w:val="20"/>
                <w:szCs w:val="20"/>
              </w:rPr>
            </w:pPr>
            <w:r w:rsidRPr="00764FA1">
              <w:rPr>
                <w:rFonts w:eastAsia="Times New Roman"/>
                <w:sz w:val="20"/>
                <w:szCs w:val="20"/>
              </w:rPr>
              <w:t>3</w:t>
            </w:r>
          </w:p>
        </w:tc>
        <w:tc>
          <w:tcPr>
            <w:tcW w:w="2988" w:type="dxa"/>
            <w:tcBorders>
              <w:top w:val="nil"/>
              <w:left w:val="nil"/>
              <w:bottom w:val="single" w:sz="4" w:space="0" w:color="auto"/>
              <w:right w:val="single" w:sz="4" w:space="0" w:color="auto"/>
            </w:tcBorders>
            <w:shd w:val="clear" w:color="auto" w:fill="auto"/>
            <w:noWrap/>
          </w:tcPr>
          <w:p w14:paraId="3461AA19" w14:textId="4AA4EC69" w:rsidR="0060221E" w:rsidRPr="00764FA1" w:rsidRDefault="0060221E" w:rsidP="0060221E">
            <w:pPr>
              <w:spacing w:before="120" w:after="0"/>
              <w:rPr>
                <w:rFonts w:eastAsia="Times New Roman"/>
                <w:sz w:val="20"/>
                <w:szCs w:val="20"/>
              </w:rPr>
            </w:pPr>
            <w:r w:rsidRPr="00764FA1">
              <w:rPr>
                <w:rFonts w:eastAsia="Times New Roman"/>
                <w:sz w:val="20"/>
                <w:szCs w:val="20"/>
              </w:rPr>
              <w:t>Identifies the type or role of the PartyID</w:t>
            </w:r>
          </w:p>
        </w:tc>
      </w:tr>
      <w:tr w:rsidR="0060221E" w:rsidRPr="001172A8" w14:paraId="737A5E04"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42F2CFC" w14:textId="248E80AB" w:rsidR="0060221E" w:rsidRPr="00764FA1" w:rsidRDefault="0060221E" w:rsidP="0060221E">
            <w:pPr>
              <w:spacing w:before="120" w:after="0"/>
              <w:rPr>
                <w:rFonts w:eastAsia="Times New Roman"/>
                <w:sz w:val="20"/>
                <w:szCs w:val="20"/>
              </w:rPr>
            </w:pPr>
            <w:r w:rsidRPr="00764FA1">
              <w:rPr>
                <w:rFonts w:eastAsia="Times New Roman"/>
                <w:sz w:val="20"/>
                <w:szCs w:val="20"/>
              </w:rPr>
              <w:t>10</w:t>
            </w:r>
          </w:p>
        </w:tc>
        <w:tc>
          <w:tcPr>
            <w:tcW w:w="2052" w:type="dxa"/>
            <w:tcBorders>
              <w:top w:val="nil"/>
              <w:left w:val="nil"/>
              <w:bottom w:val="single" w:sz="4" w:space="0" w:color="auto"/>
              <w:right w:val="single" w:sz="4" w:space="0" w:color="auto"/>
            </w:tcBorders>
            <w:shd w:val="clear" w:color="auto" w:fill="auto"/>
            <w:noWrap/>
            <w:vAlign w:val="bottom"/>
          </w:tcPr>
          <w:p w14:paraId="50DDC704" w14:textId="14C977F5" w:rsidR="0060221E" w:rsidRPr="00764FA1" w:rsidRDefault="00FD67E7" w:rsidP="0060221E">
            <w:pPr>
              <w:spacing w:after="0"/>
              <w:rPr>
                <w:rFonts w:eastAsia="Times New Roman"/>
                <w:sz w:val="20"/>
                <w:szCs w:val="20"/>
              </w:rPr>
            </w:pPr>
            <w:hyperlink r:id="rId241" w:history="1">
              <w:r w:rsidR="0060221E" w:rsidRPr="00764FA1">
                <w:rPr>
                  <w:rFonts w:eastAsia="Times New Roman"/>
                  <w:sz w:val="20"/>
                  <w:szCs w:val="20"/>
                </w:rPr>
                <w:t>CheckSum</w:t>
              </w:r>
            </w:hyperlink>
          </w:p>
        </w:tc>
        <w:tc>
          <w:tcPr>
            <w:tcW w:w="3420" w:type="dxa"/>
            <w:tcBorders>
              <w:top w:val="nil"/>
              <w:left w:val="nil"/>
              <w:bottom w:val="single" w:sz="4" w:space="0" w:color="auto"/>
              <w:right w:val="single" w:sz="4" w:space="0" w:color="auto"/>
            </w:tcBorders>
            <w:shd w:val="clear" w:color="auto" w:fill="auto"/>
            <w:noWrap/>
            <w:vAlign w:val="bottom"/>
          </w:tcPr>
          <w:p w14:paraId="6728CDE0" w14:textId="77777777" w:rsidR="0060221E" w:rsidRPr="00764FA1" w:rsidRDefault="0060221E" w:rsidP="0060221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tcPr>
          <w:p w14:paraId="236EFA05" w14:textId="77777777" w:rsidR="0060221E" w:rsidRPr="00764FA1" w:rsidRDefault="0060221E" w:rsidP="0060221E">
            <w:pPr>
              <w:spacing w:before="120" w:after="0"/>
              <w:rPr>
                <w:rFonts w:eastAsia="Times New Roman"/>
                <w:sz w:val="20"/>
                <w:szCs w:val="20"/>
              </w:rPr>
            </w:pPr>
          </w:p>
        </w:tc>
      </w:tr>
    </w:tbl>
    <w:p w14:paraId="4AF913A5" w14:textId="77777777" w:rsidR="0060221E" w:rsidRDefault="0060221E" w:rsidP="0060221E">
      <w:pPr>
        <w:rPr>
          <w:lang w:val="en-GB"/>
        </w:rPr>
      </w:pPr>
    </w:p>
    <w:p w14:paraId="50737DED" w14:textId="77777777" w:rsidR="0060221E" w:rsidRPr="0060221E" w:rsidRDefault="0060221E" w:rsidP="0060221E">
      <w:pPr>
        <w:rPr>
          <w:lang w:val="en-GB"/>
        </w:rPr>
      </w:pPr>
    </w:p>
    <w:p w14:paraId="2C38FEFF" w14:textId="399D5947" w:rsidR="00FE745F" w:rsidRDefault="00FE745F" w:rsidP="00FE745F">
      <w:pPr>
        <w:pStyle w:val="Heading3"/>
      </w:pPr>
      <w:bookmarkStart w:id="2249" w:name="_Toc80648702"/>
      <w:r>
        <w:t xml:space="preserve">GateWay phản hồi </w:t>
      </w:r>
      <w:r w:rsidR="009B2085">
        <w:t>lệnh sửa thành công</w:t>
      </w:r>
      <w:bookmarkEnd w:id="2249"/>
    </w:p>
    <w:p w14:paraId="69334A12" w14:textId="77777777" w:rsidR="00D520FA" w:rsidRDefault="00D520FA" w:rsidP="00D520FA">
      <w:pPr>
        <w:rPr>
          <w:lang w:val="en-GB"/>
        </w:rPr>
      </w:pPr>
    </w:p>
    <w:tbl>
      <w:tblPr>
        <w:tblW w:w="9717" w:type="dxa"/>
        <w:tblLook w:val="04A0" w:firstRow="1" w:lastRow="0" w:firstColumn="1" w:lastColumn="0" w:noHBand="0" w:noVBand="1"/>
      </w:tblPr>
      <w:tblGrid>
        <w:gridCol w:w="918"/>
        <w:gridCol w:w="2391"/>
        <w:gridCol w:w="3420"/>
        <w:gridCol w:w="2988"/>
      </w:tblGrid>
      <w:tr w:rsidR="00D520FA" w:rsidRPr="001172A8" w14:paraId="161A587B" w14:textId="77777777" w:rsidTr="0062759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FAD8DFF" w14:textId="77777777" w:rsidR="00D520FA" w:rsidRPr="001172A8" w:rsidRDefault="00D520FA" w:rsidP="001C5929">
            <w:pPr>
              <w:spacing w:before="120" w:after="0"/>
              <w:rPr>
                <w:rFonts w:eastAsia="Times New Roman"/>
                <w:b/>
                <w:sz w:val="20"/>
                <w:szCs w:val="20"/>
              </w:rPr>
            </w:pPr>
            <w:r w:rsidRPr="001172A8">
              <w:rPr>
                <w:rFonts w:eastAsia="Times New Roman"/>
                <w:b/>
                <w:sz w:val="20"/>
                <w:szCs w:val="20"/>
              </w:rPr>
              <w:t>Tag</w:t>
            </w:r>
          </w:p>
        </w:tc>
        <w:tc>
          <w:tcPr>
            <w:tcW w:w="2391"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02D5A55" w14:textId="77777777" w:rsidR="00D520FA" w:rsidRPr="001172A8" w:rsidRDefault="00D520FA" w:rsidP="001C5929">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6EF61E6" w14:textId="77777777" w:rsidR="00D520FA" w:rsidRPr="001172A8" w:rsidRDefault="00D520FA" w:rsidP="001C5929">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88B6122" w14:textId="77777777" w:rsidR="00D520FA" w:rsidRPr="001172A8" w:rsidRDefault="00D520FA" w:rsidP="001C5929">
            <w:pPr>
              <w:spacing w:before="120" w:after="0"/>
              <w:rPr>
                <w:rFonts w:eastAsia="Times New Roman"/>
                <w:b/>
                <w:sz w:val="20"/>
                <w:szCs w:val="20"/>
              </w:rPr>
            </w:pPr>
            <w:r w:rsidRPr="001172A8">
              <w:rPr>
                <w:rFonts w:eastAsia="Times New Roman"/>
                <w:b/>
                <w:sz w:val="20"/>
                <w:szCs w:val="20"/>
              </w:rPr>
              <w:t>Comment</w:t>
            </w:r>
          </w:p>
        </w:tc>
      </w:tr>
      <w:tr w:rsidR="00627591" w:rsidRPr="001172A8" w14:paraId="73EB518D"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BC1155E" w14:textId="25948456" w:rsidR="00627591" w:rsidRPr="001172A8" w:rsidRDefault="00627591" w:rsidP="00627591">
            <w:pPr>
              <w:spacing w:before="120" w:after="0"/>
              <w:rPr>
                <w:rFonts w:eastAsia="Times New Roman"/>
                <w:sz w:val="20"/>
                <w:szCs w:val="20"/>
              </w:rPr>
            </w:pPr>
            <w:r w:rsidRPr="001172A8">
              <w:rPr>
                <w:rFonts w:eastAsia="Times New Roman"/>
                <w:sz w:val="20"/>
                <w:szCs w:val="20"/>
              </w:rPr>
              <w:t>9</w:t>
            </w:r>
          </w:p>
        </w:tc>
        <w:tc>
          <w:tcPr>
            <w:tcW w:w="2391" w:type="dxa"/>
            <w:tcBorders>
              <w:top w:val="nil"/>
              <w:left w:val="nil"/>
              <w:bottom w:val="single" w:sz="4" w:space="0" w:color="auto"/>
              <w:right w:val="single" w:sz="4" w:space="0" w:color="auto"/>
            </w:tcBorders>
            <w:shd w:val="clear" w:color="auto" w:fill="auto"/>
            <w:noWrap/>
            <w:vAlign w:val="bottom"/>
            <w:hideMark/>
          </w:tcPr>
          <w:p w14:paraId="095D70D9" w14:textId="635FDFA9" w:rsidR="00627591" w:rsidRPr="001172A8" w:rsidRDefault="00627591" w:rsidP="00627591">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vAlign w:val="bottom"/>
            <w:hideMark/>
          </w:tcPr>
          <w:p w14:paraId="60BEE310" w14:textId="77777777" w:rsidR="00627591" w:rsidRPr="001172A8"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1619B96D" w14:textId="77777777" w:rsidR="00627591" w:rsidRPr="001172A8" w:rsidRDefault="00627591" w:rsidP="00627591">
            <w:pPr>
              <w:spacing w:before="120" w:after="0"/>
              <w:rPr>
                <w:rFonts w:eastAsia="Times New Roman"/>
                <w:sz w:val="20"/>
                <w:szCs w:val="20"/>
              </w:rPr>
            </w:pPr>
          </w:p>
        </w:tc>
      </w:tr>
      <w:tr w:rsidR="00627591" w:rsidRPr="001172A8" w14:paraId="0218F4AE"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5A48EF4" w14:textId="533D4BF1" w:rsidR="00627591" w:rsidRPr="001172A8" w:rsidRDefault="00627591" w:rsidP="00627591">
            <w:pPr>
              <w:spacing w:before="120" w:after="0"/>
              <w:rPr>
                <w:rFonts w:eastAsia="Times New Roman"/>
                <w:sz w:val="20"/>
                <w:szCs w:val="20"/>
              </w:rPr>
            </w:pPr>
            <w:r w:rsidRPr="001172A8">
              <w:rPr>
                <w:rFonts w:eastAsia="Times New Roman"/>
                <w:sz w:val="20"/>
                <w:szCs w:val="20"/>
              </w:rPr>
              <w:t>35</w:t>
            </w:r>
          </w:p>
        </w:tc>
        <w:tc>
          <w:tcPr>
            <w:tcW w:w="2391" w:type="dxa"/>
            <w:tcBorders>
              <w:top w:val="nil"/>
              <w:left w:val="nil"/>
              <w:bottom w:val="single" w:sz="4" w:space="0" w:color="auto"/>
              <w:right w:val="single" w:sz="4" w:space="0" w:color="auto"/>
            </w:tcBorders>
            <w:shd w:val="clear" w:color="auto" w:fill="auto"/>
            <w:noWrap/>
            <w:vAlign w:val="bottom"/>
            <w:hideMark/>
          </w:tcPr>
          <w:p w14:paraId="350CDC84" w14:textId="4FBB3B43" w:rsidR="00627591" w:rsidRPr="001172A8" w:rsidRDefault="00627591" w:rsidP="00627591">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49747E6E" w14:textId="2FDE73A1" w:rsidR="00627591" w:rsidRPr="001172A8" w:rsidRDefault="00627591" w:rsidP="00627591">
            <w:pPr>
              <w:spacing w:before="120" w:after="0"/>
              <w:rPr>
                <w:rFonts w:eastAsia="Times New Roman"/>
                <w:sz w:val="20"/>
                <w:szCs w:val="20"/>
              </w:rPr>
            </w:pPr>
            <w:r>
              <w:rPr>
                <w:rFonts w:eastAsia="Times New Roman"/>
                <w:sz w:val="20"/>
                <w:szCs w:val="20"/>
              </w:rPr>
              <w:t>8</w:t>
            </w:r>
          </w:p>
        </w:tc>
        <w:tc>
          <w:tcPr>
            <w:tcW w:w="2988" w:type="dxa"/>
            <w:tcBorders>
              <w:top w:val="nil"/>
              <w:left w:val="nil"/>
              <w:bottom w:val="single" w:sz="4" w:space="0" w:color="auto"/>
              <w:right w:val="single" w:sz="4" w:space="0" w:color="auto"/>
            </w:tcBorders>
            <w:shd w:val="clear" w:color="auto" w:fill="auto"/>
            <w:noWrap/>
            <w:vAlign w:val="bottom"/>
            <w:hideMark/>
          </w:tcPr>
          <w:p w14:paraId="152330EF" w14:textId="77777777" w:rsidR="00627591" w:rsidRPr="001172A8" w:rsidRDefault="00627591" w:rsidP="00627591">
            <w:pPr>
              <w:spacing w:before="120" w:after="0"/>
              <w:rPr>
                <w:rFonts w:eastAsia="Times New Roman"/>
                <w:sz w:val="20"/>
                <w:szCs w:val="20"/>
              </w:rPr>
            </w:pPr>
          </w:p>
        </w:tc>
      </w:tr>
      <w:tr w:rsidR="00627591" w:rsidRPr="001172A8" w14:paraId="63A4F741"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26F5F00" w14:textId="0F1FE8A0" w:rsidR="00627591" w:rsidRPr="001172A8" w:rsidRDefault="00627591" w:rsidP="00627591">
            <w:pPr>
              <w:spacing w:before="120" w:after="0"/>
              <w:rPr>
                <w:rFonts w:eastAsia="Times New Roman"/>
                <w:sz w:val="20"/>
                <w:szCs w:val="20"/>
              </w:rPr>
            </w:pPr>
            <w:r w:rsidRPr="001172A8">
              <w:rPr>
                <w:rFonts w:eastAsia="Times New Roman"/>
                <w:sz w:val="20"/>
                <w:szCs w:val="20"/>
              </w:rPr>
              <w:t>34</w:t>
            </w:r>
          </w:p>
        </w:tc>
        <w:tc>
          <w:tcPr>
            <w:tcW w:w="2391" w:type="dxa"/>
            <w:tcBorders>
              <w:top w:val="nil"/>
              <w:left w:val="nil"/>
              <w:bottom w:val="single" w:sz="4" w:space="0" w:color="auto"/>
              <w:right w:val="single" w:sz="4" w:space="0" w:color="auto"/>
            </w:tcBorders>
            <w:shd w:val="clear" w:color="auto" w:fill="auto"/>
            <w:noWrap/>
            <w:vAlign w:val="bottom"/>
            <w:hideMark/>
          </w:tcPr>
          <w:p w14:paraId="559C47C9" w14:textId="71E6CAAE" w:rsidR="00627591" w:rsidRPr="001172A8" w:rsidRDefault="00627591" w:rsidP="00627591">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vAlign w:val="bottom"/>
            <w:hideMark/>
          </w:tcPr>
          <w:p w14:paraId="677AD11E" w14:textId="77777777" w:rsidR="00627591" w:rsidRPr="001172A8"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6DB569B3" w14:textId="77777777" w:rsidR="00627591" w:rsidRPr="001172A8" w:rsidRDefault="00627591" w:rsidP="00627591">
            <w:pPr>
              <w:spacing w:before="120" w:after="0"/>
              <w:rPr>
                <w:rFonts w:eastAsia="Times New Roman"/>
                <w:sz w:val="20"/>
                <w:szCs w:val="20"/>
              </w:rPr>
            </w:pPr>
          </w:p>
        </w:tc>
      </w:tr>
      <w:tr w:rsidR="00627591" w:rsidRPr="001172A8" w14:paraId="2167FAE7"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AAE62F0" w14:textId="4B3B037B" w:rsidR="00627591" w:rsidRPr="001172A8" w:rsidRDefault="00627591" w:rsidP="00627591">
            <w:pPr>
              <w:spacing w:before="120" w:after="0"/>
              <w:rPr>
                <w:rFonts w:eastAsia="Times New Roman"/>
                <w:sz w:val="20"/>
                <w:szCs w:val="20"/>
              </w:rPr>
            </w:pPr>
            <w:r w:rsidRPr="001172A8">
              <w:rPr>
                <w:rFonts w:eastAsia="Times New Roman"/>
                <w:sz w:val="20"/>
                <w:szCs w:val="20"/>
              </w:rPr>
              <w:t>49</w:t>
            </w:r>
          </w:p>
        </w:tc>
        <w:tc>
          <w:tcPr>
            <w:tcW w:w="2391" w:type="dxa"/>
            <w:tcBorders>
              <w:top w:val="nil"/>
              <w:left w:val="nil"/>
              <w:bottom w:val="single" w:sz="4" w:space="0" w:color="auto"/>
              <w:right w:val="single" w:sz="4" w:space="0" w:color="auto"/>
            </w:tcBorders>
            <w:shd w:val="clear" w:color="000000" w:fill="FFFFFF"/>
            <w:noWrap/>
            <w:vAlign w:val="bottom"/>
            <w:hideMark/>
          </w:tcPr>
          <w:p w14:paraId="1F16615D" w14:textId="79A64A41" w:rsidR="00627591" w:rsidRPr="001172A8" w:rsidRDefault="00627591" w:rsidP="00627591">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vAlign w:val="bottom"/>
            <w:hideMark/>
          </w:tcPr>
          <w:p w14:paraId="24C7ED99" w14:textId="5598C721" w:rsidR="00C17ED9" w:rsidRPr="001172A8" w:rsidRDefault="00C17ED9" w:rsidP="002B5C67">
            <w:pPr>
              <w:pStyle w:val="ListParagraph"/>
              <w:spacing w:before="120" w:after="0"/>
              <w:ind w:left="0" w:hanging="2"/>
              <w:rPr>
                <w:rFonts w:eastAsia="Times New Roman"/>
                <w:sz w:val="20"/>
                <w:szCs w:val="20"/>
              </w:rPr>
            </w:pPr>
            <w:r w:rsidRPr="001172A8">
              <w:rPr>
                <w:rFonts w:eastAsia="Times New Roman"/>
                <w:sz w:val="20"/>
                <w:szCs w:val="20"/>
              </w:rPr>
              <w:t>HSX_GATEWAY = Gateway HOSE</w:t>
            </w:r>
          </w:p>
          <w:p w14:paraId="25F0778E" w14:textId="128498D6" w:rsidR="00627591" w:rsidRPr="001172A8" w:rsidRDefault="00C17ED9" w:rsidP="002B5C67">
            <w:pPr>
              <w:pStyle w:val="ListParagraph"/>
              <w:spacing w:before="120" w:after="0"/>
              <w:ind w:left="0" w:hanging="2"/>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r w:rsidRPr="001172A8">
              <w:rPr>
                <w:rFonts w:eastAsia="Times New Roman"/>
                <w:sz w:val="20"/>
                <w:szCs w:val="20"/>
              </w:rPr>
              <w:t xml:space="preserve"> </w:t>
            </w:r>
          </w:p>
        </w:tc>
        <w:tc>
          <w:tcPr>
            <w:tcW w:w="2988" w:type="dxa"/>
            <w:tcBorders>
              <w:top w:val="nil"/>
              <w:left w:val="nil"/>
              <w:bottom w:val="single" w:sz="4" w:space="0" w:color="auto"/>
              <w:right w:val="single" w:sz="4" w:space="0" w:color="auto"/>
            </w:tcBorders>
            <w:shd w:val="clear" w:color="auto" w:fill="auto"/>
            <w:noWrap/>
            <w:vAlign w:val="bottom"/>
            <w:hideMark/>
          </w:tcPr>
          <w:p w14:paraId="15275802" w14:textId="01E9A78A" w:rsidR="00627591" w:rsidRPr="001172A8" w:rsidRDefault="002B5C67" w:rsidP="00627591">
            <w:pPr>
              <w:spacing w:before="120" w:after="0"/>
              <w:rPr>
                <w:rFonts w:eastAsia="Times New Roman"/>
                <w:sz w:val="20"/>
                <w:szCs w:val="20"/>
              </w:rPr>
            </w:pPr>
            <w:r>
              <w:rPr>
                <w:rFonts w:eastAsia="Times New Roman"/>
                <w:sz w:val="20"/>
                <w:szCs w:val="20"/>
              </w:rPr>
              <w:t xml:space="preserve">Quy định </w:t>
            </w:r>
            <w:r w:rsidR="00C1464E">
              <w:rPr>
                <w:rFonts w:eastAsia="Times New Roman"/>
                <w:sz w:val="20"/>
                <w:szCs w:val="20"/>
              </w:rPr>
              <w:t>lệnh từ GW nào</w:t>
            </w:r>
          </w:p>
        </w:tc>
      </w:tr>
      <w:tr w:rsidR="00627591" w:rsidRPr="001172A8" w14:paraId="3A9C55C7"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D112FE9" w14:textId="3088A5F6" w:rsidR="00627591" w:rsidRPr="001172A8" w:rsidRDefault="00627591" w:rsidP="00627591">
            <w:pPr>
              <w:spacing w:before="120" w:after="0"/>
              <w:rPr>
                <w:rFonts w:eastAsia="Times New Roman"/>
                <w:sz w:val="20"/>
                <w:szCs w:val="20"/>
              </w:rPr>
            </w:pPr>
            <w:r w:rsidRPr="001172A8">
              <w:rPr>
                <w:rFonts w:eastAsia="Times New Roman"/>
                <w:sz w:val="20"/>
                <w:szCs w:val="20"/>
              </w:rPr>
              <w:t>52</w:t>
            </w:r>
          </w:p>
        </w:tc>
        <w:tc>
          <w:tcPr>
            <w:tcW w:w="2391" w:type="dxa"/>
            <w:tcBorders>
              <w:top w:val="nil"/>
              <w:left w:val="nil"/>
              <w:bottom w:val="single" w:sz="4" w:space="0" w:color="auto"/>
              <w:right w:val="single" w:sz="4" w:space="0" w:color="auto"/>
            </w:tcBorders>
            <w:shd w:val="clear" w:color="000000" w:fill="FFFFFF"/>
            <w:noWrap/>
            <w:vAlign w:val="bottom"/>
            <w:hideMark/>
          </w:tcPr>
          <w:p w14:paraId="0767B5C5" w14:textId="70F0BE65" w:rsidR="00627591" w:rsidRPr="001172A8" w:rsidRDefault="00627591" w:rsidP="00627591">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vAlign w:val="bottom"/>
            <w:hideMark/>
          </w:tcPr>
          <w:p w14:paraId="30B4FBEB" w14:textId="4B433C02" w:rsidR="00627591" w:rsidRPr="001172A8" w:rsidRDefault="00627591" w:rsidP="00627591">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vAlign w:val="bottom"/>
            <w:hideMark/>
          </w:tcPr>
          <w:p w14:paraId="2A312670" w14:textId="77777777" w:rsidR="00627591" w:rsidRPr="001172A8" w:rsidRDefault="00627591" w:rsidP="00627591">
            <w:pPr>
              <w:spacing w:before="120" w:after="0"/>
              <w:rPr>
                <w:rFonts w:eastAsia="Times New Roman"/>
                <w:sz w:val="20"/>
                <w:szCs w:val="20"/>
              </w:rPr>
            </w:pPr>
          </w:p>
        </w:tc>
      </w:tr>
      <w:tr w:rsidR="00627591" w:rsidRPr="001172A8" w14:paraId="66BABE49"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A938AE3" w14:textId="63A5FF32" w:rsidR="00627591" w:rsidRPr="001172A8" w:rsidRDefault="00627591" w:rsidP="00627591">
            <w:pPr>
              <w:spacing w:before="120" w:after="0"/>
              <w:rPr>
                <w:rFonts w:eastAsia="Times New Roman"/>
                <w:sz w:val="20"/>
                <w:szCs w:val="20"/>
              </w:rPr>
            </w:pPr>
            <w:r w:rsidRPr="001172A8">
              <w:rPr>
                <w:rFonts w:eastAsia="Times New Roman"/>
                <w:sz w:val="20"/>
                <w:szCs w:val="20"/>
              </w:rPr>
              <w:lastRenderedPageBreak/>
              <w:t>56</w:t>
            </w:r>
          </w:p>
        </w:tc>
        <w:tc>
          <w:tcPr>
            <w:tcW w:w="2391" w:type="dxa"/>
            <w:tcBorders>
              <w:top w:val="nil"/>
              <w:left w:val="nil"/>
              <w:bottom w:val="nil"/>
              <w:right w:val="nil"/>
            </w:tcBorders>
            <w:shd w:val="clear" w:color="auto" w:fill="auto"/>
            <w:noWrap/>
            <w:vAlign w:val="bottom"/>
            <w:hideMark/>
          </w:tcPr>
          <w:p w14:paraId="2943E6E8" w14:textId="067A349A" w:rsidR="00627591" w:rsidRPr="001172A8" w:rsidRDefault="00627591" w:rsidP="00627591">
            <w:pPr>
              <w:spacing w:before="120" w:after="0"/>
              <w:rPr>
                <w:rFonts w:eastAsia="Times New Roman"/>
                <w:sz w:val="20"/>
                <w:szCs w:val="20"/>
              </w:rPr>
            </w:pPr>
            <w:r w:rsidRPr="001172A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04AE1F0" w14:textId="77777777" w:rsidR="00C17ED9" w:rsidRPr="001172A8" w:rsidRDefault="00C17ED9" w:rsidP="002B5C67">
            <w:pPr>
              <w:pStyle w:val="ListParagraph"/>
              <w:spacing w:before="120" w:after="0"/>
              <w:ind w:left="90" w:hanging="90"/>
              <w:rPr>
                <w:rFonts w:eastAsia="Times New Roman"/>
                <w:sz w:val="20"/>
                <w:szCs w:val="20"/>
              </w:rPr>
            </w:pPr>
            <w:r w:rsidRPr="001172A8">
              <w:rPr>
                <w:rFonts w:eastAsia="Times New Roman"/>
                <w:sz w:val="20"/>
                <w:szCs w:val="20"/>
              </w:rPr>
              <w:t>OMS1 = Hệ thống OMS 1</w:t>
            </w:r>
          </w:p>
          <w:p w14:paraId="43CA9059" w14:textId="77777777" w:rsidR="00C17ED9" w:rsidRPr="001172A8" w:rsidRDefault="00C17ED9" w:rsidP="002B5C67">
            <w:pPr>
              <w:pStyle w:val="ListParagraph"/>
              <w:spacing w:before="120" w:after="0"/>
              <w:ind w:left="90" w:hanging="90"/>
              <w:rPr>
                <w:rFonts w:eastAsia="Times New Roman"/>
                <w:sz w:val="20"/>
                <w:szCs w:val="20"/>
              </w:rPr>
            </w:pPr>
            <w:r w:rsidRPr="001172A8">
              <w:rPr>
                <w:rFonts w:eastAsia="Times New Roman"/>
                <w:sz w:val="20"/>
                <w:szCs w:val="20"/>
              </w:rPr>
              <w:t>OMS2 = Hệ thống OMS 2</w:t>
            </w:r>
          </w:p>
          <w:p w14:paraId="4D109035" w14:textId="77777777" w:rsidR="00C17ED9" w:rsidRPr="001172A8" w:rsidRDefault="00C17ED9" w:rsidP="002B5C67">
            <w:pPr>
              <w:pStyle w:val="ListParagraph"/>
              <w:spacing w:before="120" w:after="0"/>
              <w:ind w:left="90" w:hanging="90"/>
              <w:rPr>
                <w:rFonts w:eastAsia="Times New Roman"/>
                <w:sz w:val="20"/>
                <w:szCs w:val="20"/>
              </w:rPr>
            </w:pPr>
            <w:r>
              <w:rPr>
                <w:rFonts w:eastAsia="Times New Roman"/>
                <w:sz w:val="20"/>
                <w:szCs w:val="20"/>
              </w:rPr>
              <w:t>…………………………..</w:t>
            </w:r>
          </w:p>
          <w:p w14:paraId="2966272F" w14:textId="321A3006" w:rsidR="00C17ED9" w:rsidRPr="001172A8" w:rsidRDefault="00C17ED9" w:rsidP="002B5C67">
            <w:pPr>
              <w:pStyle w:val="ListParagraph"/>
              <w:spacing w:before="120" w:after="0"/>
              <w:ind w:left="90" w:hanging="90"/>
              <w:rPr>
                <w:rFonts w:eastAsia="Times New Roman"/>
                <w:sz w:val="20"/>
                <w:szCs w:val="20"/>
              </w:rPr>
            </w:pPr>
            <w:r w:rsidRPr="001172A8">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vAlign w:val="bottom"/>
            <w:hideMark/>
          </w:tcPr>
          <w:p w14:paraId="4EF9F863" w14:textId="59878E6F" w:rsidR="00627591" w:rsidRPr="001172A8" w:rsidRDefault="00627591" w:rsidP="00C1464E">
            <w:pPr>
              <w:spacing w:before="120" w:after="0"/>
              <w:rPr>
                <w:rFonts w:eastAsia="Times New Roman"/>
                <w:sz w:val="20"/>
                <w:szCs w:val="20"/>
              </w:rPr>
            </w:pPr>
            <w:r w:rsidRPr="001172A8">
              <w:rPr>
                <w:rFonts w:eastAsia="Times New Roman"/>
                <w:sz w:val="20"/>
                <w:szCs w:val="20"/>
              </w:rPr>
              <w:t xml:space="preserve">Quy định </w:t>
            </w:r>
            <w:r w:rsidR="00C1464E">
              <w:rPr>
                <w:rFonts w:eastAsia="Times New Roman"/>
                <w:sz w:val="20"/>
                <w:szCs w:val="20"/>
              </w:rPr>
              <w:t>trả về OMS nào</w:t>
            </w:r>
          </w:p>
        </w:tc>
      </w:tr>
      <w:tr w:rsidR="00627591" w:rsidRPr="001172A8" w14:paraId="544B0599"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522EBEF" w14:textId="616B8D34" w:rsidR="00627591" w:rsidRPr="00754F17" w:rsidRDefault="00627591" w:rsidP="00627591">
            <w:pPr>
              <w:spacing w:before="120" w:after="0"/>
              <w:rPr>
                <w:rFonts w:eastAsia="Times New Roman"/>
                <w:sz w:val="20"/>
                <w:szCs w:val="20"/>
              </w:rPr>
            </w:pPr>
            <w:r w:rsidRPr="00754F17">
              <w:rPr>
                <w:rFonts w:eastAsia="Times New Roman"/>
                <w:sz w:val="20"/>
                <w:szCs w:val="20"/>
              </w:rPr>
              <w:t>212</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47C1FB80" w14:textId="1E50C9A5" w:rsidR="00627591" w:rsidRPr="00754F17" w:rsidRDefault="00FD67E7" w:rsidP="00627591">
            <w:pPr>
              <w:spacing w:before="120" w:after="0"/>
              <w:rPr>
                <w:rFonts w:eastAsia="Times New Roman"/>
                <w:sz w:val="20"/>
                <w:szCs w:val="20"/>
              </w:rPr>
            </w:pPr>
            <w:hyperlink r:id="rId242" w:history="1">
              <w:r w:rsidR="00627591" w:rsidRPr="00754F17">
                <w:rPr>
                  <w:sz w:val="20"/>
                  <w:szCs w:val="20"/>
                </w:rPr>
                <w:t>XmlDataLen</w:t>
              </w:r>
            </w:hyperlink>
          </w:p>
        </w:tc>
        <w:tc>
          <w:tcPr>
            <w:tcW w:w="3420" w:type="dxa"/>
            <w:tcBorders>
              <w:top w:val="nil"/>
              <w:left w:val="nil"/>
              <w:bottom w:val="single" w:sz="4" w:space="0" w:color="auto"/>
              <w:right w:val="single" w:sz="4" w:space="0" w:color="auto"/>
            </w:tcBorders>
            <w:shd w:val="clear" w:color="auto" w:fill="auto"/>
            <w:noWrap/>
            <w:vAlign w:val="bottom"/>
          </w:tcPr>
          <w:p w14:paraId="77DA48DF" w14:textId="55219DD0" w:rsidR="00627591" w:rsidRPr="00754F17" w:rsidRDefault="00754F17" w:rsidP="00627591">
            <w:pPr>
              <w:spacing w:before="120" w:after="0"/>
              <w:rPr>
                <w:rFonts w:eastAsia="Times New Roman"/>
                <w:sz w:val="20"/>
                <w:szCs w:val="20"/>
              </w:rPr>
            </w:pPr>
            <w:r w:rsidRPr="00754F17">
              <w:rPr>
                <w:rFonts w:eastAsia="Times New Roman"/>
                <w:sz w:val="20"/>
                <w:szCs w:val="20"/>
              </w:rPr>
              <w:t>Độ dài tag 213</w:t>
            </w:r>
          </w:p>
        </w:tc>
        <w:tc>
          <w:tcPr>
            <w:tcW w:w="2988" w:type="dxa"/>
            <w:tcBorders>
              <w:top w:val="nil"/>
              <w:left w:val="nil"/>
              <w:bottom w:val="single" w:sz="4" w:space="0" w:color="auto"/>
              <w:right w:val="single" w:sz="4" w:space="0" w:color="auto"/>
            </w:tcBorders>
            <w:shd w:val="clear" w:color="auto" w:fill="auto"/>
            <w:noWrap/>
            <w:vAlign w:val="bottom"/>
          </w:tcPr>
          <w:p w14:paraId="0C2A7805" w14:textId="212F1418" w:rsidR="00627591" w:rsidRPr="00754F17" w:rsidRDefault="00627591" w:rsidP="00627591">
            <w:pPr>
              <w:spacing w:before="120" w:after="0"/>
              <w:rPr>
                <w:rFonts w:eastAsia="Times New Roman"/>
                <w:sz w:val="20"/>
                <w:szCs w:val="20"/>
              </w:rPr>
            </w:pPr>
          </w:p>
        </w:tc>
      </w:tr>
      <w:tr w:rsidR="00627591" w:rsidRPr="001172A8" w14:paraId="3CBEA0A0" w14:textId="77777777" w:rsidTr="00754F17">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D2297BF" w14:textId="3A425878" w:rsidR="00627591" w:rsidRPr="00754F17" w:rsidRDefault="00627591" w:rsidP="00627591">
            <w:pPr>
              <w:spacing w:before="120" w:after="0"/>
              <w:rPr>
                <w:rFonts w:eastAsia="Times New Roman"/>
                <w:sz w:val="20"/>
                <w:szCs w:val="20"/>
              </w:rPr>
            </w:pPr>
            <w:r w:rsidRPr="00754F17">
              <w:rPr>
                <w:rFonts w:eastAsia="Times New Roman"/>
                <w:sz w:val="20"/>
                <w:szCs w:val="20"/>
              </w:rPr>
              <w:t>213</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3245A13" w14:textId="6623F95A" w:rsidR="00627591" w:rsidRPr="00754F17" w:rsidRDefault="00FD67E7" w:rsidP="00627591">
            <w:pPr>
              <w:spacing w:before="120" w:after="0"/>
              <w:rPr>
                <w:rFonts w:eastAsia="Times New Roman"/>
                <w:sz w:val="20"/>
                <w:szCs w:val="20"/>
              </w:rPr>
            </w:pPr>
            <w:hyperlink r:id="rId243" w:history="1">
              <w:r w:rsidR="00627591" w:rsidRPr="00754F17">
                <w:rPr>
                  <w:sz w:val="20"/>
                  <w:szCs w:val="20"/>
                </w:rPr>
                <w:t>XmlData</w:t>
              </w:r>
            </w:hyperlink>
          </w:p>
        </w:tc>
        <w:tc>
          <w:tcPr>
            <w:tcW w:w="3420" w:type="dxa"/>
            <w:tcBorders>
              <w:top w:val="nil"/>
              <w:left w:val="nil"/>
              <w:bottom w:val="single" w:sz="4" w:space="0" w:color="auto"/>
              <w:right w:val="single" w:sz="4" w:space="0" w:color="auto"/>
            </w:tcBorders>
            <w:shd w:val="clear" w:color="auto" w:fill="auto"/>
            <w:noWrap/>
            <w:vAlign w:val="bottom"/>
          </w:tcPr>
          <w:p w14:paraId="74A03CA7" w14:textId="05B010A7" w:rsidR="00627591" w:rsidRPr="00754F17"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4243C3E3" w14:textId="13B461B3" w:rsidR="00627591" w:rsidRPr="00754F17" w:rsidRDefault="00754F17" w:rsidP="00627591">
            <w:pPr>
              <w:spacing w:before="120" w:after="0"/>
              <w:rPr>
                <w:rFonts w:eastAsia="Times New Roman"/>
                <w:sz w:val="20"/>
                <w:szCs w:val="20"/>
              </w:rPr>
            </w:pPr>
            <w:r>
              <w:rPr>
                <w:rFonts w:eastAsia="Times New Roman"/>
                <w:sz w:val="20"/>
                <w:szCs w:val="20"/>
              </w:rPr>
              <w:t>Không dùng</w:t>
            </w:r>
          </w:p>
        </w:tc>
      </w:tr>
      <w:tr w:rsidR="00627591" w:rsidRPr="001172A8" w14:paraId="10195DEF" w14:textId="77777777" w:rsidTr="00754F17">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4E6B3" w14:textId="1F48BA94" w:rsidR="00627591" w:rsidRPr="00754F17" w:rsidRDefault="00627591" w:rsidP="00627591">
            <w:pPr>
              <w:spacing w:before="120" w:after="0"/>
              <w:rPr>
                <w:rFonts w:eastAsia="Times New Roman"/>
                <w:sz w:val="20"/>
                <w:szCs w:val="20"/>
              </w:rPr>
            </w:pPr>
            <w:r w:rsidRPr="00754F17">
              <w:rPr>
                <w:rFonts w:eastAsia="Times New Roman"/>
                <w:sz w:val="20"/>
                <w:szCs w:val="20"/>
              </w:rPr>
              <w:t>6</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B3534B" w14:textId="309BA942" w:rsidR="00627591" w:rsidRPr="00754F17" w:rsidRDefault="00FD67E7" w:rsidP="00627591">
            <w:pPr>
              <w:spacing w:before="120" w:after="0"/>
              <w:rPr>
                <w:rFonts w:eastAsia="Times New Roman"/>
                <w:sz w:val="20"/>
                <w:szCs w:val="20"/>
              </w:rPr>
            </w:pPr>
            <w:hyperlink r:id="rId244" w:history="1">
              <w:r w:rsidR="00627591" w:rsidRPr="00754F17">
                <w:rPr>
                  <w:rFonts w:eastAsia="Times New Roman"/>
                  <w:sz w:val="20"/>
                  <w:szCs w:val="20"/>
                </w:rPr>
                <w:t>AvgPx</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F3E3D" w14:textId="77777777" w:rsidR="00627591" w:rsidRPr="00754F17" w:rsidRDefault="00627591" w:rsidP="00627591">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36367" w14:textId="58F0854B" w:rsidR="00627591" w:rsidRPr="00754F17" w:rsidRDefault="00754F17" w:rsidP="00627591">
            <w:pPr>
              <w:spacing w:before="120" w:after="0"/>
              <w:rPr>
                <w:rFonts w:eastAsia="Times New Roman"/>
                <w:sz w:val="20"/>
                <w:szCs w:val="20"/>
              </w:rPr>
            </w:pPr>
            <w:r>
              <w:rPr>
                <w:rFonts w:eastAsia="Times New Roman"/>
                <w:sz w:val="20"/>
                <w:szCs w:val="20"/>
              </w:rPr>
              <w:t>Giá  khớp trung bình</w:t>
            </w:r>
          </w:p>
        </w:tc>
      </w:tr>
      <w:tr w:rsidR="00627591" w:rsidRPr="001172A8" w14:paraId="439C205F" w14:textId="77777777" w:rsidTr="00754F17">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54283" w14:textId="4B933BA0" w:rsidR="00627591" w:rsidRPr="00754F17" w:rsidRDefault="00627591" w:rsidP="00627591">
            <w:pPr>
              <w:spacing w:before="120" w:after="0"/>
              <w:rPr>
                <w:rFonts w:eastAsia="Times New Roman"/>
                <w:sz w:val="20"/>
                <w:szCs w:val="20"/>
              </w:rPr>
            </w:pPr>
            <w:r w:rsidRPr="00754F17">
              <w:rPr>
                <w:rFonts w:eastAsia="Times New Roman"/>
                <w:sz w:val="20"/>
                <w:szCs w:val="20"/>
              </w:rPr>
              <w:t>11</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6E456744" w14:textId="7D23CE5D" w:rsidR="00627591" w:rsidRPr="00754F17" w:rsidRDefault="00627591" w:rsidP="00627591">
            <w:pPr>
              <w:spacing w:before="120" w:after="0"/>
              <w:rPr>
                <w:rFonts w:eastAsia="Times New Roman"/>
                <w:sz w:val="20"/>
                <w:szCs w:val="20"/>
              </w:rPr>
            </w:pPr>
            <w:r w:rsidRPr="00754F17">
              <w:rPr>
                <w:rFonts w:eastAsia="Times New Roman"/>
                <w:sz w:val="20"/>
                <w:szCs w:val="20"/>
              </w:rPr>
              <w:t>ClOrdID</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7978713" w14:textId="77777777" w:rsidR="00627591" w:rsidRPr="00754F17" w:rsidRDefault="00627591" w:rsidP="00627591">
            <w:pPr>
              <w:spacing w:before="120" w:after="0"/>
              <w:rPr>
                <w:rFonts w:eastAsia="Times New Roman"/>
                <w:sz w:val="20"/>
                <w:szCs w:val="20"/>
              </w:rPr>
            </w:pP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0B25C8FC" w14:textId="5666041F" w:rsidR="00627591" w:rsidRPr="00754F17" w:rsidRDefault="00627591" w:rsidP="00627591">
            <w:pPr>
              <w:spacing w:before="120" w:after="0"/>
              <w:rPr>
                <w:rFonts w:eastAsia="Times New Roman"/>
                <w:sz w:val="20"/>
                <w:szCs w:val="20"/>
              </w:rPr>
            </w:pPr>
            <w:r w:rsidRPr="00754F17">
              <w:rPr>
                <w:rFonts w:eastAsia="Times New Roman"/>
                <w:sz w:val="20"/>
                <w:szCs w:val="20"/>
              </w:rPr>
              <w:t>Số hiệu lệnh của OMS</w:t>
            </w:r>
          </w:p>
        </w:tc>
      </w:tr>
      <w:tr w:rsidR="00627591" w:rsidRPr="001172A8" w14:paraId="4EF1C9E0"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792B886" w14:textId="2CC8D8D1" w:rsidR="00627591" w:rsidRPr="00754F17" w:rsidRDefault="00627591" w:rsidP="00627591">
            <w:pPr>
              <w:spacing w:before="120" w:after="0"/>
              <w:rPr>
                <w:rFonts w:eastAsia="Times New Roman"/>
                <w:sz w:val="20"/>
                <w:szCs w:val="20"/>
              </w:rPr>
            </w:pPr>
            <w:r w:rsidRPr="00754F17">
              <w:rPr>
                <w:rFonts w:eastAsia="Times New Roman"/>
                <w:sz w:val="20"/>
                <w:szCs w:val="20"/>
              </w:rPr>
              <w:t>14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32BDC89E" w14:textId="1F5D236C" w:rsidR="00627591" w:rsidRPr="00754F17" w:rsidRDefault="00FD67E7" w:rsidP="00627591">
            <w:pPr>
              <w:spacing w:before="120" w:after="0"/>
              <w:rPr>
                <w:rFonts w:eastAsia="Times New Roman"/>
                <w:sz w:val="20"/>
                <w:szCs w:val="20"/>
              </w:rPr>
            </w:pPr>
            <w:hyperlink r:id="rId245" w:history="1">
              <w:r w:rsidR="00627591" w:rsidRPr="00754F17">
                <w:rPr>
                  <w:rFonts w:eastAsia="Times New Roman"/>
                  <w:sz w:val="20"/>
                  <w:szCs w:val="20"/>
                </w:rPr>
                <w:t>CumQty</w:t>
              </w:r>
            </w:hyperlink>
          </w:p>
        </w:tc>
        <w:tc>
          <w:tcPr>
            <w:tcW w:w="3420" w:type="dxa"/>
            <w:tcBorders>
              <w:top w:val="nil"/>
              <w:left w:val="nil"/>
              <w:bottom w:val="single" w:sz="4" w:space="0" w:color="auto"/>
              <w:right w:val="single" w:sz="4" w:space="0" w:color="auto"/>
            </w:tcBorders>
            <w:shd w:val="clear" w:color="auto" w:fill="auto"/>
            <w:noWrap/>
            <w:vAlign w:val="bottom"/>
          </w:tcPr>
          <w:p w14:paraId="35C62A5E" w14:textId="77777777" w:rsidR="00627591" w:rsidRPr="00754F17"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E54313E" w14:textId="12816841" w:rsidR="00627591" w:rsidRPr="00754F17" w:rsidRDefault="009079BD" w:rsidP="00627591">
            <w:pPr>
              <w:spacing w:before="120" w:after="0"/>
              <w:rPr>
                <w:rFonts w:eastAsia="Times New Roman"/>
                <w:sz w:val="20"/>
                <w:szCs w:val="20"/>
              </w:rPr>
            </w:pPr>
            <w:r>
              <w:rPr>
                <w:rFonts w:eastAsia="Times New Roman"/>
                <w:sz w:val="20"/>
                <w:szCs w:val="20"/>
              </w:rPr>
              <w:t>Tổng khối lượng khớp</w:t>
            </w:r>
          </w:p>
        </w:tc>
      </w:tr>
      <w:tr w:rsidR="00627591" w:rsidRPr="001172A8" w14:paraId="404AF869"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CDA729D" w14:textId="103CAC1F" w:rsidR="00627591" w:rsidRPr="00754F17" w:rsidRDefault="00627591" w:rsidP="00627591">
            <w:pPr>
              <w:spacing w:before="120" w:after="0"/>
              <w:rPr>
                <w:rFonts w:eastAsia="Times New Roman"/>
                <w:sz w:val="20"/>
                <w:szCs w:val="20"/>
              </w:rPr>
            </w:pPr>
            <w:r w:rsidRPr="00754F17">
              <w:rPr>
                <w:rFonts w:eastAsia="Times New Roman"/>
                <w:sz w:val="20"/>
                <w:szCs w:val="20"/>
              </w:rPr>
              <w:t>17</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536BBB83" w14:textId="6264657C" w:rsidR="00627591" w:rsidRPr="00754F17" w:rsidRDefault="00FD67E7" w:rsidP="00627591">
            <w:pPr>
              <w:spacing w:before="120" w:after="0"/>
              <w:rPr>
                <w:rFonts w:eastAsia="Times New Roman"/>
                <w:sz w:val="20"/>
                <w:szCs w:val="20"/>
              </w:rPr>
            </w:pPr>
            <w:hyperlink r:id="rId246" w:history="1">
              <w:r w:rsidR="00627591" w:rsidRPr="00754F17">
                <w:rPr>
                  <w:rFonts w:eastAsia="Times New Roman"/>
                  <w:sz w:val="20"/>
                  <w:szCs w:val="20"/>
                </w:rPr>
                <w:t>ExecID</w:t>
              </w:r>
            </w:hyperlink>
          </w:p>
        </w:tc>
        <w:tc>
          <w:tcPr>
            <w:tcW w:w="3420" w:type="dxa"/>
            <w:tcBorders>
              <w:top w:val="nil"/>
              <w:left w:val="nil"/>
              <w:bottom w:val="single" w:sz="4" w:space="0" w:color="auto"/>
              <w:right w:val="single" w:sz="4" w:space="0" w:color="auto"/>
            </w:tcBorders>
            <w:shd w:val="clear" w:color="auto" w:fill="auto"/>
            <w:noWrap/>
            <w:vAlign w:val="bottom"/>
          </w:tcPr>
          <w:p w14:paraId="67057F8E" w14:textId="77777777" w:rsidR="00627591" w:rsidRPr="00754F17"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58FB6B29" w14:textId="0065415A" w:rsidR="00627591" w:rsidRPr="00754F17" w:rsidRDefault="00BF12E6" w:rsidP="00627591">
            <w:pPr>
              <w:spacing w:before="120" w:after="0"/>
              <w:rPr>
                <w:rFonts w:eastAsia="Times New Roman"/>
                <w:sz w:val="20"/>
                <w:szCs w:val="20"/>
              </w:rPr>
            </w:pPr>
            <w:r>
              <w:rPr>
                <w:rFonts w:eastAsia="Times New Roman"/>
                <w:sz w:val="20"/>
                <w:szCs w:val="20"/>
              </w:rPr>
              <w:t>Không dùng</w:t>
            </w:r>
          </w:p>
        </w:tc>
      </w:tr>
      <w:tr w:rsidR="00627591" w:rsidRPr="001172A8" w14:paraId="72D2A697"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72898EE" w14:textId="5DEA06C1" w:rsidR="00627591" w:rsidRDefault="00627591" w:rsidP="00627591">
            <w:pPr>
              <w:spacing w:before="120" w:after="0"/>
              <w:rPr>
                <w:rFonts w:eastAsia="Times New Roman"/>
                <w:sz w:val="20"/>
                <w:szCs w:val="20"/>
              </w:rPr>
            </w:pPr>
            <w:r>
              <w:rPr>
                <w:rFonts w:eastAsia="Times New Roman"/>
                <w:sz w:val="20"/>
                <w:szCs w:val="20"/>
              </w:rPr>
              <w:t>37</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0B7FB290" w14:textId="2BF3705B" w:rsidR="00627591" w:rsidRPr="001172A8" w:rsidRDefault="00FD67E7" w:rsidP="00627591">
            <w:pPr>
              <w:spacing w:before="120" w:after="0"/>
              <w:rPr>
                <w:rFonts w:eastAsia="Times New Roman"/>
                <w:sz w:val="20"/>
                <w:szCs w:val="20"/>
              </w:rPr>
            </w:pPr>
            <w:hyperlink r:id="rId247" w:history="1">
              <w:r w:rsidR="00627591" w:rsidRPr="008A200A">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vAlign w:val="bottom"/>
          </w:tcPr>
          <w:p w14:paraId="29D5788C" w14:textId="352A106D" w:rsidR="00627591" w:rsidRPr="001172A8"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D7E56BE" w14:textId="042C6D03" w:rsidR="00627591" w:rsidRPr="001172A8" w:rsidRDefault="00627591" w:rsidP="00627591">
            <w:pPr>
              <w:spacing w:before="120" w:after="0"/>
              <w:rPr>
                <w:rFonts w:eastAsia="Times New Roman"/>
                <w:sz w:val="20"/>
                <w:szCs w:val="20"/>
              </w:rPr>
            </w:pPr>
            <w:r w:rsidRPr="001172A8">
              <w:rPr>
                <w:rFonts w:eastAsia="Times New Roman"/>
                <w:sz w:val="20"/>
                <w:szCs w:val="20"/>
              </w:rPr>
              <w:t>Số hiệu lệnh của OMS</w:t>
            </w:r>
          </w:p>
        </w:tc>
      </w:tr>
      <w:tr w:rsidR="00627591" w:rsidRPr="001172A8" w14:paraId="6DA9500B" w14:textId="77777777" w:rsidTr="0062759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4DDA88" w14:textId="48D3D041" w:rsidR="00627591" w:rsidRDefault="00627591" w:rsidP="00627591">
            <w:pPr>
              <w:spacing w:before="120" w:after="0"/>
              <w:rPr>
                <w:rFonts w:eastAsia="Times New Roman"/>
                <w:sz w:val="20"/>
                <w:szCs w:val="20"/>
              </w:rPr>
            </w:pPr>
            <w:r w:rsidRPr="001172A8">
              <w:rPr>
                <w:rFonts w:eastAsia="Times New Roman"/>
                <w:sz w:val="20"/>
                <w:szCs w:val="20"/>
              </w:rPr>
              <w:t>38</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547A2" w14:textId="0A1D1004" w:rsidR="00627591" w:rsidRPr="001172A8" w:rsidRDefault="00FD67E7" w:rsidP="00627591">
            <w:pPr>
              <w:spacing w:before="120" w:after="0"/>
              <w:rPr>
                <w:rFonts w:eastAsia="Times New Roman"/>
                <w:sz w:val="20"/>
                <w:szCs w:val="20"/>
              </w:rPr>
            </w:pPr>
            <w:hyperlink r:id="rId248" w:history="1">
              <w:r w:rsidR="00627591" w:rsidRPr="001172A8">
                <w:rPr>
                  <w:rFonts w:eastAsia="Times New Roman"/>
                  <w:sz w:val="20"/>
                  <w:szCs w:val="20"/>
                </w:rPr>
                <w:t>OrderQty</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9DC7C" w14:textId="17FC277F" w:rsidR="00627591" w:rsidRPr="001172A8" w:rsidRDefault="00627591" w:rsidP="00627591">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313A" w14:textId="01759F6B" w:rsidR="00627591" w:rsidRPr="001172A8" w:rsidRDefault="00BF12E6" w:rsidP="00BF12E6">
            <w:pPr>
              <w:spacing w:before="120" w:after="0"/>
              <w:rPr>
                <w:rFonts w:eastAsia="Times New Roman"/>
                <w:sz w:val="20"/>
                <w:szCs w:val="20"/>
              </w:rPr>
            </w:pPr>
            <w:r>
              <w:rPr>
                <w:rFonts w:eastAsia="Times New Roman"/>
                <w:sz w:val="20"/>
                <w:szCs w:val="20"/>
              </w:rPr>
              <w:t xml:space="preserve">Khối </w:t>
            </w:r>
            <w:r w:rsidR="00627591" w:rsidRPr="001172A8">
              <w:rPr>
                <w:rFonts w:eastAsia="Times New Roman"/>
                <w:sz w:val="20"/>
                <w:szCs w:val="20"/>
              </w:rPr>
              <w:t>lượng</w:t>
            </w:r>
          </w:p>
        </w:tc>
      </w:tr>
      <w:tr w:rsidR="00627591" w:rsidRPr="001172A8" w14:paraId="6A0048D1" w14:textId="77777777" w:rsidTr="0062759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09BE7" w14:textId="6A62F538" w:rsidR="00627591" w:rsidRPr="001172A8" w:rsidRDefault="00627591" w:rsidP="00627591">
            <w:pPr>
              <w:spacing w:before="120" w:after="0"/>
              <w:rPr>
                <w:rFonts w:eastAsia="Times New Roman"/>
                <w:sz w:val="20"/>
                <w:szCs w:val="20"/>
              </w:rPr>
            </w:pPr>
            <w:r>
              <w:rPr>
                <w:rFonts w:eastAsia="Times New Roman"/>
                <w:sz w:val="20"/>
                <w:szCs w:val="20"/>
              </w:rPr>
              <w:t>39</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6219A197" w14:textId="7CB2074D" w:rsidR="00627591" w:rsidRPr="00F0377B" w:rsidRDefault="00FD67E7" w:rsidP="00627591">
            <w:pPr>
              <w:spacing w:before="120" w:after="0"/>
              <w:rPr>
                <w:rFonts w:eastAsia="Times New Roman"/>
              </w:rPr>
            </w:pPr>
            <w:hyperlink r:id="rId249" w:history="1">
              <w:r w:rsidR="00627591" w:rsidRPr="008A200A">
                <w:rPr>
                  <w:rFonts w:eastAsia="Times New Roman"/>
                  <w:sz w:val="20"/>
                  <w:szCs w:val="20"/>
                </w:rPr>
                <w:t>OrdStatus</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C59124C" w14:textId="25A045CA" w:rsidR="00627591" w:rsidRPr="001172A8" w:rsidRDefault="00627591" w:rsidP="00627591">
            <w:pPr>
              <w:pStyle w:val="ListParagraph"/>
              <w:spacing w:before="120" w:after="0"/>
              <w:ind w:left="157" w:hanging="90"/>
              <w:rPr>
                <w:rFonts w:eastAsia="Times New Roman"/>
                <w:sz w:val="20"/>
                <w:szCs w:val="20"/>
              </w:rPr>
            </w:pPr>
            <w:r w:rsidRPr="0036008A">
              <w:rPr>
                <w:rFonts w:eastAsia="Times New Roman"/>
                <w:sz w:val="20"/>
                <w:szCs w:val="20"/>
              </w:rPr>
              <w:t>5 = Replaced (Removed/Replaced)</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501FAB6D" w14:textId="77777777" w:rsidR="00627591" w:rsidRPr="001172A8" w:rsidRDefault="00627591" w:rsidP="00627591">
            <w:pPr>
              <w:spacing w:before="120" w:after="0"/>
              <w:rPr>
                <w:rFonts w:eastAsia="Times New Roman"/>
                <w:sz w:val="20"/>
                <w:szCs w:val="20"/>
              </w:rPr>
            </w:pPr>
          </w:p>
        </w:tc>
      </w:tr>
      <w:tr w:rsidR="00627591" w:rsidRPr="001172A8" w14:paraId="436938B6"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7F65A10" w14:textId="356F16EE" w:rsidR="00627591" w:rsidRPr="001172A8" w:rsidRDefault="00627591" w:rsidP="00627591">
            <w:pPr>
              <w:spacing w:before="120" w:after="0"/>
              <w:rPr>
                <w:rFonts w:eastAsia="Times New Roman"/>
                <w:sz w:val="20"/>
                <w:szCs w:val="20"/>
              </w:rPr>
            </w:pPr>
            <w:r>
              <w:rPr>
                <w:rFonts w:eastAsia="Times New Roman"/>
                <w:sz w:val="20"/>
                <w:szCs w:val="20"/>
              </w:rPr>
              <w:t>41</w:t>
            </w:r>
          </w:p>
        </w:tc>
        <w:tc>
          <w:tcPr>
            <w:tcW w:w="2391" w:type="dxa"/>
            <w:tcBorders>
              <w:top w:val="nil"/>
              <w:left w:val="nil"/>
              <w:bottom w:val="single" w:sz="4" w:space="0" w:color="auto"/>
              <w:right w:val="single" w:sz="4" w:space="0" w:color="auto"/>
            </w:tcBorders>
            <w:shd w:val="clear" w:color="auto" w:fill="auto"/>
            <w:noWrap/>
            <w:vAlign w:val="bottom"/>
          </w:tcPr>
          <w:p w14:paraId="30E9CD03" w14:textId="0CECA202" w:rsidR="00627591" w:rsidRPr="00E81DB4" w:rsidRDefault="00FD67E7" w:rsidP="00627591">
            <w:pPr>
              <w:spacing w:before="120" w:after="0"/>
              <w:rPr>
                <w:rFonts w:eastAsia="Times New Roman"/>
              </w:rPr>
            </w:pPr>
            <w:hyperlink r:id="rId250" w:history="1">
              <w:r w:rsidR="00627591" w:rsidRPr="008A200A">
                <w:rPr>
                  <w:rFonts w:eastAsia="Times New Roman"/>
                  <w:sz w:val="20"/>
                  <w:szCs w:val="20"/>
                </w:rPr>
                <w:t>OrigClOrdID</w:t>
              </w:r>
            </w:hyperlink>
          </w:p>
        </w:tc>
        <w:tc>
          <w:tcPr>
            <w:tcW w:w="3420" w:type="dxa"/>
            <w:tcBorders>
              <w:top w:val="nil"/>
              <w:left w:val="nil"/>
              <w:bottom w:val="single" w:sz="4" w:space="0" w:color="auto"/>
              <w:right w:val="single" w:sz="4" w:space="0" w:color="auto"/>
            </w:tcBorders>
            <w:shd w:val="clear" w:color="auto" w:fill="auto"/>
            <w:noWrap/>
            <w:vAlign w:val="bottom"/>
          </w:tcPr>
          <w:p w14:paraId="146AC495" w14:textId="6D0FD3D5" w:rsidR="00627591" w:rsidRPr="001172A8"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5F044F76" w14:textId="623C376E" w:rsidR="00627591" w:rsidRPr="001172A8" w:rsidRDefault="00627591" w:rsidP="00627591">
            <w:pPr>
              <w:spacing w:before="120" w:after="0"/>
              <w:rPr>
                <w:rFonts w:eastAsia="Times New Roman"/>
                <w:sz w:val="20"/>
                <w:szCs w:val="20"/>
              </w:rPr>
            </w:pPr>
            <w:r>
              <w:rPr>
                <w:rFonts w:eastAsia="Times New Roman"/>
                <w:sz w:val="20"/>
                <w:szCs w:val="20"/>
              </w:rPr>
              <w:t>Số hiệu lệnh gốc</w:t>
            </w:r>
          </w:p>
        </w:tc>
      </w:tr>
      <w:tr w:rsidR="00627591" w:rsidRPr="001172A8" w14:paraId="4767E6BE" w14:textId="77777777" w:rsidTr="0062759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1659A" w14:textId="6F75ED14" w:rsidR="00627591" w:rsidRPr="008A083A" w:rsidRDefault="00627591" w:rsidP="00627591">
            <w:pPr>
              <w:spacing w:before="120" w:after="0"/>
              <w:rPr>
                <w:rFonts w:eastAsia="Times New Roman"/>
                <w:sz w:val="20"/>
                <w:szCs w:val="20"/>
                <w:highlight w:val="yellow"/>
              </w:rPr>
            </w:pPr>
            <w:r>
              <w:rPr>
                <w:rFonts w:eastAsia="Times New Roman"/>
                <w:sz w:val="20"/>
                <w:szCs w:val="20"/>
              </w:rPr>
              <w:t>44</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3835C" w14:textId="37249C3C" w:rsidR="00627591" w:rsidRPr="008A083A" w:rsidRDefault="00FD67E7" w:rsidP="00627591">
            <w:pPr>
              <w:spacing w:before="120" w:after="0"/>
              <w:rPr>
                <w:rFonts w:eastAsia="Times New Roman"/>
                <w:highlight w:val="yellow"/>
              </w:rPr>
            </w:pPr>
            <w:hyperlink r:id="rId251" w:history="1">
              <w:r w:rsidR="00627591" w:rsidRPr="00F0377B">
                <w:rPr>
                  <w:rFonts w:eastAsia="Times New Roman"/>
                </w:rPr>
                <w:t>Price</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4607" w14:textId="128A7913" w:rsidR="00627591" w:rsidRDefault="00627591" w:rsidP="00627591">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B350" w14:textId="6553881F" w:rsidR="00627591" w:rsidRDefault="00627591" w:rsidP="00627591">
            <w:pPr>
              <w:spacing w:before="120" w:after="0"/>
              <w:rPr>
                <w:rFonts w:eastAsia="Times New Roman"/>
                <w:sz w:val="20"/>
                <w:szCs w:val="20"/>
              </w:rPr>
            </w:pPr>
          </w:p>
        </w:tc>
      </w:tr>
      <w:tr w:rsidR="00627591" w:rsidRPr="001172A8" w14:paraId="1369B020" w14:textId="77777777" w:rsidTr="0062759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BE954" w14:textId="3C09F932" w:rsidR="00627591" w:rsidRPr="00183C22" w:rsidRDefault="00627591" w:rsidP="00627591">
            <w:pPr>
              <w:spacing w:before="120" w:after="0"/>
              <w:rPr>
                <w:rFonts w:eastAsia="Times New Roman"/>
                <w:sz w:val="20"/>
                <w:szCs w:val="20"/>
              </w:rPr>
            </w:pPr>
            <w:r w:rsidRPr="00183C22">
              <w:rPr>
                <w:rFonts w:eastAsia="Times New Roman"/>
                <w:sz w:val="20"/>
                <w:szCs w:val="20"/>
              </w:rPr>
              <w:t>54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7C032157" w14:textId="3BBAAD19" w:rsidR="00627591" w:rsidRPr="00183C22" w:rsidRDefault="00FD67E7" w:rsidP="00627591">
            <w:pPr>
              <w:spacing w:before="120" w:after="0"/>
              <w:rPr>
                <w:rFonts w:eastAsia="Times New Roman"/>
                <w:sz w:val="20"/>
                <w:szCs w:val="20"/>
              </w:rPr>
            </w:pPr>
            <w:hyperlink r:id="rId252" w:history="1">
              <w:r w:rsidR="00627591" w:rsidRPr="00183C22">
                <w:rPr>
                  <w:rFonts w:eastAsia="Times New Roman"/>
                  <w:sz w:val="20"/>
                  <w:szCs w:val="20"/>
                </w:rPr>
                <w:t>Side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973AE2B" w14:textId="77777777" w:rsidR="00183C22" w:rsidRPr="00183C22" w:rsidRDefault="00627591" w:rsidP="00183C22">
            <w:pPr>
              <w:pStyle w:val="ListParagraph"/>
              <w:spacing w:before="120" w:after="0"/>
              <w:ind w:left="157" w:hanging="90"/>
              <w:rPr>
                <w:rFonts w:eastAsia="Times New Roman"/>
                <w:sz w:val="20"/>
                <w:szCs w:val="20"/>
              </w:rPr>
            </w:pPr>
            <w:r w:rsidRPr="00183C22">
              <w:rPr>
                <w:rFonts w:eastAsia="Times New Roman"/>
                <w:sz w:val="20"/>
                <w:szCs w:val="20"/>
              </w:rPr>
              <w:t>1 = Buy</w:t>
            </w:r>
          </w:p>
          <w:p w14:paraId="1F23011E" w14:textId="05ED5974" w:rsidR="00627591" w:rsidRPr="00183C22" w:rsidRDefault="00627591" w:rsidP="00183C22">
            <w:pPr>
              <w:pStyle w:val="ListParagraph"/>
              <w:spacing w:before="120" w:after="0"/>
              <w:ind w:left="157" w:hanging="90"/>
              <w:rPr>
                <w:rFonts w:eastAsia="Times New Roman"/>
                <w:sz w:val="20"/>
                <w:szCs w:val="20"/>
              </w:rPr>
            </w:pPr>
            <w:r w:rsidRPr="00183C22">
              <w:rPr>
                <w:rFonts w:eastAsia="Times New Roman"/>
                <w:sz w:val="20"/>
                <w:szCs w:val="20"/>
              </w:rPr>
              <w:t>2 = Sell</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06E82896" w14:textId="08E6FBD4" w:rsidR="00627591" w:rsidRPr="001172A8" w:rsidRDefault="00627591" w:rsidP="00627591">
            <w:pPr>
              <w:spacing w:before="120" w:after="0"/>
              <w:rPr>
                <w:rFonts w:eastAsia="Times New Roman"/>
                <w:sz w:val="20"/>
                <w:szCs w:val="20"/>
              </w:rPr>
            </w:pPr>
            <w:r>
              <w:rPr>
                <w:rFonts w:eastAsia="Times New Roman"/>
                <w:sz w:val="20"/>
                <w:szCs w:val="20"/>
              </w:rPr>
              <w:t>Loại lệnh</w:t>
            </w:r>
          </w:p>
        </w:tc>
      </w:tr>
      <w:tr w:rsidR="00627591" w:rsidRPr="001172A8" w14:paraId="0F4328E6"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89686DA" w14:textId="6067BFEC" w:rsidR="00627591" w:rsidRPr="00A40358" w:rsidRDefault="00627591" w:rsidP="00627591">
            <w:pPr>
              <w:spacing w:before="120" w:after="0"/>
              <w:rPr>
                <w:rFonts w:eastAsia="Times New Roman"/>
              </w:rPr>
            </w:pPr>
            <w:r>
              <w:rPr>
                <w:rFonts w:eastAsia="Times New Roman"/>
                <w:sz w:val="20"/>
                <w:szCs w:val="20"/>
              </w:rPr>
              <w:t>55</w:t>
            </w:r>
          </w:p>
        </w:tc>
        <w:tc>
          <w:tcPr>
            <w:tcW w:w="2391" w:type="dxa"/>
            <w:tcBorders>
              <w:top w:val="nil"/>
              <w:left w:val="nil"/>
              <w:bottom w:val="single" w:sz="4" w:space="0" w:color="auto"/>
              <w:right w:val="single" w:sz="4" w:space="0" w:color="auto"/>
            </w:tcBorders>
            <w:shd w:val="clear" w:color="auto" w:fill="auto"/>
            <w:noWrap/>
            <w:vAlign w:val="bottom"/>
          </w:tcPr>
          <w:p w14:paraId="21C0411F" w14:textId="71F1E0E9" w:rsidR="00627591" w:rsidRDefault="00627591" w:rsidP="00627591">
            <w:pPr>
              <w:spacing w:before="120" w:after="0"/>
            </w:pPr>
            <w:r w:rsidRPr="00E81DB4">
              <w:rPr>
                <w:rFonts w:eastAsia="Times New Roman"/>
              </w:rPr>
              <w:t>S</w:t>
            </w:r>
            <w:r>
              <w:rPr>
                <w:rFonts w:eastAsia="Times New Roman"/>
              </w:rPr>
              <w:t>ymbol</w:t>
            </w:r>
          </w:p>
        </w:tc>
        <w:tc>
          <w:tcPr>
            <w:tcW w:w="3420" w:type="dxa"/>
            <w:tcBorders>
              <w:top w:val="nil"/>
              <w:left w:val="nil"/>
              <w:bottom w:val="single" w:sz="4" w:space="0" w:color="auto"/>
              <w:right w:val="single" w:sz="4" w:space="0" w:color="auto"/>
            </w:tcBorders>
            <w:shd w:val="clear" w:color="auto" w:fill="auto"/>
            <w:noWrap/>
            <w:vAlign w:val="bottom"/>
          </w:tcPr>
          <w:p w14:paraId="678F19A0" w14:textId="416C3AA6" w:rsidR="00627591" w:rsidRPr="001172A8" w:rsidRDefault="00627591" w:rsidP="00627591">
            <w:pPr>
              <w:spacing w:before="120" w:after="0"/>
              <w:rPr>
                <w:rFonts w:eastAsia="Times New Roman"/>
                <w:sz w:val="20"/>
                <w:szCs w:val="20"/>
              </w:rPr>
            </w:pPr>
            <w:r>
              <w:rPr>
                <w:rFonts w:eastAsia="Times New Roman"/>
                <w:sz w:val="20"/>
                <w:szCs w:val="20"/>
              </w:rPr>
              <w:t>Mã chứng khoán</w:t>
            </w:r>
          </w:p>
        </w:tc>
        <w:tc>
          <w:tcPr>
            <w:tcW w:w="2988" w:type="dxa"/>
            <w:tcBorders>
              <w:top w:val="nil"/>
              <w:left w:val="nil"/>
              <w:bottom w:val="single" w:sz="4" w:space="0" w:color="auto"/>
              <w:right w:val="single" w:sz="4" w:space="0" w:color="auto"/>
            </w:tcBorders>
            <w:shd w:val="clear" w:color="auto" w:fill="auto"/>
            <w:noWrap/>
            <w:vAlign w:val="bottom"/>
          </w:tcPr>
          <w:p w14:paraId="77D70762" w14:textId="7012C7DF" w:rsidR="00627591" w:rsidRDefault="00627591" w:rsidP="00627591">
            <w:pPr>
              <w:spacing w:before="120" w:after="0"/>
              <w:rPr>
                <w:rFonts w:eastAsia="Times New Roman"/>
                <w:sz w:val="20"/>
                <w:szCs w:val="20"/>
              </w:rPr>
            </w:pPr>
            <w:r>
              <w:rPr>
                <w:rFonts w:eastAsia="Times New Roman"/>
                <w:sz w:val="20"/>
                <w:szCs w:val="20"/>
              </w:rPr>
              <w:t>Mã chứng khoán</w:t>
            </w:r>
          </w:p>
        </w:tc>
      </w:tr>
      <w:tr w:rsidR="00627591" w:rsidRPr="001172A8" w14:paraId="3F220B7C"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E84C16B" w14:textId="303B933C" w:rsidR="00627591" w:rsidRPr="00F22D59" w:rsidRDefault="00627591" w:rsidP="00627591">
            <w:pPr>
              <w:spacing w:before="120" w:after="0"/>
              <w:rPr>
                <w:rFonts w:eastAsia="Times New Roman"/>
              </w:rPr>
            </w:pPr>
            <w:r w:rsidRPr="00F22D59">
              <w:rPr>
                <w:rFonts w:eastAsia="Times New Roman"/>
              </w:rPr>
              <w:t>58</w:t>
            </w:r>
          </w:p>
        </w:tc>
        <w:tc>
          <w:tcPr>
            <w:tcW w:w="2391" w:type="dxa"/>
            <w:tcBorders>
              <w:top w:val="nil"/>
              <w:left w:val="nil"/>
              <w:bottom w:val="single" w:sz="4" w:space="0" w:color="auto"/>
              <w:right w:val="single" w:sz="4" w:space="0" w:color="auto"/>
            </w:tcBorders>
            <w:shd w:val="clear" w:color="auto" w:fill="auto"/>
            <w:noWrap/>
            <w:vAlign w:val="bottom"/>
          </w:tcPr>
          <w:p w14:paraId="65FCF2BF" w14:textId="336651C4" w:rsidR="00627591" w:rsidRPr="00F22D59" w:rsidRDefault="00FD67E7" w:rsidP="00627591">
            <w:pPr>
              <w:spacing w:before="120" w:after="0"/>
            </w:pPr>
            <w:hyperlink r:id="rId253" w:history="1">
              <w:r w:rsidR="00627591" w:rsidRPr="00F22D59">
                <w:rPr>
                  <w:rFonts w:eastAsia="Times New Roman"/>
                </w:rPr>
                <w:t>Text</w:t>
              </w:r>
            </w:hyperlink>
          </w:p>
        </w:tc>
        <w:tc>
          <w:tcPr>
            <w:tcW w:w="3420" w:type="dxa"/>
            <w:tcBorders>
              <w:top w:val="nil"/>
              <w:left w:val="nil"/>
              <w:bottom w:val="single" w:sz="4" w:space="0" w:color="auto"/>
              <w:right w:val="single" w:sz="4" w:space="0" w:color="auto"/>
            </w:tcBorders>
            <w:shd w:val="clear" w:color="auto" w:fill="auto"/>
            <w:noWrap/>
            <w:vAlign w:val="bottom"/>
          </w:tcPr>
          <w:p w14:paraId="33F9712A" w14:textId="775B89DE" w:rsidR="00627591" w:rsidRPr="001172A8" w:rsidRDefault="00627591" w:rsidP="0062759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1FF6DC0" w14:textId="244A874F" w:rsidR="00627591" w:rsidRDefault="00F22D59" w:rsidP="00627591">
            <w:pPr>
              <w:spacing w:before="120" w:after="0"/>
              <w:rPr>
                <w:rFonts w:eastAsia="Times New Roman"/>
                <w:sz w:val="20"/>
                <w:szCs w:val="20"/>
              </w:rPr>
            </w:pPr>
            <w:r>
              <w:rPr>
                <w:rFonts w:eastAsia="Times New Roman"/>
                <w:sz w:val="20"/>
                <w:szCs w:val="20"/>
              </w:rPr>
              <w:t>Không dùng</w:t>
            </w:r>
          </w:p>
        </w:tc>
      </w:tr>
      <w:tr w:rsidR="00627591" w:rsidRPr="001172A8" w14:paraId="7346155E"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81F5863" w14:textId="4BB10551" w:rsidR="00627591" w:rsidRPr="00500A79" w:rsidRDefault="00627591" w:rsidP="00627591">
            <w:pPr>
              <w:spacing w:after="0"/>
              <w:rPr>
                <w:rFonts w:eastAsia="Times New Roman"/>
                <w:sz w:val="20"/>
                <w:szCs w:val="20"/>
                <w:highlight w:val="yellow"/>
              </w:rPr>
            </w:pPr>
            <w:r>
              <w:rPr>
                <w:rFonts w:eastAsia="Times New Roman"/>
              </w:rPr>
              <w:t>150</w:t>
            </w:r>
          </w:p>
        </w:tc>
        <w:tc>
          <w:tcPr>
            <w:tcW w:w="2391" w:type="dxa"/>
            <w:tcBorders>
              <w:top w:val="nil"/>
              <w:left w:val="nil"/>
              <w:bottom w:val="single" w:sz="4" w:space="0" w:color="auto"/>
              <w:right w:val="single" w:sz="4" w:space="0" w:color="auto"/>
            </w:tcBorders>
            <w:shd w:val="clear" w:color="auto" w:fill="auto"/>
            <w:noWrap/>
            <w:vAlign w:val="bottom"/>
          </w:tcPr>
          <w:p w14:paraId="058E8B43" w14:textId="02051CC7" w:rsidR="00627591" w:rsidRPr="00500A79" w:rsidRDefault="00FD67E7" w:rsidP="00627591">
            <w:pPr>
              <w:spacing w:after="0"/>
              <w:rPr>
                <w:rFonts w:eastAsia="Times New Roman"/>
                <w:highlight w:val="yellow"/>
              </w:rPr>
            </w:pPr>
            <w:hyperlink r:id="rId254" w:history="1">
              <w:r w:rsidR="00627591" w:rsidRPr="00123157">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tcPr>
          <w:p w14:paraId="48812CC8" w14:textId="06F8BC0A" w:rsidR="00627591" w:rsidRPr="00500A79" w:rsidRDefault="00627591" w:rsidP="00627591">
            <w:pPr>
              <w:spacing w:after="0"/>
              <w:rPr>
                <w:rFonts w:eastAsia="Times New Roman"/>
                <w:sz w:val="20"/>
                <w:szCs w:val="20"/>
                <w:highlight w:val="yellow"/>
              </w:rPr>
            </w:pPr>
            <w:r w:rsidRPr="00FC60B7">
              <w:rPr>
                <w:rFonts w:eastAsia="Times New Roman"/>
                <w:sz w:val="20"/>
                <w:szCs w:val="20"/>
              </w:rPr>
              <w:t>I = Order Status</w:t>
            </w:r>
          </w:p>
        </w:tc>
        <w:tc>
          <w:tcPr>
            <w:tcW w:w="2988" w:type="dxa"/>
            <w:tcBorders>
              <w:top w:val="nil"/>
              <w:left w:val="nil"/>
              <w:bottom w:val="single" w:sz="4" w:space="0" w:color="auto"/>
              <w:right w:val="single" w:sz="4" w:space="0" w:color="auto"/>
            </w:tcBorders>
            <w:shd w:val="clear" w:color="auto" w:fill="auto"/>
            <w:noWrap/>
            <w:vAlign w:val="bottom"/>
          </w:tcPr>
          <w:p w14:paraId="1E9FCB47" w14:textId="0F528CAD" w:rsidR="00627591" w:rsidRPr="00500A79" w:rsidRDefault="00627591" w:rsidP="00627591">
            <w:pPr>
              <w:spacing w:after="0"/>
              <w:rPr>
                <w:rFonts w:eastAsia="Times New Roman"/>
                <w:sz w:val="20"/>
                <w:szCs w:val="20"/>
                <w:highlight w:val="yellow"/>
              </w:rPr>
            </w:pPr>
          </w:p>
        </w:tc>
      </w:tr>
      <w:tr w:rsidR="00627591" w:rsidRPr="001172A8" w14:paraId="574CBC69"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2AEA84A" w14:textId="1F1EE412" w:rsidR="00627591" w:rsidRPr="00183C22" w:rsidRDefault="00627591" w:rsidP="00627591">
            <w:pPr>
              <w:spacing w:before="120" w:after="0"/>
              <w:rPr>
                <w:rFonts w:eastAsia="Times New Roman"/>
                <w:sz w:val="20"/>
                <w:szCs w:val="20"/>
              </w:rPr>
            </w:pPr>
            <w:r w:rsidRPr="00183C22">
              <w:rPr>
                <w:rFonts w:eastAsia="Times New Roman"/>
              </w:rPr>
              <w:t>151</w:t>
            </w:r>
          </w:p>
        </w:tc>
        <w:tc>
          <w:tcPr>
            <w:tcW w:w="2391" w:type="dxa"/>
            <w:tcBorders>
              <w:top w:val="nil"/>
              <w:left w:val="nil"/>
              <w:bottom w:val="single" w:sz="4" w:space="0" w:color="auto"/>
              <w:right w:val="single" w:sz="4" w:space="0" w:color="auto"/>
            </w:tcBorders>
            <w:shd w:val="clear" w:color="auto" w:fill="auto"/>
            <w:noWrap/>
            <w:vAlign w:val="bottom"/>
          </w:tcPr>
          <w:p w14:paraId="617B0383" w14:textId="15105E17" w:rsidR="00627591" w:rsidRPr="00183C22" w:rsidRDefault="00FD67E7" w:rsidP="00627591">
            <w:pPr>
              <w:spacing w:after="0"/>
              <w:rPr>
                <w:rFonts w:eastAsia="Times New Roman"/>
              </w:rPr>
            </w:pPr>
            <w:hyperlink r:id="rId255" w:history="1">
              <w:r w:rsidR="00627591" w:rsidRPr="00183C22">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tcPr>
          <w:p w14:paraId="47429041" w14:textId="5216E0F2" w:rsidR="00627591" w:rsidRPr="00183C22" w:rsidRDefault="00F22D59" w:rsidP="00627591">
            <w:pPr>
              <w:spacing w:before="120" w:after="0"/>
              <w:rPr>
                <w:rFonts w:eastAsia="Times New Roman"/>
                <w:sz w:val="20"/>
                <w:szCs w:val="20"/>
              </w:rPr>
            </w:pPr>
            <w:r w:rsidRPr="00183C22">
              <w:rPr>
                <w:rFonts w:eastAsia="Times New Roman"/>
                <w:sz w:val="20"/>
                <w:szCs w:val="20"/>
              </w:rPr>
              <w:t xml:space="preserve">= </w:t>
            </w:r>
            <w:r w:rsidR="005264C9" w:rsidRPr="00183C22">
              <w:rPr>
                <w:rFonts w:eastAsia="Times New Roman"/>
                <w:sz w:val="20"/>
                <w:szCs w:val="20"/>
              </w:rPr>
              <w:t>38 - 14</w:t>
            </w:r>
          </w:p>
        </w:tc>
        <w:tc>
          <w:tcPr>
            <w:tcW w:w="2988" w:type="dxa"/>
            <w:tcBorders>
              <w:top w:val="nil"/>
              <w:left w:val="nil"/>
              <w:bottom w:val="single" w:sz="4" w:space="0" w:color="auto"/>
              <w:right w:val="single" w:sz="4" w:space="0" w:color="auto"/>
            </w:tcBorders>
            <w:shd w:val="clear" w:color="auto" w:fill="auto"/>
            <w:noWrap/>
            <w:vAlign w:val="bottom"/>
          </w:tcPr>
          <w:p w14:paraId="5FA4FB62" w14:textId="77777777" w:rsidR="00627591" w:rsidRPr="00500A79" w:rsidRDefault="00627591" w:rsidP="00627591">
            <w:pPr>
              <w:spacing w:before="120" w:after="0"/>
              <w:rPr>
                <w:rFonts w:eastAsia="Times New Roman"/>
                <w:sz w:val="20"/>
                <w:szCs w:val="20"/>
                <w:highlight w:val="yellow"/>
              </w:rPr>
            </w:pPr>
          </w:p>
        </w:tc>
      </w:tr>
      <w:tr w:rsidR="00627591" w:rsidRPr="001172A8" w14:paraId="11CF8BAA"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5E4F1DF" w14:textId="16D2044E" w:rsidR="00627591" w:rsidRPr="00183C22" w:rsidRDefault="00627591" w:rsidP="00627591">
            <w:pPr>
              <w:spacing w:before="120" w:after="0"/>
              <w:rPr>
                <w:rFonts w:eastAsia="Times New Roman"/>
                <w:sz w:val="20"/>
                <w:szCs w:val="20"/>
              </w:rPr>
            </w:pPr>
            <w:r w:rsidRPr="00183C22">
              <w:rPr>
                <w:rFonts w:eastAsia="Times New Roman"/>
              </w:rPr>
              <w:t>198</w:t>
            </w:r>
          </w:p>
        </w:tc>
        <w:tc>
          <w:tcPr>
            <w:tcW w:w="2391" w:type="dxa"/>
            <w:tcBorders>
              <w:top w:val="nil"/>
              <w:left w:val="nil"/>
              <w:bottom w:val="single" w:sz="4" w:space="0" w:color="auto"/>
              <w:right w:val="single" w:sz="4" w:space="0" w:color="auto"/>
            </w:tcBorders>
            <w:shd w:val="clear" w:color="auto" w:fill="auto"/>
            <w:noWrap/>
            <w:vAlign w:val="bottom"/>
          </w:tcPr>
          <w:p w14:paraId="2B1FB6CE" w14:textId="09E5C673" w:rsidR="00627591" w:rsidRPr="00183C22" w:rsidRDefault="00FD67E7" w:rsidP="00627591">
            <w:pPr>
              <w:spacing w:after="0"/>
              <w:rPr>
                <w:rFonts w:eastAsia="Times New Roman"/>
              </w:rPr>
            </w:pPr>
            <w:hyperlink r:id="rId256" w:history="1">
              <w:r w:rsidR="00627591" w:rsidRPr="00183C22">
                <w:rPr>
                  <w:rFonts w:eastAsia="Times New Roman"/>
                </w:rPr>
                <w:t>SecondaryOrderID</w:t>
              </w:r>
            </w:hyperlink>
          </w:p>
        </w:tc>
        <w:tc>
          <w:tcPr>
            <w:tcW w:w="3420" w:type="dxa"/>
            <w:tcBorders>
              <w:top w:val="nil"/>
              <w:left w:val="nil"/>
              <w:bottom w:val="single" w:sz="4" w:space="0" w:color="auto"/>
              <w:right w:val="single" w:sz="4" w:space="0" w:color="auto"/>
            </w:tcBorders>
            <w:shd w:val="clear" w:color="auto" w:fill="auto"/>
            <w:noWrap/>
            <w:vAlign w:val="bottom"/>
          </w:tcPr>
          <w:p w14:paraId="7AB4B88D" w14:textId="21374CAA" w:rsidR="00627591" w:rsidRPr="00183C22" w:rsidRDefault="00183C22" w:rsidP="00627591">
            <w:pPr>
              <w:spacing w:before="120" w:after="0"/>
              <w:rPr>
                <w:rFonts w:eastAsia="Times New Roman"/>
                <w:sz w:val="20"/>
                <w:szCs w:val="20"/>
              </w:rPr>
            </w:pPr>
            <w:r w:rsidRPr="00183C22">
              <w:rPr>
                <w:rFonts w:eastAsia="Times New Roman"/>
                <w:sz w:val="20"/>
                <w:szCs w:val="20"/>
              </w:rPr>
              <w:t>= tag 37</w:t>
            </w:r>
          </w:p>
        </w:tc>
        <w:tc>
          <w:tcPr>
            <w:tcW w:w="2988" w:type="dxa"/>
            <w:tcBorders>
              <w:top w:val="nil"/>
              <w:left w:val="nil"/>
              <w:bottom w:val="single" w:sz="4" w:space="0" w:color="auto"/>
              <w:right w:val="single" w:sz="4" w:space="0" w:color="auto"/>
            </w:tcBorders>
            <w:shd w:val="clear" w:color="auto" w:fill="auto"/>
            <w:noWrap/>
            <w:vAlign w:val="bottom"/>
          </w:tcPr>
          <w:p w14:paraId="0218F083" w14:textId="3F67E61D" w:rsidR="00627591" w:rsidRPr="00183C22" w:rsidRDefault="00183C22" w:rsidP="00627591">
            <w:pPr>
              <w:spacing w:before="120" w:after="0"/>
              <w:rPr>
                <w:rFonts w:eastAsia="Times New Roman"/>
                <w:sz w:val="20"/>
                <w:szCs w:val="20"/>
              </w:rPr>
            </w:pPr>
            <w:r w:rsidRPr="00183C22">
              <w:rPr>
                <w:rFonts w:eastAsia="Times New Roman"/>
                <w:sz w:val="20"/>
                <w:szCs w:val="20"/>
              </w:rPr>
              <w:t>Không dùng</w:t>
            </w:r>
          </w:p>
        </w:tc>
      </w:tr>
      <w:tr w:rsidR="00627591" w:rsidRPr="001172A8" w14:paraId="5A6BCFE8"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22DA378" w14:textId="572A1F8C" w:rsidR="00627591" w:rsidRPr="00183C22" w:rsidRDefault="00627591" w:rsidP="00627591">
            <w:pPr>
              <w:spacing w:before="120" w:after="0"/>
              <w:rPr>
                <w:rFonts w:eastAsia="Times New Roman"/>
                <w:sz w:val="20"/>
                <w:szCs w:val="20"/>
              </w:rPr>
            </w:pPr>
            <w:r w:rsidRPr="00183C22">
              <w:rPr>
                <w:rFonts w:eastAsia="Times New Roman"/>
              </w:rPr>
              <w:t>378</w:t>
            </w:r>
          </w:p>
        </w:tc>
        <w:tc>
          <w:tcPr>
            <w:tcW w:w="2391" w:type="dxa"/>
            <w:tcBorders>
              <w:top w:val="nil"/>
              <w:left w:val="nil"/>
              <w:bottom w:val="single" w:sz="4" w:space="0" w:color="auto"/>
              <w:right w:val="single" w:sz="4" w:space="0" w:color="auto"/>
            </w:tcBorders>
            <w:shd w:val="clear" w:color="auto" w:fill="auto"/>
            <w:noWrap/>
            <w:vAlign w:val="bottom"/>
          </w:tcPr>
          <w:p w14:paraId="0BE5119B" w14:textId="25C800BC" w:rsidR="00627591" w:rsidRPr="00183C22" w:rsidRDefault="00FD67E7" w:rsidP="00627591">
            <w:pPr>
              <w:spacing w:after="0"/>
              <w:rPr>
                <w:rFonts w:eastAsia="Times New Roman"/>
              </w:rPr>
            </w:pPr>
            <w:hyperlink r:id="rId257" w:history="1">
              <w:r w:rsidR="00627591" w:rsidRPr="00183C22">
                <w:rPr>
                  <w:rFonts w:eastAsia="Times New Roman"/>
                </w:rPr>
                <w:t>ExecRestatementReason</w:t>
              </w:r>
            </w:hyperlink>
          </w:p>
        </w:tc>
        <w:tc>
          <w:tcPr>
            <w:tcW w:w="3420" w:type="dxa"/>
            <w:tcBorders>
              <w:top w:val="nil"/>
              <w:left w:val="nil"/>
              <w:bottom w:val="single" w:sz="4" w:space="0" w:color="auto"/>
              <w:right w:val="single" w:sz="4" w:space="0" w:color="auto"/>
            </w:tcBorders>
            <w:shd w:val="clear" w:color="auto" w:fill="auto"/>
            <w:noWrap/>
            <w:vAlign w:val="bottom"/>
          </w:tcPr>
          <w:p w14:paraId="6DE12712" w14:textId="61050879" w:rsidR="00627591" w:rsidRPr="00183C22" w:rsidRDefault="00627591" w:rsidP="00627591">
            <w:pPr>
              <w:spacing w:before="120" w:after="0"/>
              <w:rPr>
                <w:rFonts w:eastAsia="Times New Roman"/>
                <w:sz w:val="20"/>
                <w:szCs w:val="20"/>
              </w:rPr>
            </w:pPr>
            <w:r w:rsidRPr="00183C22">
              <w:rPr>
                <w:rFonts w:eastAsia="Times New Roman"/>
              </w:rPr>
              <w:t>4 = Broker option</w:t>
            </w:r>
          </w:p>
        </w:tc>
        <w:tc>
          <w:tcPr>
            <w:tcW w:w="2988" w:type="dxa"/>
            <w:tcBorders>
              <w:top w:val="nil"/>
              <w:left w:val="nil"/>
              <w:bottom w:val="single" w:sz="4" w:space="0" w:color="auto"/>
              <w:right w:val="single" w:sz="4" w:space="0" w:color="auto"/>
            </w:tcBorders>
            <w:shd w:val="clear" w:color="auto" w:fill="auto"/>
            <w:noWrap/>
            <w:vAlign w:val="bottom"/>
          </w:tcPr>
          <w:p w14:paraId="71A4CD7B" w14:textId="1922F1E3" w:rsidR="00627591" w:rsidRPr="00183C22" w:rsidRDefault="00627591" w:rsidP="00627591">
            <w:pPr>
              <w:spacing w:before="120" w:after="0"/>
              <w:rPr>
                <w:rFonts w:eastAsia="Times New Roman"/>
                <w:sz w:val="20"/>
                <w:szCs w:val="20"/>
              </w:rPr>
            </w:pPr>
          </w:p>
        </w:tc>
      </w:tr>
      <w:tr w:rsidR="00627591" w:rsidRPr="001172A8" w14:paraId="026B895A"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52A7638" w14:textId="6CA64277" w:rsidR="00627591" w:rsidRPr="00183C22" w:rsidRDefault="00627591" w:rsidP="00627591">
            <w:pPr>
              <w:spacing w:before="120" w:after="0"/>
              <w:rPr>
                <w:rFonts w:eastAsia="Times New Roman"/>
                <w:sz w:val="20"/>
                <w:szCs w:val="20"/>
              </w:rPr>
            </w:pPr>
            <w:r w:rsidRPr="00183C22">
              <w:rPr>
                <w:rFonts w:eastAsia="Times New Roman"/>
                <w:sz w:val="20"/>
                <w:szCs w:val="20"/>
              </w:rPr>
              <w:t>453</w:t>
            </w:r>
          </w:p>
        </w:tc>
        <w:tc>
          <w:tcPr>
            <w:tcW w:w="2391" w:type="dxa"/>
            <w:tcBorders>
              <w:top w:val="nil"/>
              <w:left w:val="nil"/>
              <w:bottom w:val="single" w:sz="4" w:space="0" w:color="auto"/>
              <w:right w:val="single" w:sz="4" w:space="0" w:color="auto"/>
            </w:tcBorders>
            <w:shd w:val="clear" w:color="auto" w:fill="auto"/>
            <w:noWrap/>
            <w:vAlign w:val="bottom"/>
          </w:tcPr>
          <w:p w14:paraId="190601E3" w14:textId="4150C77E" w:rsidR="00627591" w:rsidRPr="00183C22" w:rsidRDefault="00FD67E7" w:rsidP="00627591">
            <w:pPr>
              <w:spacing w:after="0"/>
              <w:rPr>
                <w:rFonts w:eastAsia="Times New Roman"/>
              </w:rPr>
            </w:pPr>
            <w:hyperlink r:id="rId258" w:history="1">
              <w:r w:rsidR="00627591" w:rsidRPr="00183C22">
                <w:rPr>
                  <w:rFonts w:eastAsia="Times New Roman"/>
                </w:rPr>
                <w:t>NoPartyIDs</w:t>
              </w:r>
            </w:hyperlink>
          </w:p>
        </w:tc>
        <w:tc>
          <w:tcPr>
            <w:tcW w:w="3420" w:type="dxa"/>
            <w:tcBorders>
              <w:top w:val="nil"/>
              <w:left w:val="nil"/>
              <w:bottom w:val="single" w:sz="4" w:space="0" w:color="auto"/>
              <w:right w:val="single" w:sz="4" w:space="0" w:color="auto"/>
            </w:tcBorders>
            <w:shd w:val="clear" w:color="auto" w:fill="auto"/>
            <w:noWrap/>
            <w:vAlign w:val="bottom"/>
          </w:tcPr>
          <w:p w14:paraId="16831624" w14:textId="5301F4C7" w:rsidR="00627591" w:rsidRPr="00183C22" w:rsidRDefault="00627591" w:rsidP="00627591">
            <w:pPr>
              <w:spacing w:before="120" w:after="0"/>
              <w:rPr>
                <w:rFonts w:eastAsia="Times New Roman"/>
                <w:sz w:val="20"/>
                <w:szCs w:val="20"/>
              </w:rPr>
            </w:pPr>
            <w:r w:rsidRPr="00183C22">
              <w:rPr>
                <w:rFonts w:eastAsia="Times New Roman"/>
                <w:sz w:val="20"/>
                <w:szCs w:val="20"/>
              </w:rPr>
              <w:t>2</w:t>
            </w:r>
          </w:p>
        </w:tc>
        <w:tc>
          <w:tcPr>
            <w:tcW w:w="2988" w:type="dxa"/>
            <w:tcBorders>
              <w:top w:val="nil"/>
              <w:left w:val="nil"/>
              <w:bottom w:val="single" w:sz="4" w:space="0" w:color="auto"/>
              <w:right w:val="single" w:sz="4" w:space="0" w:color="auto"/>
            </w:tcBorders>
            <w:shd w:val="clear" w:color="auto" w:fill="auto"/>
            <w:noWrap/>
            <w:vAlign w:val="bottom"/>
          </w:tcPr>
          <w:p w14:paraId="0D18657D" w14:textId="77777777" w:rsidR="00627591" w:rsidRPr="00183C22" w:rsidRDefault="00627591" w:rsidP="00627591">
            <w:pPr>
              <w:spacing w:after="0"/>
              <w:rPr>
                <w:rFonts w:eastAsia="Times New Roman"/>
                <w:sz w:val="20"/>
                <w:szCs w:val="20"/>
              </w:rPr>
            </w:pPr>
            <w:r w:rsidRPr="00183C22">
              <w:rPr>
                <w:rFonts w:eastAsia="Times New Roman"/>
                <w:sz w:val="20"/>
                <w:szCs w:val="20"/>
              </w:rPr>
              <w:t>Number of PartyID</w:t>
            </w:r>
          </w:p>
          <w:p w14:paraId="3DF53127" w14:textId="4DD59904" w:rsidR="00627591" w:rsidRPr="00183C22" w:rsidRDefault="00D94B92" w:rsidP="00627591">
            <w:pPr>
              <w:spacing w:before="120" w:after="0"/>
              <w:rPr>
                <w:rFonts w:eastAsia="Times New Roman"/>
                <w:sz w:val="20"/>
                <w:szCs w:val="20"/>
              </w:rPr>
            </w:pPr>
            <w:r w:rsidRPr="00D94B92">
              <w:rPr>
                <w:rFonts w:eastAsia="Times New Roman"/>
                <w:sz w:val="20"/>
                <w:szCs w:val="20"/>
              </w:rPr>
              <w:t>Group msg, với giá trị =2 thì tương ứng có 2 group, bao gồm các tag dưới</w:t>
            </w:r>
          </w:p>
        </w:tc>
      </w:tr>
      <w:tr w:rsidR="00627591" w:rsidRPr="001172A8" w14:paraId="2A4646E7"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1C3F8B1" w14:textId="7907765B" w:rsidR="00627591" w:rsidRPr="00183C22" w:rsidRDefault="00627591" w:rsidP="00627591">
            <w:pPr>
              <w:spacing w:before="120" w:after="0"/>
              <w:rPr>
                <w:rFonts w:eastAsia="Times New Roman"/>
                <w:sz w:val="20"/>
                <w:szCs w:val="20"/>
              </w:rPr>
            </w:pPr>
            <w:r w:rsidRPr="00183C22">
              <w:rPr>
                <w:rFonts w:eastAsia="Times New Roman"/>
                <w:sz w:val="20"/>
                <w:szCs w:val="20"/>
              </w:rPr>
              <w:t>448</w:t>
            </w:r>
            <w:r w:rsidR="00DD6770">
              <w:rPr>
                <w:rFonts w:eastAsia="Times New Roman"/>
                <w:sz w:val="20"/>
                <w:szCs w:val="20"/>
              </w:rPr>
              <w:t>(1)</w:t>
            </w:r>
          </w:p>
        </w:tc>
        <w:tc>
          <w:tcPr>
            <w:tcW w:w="2391" w:type="dxa"/>
            <w:tcBorders>
              <w:top w:val="nil"/>
              <w:left w:val="nil"/>
              <w:bottom w:val="single" w:sz="4" w:space="0" w:color="auto"/>
              <w:right w:val="single" w:sz="4" w:space="0" w:color="auto"/>
            </w:tcBorders>
            <w:shd w:val="clear" w:color="auto" w:fill="auto"/>
            <w:noWrap/>
            <w:vAlign w:val="bottom"/>
          </w:tcPr>
          <w:p w14:paraId="46286D46" w14:textId="663CA633" w:rsidR="00627591" w:rsidRPr="00183C22" w:rsidRDefault="00FD67E7" w:rsidP="00627591">
            <w:pPr>
              <w:spacing w:after="0"/>
              <w:rPr>
                <w:rFonts w:eastAsia="Times New Roman"/>
              </w:rPr>
            </w:pPr>
            <w:hyperlink r:id="rId259" w:history="1">
              <w:r w:rsidR="00627591" w:rsidRPr="00183C22">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17F50181" w14:textId="3FC0EC5C" w:rsidR="00627591" w:rsidRPr="00183C22" w:rsidRDefault="00627591" w:rsidP="00627591">
            <w:pPr>
              <w:spacing w:before="120" w:after="0"/>
              <w:rPr>
                <w:rFonts w:eastAsia="Times New Roman"/>
                <w:sz w:val="20"/>
                <w:szCs w:val="20"/>
              </w:rPr>
            </w:pPr>
            <w:r w:rsidRPr="00183C22">
              <w:rPr>
                <w:rFonts w:eastAsia="Times New Roman"/>
                <w:sz w:val="20"/>
                <w:szCs w:val="20"/>
              </w:rPr>
              <w:t>000</w:t>
            </w:r>
          </w:p>
        </w:tc>
        <w:tc>
          <w:tcPr>
            <w:tcW w:w="2988" w:type="dxa"/>
            <w:tcBorders>
              <w:top w:val="nil"/>
              <w:left w:val="nil"/>
              <w:bottom w:val="single" w:sz="4" w:space="0" w:color="auto"/>
              <w:right w:val="single" w:sz="4" w:space="0" w:color="auto"/>
            </w:tcBorders>
            <w:shd w:val="clear" w:color="auto" w:fill="auto"/>
            <w:noWrap/>
            <w:vAlign w:val="bottom"/>
          </w:tcPr>
          <w:p w14:paraId="2D477AFF" w14:textId="77777777" w:rsidR="00627591" w:rsidRPr="00183C22" w:rsidRDefault="00627591" w:rsidP="00627591">
            <w:pPr>
              <w:spacing w:before="120" w:after="0"/>
              <w:rPr>
                <w:rFonts w:eastAsia="Times New Roman"/>
                <w:sz w:val="20"/>
                <w:szCs w:val="20"/>
              </w:rPr>
            </w:pPr>
          </w:p>
        </w:tc>
      </w:tr>
      <w:tr w:rsidR="00627591" w:rsidRPr="001172A8" w14:paraId="51BCEB4B"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6C28A62" w14:textId="7AEA6F4A" w:rsidR="00627591" w:rsidRPr="00183C22" w:rsidRDefault="00627591" w:rsidP="00627591">
            <w:pPr>
              <w:spacing w:before="120" w:after="0"/>
              <w:rPr>
                <w:rFonts w:eastAsia="Times New Roman"/>
                <w:sz w:val="20"/>
                <w:szCs w:val="20"/>
              </w:rPr>
            </w:pPr>
            <w:r w:rsidRPr="00183C22">
              <w:rPr>
                <w:rFonts w:eastAsia="Times New Roman"/>
                <w:sz w:val="20"/>
                <w:szCs w:val="20"/>
              </w:rPr>
              <w:t>447</w:t>
            </w:r>
            <w:r w:rsidR="00DD6770">
              <w:rPr>
                <w:rFonts w:eastAsia="Times New Roman"/>
                <w:sz w:val="20"/>
                <w:szCs w:val="20"/>
              </w:rPr>
              <w:t>(1)</w:t>
            </w:r>
          </w:p>
        </w:tc>
        <w:tc>
          <w:tcPr>
            <w:tcW w:w="2391" w:type="dxa"/>
            <w:tcBorders>
              <w:top w:val="nil"/>
              <w:left w:val="nil"/>
              <w:bottom w:val="single" w:sz="4" w:space="0" w:color="auto"/>
              <w:right w:val="single" w:sz="4" w:space="0" w:color="auto"/>
            </w:tcBorders>
            <w:shd w:val="clear" w:color="auto" w:fill="auto"/>
            <w:noWrap/>
            <w:vAlign w:val="bottom"/>
          </w:tcPr>
          <w:p w14:paraId="70438D51" w14:textId="7AAB07FD" w:rsidR="00627591" w:rsidRPr="00183C22" w:rsidRDefault="00FD67E7" w:rsidP="00627591">
            <w:pPr>
              <w:spacing w:after="0"/>
              <w:rPr>
                <w:rFonts w:eastAsia="Times New Roman"/>
              </w:rPr>
            </w:pPr>
            <w:hyperlink r:id="rId260" w:history="1">
              <w:r w:rsidR="00627591" w:rsidRPr="00183C22">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6A9153B6" w14:textId="0E5E7005" w:rsidR="00627591" w:rsidRPr="00183C22" w:rsidRDefault="00627591" w:rsidP="00627591">
            <w:pPr>
              <w:spacing w:before="120" w:after="0"/>
              <w:rPr>
                <w:rFonts w:eastAsia="Times New Roman"/>
                <w:sz w:val="20"/>
                <w:szCs w:val="20"/>
              </w:rPr>
            </w:pPr>
            <w:r w:rsidRPr="00183C22">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vAlign w:val="bottom"/>
          </w:tcPr>
          <w:p w14:paraId="64454D8C" w14:textId="5D738CFA" w:rsidR="00627591" w:rsidRPr="00183C22" w:rsidRDefault="00627591" w:rsidP="00DD6770">
            <w:pPr>
              <w:spacing w:before="120" w:after="0"/>
              <w:rPr>
                <w:rFonts w:eastAsia="Times New Roman"/>
                <w:sz w:val="20"/>
                <w:szCs w:val="20"/>
              </w:rPr>
            </w:pPr>
            <w:r w:rsidRPr="00183C22">
              <w:rPr>
                <w:rFonts w:eastAsia="Times New Roman"/>
                <w:sz w:val="20"/>
                <w:szCs w:val="20"/>
              </w:rPr>
              <w:t xml:space="preserve"> B = BIC </w:t>
            </w:r>
          </w:p>
        </w:tc>
      </w:tr>
      <w:tr w:rsidR="00627591" w:rsidRPr="001172A8" w14:paraId="366EAA8F"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7C86BEA" w14:textId="16FF6A73" w:rsidR="00627591" w:rsidRPr="00183C22" w:rsidRDefault="00627591" w:rsidP="00627591">
            <w:pPr>
              <w:spacing w:before="120" w:after="0"/>
              <w:rPr>
                <w:rFonts w:eastAsia="Times New Roman"/>
                <w:sz w:val="20"/>
                <w:szCs w:val="20"/>
              </w:rPr>
            </w:pPr>
            <w:r w:rsidRPr="00183C22">
              <w:rPr>
                <w:rFonts w:eastAsia="Times New Roman"/>
                <w:sz w:val="20"/>
                <w:szCs w:val="20"/>
              </w:rPr>
              <w:t>452</w:t>
            </w:r>
            <w:r w:rsidR="00DD6770">
              <w:rPr>
                <w:rFonts w:eastAsia="Times New Roman"/>
                <w:sz w:val="20"/>
                <w:szCs w:val="20"/>
              </w:rPr>
              <w:t>(1)</w:t>
            </w:r>
          </w:p>
        </w:tc>
        <w:tc>
          <w:tcPr>
            <w:tcW w:w="2391" w:type="dxa"/>
            <w:tcBorders>
              <w:top w:val="nil"/>
              <w:left w:val="nil"/>
              <w:bottom w:val="single" w:sz="4" w:space="0" w:color="auto"/>
              <w:right w:val="single" w:sz="4" w:space="0" w:color="auto"/>
            </w:tcBorders>
            <w:shd w:val="clear" w:color="auto" w:fill="auto"/>
            <w:noWrap/>
            <w:vAlign w:val="bottom"/>
          </w:tcPr>
          <w:p w14:paraId="2EE0AAC1" w14:textId="21051DFA" w:rsidR="00627591" w:rsidRPr="00183C22" w:rsidRDefault="00FD67E7" w:rsidP="00627591">
            <w:pPr>
              <w:spacing w:after="0"/>
              <w:rPr>
                <w:rFonts w:eastAsia="Times New Roman"/>
              </w:rPr>
            </w:pPr>
            <w:hyperlink r:id="rId261" w:history="1">
              <w:r w:rsidR="00627591" w:rsidRPr="00183C22">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7C037F8C" w14:textId="5C5BD05E" w:rsidR="00627591" w:rsidRPr="00183C22" w:rsidRDefault="00627591" w:rsidP="00627591">
            <w:pPr>
              <w:spacing w:before="120" w:after="0"/>
              <w:rPr>
                <w:rFonts w:eastAsia="Times New Roman"/>
                <w:sz w:val="20"/>
                <w:szCs w:val="20"/>
              </w:rPr>
            </w:pPr>
            <w:r w:rsidRPr="00183C22">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vAlign w:val="bottom"/>
          </w:tcPr>
          <w:p w14:paraId="2D411FD3" w14:textId="49558A1A" w:rsidR="00627591" w:rsidRPr="00183C22" w:rsidRDefault="00627591" w:rsidP="00627591">
            <w:pPr>
              <w:spacing w:before="120" w:after="0"/>
              <w:rPr>
                <w:rFonts w:eastAsia="Times New Roman"/>
                <w:sz w:val="20"/>
                <w:szCs w:val="20"/>
              </w:rPr>
            </w:pPr>
            <w:r w:rsidRPr="00183C22">
              <w:rPr>
                <w:rFonts w:eastAsia="Times New Roman"/>
                <w:sz w:val="20"/>
                <w:szCs w:val="20"/>
              </w:rPr>
              <w:t>Identifies the type or role of the PartyID</w:t>
            </w:r>
          </w:p>
        </w:tc>
      </w:tr>
      <w:tr w:rsidR="00627591" w:rsidRPr="001172A8" w14:paraId="1B030521"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6ECFFE0" w14:textId="0F6B3712" w:rsidR="00627591" w:rsidRPr="00183C22" w:rsidRDefault="00627591" w:rsidP="00627591">
            <w:pPr>
              <w:spacing w:before="120" w:after="0"/>
              <w:rPr>
                <w:rFonts w:eastAsia="Times New Roman"/>
                <w:sz w:val="20"/>
                <w:szCs w:val="20"/>
              </w:rPr>
            </w:pPr>
            <w:r w:rsidRPr="00183C22">
              <w:rPr>
                <w:rFonts w:eastAsia="Times New Roman"/>
                <w:sz w:val="20"/>
                <w:szCs w:val="20"/>
              </w:rPr>
              <w:t>448</w:t>
            </w:r>
            <w:r w:rsidR="00DD6770">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1D20F484" w14:textId="1F58AAC3" w:rsidR="00627591" w:rsidRPr="00183C22" w:rsidRDefault="00FD67E7" w:rsidP="00627591">
            <w:pPr>
              <w:spacing w:after="0"/>
              <w:rPr>
                <w:rFonts w:eastAsia="Times New Roman"/>
              </w:rPr>
            </w:pPr>
            <w:hyperlink r:id="rId262" w:history="1">
              <w:r w:rsidR="00627591" w:rsidRPr="00183C22">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14513204" w14:textId="279BAEEB" w:rsidR="00627591" w:rsidRPr="00183C22" w:rsidRDefault="00627591" w:rsidP="00627591">
            <w:pPr>
              <w:spacing w:before="120" w:after="0"/>
              <w:rPr>
                <w:rFonts w:eastAsia="Times New Roman"/>
                <w:sz w:val="20"/>
                <w:szCs w:val="20"/>
              </w:rPr>
            </w:pPr>
            <w:r w:rsidRPr="00183C22">
              <w:rPr>
                <w:rFonts w:eastAsia="Times New Roman"/>
                <w:sz w:val="20"/>
                <w:szCs w:val="20"/>
              </w:rPr>
              <w:t>0000000000</w:t>
            </w:r>
          </w:p>
        </w:tc>
        <w:tc>
          <w:tcPr>
            <w:tcW w:w="2988" w:type="dxa"/>
            <w:tcBorders>
              <w:top w:val="nil"/>
              <w:left w:val="nil"/>
              <w:bottom w:val="single" w:sz="4" w:space="0" w:color="auto"/>
              <w:right w:val="single" w:sz="4" w:space="0" w:color="auto"/>
            </w:tcBorders>
            <w:shd w:val="clear" w:color="auto" w:fill="auto"/>
            <w:noWrap/>
            <w:vAlign w:val="bottom"/>
          </w:tcPr>
          <w:p w14:paraId="09F87090" w14:textId="77777777" w:rsidR="00627591" w:rsidRPr="00183C22" w:rsidRDefault="00627591" w:rsidP="00627591">
            <w:pPr>
              <w:spacing w:before="120" w:after="0"/>
              <w:rPr>
                <w:rFonts w:eastAsia="Times New Roman"/>
                <w:sz w:val="20"/>
                <w:szCs w:val="20"/>
              </w:rPr>
            </w:pPr>
          </w:p>
        </w:tc>
      </w:tr>
      <w:tr w:rsidR="00627591" w:rsidRPr="001172A8" w14:paraId="78F56DB4"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CF98D7C" w14:textId="446855BF" w:rsidR="00627591" w:rsidRPr="00183C22" w:rsidRDefault="00627591" w:rsidP="00627591">
            <w:pPr>
              <w:spacing w:before="120" w:after="0"/>
              <w:rPr>
                <w:rFonts w:eastAsia="Times New Roman"/>
                <w:sz w:val="20"/>
                <w:szCs w:val="20"/>
              </w:rPr>
            </w:pPr>
            <w:r w:rsidRPr="00183C22">
              <w:rPr>
                <w:rFonts w:eastAsia="Times New Roman"/>
                <w:sz w:val="20"/>
                <w:szCs w:val="20"/>
              </w:rPr>
              <w:t>447</w:t>
            </w:r>
            <w:r w:rsidR="00DD6770">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4CB5B4B3" w14:textId="74648698" w:rsidR="00627591" w:rsidRPr="00183C22" w:rsidRDefault="00FD67E7" w:rsidP="00627591">
            <w:pPr>
              <w:spacing w:after="0"/>
              <w:rPr>
                <w:rFonts w:eastAsia="Times New Roman"/>
              </w:rPr>
            </w:pPr>
            <w:hyperlink r:id="rId263" w:history="1">
              <w:r w:rsidR="00627591" w:rsidRPr="00183C22">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71E20B05" w14:textId="4F8C6CCE" w:rsidR="00627591" w:rsidRPr="00183C22" w:rsidRDefault="00627591" w:rsidP="00627591">
            <w:pPr>
              <w:spacing w:before="120" w:after="0"/>
              <w:rPr>
                <w:rFonts w:eastAsia="Times New Roman"/>
                <w:sz w:val="20"/>
                <w:szCs w:val="20"/>
              </w:rPr>
            </w:pPr>
            <w:r w:rsidRPr="00183C22">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vAlign w:val="bottom"/>
          </w:tcPr>
          <w:p w14:paraId="07CDB069" w14:textId="5936F0C7" w:rsidR="00627591" w:rsidRPr="00183C22" w:rsidRDefault="00627591" w:rsidP="00627591">
            <w:pPr>
              <w:spacing w:before="120" w:after="0"/>
              <w:rPr>
                <w:rFonts w:eastAsia="Times New Roman"/>
                <w:sz w:val="20"/>
                <w:szCs w:val="20"/>
              </w:rPr>
            </w:pPr>
            <w:r w:rsidRPr="00183C22">
              <w:rPr>
                <w:rFonts w:eastAsia="Times New Roman"/>
                <w:sz w:val="20"/>
                <w:szCs w:val="20"/>
              </w:rPr>
              <w:t>Identifies class or source</w:t>
            </w:r>
          </w:p>
        </w:tc>
      </w:tr>
      <w:tr w:rsidR="00627591" w:rsidRPr="001172A8" w14:paraId="0ACB1B7A"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8A913EA" w14:textId="336C2D33" w:rsidR="00627591" w:rsidRPr="00183C22" w:rsidRDefault="00627591" w:rsidP="00627591">
            <w:pPr>
              <w:spacing w:before="120" w:after="0"/>
              <w:rPr>
                <w:rFonts w:eastAsia="Times New Roman"/>
                <w:sz w:val="20"/>
                <w:szCs w:val="20"/>
              </w:rPr>
            </w:pPr>
            <w:r w:rsidRPr="00183C22">
              <w:rPr>
                <w:rFonts w:eastAsia="Times New Roman"/>
                <w:sz w:val="20"/>
                <w:szCs w:val="20"/>
              </w:rPr>
              <w:lastRenderedPageBreak/>
              <w:t>452</w:t>
            </w:r>
            <w:r w:rsidR="00DD6770">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796DCB7A" w14:textId="7C63DF63" w:rsidR="00627591" w:rsidRPr="00183C22" w:rsidRDefault="00FD67E7" w:rsidP="00627591">
            <w:pPr>
              <w:spacing w:after="0"/>
              <w:rPr>
                <w:rFonts w:eastAsia="Times New Roman"/>
              </w:rPr>
            </w:pPr>
            <w:hyperlink r:id="rId264" w:history="1">
              <w:r w:rsidR="00627591" w:rsidRPr="00183C22">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0423EE80" w14:textId="1E7DE070" w:rsidR="00627591" w:rsidRPr="00183C22" w:rsidRDefault="00627591" w:rsidP="00627591">
            <w:pPr>
              <w:spacing w:before="120" w:after="0"/>
              <w:rPr>
                <w:rFonts w:eastAsia="Times New Roman"/>
                <w:sz w:val="20"/>
                <w:szCs w:val="20"/>
              </w:rPr>
            </w:pPr>
            <w:r w:rsidRPr="00183C22">
              <w:rPr>
                <w:rFonts w:eastAsia="Times New Roman"/>
                <w:sz w:val="20"/>
                <w:szCs w:val="20"/>
              </w:rPr>
              <w:t>3</w:t>
            </w:r>
          </w:p>
        </w:tc>
        <w:tc>
          <w:tcPr>
            <w:tcW w:w="2988" w:type="dxa"/>
            <w:tcBorders>
              <w:top w:val="nil"/>
              <w:left w:val="nil"/>
              <w:bottom w:val="single" w:sz="4" w:space="0" w:color="auto"/>
              <w:right w:val="single" w:sz="4" w:space="0" w:color="auto"/>
            </w:tcBorders>
            <w:shd w:val="clear" w:color="auto" w:fill="auto"/>
            <w:noWrap/>
            <w:vAlign w:val="bottom"/>
          </w:tcPr>
          <w:p w14:paraId="71815C9E" w14:textId="5E17EBBF" w:rsidR="00627591" w:rsidRPr="00183C22" w:rsidRDefault="00627591" w:rsidP="00627591">
            <w:pPr>
              <w:spacing w:before="120" w:after="0"/>
              <w:rPr>
                <w:rFonts w:eastAsia="Times New Roman"/>
                <w:sz w:val="20"/>
                <w:szCs w:val="20"/>
              </w:rPr>
            </w:pPr>
            <w:r w:rsidRPr="00183C22">
              <w:rPr>
                <w:rFonts w:eastAsia="Times New Roman"/>
                <w:sz w:val="20"/>
                <w:szCs w:val="20"/>
              </w:rPr>
              <w:t>Identifies the type or role of the PartyID</w:t>
            </w:r>
          </w:p>
        </w:tc>
      </w:tr>
      <w:tr w:rsidR="00627591" w:rsidRPr="001172A8" w14:paraId="22123CC2" w14:textId="77777777" w:rsidTr="0062759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4D8493D" w14:textId="56BBEE07" w:rsidR="00627591" w:rsidRPr="00500A79" w:rsidRDefault="00627591" w:rsidP="00627591">
            <w:pPr>
              <w:spacing w:before="120" w:after="0"/>
              <w:rPr>
                <w:rFonts w:eastAsia="Times New Roman"/>
                <w:sz w:val="20"/>
                <w:szCs w:val="20"/>
                <w:highlight w:val="yellow"/>
              </w:rPr>
            </w:pPr>
            <w:r>
              <w:rPr>
                <w:rFonts w:eastAsia="Times New Roman"/>
                <w:sz w:val="20"/>
                <w:szCs w:val="20"/>
              </w:rPr>
              <w:t>10</w:t>
            </w:r>
          </w:p>
        </w:tc>
        <w:tc>
          <w:tcPr>
            <w:tcW w:w="2391" w:type="dxa"/>
            <w:tcBorders>
              <w:top w:val="nil"/>
              <w:left w:val="nil"/>
              <w:bottom w:val="single" w:sz="4" w:space="0" w:color="auto"/>
              <w:right w:val="single" w:sz="4" w:space="0" w:color="auto"/>
            </w:tcBorders>
            <w:shd w:val="clear" w:color="auto" w:fill="auto"/>
            <w:noWrap/>
            <w:vAlign w:val="bottom"/>
          </w:tcPr>
          <w:p w14:paraId="487E6C25" w14:textId="02A7751D" w:rsidR="00627591" w:rsidRPr="00500A79" w:rsidRDefault="00FD67E7" w:rsidP="00627591">
            <w:pPr>
              <w:spacing w:after="0"/>
              <w:rPr>
                <w:rFonts w:eastAsia="Times New Roman"/>
                <w:highlight w:val="yellow"/>
              </w:rPr>
            </w:pPr>
            <w:hyperlink r:id="rId265" w:history="1">
              <w:r w:rsidR="00627591" w:rsidRPr="00153406">
                <w:rPr>
                  <w:rFonts w:eastAsia="Times New Roman"/>
                </w:rPr>
                <w:t>CheckSum</w:t>
              </w:r>
            </w:hyperlink>
          </w:p>
        </w:tc>
        <w:tc>
          <w:tcPr>
            <w:tcW w:w="3420" w:type="dxa"/>
            <w:tcBorders>
              <w:top w:val="nil"/>
              <w:left w:val="nil"/>
              <w:bottom w:val="single" w:sz="4" w:space="0" w:color="auto"/>
              <w:right w:val="single" w:sz="4" w:space="0" w:color="auto"/>
            </w:tcBorders>
            <w:shd w:val="clear" w:color="auto" w:fill="auto"/>
            <w:noWrap/>
            <w:vAlign w:val="bottom"/>
          </w:tcPr>
          <w:p w14:paraId="3507B01E" w14:textId="77777777" w:rsidR="00627591" w:rsidRPr="00500A79" w:rsidRDefault="00627591" w:rsidP="00627591">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02FC3F3A" w14:textId="77777777" w:rsidR="00627591" w:rsidRPr="00500A79" w:rsidRDefault="00627591" w:rsidP="00627591">
            <w:pPr>
              <w:spacing w:before="120" w:after="0"/>
              <w:rPr>
                <w:rFonts w:eastAsia="Times New Roman"/>
                <w:sz w:val="20"/>
                <w:szCs w:val="20"/>
                <w:highlight w:val="yellow"/>
              </w:rPr>
            </w:pPr>
          </w:p>
        </w:tc>
      </w:tr>
    </w:tbl>
    <w:p w14:paraId="219B39C8" w14:textId="77777777" w:rsidR="00FE745F" w:rsidRPr="00FB7217" w:rsidRDefault="00FE745F" w:rsidP="00FE745F">
      <w:pPr>
        <w:rPr>
          <w:lang w:val="en-GB"/>
        </w:rPr>
      </w:pPr>
    </w:p>
    <w:p w14:paraId="2374BC30" w14:textId="77777777" w:rsidR="00574480" w:rsidRDefault="00574480" w:rsidP="000C1816"/>
    <w:p w14:paraId="1BFE121F" w14:textId="4D32171B" w:rsidR="00210B1C" w:rsidRDefault="00210B1C" w:rsidP="00210B1C">
      <w:pPr>
        <w:pStyle w:val="Heading3"/>
      </w:pPr>
      <w:bookmarkStart w:id="2250" w:name="_Toc80648703"/>
      <w:r>
        <w:t xml:space="preserve">GateWay phản hồi lệnh </w:t>
      </w:r>
      <w:r w:rsidR="009A5D30">
        <w:t>khớp một phần</w:t>
      </w:r>
      <w:bookmarkEnd w:id="2250"/>
    </w:p>
    <w:p w14:paraId="4CAE3510" w14:textId="77777777" w:rsidR="00681CB0" w:rsidRDefault="00681CB0" w:rsidP="00681CB0">
      <w:pPr>
        <w:rPr>
          <w:lang w:val="en-GB"/>
        </w:rPr>
      </w:pPr>
    </w:p>
    <w:tbl>
      <w:tblPr>
        <w:tblW w:w="9717" w:type="dxa"/>
        <w:tblLook w:val="04A0" w:firstRow="1" w:lastRow="0" w:firstColumn="1" w:lastColumn="0" w:noHBand="0" w:noVBand="1"/>
      </w:tblPr>
      <w:tblGrid>
        <w:gridCol w:w="918"/>
        <w:gridCol w:w="2391"/>
        <w:gridCol w:w="3420"/>
        <w:gridCol w:w="2988"/>
      </w:tblGrid>
      <w:tr w:rsidR="00681CB0" w:rsidRPr="001172A8" w14:paraId="0B523349" w14:textId="77777777" w:rsidTr="00F87CEE">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2368BAA" w14:textId="77777777" w:rsidR="00681CB0" w:rsidRPr="001172A8" w:rsidRDefault="00681CB0" w:rsidP="00F87CEE">
            <w:pPr>
              <w:spacing w:before="120" w:after="0"/>
              <w:rPr>
                <w:rFonts w:eastAsia="Times New Roman"/>
                <w:b/>
                <w:sz w:val="20"/>
                <w:szCs w:val="20"/>
              </w:rPr>
            </w:pPr>
            <w:r w:rsidRPr="001172A8">
              <w:rPr>
                <w:rFonts w:eastAsia="Times New Roman"/>
                <w:b/>
                <w:sz w:val="20"/>
                <w:szCs w:val="20"/>
              </w:rPr>
              <w:t>Tag</w:t>
            </w:r>
          </w:p>
        </w:tc>
        <w:tc>
          <w:tcPr>
            <w:tcW w:w="2391"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198E555" w14:textId="77777777" w:rsidR="00681CB0" w:rsidRPr="001172A8" w:rsidRDefault="00681CB0" w:rsidP="00F87CEE">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1A2A8EC" w14:textId="77777777" w:rsidR="00681CB0" w:rsidRPr="001172A8" w:rsidRDefault="00681CB0" w:rsidP="00F87CEE">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83744AB" w14:textId="77777777" w:rsidR="00681CB0" w:rsidRPr="001172A8" w:rsidRDefault="00681CB0" w:rsidP="00F87CEE">
            <w:pPr>
              <w:spacing w:before="120" w:after="0"/>
              <w:rPr>
                <w:rFonts w:eastAsia="Times New Roman"/>
                <w:b/>
                <w:sz w:val="20"/>
                <w:szCs w:val="20"/>
              </w:rPr>
            </w:pPr>
            <w:r w:rsidRPr="001172A8">
              <w:rPr>
                <w:rFonts w:eastAsia="Times New Roman"/>
                <w:b/>
                <w:sz w:val="20"/>
                <w:szCs w:val="20"/>
              </w:rPr>
              <w:t>Comment</w:t>
            </w:r>
          </w:p>
        </w:tc>
      </w:tr>
      <w:tr w:rsidR="00681CB0" w:rsidRPr="001172A8" w14:paraId="79C1B81A"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B861EDB"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9</w:t>
            </w:r>
          </w:p>
        </w:tc>
        <w:tc>
          <w:tcPr>
            <w:tcW w:w="2391" w:type="dxa"/>
            <w:tcBorders>
              <w:top w:val="nil"/>
              <w:left w:val="nil"/>
              <w:bottom w:val="single" w:sz="4" w:space="0" w:color="auto"/>
              <w:right w:val="single" w:sz="4" w:space="0" w:color="auto"/>
            </w:tcBorders>
            <w:shd w:val="clear" w:color="auto" w:fill="auto"/>
            <w:noWrap/>
            <w:vAlign w:val="bottom"/>
            <w:hideMark/>
          </w:tcPr>
          <w:p w14:paraId="135A9F43"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vAlign w:val="bottom"/>
            <w:hideMark/>
          </w:tcPr>
          <w:p w14:paraId="169C8FCE"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0F4589BC" w14:textId="77777777" w:rsidR="00681CB0" w:rsidRPr="001172A8" w:rsidRDefault="00681CB0" w:rsidP="00F87CEE">
            <w:pPr>
              <w:spacing w:before="120" w:after="0"/>
              <w:rPr>
                <w:rFonts w:eastAsia="Times New Roman"/>
                <w:sz w:val="20"/>
                <w:szCs w:val="20"/>
              </w:rPr>
            </w:pPr>
          </w:p>
        </w:tc>
      </w:tr>
      <w:tr w:rsidR="00681CB0" w:rsidRPr="001172A8" w14:paraId="0646562D"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7C0B03D"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35</w:t>
            </w:r>
          </w:p>
        </w:tc>
        <w:tc>
          <w:tcPr>
            <w:tcW w:w="2391" w:type="dxa"/>
            <w:tcBorders>
              <w:top w:val="nil"/>
              <w:left w:val="nil"/>
              <w:bottom w:val="single" w:sz="4" w:space="0" w:color="auto"/>
              <w:right w:val="single" w:sz="4" w:space="0" w:color="auto"/>
            </w:tcBorders>
            <w:shd w:val="clear" w:color="auto" w:fill="auto"/>
            <w:noWrap/>
            <w:vAlign w:val="bottom"/>
            <w:hideMark/>
          </w:tcPr>
          <w:p w14:paraId="5635D220"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69CAF7C7" w14:textId="77777777" w:rsidR="00681CB0" w:rsidRPr="001172A8" w:rsidRDefault="00681CB0" w:rsidP="00F87CEE">
            <w:pPr>
              <w:spacing w:before="120" w:after="0"/>
              <w:rPr>
                <w:rFonts w:eastAsia="Times New Roman"/>
                <w:sz w:val="20"/>
                <w:szCs w:val="20"/>
              </w:rPr>
            </w:pPr>
            <w:r>
              <w:rPr>
                <w:rFonts w:eastAsia="Times New Roman"/>
                <w:sz w:val="20"/>
                <w:szCs w:val="20"/>
              </w:rPr>
              <w:t>8</w:t>
            </w:r>
          </w:p>
        </w:tc>
        <w:tc>
          <w:tcPr>
            <w:tcW w:w="2988" w:type="dxa"/>
            <w:tcBorders>
              <w:top w:val="nil"/>
              <w:left w:val="nil"/>
              <w:bottom w:val="single" w:sz="4" w:space="0" w:color="auto"/>
              <w:right w:val="single" w:sz="4" w:space="0" w:color="auto"/>
            </w:tcBorders>
            <w:shd w:val="clear" w:color="auto" w:fill="auto"/>
            <w:noWrap/>
            <w:vAlign w:val="bottom"/>
            <w:hideMark/>
          </w:tcPr>
          <w:p w14:paraId="2A908B8C" w14:textId="77777777" w:rsidR="00681CB0" w:rsidRPr="001172A8" w:rsidRDefault="00681CB0" w:rsidP="00F87CEE">
            <w:pPr>
              <w:spacing w:before="120" w:after="0"/>
              <w:rPr>
                <w:rFonts w:eastAsia="Times New Roman"/>
                <w:sz w:val="20"/>
                <w:szCs w:val="20"/>
              </w:rPr>
            </w:pPr>
          </w:p>
        </w:tc>
      </w:tr>
      <w:tr w:rsidR="00681CB0" w:rsidRPr="001172A8" w14:paraId="7DC785A1"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364A76E"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34</w:t>
            </w:r>
          </w:p>
        </w:tc>
        <w:tc>
          <w:tcPr>
            <w:tcW w:w="2391" w:type="dxa"/>
            <w:tcBorders>
              <w:top w:val="nil"/>
              <w:left w:val="nil"/>
              <w:bottom w:val="single" w:sz="4" w:space="0" w:color="auto"/>
              <w:right w:val="single" w:sz="4" w:space="0" w:color="auto"/>
            </w:tcBorders>
            <w:shd w:val="clear" w:color="auto" w:fill="auto"/>
            <w:noWrap/>
            <w:vAlign w:val="bottom"/>
            <w:hideMark/>
          </w:tcPr>
          <w:p w14:paraId="577811CF"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vAlign w:val="bottom"/>
            <w:hideMark/>
          </w:tcPr>
          <w:p w14:paraId="34500CCA"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7E076C02" w14:textId="77777777" w:rsidR="00681CB0" w:rsidRPr="001172A8" w:rsidRDefault="00681CB0" w:rsidP="00F87CEE">
            <w:pPr>
              <w:spacing w:before="120" w:after="0"/>
              <w:rPr>
                <w:rFonts w:eastAsia="Times New Roman"/>
                <w:sz w:val="20"/>
                <w:szCs w:val="20"/>
              </w:rPr>
            </w:pPr>
          </w:p>
        </w:tc>
      </w:tr>
      <w:tr w:rsidR="00681CB0" w:rsidRPr="001172A8" w14:paraId="30592573"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A5E69E5"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49</w:t>
            </w:r>
          </w:p>
        </w:tc>
        <w:tc>
          <w:tcPr>
            <w:tcW w:w="2391" w:type="dxa"/>
            <w:tcBorders>
              <w:top w:val="nil"/>
              <w:left w:val="nil"/>
              <w:bottom w:val="single" w:sz="4" w:space="0" w:color="auto"/>
              <w:right w:val="single" w:sz="4" w:space="0" w:color="auto"/>
            </w:tcBorders>
            <w:shd w:val="clear" w:color="000000" w:fill="FFFFFF"/>
            <w:noWrap/>
            <w:vAlign w:val="bottom"/>
            <w:hideMark/>
          </w:tcPr>
          <w:p w14:paraId="4311727F"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vAlign w:val="bottom"/>
            <w:hideMark/>
          </w:tcPr>
          <w:p w14:paraId="0F625917" w14:textId="77777777" w:rsidR="00681CB0" w:rsidRPr="001172A8" w:rsidRDefault="00681CB0" w:rsidP="00DE4531">
            <w:pPr>
              <w:spacing w:before="120" w:after="0"/>
              <w:rPr>
                <w:rFonts w:eastAsia="Times New Roman"/>
                <w:sz w:val="20"/>
                <w:szCs w:val="20"/>
              </w:rPr>
            </w:pPr>
            <w:r w:rsidRPr="001172A8">
              <w:rPr>
                <w:rFonts w:eastAsia="Times New Roman"/>
                <w:sz w:val="20"/>
                <w:szCs w:val="20"/>
              </w:rPr>
              <w:t>HSX_GATEWAY = Gateway HOSE</w:t>
            </w:r>
          </w:p>
          <w:p w14:paraId="4B0090DC" w14:textId="77777777" w:rsidR="00681CB0" w:rsidRPr="001172A8" w:rsidRDefault="00681CB0" w:rsidP="00DE4531">
            <w:pPr>
              <w:spacing w:before="120" w:after="0"/>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p>
        </w:tc>
        <w:tc>
          <w:tcPr>
            <w:tcW w:w="2988" w:type="dxa"/>
            <w:tcBorders>
              <w:top w:val="nil"/>
              <w:left w:val="nil"/>
              <w:bottom w:val="single" w:sz="4" w:space="0" w:color="auto"/>
              <w:right w:val="single" w:sz="4" w:space="0" w:color="auto"/>
            </w:tcBorders>
            <w:shd w:val="clear" w:color="auto" w:fill="auto"/>
            <w:noWrap/>
            <w:vAlign w:val="bottom"/>
            <w:hideMark/>
          </w:tcPr>
          <w:p w14:paraId="06ACDAF9" w14:textId="3EC9ED27" w:rsidR="00681CB0" w:rsidRPr="001172A8" w:rsidRDefault="00A742DF" w:rsidP="00F87CEE">
            <w:pPr>
              <w:spacing w:before="120" w:after="0"/>
              <w:rPr>
                <w:rFonts w:eastAsia="Times New Roman"/>
                <w:sz w:val="20"/>
                <w:szCs w:val="20"/>
              </w:rPr>
            </w:pPr>
            <w:r>
              <w:rPr>
                <w:rFonts w:eastAsia="Times New Roman"/>
                <w:sz w:val="20"/>
                <w:szCs w:val="20"/>
              </w:rPr>
              <w:t>Quy định từ GW nào</w:t>
            </w:r>
          </w:p>
        </w:tc>
      </w:tr>
      <w:tr w:rsidR="00681CB0" w:rsidRPr="001172A8" w14:paraId="431EE7D9"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6FE7FF2"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52</w:t>
            </w:r>
          </w:p>
        </w:tc>
        <w:tc>
          <w:tcPr>
            <w:tcW w:w="2391" w:type="dxa"/>
            <w:tcBorders>
              <w:top w:val="nil"/>
              <w:left w:val="nil"/>
              <w:bottom w:val="single" w:sz="4" w:space="0" w:color="auto"/>
              <w:right w:val="single" w:sz="4" w:space="0" w:color="auto"/>
            </w:tcBorders>
            <w:shd w:val="clear" w:color="000000" w:fill="FFFFFF"/>
            <w:noWrap/>
            <w:vAlign w:val="bottom"/>
            <w:hideMark/>
          </w:tcPr>
          <w:p w14:paraId="4C7F5894" w14:textId="77777777" w:rsidR="00681CB0" w:rsidRPr="001172A8" w:rsidRDefault="00681CB0" w:rsidP="00F87CEE">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vAlign w:val="bottom"/>
            <w:hideMark/>
          </w:tcPr>
          <w:p w14:paraId="4C7614A9"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vAlign w:val="bottom"/>
            <w:hideMark/>
          </w:tcPr>
          <w:p w14:paraId="69036AA3" w14:textId="77777777" w:rsidR="00681CB0" w:rsidRPr="001172A8" w:rsidRDefault="00681CB0" w:rsidP="00F87CEE">
            <w:pPr>
              <w:spacing w:before="120" w:after="0"/>
              <w:rPr>
                <w:rFonts w:eastAsia="Times New Roman"/>
                <w:sz w:val="20"/>
                <w:szCs w:val="20"/>
              </w:rPr>
            </w:pPr>
          </w:p>
        </w:tc>
      </w:tr>
      <w:tr w:rsidR="00681CB0" w:rsidRPr="001172A8" w14:paraId="41545F07"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3B15A9C"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56</w:t>
            </w:r>
          </w:p>
        </w:tc>
        <w:tc>
          <w:tcPr>
            <w:tcW w:w="2391" w:type="dxa"/>
            <w:tcBorders>
              <w:top w:val="nil"/>
              <w:left w:val="nil"/>
              <w:bottom w:val="nil"/>
              <w:right w:val="nil"/>
            </w:tcBorders>
            <w:shd w:val="clear" w:color="auto" w:fill="auto"/>
            <w:noWrap/>
            <w:vAlign w:val="bottom"/>
            <w:hideMark/>
          </w:tcPr>
          <w:p w14:paraId="15EDBFEE" w14:textId="77777777" w:rsidR="00681CB0" w:rsidRPr="001172A8" w:rsidRDefault="00681CB0" w:rsidP="00F87CEE">
            <w:pPr>
              <w:spacing w:before="120" w:after="0"/>
              <w:rPr>
                <w:rFonts w:eastAsia="Times New Roman"/>
                <w:sz w:val="20"/>
                <w:szCs w:val="20"/>
              </w:rPr>
            </w:pPr>
            <w:r w:rsidRPr="001172A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CE8DC36" w14:textId="77777777" w:rsidR="00681CB0" w:rsidRPr="001172A8" w:rsidRDefault="00681CB0" w:rsidP="00DE4531">
            <w:pPr>
              <w:spacing w:before="120" w:after="0"/>
              <w:rPr>
                <w:rFonts w:eastAsia="Times New Roman"/>
                <w:sz w:val="20"/>
                <w:szCs w:val="20"/>
              </w:rPr>
            </w:pPr>
            <w:r w:rsidRPr="001172A8">
              <w:rPr>
                <w:rFonts w:eastAsia="Times New Roman"/>
                <w:sz w:val="20"/>
                <w:szCs w:val="20"/>
              </w:rPr>
              <w:t>OMS1 = Hệ thống OMS 1</w:t>
            </w:r>
          </w:p>
          <w:p w14:paraId="6C54D9C8" w14:textId="77777777" w:rsidR="00681CB0" w:rsidRPr="001172A8" w:rsidRDefault="00681CB0" w:rsidP="00DE4531">
            <w:pPr>
              <w:spacing w:before="120" w:after="0"/>
              <w:rPr>
                <w:rFonts w:eastAsia="Times New Roman"/>
                <w:sz w:val="20"/>
                <w:szCs w:val="20"/>
              </w:rPr>
            </w:pPr>
            <w:r w:rsidRPr="001172A8">
              <w:rPr>
                <w:rFonts w:eastAsia="Times New Roman"/>
                <w:sz w:val="20"/>
                <w:szCs w:val="20"/>
              </w:rPr>
              <w:t>OMS2 = Hệ thống OMS 2</w:t>
            </w:r>
          </w:p>
          <w:p w14:paraId="0E33C984" w14:textId="77777777" w:rsidR="00681CB0" w:rsidRPr="001172A8" w:rsidRDefault="00681CB0" w:rsidP="00DE4531">
            <w:pPr>
              <w:spacing w:before="120" w:after="0"/>
              <w:rPr>
                <w:rFonts w:eastAsia="Times New Roman"/>
                <w:sz w:val="20"/>
                <w:szCs w:val="20"/>
              </w:rPr>
            </w:pPr>
            <w:r>
              <w:rPr>
                <w:rFonts w:eastAsia="Times New Roman"/>
                <w:sz w:val="20"/>
                <w:szCs w:val="20"/>
              </w:rPr>
              <w:t>…………………………..</w:t>
            </w:r>
          </w:p>
          <w:p w14:paraId="73C68A2B" w14:textId="77777777" w:rsidR="00681CB0" w:rsidRPr="001172A8" w:rsidRDefault="00681CB0" w:rsidP="00DE4531">
            <w:pPr>
              <w:spacing w:before="120" w:after="0"/>
              <w:rPr>
                <w:rFonts w:eastAsia="Times New Roman"/>
                <w:sz w:val="20"/>
                <w:szCs w:val="20"/>
              </w:rPr>
            </w:pPr>
            <w:r w:rsidRPr="001172A8">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vAlign w:val="bottom"/>
            <w:hideMark/>
          </w:tcPr>
          <w:p w14:paraId="22AF7CD3" w14:textId="5196901A" w:rsidR="00681CB0" w:rsidRPr="001172A8" w:rsidRDefault="00681CB0" w:rsidP="00A742DF">
            <w:pPr>
              <w:spacing w:before="120" w:after="0"/>
              <w:rPr>
                <w:rFonts w:eastAsia="Times New Roman"/>
                <w:sz w:val="20"/>
                <w:szCs w:val="20"/>
              </w:rPr>
            </w:pPr>
            <w:r w:rsidRPr="001172A8">
              <w:rPr>
                <w:rFonts w:eastAsia="Times New Roman"/>
                <w:sz w:val="20"/>
                <w:szCs w:val="20"/>
              </w:rPr>
              <w:t xml:space="preserve">Quy định </w:t>
            </w:r>
            <w:r w:rsidR="00A742DF">
              <w:rPr>
                <w:rFonts w:eastAsia="Times New Roman"/>
                <w:sz w:val="20"/>
                <w:szCs w:val="20"/>
              </w:rPr>
              <w:t>trả về OMS nào</w:t>
            </w:r>
          </w:p>
        </w:tc>
      </w:tr>
      <w:tr w:rsidR="00681CB0" w:rsidRPr="001172A8" w14:paraId="0DD07870"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CCE681B" w14:textId="77777777" w:rsidR="00681CB0" w:rsidRPr="00FF7EE0" w:rsidRDefault="00681CB0" w:rsidP="00F87CEE">
            <w:pPr>
              <w:spacing w:before="120" w:after="0"/>
              <w:rPr>
                <w:rFonts w:eastAsia="Times New Roman"/>
                <w:sz w:val="20"/>
                <w:szCs w:val="20"/>
              </w:rPr>
            </w:pPr>
            <w:r w:rsidRPr="00FF7EE0">
              <w:rPr>
                <w:rFonts w:eastAsia="Times New Roman"/>
                <w:sz w:val="20"/>
                <w:szCs w:val="20"/>
              </w:rPr>
              <w:t>212</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757CC878" w14:textId="77777777" w:rsidR="00681CB0" w:rsidRPr="00FF7EE0" w:rsidRDefault="00FD67E7" w:rsidP="00F87CEE">
            <w:pPr>
              <w:spacing w:before="120" w:after="0"/>
              <w:rPr>
                <w:rFonts w:eastAsia="Times New Roman"/>
                <w:sz w:val="20"/>
                <w:szCs w:val="20"/>
              </w:rPr>
            </w:pPr>
            <w:hyperlink r:id="rId266" w:history="1">
              <w:r w:rsidR="00681CB0" w:rsidRPr="00FF7EE0">
                <w:rPr>
                  <w:sz w:val="20"/>
                  <w:szCs w:val="20"/>
                </w:rPr>
                <w:t>XmlDataLen</w:t>
              </w:r>
            </w:hyperlink>
          </w:p>
        </w:tc>
        <w:tc>
          <w:tcPr>
            <w:tcW w:w="3420" w:type="dxa"/>
            <w:tcBorders>
              <w:top w:val="nil"/>
              <w:left w:val="nil"/>
              <w:bottom w:val="single" w:sz="4" w:space="0" w:color="auto"/>
              <w:right w:val="single" w:sz="4" w:space="0" w:color="auto"/>
            </w:tcBorders>
            <w:shd w:val="clear" w:color="auto" w:fill="auto"/>
            <w:noWrap/>
            <w:vAlign w:val="bottom"/>
          </w:tcPr>
          <w:p w14:paraId="4F239CAD" w14:textId="371F4E3B" w:rsidR="00681CB0" w:rsidRPr="001172A8" w:rsidRDefault="00FF7EE0" w:rsidP="00F87CEE">
            <w:pPr>
              <w:spacing w:before="120" w:after="0"/>
              <w:rPr>
                <w:rFonts w:eastAsia="Times New Roman"/>
                <w:sz w:val="20"/>
                <w:szCs w:val="20"/>
              </w:rPr>
            </w:pPr>
            <w:r>
              <w:rPr>
                <w:rFonts w:eastAsia="Times New Roman"/>
                <w:sz w:val="20"/>
                <w:szCs w:val="20"/>
              </w:rPr>
              <w:t>Độ dài tag 213</w:t>
            </w:r>
          </w:p>
        </w:tc>
        <w:tc>
          <w:tcPr>
            <w:tcW w:w="2988" w:type="dxa"/>
            <w:tcBorders>
              <w:top w:val="nil"/>
              <w:left w:val="nil"/>
              <w:bottom w:val="single" w:sz="4" w:space="0" w:color="auto"/>
              <w:right w:val="single" w:sz="4" w:space="0" w:color="auto"/>
            </w:tcBorders>
            <w:shd w:val="clear" w:color="auto" w:fill="auto"/>
            <w:noWrap/>
            <w:vAlign w:val="bottom"/>
          </w:tcPr>
          <w:p w14:paraId="243E8712" w14:textId="36A7D254" w:rsidR="00681CB0" w:rsidRPr="001172A8" w:rsidRDefault="00681CB0" w:rsidP="00F87CEE">
            <w:pPr>
              <w:spacing w:before="120" w:after="0"/>
              <w:rPr>
                <w:rFonts w:eastAsia="Times New Roman"/>
                <w:sz w:val="20"/>
                <w:szCs w:val="20"/>
              </w:rPr>
            </w:pPr>
          </w:p>
        </w:tc>
      </w:tr>
      <w:tr w:rsidR="00681CB0" w:rsidRPr="001172A8" w14:paraId="611BA0ED"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1A90B53" w14:textId="77777777" w:rsidR="00681CB0" w:rsidRPr="00FF7EE0" w:rsidRDefault="00681CB0" w:rsidP="00F87CEE">
            <w:pPr>
              <w:spacing w:before="120" w:after="0"/>
              <w:rPr>
                <w:rFonts w:eastAsia="Times New Roman"/>
                <w:sz w:val="20"/>
                <w:szCs w:val="20"/>
              </w:rPr>
            </w:pPr>
            <w:r w:rsidRPr="00FF7EE0">
              <w:rPr>
                <w:rFonts w:eastAsia="Times New Roman"/>
                <w:sz w:val="20"/>
                <w:szCs w:val="20"/>
              </w:rPr>
              <w:t>213</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D243031" w14:textId="77777777" w:rsidR="00681CB0" w:rsidRPr="00FF7EE0" w:rsidRDefault="00FD67E7" w:rsidP="00F87CEE">
            <w:pPr>
              <w:spacing w:before="120" w:after="0"/>
              <w:rPr>
                <w:rFonts w:eastAsia="Times New Roman"/>
                <w:sz w:val="20"/>
                <w:szCs w:val="20"/>
              </w:rPr>
            </w:pPr>
            <w:hyperlink r:id="rId267" w:history="1">
              <w:r w:rsidR="00681CB0" w:rsidRPr="00FF7EE0">
                <w:rPr>
                  <w:sz w:val="20"/>
                  <w:szCs w:val="20"/>
                </w:rPr>
                <w:t>XmlData</w:t>
              </w:r>
            </w:hyperlink>
          </w:p>
        </w:tc>
        <w:tc>
          <w:tcPr>
            <w:tcW w:w="3420" w:type="dxa"/>
            <w:tcBorders>
              <w:top w:val="nil"/>
              <w:left w:val="nil"/>
              <w:bottom w:val="single" w:sz="4" w:space="0" w:color="auto"/>
              <w:right w:val="single" w:sz="4" w:space="0" w:color="auto"/>
            </w:tcBorders>
            <w:shd w:val="clear" w:color="auto" w:fill="auto"/>
            <w:noWrap/>
            <w:vAlign w:val="bottom"/>
          </w:tcPr>
          <w:p w14:paraId="57AC787E"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E976573" w14:textId="50524497" w:rsidR="00681CB0" w:rsidRPr="001172A8" w:rsidRDefault="00FF7EE0" w:rsidP="00F87CEE">
            <w:pPr>
              <w:spacing w:before="120" w:after="0"/>
              <w:rPr>
                <w:rFonts w:eastAsia="Times New Roman"/>
                <w:sz w:val="20"/>
                <w:szCs w:val="20"/>
              </w:rPr>
            </w:pPr>
            <w:r>
              <w:rPr>
                <w:rFonts w:eastAsia="Times New Roman"/>
                <w:sz w:val="20"/>
                <w:szCs w:val="20"/>
              </w:rPr>
              <w:t>Không dùng</w:t>
            </w:r>
          </w:p>
        </w:tc>
      </w:tr>
      <w:tr w:rsidR="00681CB0" w:rsidRPr="001172A8" w14:paraId="62F23B1E"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BF98E1E" w14:textId="77777777" w:rsidR="00681CB0" w:rsidRPr="00EA780E" w:rsidRDefault="00681CB0" w:rsidP="00F87CEE">
            <w:pPr>
              <w:spacing w:before="120" w:after="0"/>
              <w:rPr>
                <w:rFonts w:eastAsia="Times New Roman"/>
                <w:sz w:val="20"/>
                <w:szCs w:val="20"/>
              </w:rPr>
            </w:pPr>
            <w:r w:rsidRPr="00EA780E">
              <w:rPr>
                <w:rFonts w:eastAsia="Times New Roman"/>
                <w:sz w:val="20"/>
                <w:szCs w:val="20"/>
              </w:rPr>
              <w:t>6</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2FCE15ED" w14:textId="77777777" w:rsidR="00681CB0" w:rsidRPr="00EA780E" w:rsidRDefault="00FD67E7" w:rsidP="00F87CEE">
            <w:pPr>
              <w:spacing w:before="120" w:after="0"/>
              <w:rPr>
                <w:rFonts w:eastAsia="Times New Roman"/>
                <w:sz w:val="20"/>
                <w:szCs w:val="20"/>
              </w:rPr>
            </w:pPr>
            <w:hyperlink r:id="rId268" w:history="1">
              <w:r w:rsidR="00681CB0" w:rsidRPr="00EA780E">
                <w:rPr>
                  <w:rFonts w:eastAsia="Times New Roman"/>
                  <w:sz w:val="20"/>
                  <w:szCs w:val="20"/>
                </w:rPr>
                <w:t>AvgPx</w:t>
              </w:r>
            </w:hyperlink>
          </w:p>
        </w:tc>
        <w:tc>
          <w:tcPr>
            <w:tcW w:w="3420" w:type="dxa"/>
            <w:tcBorders>
              <w:top w:val="nil"/>
              <w:left w:val="nil"/>
              <w:bottom w:val="single" w:sz="4" w:space="0" w:color="auto"/>
              <w:right w:val="single" w:sz="4" w:space="0" w:color="auto"/>
            </w:tcBorders>
            <w:shd w:val="clear" w:color="auto" w:fill="auto"/>
            <w:noWrap/>
            <w:vAlign w:val="bottom"/>
          </w:tcPr>
          <w:p w14:paraId="102BF6D9"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1A99CD5" w14:textId="66AE0840" w:rsidR="00681CB0" w:rsidRPr="001172A8" w:rsidRDefault="00EA780E" w:rsidP="00F87CEE">
            <w:pPr>
              <w:spacing w:before="120" w:after="0"/>
              <w:rPr>
                <w:rFonts w:eastAsia="Times New Roman"/>
                <w:sz w:val="20"/>
                <w:szCs w:val="20"/>
              </w:rPr>
            </w:pPr>
            <w:r>
              <w:rPr>
                <w:rFonts w:eastAsia="Times New Roman"/>
                <w:sz w:val="20"/>
                <w:szCs w:val="20"/>
              </w:rPr>
              <w:t>Giá khớp trung bình</w:t>
            </w:r>
          </w:p>
        </w:tc>
      </w:tr>
      <w:tr w:rsidR="00681CB0" w:rsidRPr="001172A8" w14:paraId="7AA99AB7"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1D2E065"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11</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1F73040"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ClOrdID</w:t>
            </w:r>
          </w:p>
        </w:tc>
        <w:tc>
          <w:tcPr>
            <w:tcW w:w="3420" w:type="dxa"/>
            <w:tcBorders>
              <w:top w:val="nil"/>
              <w:left w:val="nil"/>
              <w:bottom w:val="single" w:sz="4" w:space="0" w:color="auto"/>
              <w:right w:val="single" w:sz="4" w:space="0" w:color="auto"/>
            </w:tcBorders>
            <w:shd w:val="clear" w:color="auto" w:fill="auto"/>
            <w:noWrap/>
            <w:vAlign w:val="bottom"/>
          </w:tcPr>
          <w:p w14:paraId="5302CB83"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2D463D47"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Số hiệu lệnh của OMS</w:t>
            </w:r>
          </w:p>
        </w:tc>
      </w:tr>
      <w:tr w:rsidR="00681CB0" w:rsidRPr="001172A8" w14:paraId="72AEF30F"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7A15B16" w14:textId="77777777" w:rsidR="00681CB0" w:rsidRPr="00EA780E" w:rsidRDefault="00681CB0" w:rsidP="00F87CEE">
            <w:pPr>
              <w:spacing w:before="120" w:after="0"/>
              <w:rPr>
                <w:rFonts w:eastAsia="Times New Roman"/>
                <w:sz w:val="20"/>
                <w:szCs w:val="20"/>
              </w:rPr>
            </w:pPr>
            <w:r w:rsidRPr="00EA780E">
              <w:rPr>
                <w:rFonts w:eastAsia="Times New Roman"/>
                <w:sz w:val="20"/>
                <w:szCs w:val="20"/>
              </w:rPr>
              <w:t>14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64303787" w14:textId="77777777" w:rsidR="00681CB0" w:rsidRPr="00EA780E" w:rsidRDefault="00FD67E7" w:rsidP="00F87CEE">
            <w:pPr>
              <w:spacing w:before="120" w:after="0"/>
              <w:rPr>
                <w:rFonts w:eastAsia="Times New Roman"/>
                <w:sz w:val="20"/>
                <w:szCs w:val="20"/>
              </w:rPr>
            </w:pPr>
            <w:hyperlink r:id="rId269" w:history="1">
              <w:r w:rsidR="00681CB0" w:rsidRPr="00EA780E">
                <w:rPr>
                  <w:rFonts w:eastAsia="Times New Roman"/>
                  <w:sz w:val="20"/>
                  <w:szCs w:val="20"/>
                </w:rPr>
                <w:t>CumQty</w:t>
              </w:r>
            </w:hyperlink>
          </w:p>
        </w:tc>
        <w:tc>
          <w:tcPr>
            <w:tcW w:w="3420" w:type="dxa"/>
            <w:tcBorders>
              <w:top w:val="nil"/>
              <w:left w:val="nil"/>
              <w:bottom w:val="single" w:sz="4" w:space="0" w:color="auto"/>
              <w:right w:val="single" w:sz="4" w:space="0" w:color="auto"/>
            </w:tcBorders>
            <w:shd w:val="clear" w:color="auto" w:fill="auto"/>
            <w:noWrap/>
            <w:vAlign w:val="bottom"/>
          </w:tcPr>
          <w:p w14:paraId="28CF1C66"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2C812D2D" w14:textId="5CF371B6" w:rsidR="00681CB0" w:rsidRPr="001172A8" w:rsidRDefault="00EA780E" w:rsidP="00F87CEE">
            <w:pPr>
              <w:spacing w:before="120" w:after="0"/>
              <w:rPr>
                <w:rFonts w:eastAsia="Times New Roman"/>
                <w:sz w:val="20"/>
                <w:szCs w:val="20"/>
              </w:rPr>
            </w:pPr>
            <w:r>
              <w:rPr>
                <w:rFonts w:eastAsia="Times New Roman"/>
                <w:sz w:val="20"/>
                <w:szCs w:val="20"/>
              </w:rPr>
              <w:t>Tổng khối lượng khớp</w:t>
            </w:r>
          </w:p>
        </w:tc>
      </w:tr>
      <w:tr w:rsidR="00681CB0" w:rsidRPr="001172A8" w14:paraId="3659574F"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CAF6CE0" w14:textId="77777777" w:rsidR="00681CB0" w:rsidRPr="00EA780E" w:rsidRDefault="00681CB0" w:rsidP="00F87CEE">
            <w:pPr>
              <w:spacing w:before="120" w:after="0"/>
              <w:rPr>
                <w:rFonts w:eastAsia="Times New Roman"/>
                <w:sz w:val="20"/>
                <w:szCs w:val="20"/>
              </w:rPr>
            </w:pPr>
            <w:r w:rsidRPr="00EA780E">
              <w:rPr>
                <w:rFonts w:eastAsia="Times New Roman"/>
                <w:sz w:val="20"/>
                <w:szCs w:val="20"/>
              </w:rPr>
              <w:t>17</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30F0B2E7" w14:textId="77777777" w:rsidR="00681CB0" w:rsidRPr="00EA780E" w:rsidRDefault="00FD67E7" w:rsidP="00F87CEE">
            <w:pPr>
              <w:spacing w:before="120" w:after="0"/>
              <w:rPr>
                <w:rFonts w:eastAsia="Times New Roman"/>
                <w:sz w:val="20"/>
                <w:szCs w:val="20"/>
              </w:rPr>
            </w:pPr>
            <w:hyperlink r:id="rId270" w:history="1">
              <w:r w:rsidR="00681CB0" w:rsidRPr="00EA780E">
                <w:rPr>
                  <w:rFonts w:eastAsia="Times New Roman"/>
                  <w:sz w:val="20"/>
                  <w:szCs w:val="20"/>
                </w:rPr>
                <w:t>ExecID</w:t>
              </w:r>
            </w:hyperlink>
          </w:p>
        </w:tc>
        <w:tc>
          <w:tcPr>
            <w:tcW w:w="3420" w:type="dxa"/>
            <w:tcBorders>
              <w:top w:val="nil"/>
              <w:left w:val="nil"/>
              <w:bottom w:val="single" w:sz="4" w:space="0" w:color="auto"/>
              <w:right w:val="single" w:sz="4" w:space="0" w:color="auto"/>
            </w:tcBorders>
            <w:shd w:val="clear" w:color="auto" w:fill="auto"/>
            <w:noWrap/>
            <w:vAlign w:val="bottom"/>
          </w:tcPr>
          <w:p w14:paraId="1D0C267B"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62CF8FF" w14:textId="6ABC3D64" w:rsidR="00681CB0" w:rsidRPr="001172A8" w:rsidRDefault="00216F3E" w:rsidP="00F87CEE">
            <w:pPr>
              <w:spacing w:before="120" w:after="0"/>
              <w:rPr>
                <w:rFonts w:eastAsia="Times New Roman"/>
                <w:sz w:val="20"/>
                <w:szCs w:val="20"/>
              </w:rPr>
            </w:pPr>
            <w:r>
              <w:rPr>
                <w:rFonts w:eastAsia="Times New Roman"/>
                <w:sz w:val="20"/>
                <w:szCs w:val="20"/>
              </w:rPr>
              <w:t>Không dùng</w:t>
            </w:r>
          </w:p>
        </w:tc>
      </w:tr>
      <w:tr w:rsidR="00681CB0" w:rsidRPr="001172A8" w14:paraId="66355E79"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C77312A" w14:textId="77777777" w:rsidR="00681CB0" w:rsidRPr="00FF1A62" w:rsidRDefault="00681CB0" w:rsidP="00F87CEE">
            <w:pPr>
              <w:spacing w:before="120" w:after="0"/>
              <w:rPr>
                <w:rFonts w:eastAsia="Times New Roman"/>
                <w:sz w:val="20"/>
                <w:szCs w:val="20"/>
              </w:rPr>
            </w:pPr>
            <w:r w:rsidRPr="00FF1A62">
              <w:rPr>
                <w:rFonts w:eastAsia="Times New Roman"/>
                <w:sz w:val="20"/>
                <w:szCs w:val="20"/>
              </w:rPr>
              <w:t>31</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23A5EC54" w14:textId="77777777" w:rsidR="00681CB0" w:rsidRPr="00FF1A62" w:rsidRDefault="00FD67E7" w:rsidP="00F87CEE">
            <w:pPr>
              <w:spacing w:before="120" w:after="0"/>
              <w:rPr>
                <w:rFonts w:eastAsia="Times New Roman"/>
                <w:sz w:val="20"/>
                <w:szCs w:val="20"/>
              </w:rPr>
            </w:pPr>
            <w:hyperlink r:id="rId271" w:history="1">
              <w:r w:rsidR="00681CB0" w:rsidRPr="00FF1A62">
                <w:rPr>
                  <w:rFonts w:eastAsia="Times New Roman"/>
                  <w:sz w:val="20"/>
                  <w:szCs w:val="20"/>
                </w:rPr>
                <w:t>LastPx</w:t>
              </w:r>
            </w:hyperlink>
          </w:p>
        </w:tc>
        <w:tc>
          <w:tcPr>
            <w:tcW w:w="3420" w:type="dxa"/>
            <w:tcBorders>
              <w:top w:val="nil"/>
              <w:left w:val="nil"/>
              <w:bottom w:val="single" w:sz="4" w:space="0" w:color="auto"/>
              <w:right w:val="single" w:sz="4" w:space="0" w:color="auto"/>
            </w:tcBorders>
            <w:shd w:val="clear" w:color="auto" w:fill="auto"/>
            <w:noWrap/>
            <w:vAlign w:val="bottom"/>
          </w:tcPr>
          <w:p w14:paraId="2F6824B7"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49553DEC" w14:textId="77777777" w:rsidR="00681CB0" w:rsidRPr="001172A8" w:rsidRDefault="00681CB0" w:rsidP="00F87CEE">
            <w:pPr>
              <w:spacing w:before="120" w:after="0"/>
              <w:rPr>
                <w:rFonts w:eastAsia="Times New Roman"/>
                <w:sz w:val="20"/>
                <w:szCs w:val="20"/>
              </w:rPr>
            </w:pPr>
            <w:r>
              <w:rPr>
                <w:rFonts w:eastAsia="Times New Roman"/>
                <w:sz w:val="20"/>
                <w:szCs w:val="20"/>
              </w:rPr>
              <w:t>Giá khớp</w:t>
            </w:r>
          </w:p>
        </w:tc>
      </w:tr>
      <w:tr w:rsidR="00681CB0" w:rsidRPr="001172A8" w14:paraId="3B6CFFB7"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8763CB2" w14:textId="77777777" w:rsidR="00681CB0" w:rsidRPr="00FF1A62" w:rsidRDefault="00681CB0" w:rsidP="00F87CEE">
            <w:pPr>
              <w:spacing w:before="120" w:after="0"/>
              <w:rPr>
                <w:rFonts w:eastAsia="Times New Roman"/>
                <w:sz w:val="20"/>
                <w:szCs w:val="20"/>
              </w:rPr>
            </w:pPr>
            <w:r w:rsidRPr="00FF1A62">
              <w:rPr>
                <w:rFonts w:eastAsia="Times New Roman"/>
                <w:sz w:val="20"/>
                <w:szCs w:val="20"/>
              </w:rPr>
              <w:t>32</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5B03525A" w14:textId="77777777" w:rsidR="00681CB0" w:rsidRPr="00FF1A62" w:rsidRDefault="00FD67E7" w:rsidP="00F87CEE">
            <w:pPr>
              <w:spacing w:before="120" w:after="0"/>
              <w:rPr>
                <w:rFonts w:eastAsia="Times New Roman"/>
                <w:sz w:val="20"/>
                <w:szCs w:val="20"/>
              </w:rPr>
            </w:pPr>
            <w:hyperlink r:id="rId272" w:history="1">
              <w:r w:rsidR="00681CB0" w:rsidRPr="00FF1A62">
                <w:rPr>
                  <w:rFonts w:eastAsia="Times New Roman"/>
                  <w:sz w:val="20"/>
                  <w:szCs w:val="20"/>
                </w:rPr>
                <w:t>LastQty</w:t>
              </w:r>
            </w:hyperlink>
          </w:p>
        </w:tc>
        <w:tc>
          <w:tcPr>
            <w:tcW w:w="3420" w:type="dxa"/>
            <w:tcBorders>
              <w:top w:val="nil"/>
              <w:left w:val="nil"/>
              <w:bottom w:val="single" w:sz="4" w:space="0" w:color="auto"/>
              <w:right w:val="single" w:sz="4" w:space="0" w:color="auto"/>
            </w:tcBorders>
            <w:shd w:val="clear" w:color="auto" w:fill="auto"/>
            <w:noWrap/>
            <w:vAlign w:val="bottom"/>
          </w:tcPr>
          <w:p w14:paraId="297B30CC"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60BBD60" w14:textId="77777777" w:rsidR="00681CB0" w:rsidRPr="001172A8" w:rsidRDefault="00681CB0" w:rsidP="00F87CEE">
            <w:pPr>
              <w:spacing w:before="120" w:after="0"/>
              <w:rPr>
                <w:rFonts w:eastAsia="Times New Roman"/>
                <w:sz w:val="20"/>
                <w:szCs w:val="20"/>
              </w:rPr>
            </w:pPr>
            <w:r>
              <w:rPr>
                <w:rFonts w:eastAsia="Times New Roman"/>
                <w:sz w:val="20"/>
                <w:szCs w:val="20"/>
              </w:rPr>
              <w:t>Khối lượng khớp</w:t>
            </w:r>
          </w:p>
        </w:tc>
      </w:tr>
      <w:tr w:rsidR="00681CB0" w:rsidRPr="001172A8" w14:paraId="231F62B3"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F9AE26D" w14:textId="77777777" w:rsidR="00681CB0" w:rsidRDefault="00681CB0" w:rsidP="00F87CEE">
            <w:pPr>
              <w:spacing w:before="120" w:after="0"/>
              <w:rPr>
                <w:rFonts w:eastAsia="Times New Roman"/>
                <w:sz w:val="20"/>
                <w:szCs w:val="20"/>
              </w:rPr>
            </w:pPr>
            <w:r>
              <w:rPr>
                <w:rFonts w:eastAsia="Times New Roman"/>
                <w:sz w:val="20"/>
                <w:szCs w:val="20"/>
              </w:rPr>
              <w:t>37</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53ED4C5C" w14:textId="77777777" w:rsidR="00681CB0" w:rsidRPr="001172A8" w:rsidRDefault="00FD67E7" w:rsidP="00F87CEE">
            <w:pPr>
              <w:spacing w:before="120" w:after="0"/>
              <w:rPr>
                <w:rFonts w:eastAsia="Times New Roman"/>
                <w:sz w:val="20"/>
                <w:szCs w:val="20"/>
              </w:rPr>
            </w:pPr>
            <w:hyperlink r:id="rId273" w:history="1">
              <w:r w:rsidR="00681CB0" w:rsidRPr="008A200A">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vAlign w:val="bottom"/>
          </w:tcPr>
          <w:p w14:paraId="51973A51"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31A5078C"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Số hiệu lệnh của OMS</w:t>
            </w:r>
          </w:p>
        </w:tc>
      </w:tr>
      <w:tr w:rsidR="00681CB0" w:rsidRPr="001172A8" w14:paraId="3A5375FA" w14:textId="77777777" w:rsidTr="00F87CEE">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A2288" w14:textId="77777777" w:rsidR="00681CB0" w:rsidRDefault="00681CB0" w:rsidP="00F87CEE">
            <w:pPr>
              <w:spacing w:before="120" w:after="0"/>
              <w:rPr>
                <w:rFonts w:eastAsia="Times New Roman"/>
                <w:sz w:val="20"/>
                <w:szCs w:val="20"/>
              </w:rPr>
            </w:pPr>
            <w:r w:rsidRPr="001172A8">
              <w:rPr>
                <w:rFonts w:eastAsia="Times New Roman"/>
                <w:sz w:val="20"/>
                <w:szCs w:val="20"/>
              </w:rPr>
              <w:t>38</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AB630B" w14:textId="77777777" w:rsidR="00681CB0" w:rsidRPr="001172A8" w:rsidRDefault="00FD67E7" w:rsidP="00F87CEE">
            <w:pPr>
              <w:spacing w:before="120" w:after="0"/>
              <w:rPr>
                <w:rFonts w:eastAsia="Times New Roman"/>
                <w:sz w:val="20"/>
                <w:szCs w:val="20"/>
              </w:rPr>
            </w:pPr>
            <w:hyperlink r:id="rId274" w:history="1">
              <w:r w:rsidR="00681CB0" w:rsidRPr="001172A8">
                <w:rPr>
                  <w:rFonts w:eastAsia="Times New Roman"/>
                  <w:sz w:val="20"/>
                  <w:szCs w:val="20"/>
                </w:rPr>
                <w:t>OrderQty</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037A35" w14:textId="77777777" w:rsidR="00681CB0" w:rsidRPr="001172A8" w:rsidRDefault="00681CB0" w:rsidP="00F87CEE">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41B99" w14:textId="77777777" w:rsidR="00681CB0" w:rsidRPr="001172A8" w:rsidRDefault="00681CB0" w:rsidP="00F87CEE">
            <w:pPr>
              <w:spacing w:before="120" w:after="0"/>
              <w:rPr>
                <w:rFonts w:eastAsia="Times New Roman"/>
                <w:sz w:val="20"/>
                <w:szCs w:val="20"/>
              </w:rPr>
            </w:pPr>
            <w:r w:rsidRPr="001172A8">
              <w:rPr>
                <w:rFonts w:eastAsia="Times New Roman"/>
                <w:sz w:val="20"/>
                <w:szCs w:val="20"/>
              </w:rPr>
              <w:t>Số lượng</w:t>
            </w:r>
          </w:p>
        </w:tc>
      </w:tr>
      <w:tr w:rsidR="00681CB0" w:rsidRPr="001172A8" w14:paraId="73A65C7F" w14:textId="77777777" w:rsidTr="00F87CEE">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1D6E8" w14:textId="77777777" w:rsidR="00681CB0" w:rsidRPr="001172A8" w:rsidRDefault="00681CB0" w:rsidP="00F87CEE">
            <w:pPr>
              <w:spacing w:before="120" w:after="0"/>
              <w:rPr>
                <w:rFonts w:eastAsia="Times New Roman"/>
                <w:sz w:val="20"/>
                <w:szCs w:val="20"/>
              </w:rPr>
            </w:pPr>
            <w:r>
              <w:rPr>
                <w:rFonts w:eastAsia="Times New Roman"/>
                <w:sz w:val="20"/>
                <w:szCs w:val="20"/>
              </w:rPr>
              <w:t>39</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28FE4904" w14:textId="77777777" w:rsidR="00681CB0" w:rsidRPr="00F0377B" w:rsidRDefault="00FD67E7" w:rsidP="00F87CEE">
            <w:pPr>
              <w:spacing w:before="120" w:after="0"/>
              <w:rPr>
                <w:rFonts w:eastAsia="Times New Roman"/>
              </w:rPr>
            </w:pPr>
            <w:hyperlink r:id="rId275" w:history="1">
              <w:r w:rsidR="00681CB0" w:rsidRPr="008A200A">
                <w:rPr>
                  <w:rFonts w:eastAsia="Times New Roman"/>
                  <w:sz w:val="20"/>
                  <w:szCs w:val="20"/>
                </w:rPr>
                <w:t>OrdStatus</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E43E3E9" w14:textId="68D60552" w:rsidR="00681CB0" w:rsidRPr="001172A8" w:rsidRDefault="008D1B39" w:rsidP="00F87CEE">
            <w:pPr>
              <w:pStyle w:val="ListParagraph"/>
              <w:spacing w:before="120" w:after="0"/>
              <w:ind w:left="157" w:hanging="90"/>
              <w:rPr>
                <w:rFonts w:eastAsia="Times New Roman"/>
                <w:sz w:val="20"/>
                <w:szCs w:val="20"/>
              </w:rPr>
            </w:pPr>
            <w:r w:rsidRPr="008D1B39">
              <w:rPr>
                <w:rFonts w:eastAsia="Times New Roman"/>
                <w:sz w:val="20"/>
                <w:szCs w:val="20"/>
              </w:rPr>
              <w:t>1 = Partially Filled</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4D8B4A18" w14:textId="77777777" w:rsidR="00681CB0" w:rsidRPr="001172A8" w:rsidRDefault="00681CB0" w:rsidP="00F87CEE">
            <w:pPr>
              <w:spacing w:before="120" w:after="0"/>
              <w:rPr>
                <w:rFonts w:eastAsia="Times New Roman"/>
                <w:sz w:val="20"/>
                <w:szCs w:val="20"/>
              </w:rPr>
            </w:pPr>
          </w:p>
        </w:tc>
      </w:tr>
      <w:tr w:rsidR="00681CB0" w:rsidRPr="001172A8" w14:paraId="5700B537"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03775E9" w14:textId="77777777" w:rsidR="00681CB0" w:rsidRPr="001172A8" w:rsidRDefault="00681CB0" w:rsidP="00F87CEE">
            <w:pPr>
              <w:spacing w:before="120" w:after="0"/>
              <w:rPr>
                <w:rFonts w:eastAsia="Times New Roman"/>
                <w:sz w:val="20"/>
                <w:szCs w:val="20"/>
              </w:rPr>
            </w:pPr>
            <w:r>
              <w:rPr>
                <w:rFonts w:eastAsia="Times New Roman"/>
                <w:sz w:val="20"/>
                <w:szCs w:val="20"/>
              </w:rPr>
              <w:t>41</w:t>
            </w:r>
          </w:p>
        </w:tc>
        <w:tc>
          <w:tcPr>
            <w:tcW w:w="2391" w:type="dxa"/>
            <w:tcBorders>
              <w:top w:val="nil"/>
              <w:left w:val="nil"/>
              <w:bottom w:val="single" w:sz="4" w:space="0" w:color="auto"/>
              <w:right w:val="single" w:sz="4" w:space="0" w:color="auto"/>
            </w:tcBorders>
            <w:shd w:val="clear" w:color="auto" w:fill="auto"/>
            <w:noWrap/>
            <w:vAlign w:val="bottom"/>
          </w:tcPr>
          <w:p w14:paraId="7AB35C8F" w14:textId="77777777" w:rsidR="00681CB0" w:rsidRPr="00E81DB4" w:rsidRDefault="00FD67E7" w:rsidP="00F87CEE">
            <w:pPr>
              <w:spacing w:before="120" w:after="0"/>
              <w:rPr>
                <w:rFonts w:eastAsia="Times New Roman"/>
              </w:rPr>
            </w:pPr>
            <w:hyperlink r:id="rId276" w:history="1">
              <w:r w:rsidR="00681CB0" w:rsidRPr="008A200A">
                <w:rPr>
                  <w:rFonts w:eastAsia="Times New Roman"/>
                  <w:sz w:val="20"/>
                  <w:szCs w:val="20"/>
                </w:rPr>
                <w:t>OrigClOrdID</w:t>
              </w:r>
            </w:hyperlink>
          </w:p>
        </w:tc>
        <w:tc>
          <w:tcPr>
            <w:tcW w:w="3420" w:type="dxa"/>
            <w:tcBorders>
              <w:top w:val="nil"/>
              <w:left w:val="nil"/>
              <w:bottom w:val="single" w:sz="4" w:space="0" w:color="auto"/>
              <w:right w:val="single" w:sz="4" w:space="0" w:color="auto"/>
            </w:tcBorders>
            <w:shd w:val="clear" w:color="auto" w:fill="auto"/>
            <w:noWrap/>
            <w:vAlign w:val="bottom"/>
          </w:tcPr>
          <w:p w14:paraId="4DF2CFE3" w14:textId="77777777" w:rsidR="00681CB0" w:rsidRPr="001172A8"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71E0DB4" w14:textId="77777777" w:rsidR="00681CB0" w:rsidRPr="001172A8" w:rsidRDefault="00681CB0" w:rsidP="00F87CEE">
            <w:pPr>
              <w:spacing w:before="120" w:after="0"/>
              <w:rPr>
                <w:rFonts w:eastAsia="Times New Roman"/>
                <w:sz w:val="20"/>
                <w:szCs w:val="20"/>
              </w:rPr>
            </w:pPr>
            <w:r>
              <w:rPr>
                <w:rFonts w:eastAsia="Times New Roman"/>
                <w:sz w:val="20"/>
                <w:szCs w:val="20"/>
              </w:rPr>
              <w:t>Số hiệu lệnh gốc</w:t>
            </w:r>
          </w:p>
        </w:tc>
      </w:tr>
      <w:tr w:rsidR="00681CB0" w:rsidRPr="001172A8" w14:paraId="5AB8A00E" w14:textId="77777777" w:rsidTr="00F87CEE">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4DE83" w14:textId="77777777" w:rsidR="00681CB0" w:rsidRPr="008A083A" w:rsidRDefault="00681CB0" w:rsidP="00F87CEE">
            <w:pPr>
              <w:spacing w:before="120" w:after="0"/>
              <w:rPr>
                <w:rFonts w:eastAsia="Times New Roman"/>
                <w:sz w:val="20"/>
                <w:szCs w:val="20"/>
                <w:highlight w:val="yellow"/>
              </w:rPr>
            </w:pPr>
            <w:r>
              <w:rPr>
                <w:rFonts w:eastAsia="Times New Roman"/>
                <w:sz w:val="20"/>
                <w:szCs w:val="20"/>
              </w:rPr>
              <w:t>44</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93821" w14:textId="77777777" w:rsidR="00681CB0" w:rsidRPr="008A083A" w:rsidRDefault="00FD67E7" w:rsidP="00F87CEE">
            <w:pPr>
              <w:spacing w:before="120" w:after="0"/>
              <w:rPr>
                <w:rFonts w:eastAsia="Times New Roman"/>
                <w:highlight w:val="yellow"/>
              </w:rPr>
            </w:pPr>
            <w:hyperlink r:id="rId277" w:history="1">
              <w:r w:rsidR="00681CB0" w:rsidRPr="00F0377B">
                <w:rPr>
                  <w:rFonts w:eastAsia="Times New Roman"/>
                </w:rPr>
                <w:t>Price</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B4373" w14:textId="77777777" w:rsidR="00681CB0" w:rsidRDefault="00681CB0" w:rsidP="00F87CEE">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575730" w14:textId="210D2814" w:rsidR="00681CB0" w:rsidRDefault="006B3348" w:rsidP="00F87CEE">
            <w:pPr>
              <w:spacing w:before="120" w:after="0"/>
              <w:rPr>
                <w:rFonts w:eastAsia="Times New Roman"/>
                <w:sz w:val="20"/>
                <w:szCs w:val="20"/>
              </w:rPr>
            </w:pPr>
            <w:r>
              <w:rPr>
                <w:rFonts w:eastAsia="Times New Roman"/>
                <w:sz w:val="20"/>
                <w:szCs w:val="20"/>
              </w:rPr>
              <w:t>Giá đặt</w:t>
            </w:r>
          </w:p>
        </w:tc>
      </w:tr>
      <w:tr w:rsidR="00681CB0" w:rsidRPr="001172A8" w14:paraId="24B648C4" w14:textId="77777777" w:rsidTr="00F87CEE">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12E32" w14:textId="77777777" w:rsidR="00681CB0" w:rsidRPr="008D1B39" w:rsidRDefault="00681CB0" w:rsidP="00F87CEE">
            <w:pPr>
              <w:spacing w:before="120" w:after="0"/>
              <w:rPr>
                <w:rFonts w:eastAsia="Times New Roman"/>
                <w:sz w:val="20"/>
                <w:szCs w:val="20"/>
              </w:rPr>
            </w:pPr>
            <w:r w:rsidRPr="008D1B39">
              <w:rPr>
                <w:rFonts w:eastAsia="Times New Roman"/>
                <w:sz w:val="20"/>
                <w:szCs w:val="20"/>
              </w:rPr>
              <w:lastRenderedPageBreak/>
              <w:t>54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4B630B3" w14:textId="77777777" w:rsidR="00681CB0" w:rsidRPr="008D1B39" w:rsidRDefault="00FD67E7" w:rsidP="00F87CEE">
            <w:pPr>
              <w:spacing w:before="120" w:after="0"/>
              <w:rPr>
                <w:rFonts w:eastAsia="Times New Roman"/>
                <w:sz w:val="20"/>
                <w:szCs w:val="20"/>
              </w:rPr>
            </w:pPr>
            <w:hyperlink r:id="rId278" w:history="1">
              <w:r w:rsidR="00681CB0" w:rsidRPr="008D1B39">
                <w:rPr>
                  <w:rFonts w:eastAsia="Times New Roman"/>
                  <w:sz w:val="20"/>
                  <w:szCs w:val="20"/>
                </w:rPr>
                <w:t>Side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20785F7" w14:textId="77777777" w:rsidR="008D1B39" w:rsidRPr="008D1B39" w:rsidRDefault="00681CB0" w:rsidP="008D1B39">
            <w:pPr>
              <w:pStyle w:val="ListParagraph"/>
              <w:spacing w:before="120" w:after="0"/>
              <w:ind w:left="157" w:hanging="90"/>
              <w:rPr>
                <w:rFonts w:eastAsia="Times New Roman"/>
                <w:sz w:val="20"/>
                <w:szCs w:val="20"/>
              </w:rPr>
            </w:pPr>
            <w:r w:rsidRPr="008D1B39">
              <w:rPr>
                <w:rFonts w:eastAsia="Times New Roman"/>
                <w:sz w:val="20"/>
                <w:szCs w:val="20"/>
              </w:rPr>
              <w:t>1 = Buy</w:t>
            </w:r>
          </w:p>
          <w:p w14:paraId="6A3A8BC6" w14:textId="65AB29EC" w:rsidR="00681CB0" w:rsidRPr="008D1B39" w:rsidRDefault="00681CB0" w:rsidP="008D1B39">
            <w:pPr>
              <w:pStyle w:val="ListParagraph"/>
              <w:spacing w:before="120" w:after="0"/>
              <w:ind w:left="157" w:hanging="90"/>
              <w:rPr>
                <w:rFonts w:eastAsia="Times New Roman"/>
                <w:sz w:val="20"/>
                <w:szCs w:val="20"/>
              </w:rPr>
            </w:pPr>
            <w:r w:rsidRPr="008D1B39">
              <w:rPr>
                <w:rFonts w:eastAsia="Times New Roman"/>
                <w:sz w:val="20"/>
                <w:szCs w:val="20"/>
              </w:rPr>
              <w:t>2 = Sell</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63112B48" w14:textId="77777777" w:rsidR="00681CB0" w:rsidRPr="001172A8" w:rsidRDefault="00681CB0" w:rsidP="00F87CEE">
            <w:pPr>
              <w:spacing w:before="120" w:after="0"/>
              <w:rPr>
                <w:rFonts w:eastAsia="Times New Roman"/>
                <w:sz w:val="20"/>
                <w:szCs w:val="20"/>
              </w:rPr>
            </w:pPr>
            <w:r>
              <w:rPr>
                <w:rFonts w:eastAsia="Times New Roman"/>
                <w:sz w:val="20"/>
                <w:szCs w:val="20"/>
              </w:rPr>
              <w:t>Loại lệnh</w:t>
            </w:r>
          </w:p>
        </w:tc>
      </w:tr>
      <w:tr w:rsidR="00681CB0" w:rsidRPr="001172A8" w14:paraId="446A8756"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012585B" w14:textId="77777777" w:rsidR="00681CB0" w:rsidRPr="00A40358" w:rsidRDefault="00681CB0" w:rsidP="00F87CEE">
            <w:pPr>
              <w:spacing w:before="120" w:after="0"/>
              <w:rPr>
                <w:rFonts w:eastAsia="Times New Roman"/>
              </w:rPr>
            </w:pPr>
            <w:r>
              <w:rPr>
                <w:rFonts w:eastAsia="Times New Roman"/>
                <w:sz w:val="20"/>
                <w:szCs w:val="20"/>
              </w:rPr>
              <w:t>55</w:t>
            </w:r>
          </w:p>
        </w:tc>
        <w:tc>
          <w:tcPr>
            <w:tcW w:w="2391" w:type="dxa"/>
            <w:tcBorders>
              <w:top w:val="nil"/>
              <w:left w:val="nil"/>
              <w:bottom w:val="single" w:sz="4" w:space="0" w:color="auto"/>
              <w:right w:val="single" w:sz="4" w:space="0" w:color="auto"/>
            </w:tcBorders>
            <w:shd w:val="clear" w:color="auto" w:fill="auto"/>
            <w:noWrap/>
            <w:vAlign w:val="bottom"/>
          </w:tcPr>
          <w:p w14:paraId="5AD443AB" w14:textId="77777777" w:rsidR="00681CB0" w:rsidRDefault="00681CB0" w:rsidP="00F87CEE">
            <w:pPr>
              <w:spacing w:before="120" w:after="0"/>
            </w:pPr>
            <w:r w:rsidRPr="00E81DB4">
              <w:rPr>
                <w:rFonts w:eastAsia="Times New Roman"/>
              </w:rPr>
              <w:t>S</w:t>
            </w:r>
            <w:r>
              <w:rPr>
                <w:rFonts w:eastAsia="Times New Roman"/>
              </w:rPr>
              <w:t>ymbol</w:t>
            </w:r>
          </w:p>
        </w:tc>
        <w:tc>
          <w:tcPr>
            <w:tcW w:w="3420" w:type="dxa"/>
            <w:tcBorders>
              <w:top w:val="nil"/>
              <w:left w:val="nil"/>
              <w:bottom w:val="single" w:sz="4" w:space="0" w:color="auto"/>
              <w:right w:val="single" w:sz="4" w:space="0" w:color="auto"/>
            </w:tcBorders>
            <w:shd w:val="clear" w:color="auto" w:fill="auto"/>
            <w:noWrap/>
            <w:vAlign w:val="bottom"/>
          </w:tcPr>
          <w:p w14:paraId="1C34E233" w14:textId="77777777" w:rsidR="00681CB0" w:rsidRPr="001172A8" w:rsidRDefault="00681CB0" w:rsidP="00F87CEE">
            <w:pPr>
              <w:spacing w:before="120" w:after="0"/>
              <w:rPr>
                <w:rFonts w:eastAsia="Times New Roman"/>
                <w:sz w:val="20"/>
                <w:szCs w:val="20"/>
              </w:rPr>
            </w:pPr>
            <w:r>
              <w:rPr>
                <w:rFonts w:eastAsia="Times New Roman"/>
                <w:sz w:val="20"/>
                <w:szCs w:val="20"/>
              </w:rPr>
              <w:t>Mã chứng khoán</w:t>
            </w:r>
          </w:p>
        </w:tc>
        <w:tc>
          <w:tcPr>
            <w:tcW w:w="2988" w:type="dxa"/>
            <w:tcBorders>
              <w:top w:val="nil"/>
              <w:left w:val="nil"/>
              <w:bottom w:val="single" w:sz="4" w:space="0" w:color="auto"/>
              <w:right w:val="single" w:sz="4" w:space="0" w:color="auto"/>
            </w:tcBorders>
            <w:shd w:val="clear" w:color="auto" w:fill="auto"/>
            <w:noWrap/>
            <w:vAlign w:val="bottom"/>
          </w:tcPr>
          <w:p w14:paraId="33D66EEF" w14:textId="77777777" w:rsidR="00681CB0" w:rsidRDefault="00681CB0" w:rsidP="00F87CEE">
            <w:pPr>
              <w:spacing w:before="120" w:after="0"/>
              <w:rPr>
                <w:rFonts w:eastAsia="Times New Roman"/>
                <w:sz w:val="20"/>
                <w:szCs w:val="20"/>
              </w:rPr>
            </w:pPr>
            <w:r>
              <w:rPr>
                <w:rFonts w:eastAsia="Times New Roman"/>
                <w:sz w:val="20"/>
                <w:szCs w:val="20"/>
              </w:rPr>
              <w:t>Mã chứng khoán</w:t>
            </w:r>
          </w:p>
        </w:tc>
      </w:tr>
      <w:tr w:rsidR="00681CB0" w:rsidRPr="001172A8" w14:paraId="48973403"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5D6D724" w14:textId="77777777" w:rsidR="00681CB0" w:rsidRPr="00033E05" w:rsidRDefault="00681CB0" w:rsidP="00F87CEE">
            <w:pPr>
              <w:spacing w:before="120" w:after="0"/>
              <w:rPr>
                <w:rFonts w:eastAsia="Times New Roman"/>
              </w:rPr>
            </w:pPr>
            <w:r w:rsidRPr="00033E05">
              <w:rPr>
                <w:rFonts w:eastAsia="Times New Roman"/>
              </w:rPr>
              <w:t>58</w:t>
            </w:r>
          </w:p>
        </w:tc>
        <w:tc>
          <w:tcPr>
            <w:tcW w:w="2391" w:type="dxa"/>
            <w:tcBorders>
              <w:top w:val="nil"/>
              <w:left w:val="nil"/>
              <w:bottom w:val="single" w:sz="4" w:space="0" w:color="auto"/>
              <w:right w:val="single" w:sz="4" w:space="0" w:color="auto"/>
            </w:tcBorders>
            <w:shd w:val="clear" w:color="auto" w:fill="auto"/>
            <w:noWrap/>
            <w:vAlign w:val="bottom"/>
          </w:tcPr>
          <w:p w14:paraId="5E08654E" w14:textId="77777777" w:rsidR="00681CB0" w:rsidRPr="00033E05" w:rsidRDefault="00FD67E7" w:rsidP="00F87CEE">
            <w:pPr>
              <w:spacing w:before="120" w:after="0"/>
            </w:pPr>
            <w:hyperlink r:id="rId279" w:history="1">
              <w:r w:rsidR="00681CB0" w:rsidRPr="00033E05">
                <w:rPr>
                  <w:rFonts w:eastAsia="Times New Roman"/>
                </w:rPr>
                <w:t>Text</w:t>
              </w:r>
            </w:hyperlink>
          </w:p>
        </w:tc>
        <w:tc>
          <w:tcPr>
            <w:tcW w:w="3420" w:type="dxa"/>
            <w:tcBorders>
              <w:top w:val="nil"/>
              <w:left w:val="nil"/>
              <w:bottom w:val="single" w:sz="4" w:space="0" w:color="auto"/>
              <w:right w:val="single" w:sz="4" w:space="0" w:color="auto"/>
            </w:tcBorders>
            <w:shd w:val="clear" w:color="auto" w:fill="auto"/>
            <w:noWrap/>
            <w:vAlign w:val="bottom"/>
          </w:tcPr>
          <w:p w14:paraId="03234A64" w14:textId="443E9EC1" w:rsidR="00681CB0" w:rsidRPr="00033E05"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BE984C3" w14:textId="17FC470E" w:rsidR="00681CB0" w:rsidRDefault="00033E05" w:rsidP="00F87CEE">
            <w:pPr>
              <w:spacing w:before="120" w:after="0"/>
              <w:rPr>
                <w:rFonts w:eastAsia="Times New Roman"/>
                <w:sz w:val="20"/>
                <w:szCs w:val="20"/>
              </w:rPr>
            </w:pPr>
            <w:r>
              <w:rPr>
                <w:rFonts w:eastAsia="Times New Roman"/>
                <w:sz w:val="20"/>
                <w:szCs w:val="20"/>
              </w:rPr>
              <w:t>Không dùng</w:t>
            </w:r>
          </w:p>
        </w:tc>
      </w:tr>
      <w:tr w:rsidR="00681CB0" w:rsidRPr="001172A8" w14:paraId="2214FBEC"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BB33BB7" w14:textId="77777777" w:rsidR="00681CB0" w:rsidRPr="00595D58" w:rsidRDefault="00681CB0" w:rsidP="00F87CEE">
            <w:pPr>
              <w:spacing w:before="120" w:after="0"/>
              <w:rPr>
                <w:rFonts w:eastAsia="Times New Roman"/>
              </w:rPr>
            </w:pPr>
            <w:r w:rsidRPr="00595D58">
              <w:rPr>
                <w:rFonts w:eastAsia="Times New Roman"/>
              </w:rPr>
              <w:t>60</w:t>
            </w:r>
          </w:p>
        </w:tc>
        <w:tc>
          <w:tcPr>
            <w:tcW w:w="2391" w:type="dxa"/>
            <w:tcBorders>
              <w:top w:val="nil"/>
              <w:left w:val="nil"/>
              <w:bottom w:val="single" w:sz="4" w:space="0" w:color="auto"/>
              <w:right w:val="single" w:sz="4" w:space="0" w:color="auto"/>
            </w:tcBorders>
            <w:shd w:val="clear" w:color="auto" w:fill="auto"/>
            <w:noWrap/>
            <w:vAlign w:val="bottom"/>
          </w:tcPr>
          <w:p w14:paraId="5606D982" w14:textId="77777777" w:rsidR="00681CB0" w:rsidRPr="00595D58" w:rsidRDefault="00FD67E7" w:rsidP="00F87CEE">
            <w:pPr>
              <w:spacing w:before="120" w:after="0"/>
              <w:rPr>
                <w:rFonts w:eastAsia="Times New Roman"/>
              </w:rPr>
            </w:pPr>
            <w:hyperlink r:id="rId280" w:history="1">
              <w:r w:rsidR="00681CB0" w:rsidRPr="00595D58">
                <w:rPr>
                  <w:rFonts w:eastAsia="Times New Roman"/>
                </w:rPr>
                <w:t>TransactTime</w:t>
              </w:r>
            </w:hyperlink>
          </w:p>
        </w:tc>
        <w:tc>
          <w:tcPr>
            <w:tcW w:w="3420" w:type="dxa"/>
            <w:tcBorders>
              <w:top w:val="nil"/>
              <w:left w:val="nil"/>
              <w:bottom w:val="single" w:sz="4" w:space="0" w:color="auto"/>
              <w:right w:val="single" w:sz="4" w:space="0" w:color="auto"/>
            </w:tcBorders>
            <w:shd w:val="clear" w:color="auto" w:fill="auto"/>
            <w:noWrap/>
            <w:vAlign w:val="bottom"/>
          </w:tcPr>
          <w:p w14:paraId="5FD33E25" w14:textId="77777777" w:rsidR="00681CB0" w:rsidRDefault="00681CB0" w:rsidP="00F87CEE">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4603FD30" w14:textId="5770FC23" w:rsidR="00681CB0" w:rsidRDefault="00D363B4" w:rsidP="00F87CEE">
            <w:pPr>
              <w:spacing w:before="120" w:after="0"/>
              <w:rPr>
                <w:rFonts w:eastAsia="Times New Roman"/>
                <w:sz w:val="20"/>
                <w:szCs w:val="20"/>
              </w:rPr>
            </w:pPr>
            <w:r>
              <w:rPr>
                <w:rFonts w:eastAsia="Times New Roman"/>
                <w:sz w:val="20"/>
                <w:szCs w:val="20"/>
              </w:rPr>
              <w:t>Thời gian đặt lệnh</w:t>
            </w:r>
          </w:p>
        </w:tc>
      </w:tr>
      <w:tr w:rsidR="00681CB0" w:rsidRPr="001172A8" w14:paraId="3626E731"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A114C47" w14:textId="77777777" w:rsidR="00681CB0" w:rsidRPr="00500A79" w:rsidRDefault="00681CB0" w:rsidP="00F87CEE">
            <w:pPr>
              <w:spacing w:after="0"/>
              <w:rPr>
                <w:rFonts w:eastAsia="Times New Roman"/>
                <w:sz w:val="20"/>
                <w:szCs w:val="20"/>
                <w:highlight w:val="yellow"/>
              </w:rPr>
            </w:pPr>
            <w:r>
              <w:rPr>
                <w:rFonts w:eastAsia="Times New Roman"/>
              </w:rPr>
              <w:t>150</w:t>
            </w:r>
          </w:p>
        </w:tc>
        <w:tc>
          <w:tcPr>
            <w:tcW w:w="2391" w:type="dxa"/>
            <w:tcBorders>
              <w:top w:val="nil"/>
              <w:left w:val="nil"/>
              <w:bottom w:val="single" w:sz="4" w:space="0" w:color="auto"/>
              <w:right w:val="single" w:sz="4" w:space="0" w:color="auto"/>
            </w:tcBorders>
            <w:shd w:val="clear" w:color="auto" w:fill="auto"/>
            <w:noWrap/>
            <w:vAlign w:val="bottom"/>
          </w:tcPr>
          <w:p w14:paraId="24A7F478" w14:textId="77777777" w:rsidR="00681CB0" w:rsidRPr="00500A79" w:rsidRDefault="00FD67E7" w:rsidP="00F87CEE">
            <w:pPr>
              <w:spacing w:after="0"/>
              <w:rPr>
                <w:rFonts w:eastAsia="Times New Roman"/>
                <w:highlight w:val="yellow"/>
              </w:rPr>
            </w:pPr>
            <w:hyperlink r:id="rId281" w:history="1">
              <w:r w:rsidR="00681CB0" w:rsidRPr="00123157">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tcPr>
          <w:p w14:paraId="5A5A6DAB" w14:textId="27EFB241" w:rsidR="00681CB0" w:rsidRPr="00500A79" w:rsidRDefault="00033E05" w:rsidP="00F87CEE">
            <w:pPr>
              <w:spacing w:after="0"/>
              <w:rPr>
                <w:rFonts w:eastAsia="Times New Roman"/>
                <w:sz w:val="20"/>
                <w:szCs w:val="20"/>
                <w:highlight w:val="yellow"/>
              </w:rPr>
            </w:pPr>
            <w:r w:rsidRPr="00033E05">
              <w:rPr>
                <w:rFonts w:eastAsia="Times New Roman"/>
                <w:sz w:val="20"/>
                <w:szCs w:val="20"/>
              </w:rPr>
              <w:t>F = Trade (partial fill or fill)</w:t>
            </w:r>
          </w:p>
        </w:tc>
        <w:tc>
          <w:tcPr>
            <w:tcW w:w="2988" w:type="dxa"/>
            <w:tcBorders>
              <w:top w:val="nil"/>
              <w:left w:val="nil"/>
              <w:bottom w:val="single" w:sz="4" w:space="0" w:color="auto"/>
              <w:right w:val="single" w:sz="4" w:space="0" w:color="auto"/>
            </w:tcBorders>
            <w:shd w:val="clear" w:color="auto" w:fill="auto"/>
            <w:noWrap/>
            <w:vAlign w:val="bottom"/>
          </w:tcPr>
          <w:p w14:paraId="5A2E1D4D" w14:textId="77777777" w:rsidR="00681CB0" w:rsidRPr="00500A79" w:rsidRDefault="00681CB0" w:rsidP="00F87CEE">
            <w:pPr>
              <w:spacing w:after="0"/>
              <w:rPr>
                <w:rFonts w:eastAsia="Times New Roman"/>
                <w:sz w:val="20"/>
                <w:szCs w:val="20"/>
                <w:highlight w:val="yellow"/>
              </w:rPr>
            </w:pPr>
          </w:p>
        </w:tc>
      </w:tr>
      <w:tr w:rsidR="00681CB0" w:rsidRPr="001172A8" w14:paraId="24B85796"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D8022F0" w14:textId="77777777" w:rsidR="00681CB0" w:rsidRPr="00500A79" w:rsidRDefault="00681CB0" w:rsidP="00F87CEE">
            <w:pPr>
              <w:spacing w:before="120" w:after="0"/>
              <w:rPr>
                <w:rFonts w:eastAsia="Times New Roman"/>
                <w:sz w:val="20"/>
                <w:szCs w:val="20"/>
                <w:highlight w:val="yellow"/>
              </w:rPr>
            </w:pPr>
            <w:r>
              <w:rPr>
                <w:rFonts w:eastAsia="Times New Roman"/>
              </w:rPr>
              <w:t>151</w:t>
            </w:r>
          </w:p>
        </w:tc>
        <w:tc>
          <w:tcPr>
            <w:tcW w:w="2391" w:type="dxa"/>
            <w:tcBorders>
              <w:top w:val="nil"/>
              <w:left w:val="nil"/>
              <w:bottom w:val="single" w:sz="4" w:space="0" w:color="auto"/>
              <w:right w:val="single" w:sz="4" w:space="0" w:color="auto"/>
            </w:tcBorders>
            <w:shd w:val="clear" w:color="auto" w:fill="auto"/>
            <w:noWrap/>
            <w:vAlign w:val="bottom"/>
          </w:tcPr>
          <w:p w14:paraId="07C90664" w14:textId="77777777" w:rsidR="00681CB0" w:rsidRPr="00500A79" w:rsidRDefault="00FD67E7" w:rsidP="00F87CEE">
            <w:pPr>
              <w:spacing w:after="0"/>
              <w:rPr>
                <w:rFonts w:eastAsia="Times New Roman"/>
                <w:highlight w:val="yellow"/>
              </w:rPr>
            </w:pPr>
            <w:hyperlink r:id="rId282" w:history="1">
              <w:r w:rsidR="00681CB0" w:rsidRPr="00123157">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tcPr>
          <w:p w14:paraId="4606DC75" w14:textId="11556289" w:rsidR="00681CB0" w:rsidRPr="00500A79" w:rsidRDefault="00852EFD" w:rsidP="00F87CEE">
            <w:pPr>
              <w:spacing w:before="120" w:after="0"/>
              <w:rPr>
                <w:rFonts w:eastAsia="Times New Roman"/>
                <w:sz w:val="20"/>
                <w:szCs w:val="20"/>
                <w:highlight w:val="yellow"/>
              </w:rPr>
            </w:pPr>
            <w:r w:rsidRPr="00852EFD">
              <w:rPr>
                <w:rFonts w:eastAsia="Times New Roman"/>
                <w:sz w:val="20"/>
                <w:szCs w:val="20"/>
              </w:rPr>
              <w:t>LeavesQty &lt;151&gt; =OrderQty &lt;38&gt; - CumQty &lt;14&gt;.</w:t>
            </w:r>
          </w:p>
        </w:tc>
        <w:tc>
          <w:tcPr>
            <w:tcW w:w="2988" w:type="dxa"/>
            <w:tcBorders>
              <w:top w:val="nil"/>
              <w:left w:val="nil"/>
              <w:bottom w:val="single" w:sz="4" w:space="0" w:color="auto"/>
              <w:right w:val="single" w:sz="4" w:space="0" w:color="auto"/>
            </w:tcBorders>
            <w:shd w:val="clear" w:color="auto" w:fill="auto"/>
            <w:noWrap/>
            <w:vAlign w:val="bottom"/>
          </w:tcPr>
          <w:p w14:paraId="10443BD7" w14:textId="47444967" w:rsidR="00681CB0" w:rsidRPr="00500A79" w:rsidRDefault="00D363B4" w:rsidP="00F87CEE">
            <w:pPr>
              <w:spacing w:before="120" w:after="0"/>
              <w:rPr>
                <w:rFonts w:eastAsia="Times New Roman"/>
                <w:sz w:val="20"/>
                <w:szCs w:val="20"/>
                <w:highlight w:val="yellow"/>
              </w:rPr>
            </w:pPr>
            <w:r w:rsidRPr="00D363B4">
              <w:rPr>
                <w:rFonts w:eastAsia="Times New Roman"/>
                <w:sz w:val="20"/>
                <w:szCs w:val="20"/>
              </w:rPr>
              <w:t>Khối lượng còn lại</w:t>
            </w:r>
          </w:p>
        </w:tc>
      </w:tr>
      <w:tr w:rsidR="00681CB0" w:rsidRPr="001172A8" w14:paraId="1B97EA9F"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F04DCF9" w14:textId="77777777" w:rsidR="00681CB0" w:rsidRPr="009725CE" w:rsidRDefault="00681CB0" w:rsidP="00F87CEE">
            <w:pPr>
              <w:spacing w:before="120" w:after="0"/>
              <w:rPr>
                <w:rFonts w:eastAsia="Times New Roman"/>
                <w:sz w:val="20"/>
                <w:szCs w:val="20"/>
              </w:rPr>
            </w:pPr>
            <w:r w:rsidRPr="009725CE">
              <w:rPr>
                <w:rFonts w:eastAsia="Times New Roman"/>
                <w:sz w:val="20"/>
                <w:szCs w:val="20"/>
              </w:rPr>
              <w:t>453</w:t>
            </w:r>
          </w:p>
        </w:tc>
        <w:tc>
          <w:tcPr>
            <w:tcW w:w="2391" w:type="dxa"/>
            <w:tcBorders>
              <w:top w:val="nil"/>
              <w:left w:val="nil"/>
              <w:bottom w:val="single" w:sz="4" w:space="0" w:color="auto"/>
              <w:right w:val="single" w:sz="4" w:space="0" w:color="auto"/>
            </w:tcBorders>
            <w:shd w:val="clear" w:color="auto" w:fill="auto"/>
            <w:noWrap/>
            <w:vAlign w:val="bottom"/>
          </w:tcPr>
          <w:p w14:paraId="089E213D" w14:textId="77777777" w:rsidR="00681CB0" w:rsidRPr="009725CE" w:rsidRDefault="00FD67E7" w:rsidP="00F87CEE">
            <w:pPr>
              <w:spacing w:after="0"/>
              <w:rPr>
                <w:rFonts w:eastAsia="Times New Roman"/>
              </w:rPr>
            </w:pPr>
            <w:hyperlink r:id="rId283" w:history="1">
              <w:r w:rsidR="00681CB0" w:rsidRPr="009725CE">
                <w:rPr>
                  <w:rFonts w:eastAsia="Times New Roman"/>
                </w:rPr>
                <w:t>NoPartyIDs</w:t>
              </w:r>
            </w:hyperlink>
          </w:p>
        </w:tc>
        <w:tc>
          <w:tcPr>
            <w:tcW w:w="3420" w:type="dxa"/>
            <w:tcBorders>
              <w:top w:val="nil"/>
              <w:left w:val="nil"/>
              <w:bottom w:val="single" w:sz="4" w:space="0" w:color="auto"/>
              <w:right w:val="single" w:sz="4" w:space="0" w:color="auto"/>
            </w:tcBorders>
            <w:shd w:val="clear" w:color="auto" w:fill="auto"/>
            <w:noWrap/>
            <w:vAlign w:val="bottom"/>
          </w:tcPr>
          <w:p w14:paraId="356DE067" w14:textId="77777777" w:rsidR="00681CB0" w:rsidRPr="009725CE" w:rsidRDefault="00681CB0" w:rsidP="00F87CEE">
            <w:pPr>
              <w:spacing w:before="120" w:after="0"/>
              <w:rPr>
                <w:rFonts w:eastAsia="Times New Roman"/>
                <w:sz w:val="20"/>
                <w:szCs w:val="20"/>
              </w:rPr>
            </w:pPr>
            <w:r w:rsidRPr="009725CE">
              <w:rPr>
                <w:rFonts w:eastAsia="Times New Roman"/>
                <w:sz w:val="20"/>
                <w:szCs w:val="20"/>
              </w:rPr>
              <w:t>2</w:t>
            </w:r>
          </w:p>
        </w:tc>
        <w:tc>
          <w:tcPr>
            <w:tcW w:w="2988" w:type="dxa"/>
            <w:tcBorders>
              <w:top w:val="nil"/>
              <w:left w:val="nil"/>
              <w:bottom w:val="single" w:sz="4" w:space="0" w:color="auto"/>
              <w:right w:val="single" w:sz="4" w:space="0" w:color="auto"/>
            </w:tcBorders>
            <w:shd w:val="clear" w:color="auto" w:fill="auto"/>
            <w:noWrap/>
            <w:vAlign w:val="bottom"/>
          </w:tcPr>
          <w:p w14:paraId="53468E95" w14:textId="77777777" w:rsidR="00681CB0" w:rsidRPr="009725CE" w:rsidRDefault="00681CB0" w:rsidP="00F87CEE">
            <w:pPr>
              <w:spacing w:after="0"/>
              <w:rPr>
                <w:rFonts w:eastAsia="Times New Roman"/>
                <w:sz w:val="20"/>
                <w:szCs w:val="20"/>
              </w:rPr>
            </w:pPr>
            <w:r w:rsidRPr="009725CE">
              <w:rPr>
                <w:rFonts w:eastAsia="Times New Roman"/>
                <w:sz w:val="20"/>
                <w:szCs w:val="20"/>
              </w:rPr>
              <w:t>Number of PartyID</w:t>
            </w:r>
          </w:p>
          <w:p w14:paraId="54D8C8B0" w14:textId="14EB5A3E" w:rsidR="00681CB0" w:rsidRPr="009725CE" w:rsidRDefault="009725CE" w:rsidP="00F87CEE">
            <w:pPr>
              <w:spacing w:before="120" w:after="0"/>
              <w:rPr>
                <w:rFonts w:eastAsia="Times New Roman"/>
                <w:sz w:val="20"/>
                <w:szCs w:val="20"/>
              </w:rPr>
            </w:pPr>
            <w:r w:rsidRPr="009725CE">
              <w:rPr>
                <w:rFonts w:eastAsia="Times New Roman"/>
                <w:sz w:val="20"/>
                <w:szCs w:val="20"/>
              </w:rPr>
              <w:t>Group msg, với giá trị =2 thì tương ứng có 2 group, bao gồm các tag dưới</w:t>
            </w:r>
          </w:p>
        </w:tc>
      </w:tr>
      <w:tr w:rsidR="00681CB0" w:rsidRPr="001172A8" w14:paraId="4E2AF545"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E1091B5" w14:textId="36A3417C" w:rsidR="00681CB0" w:rsidRPr="00FA56DC" w:rsidRDefault="00681CB0" w:rsidP="00F87CEE">
            <w:pPr>
              <w:spacing w:before="120" w:after="0"/>
              <w:rPr>
                <w:rFonts w:eastAsia="Times New Roman"/>
                <w:sz w:val="20"/>
                <w:szCs w:val="20"/>
              </w:rPr>
            </w:pPr>
            <w:r w:rsidRPr="00FA56DC">
              <w:rPr>
                <w:rFonts w:eastAsia="Times New Roman"/>
                <w:sz w:val="20"/>
                <w:szCs w:val="20"/>
              </w:rPr>
              <w:t>448</w:t>
            </w:r>
            <w:r w:rsidR="00FA56DC" w:rsidRPr="00FA56DC">
              <w:rPr>
                <w:rFonts w:eastAsia="Times New Roman"/>
                <w:sz w:val="20"/>
                <w:szCs w:val="20"/>
              </w:rPr>
              <w:t>(1)</w:t>
            </w:r>
          </w:p>
        </w:tc>
        <w:tc>
          <w:tcPr>
            <w:tcW w:w="2391" w:type="dxa"/>
            <w:tcBorders>
              <w:top w:val="nil"/>
              <w:left w:val="nil"/>
              <w:bottom w:val="single" w:sz="4" w:space="0" w:color="auto"/>
              <w:right w:val="single" w:sz="4" w:space="0" w:color="auto"/>
            </w:tcBorders>
            <w:shd w:val="clear" w:color="auto" w:fill="auto"/>
            <w:noWrap/>
            <w:vAlign w:val="bottom"/>
          </w:tcPr>
          <w:p w14:paraId="4CB28C38" w14:textId="77777777" w:rsidR="00681CB0" w:rsidRPr="00FA56DC" w:rsidRDefault="00FD67E7" w:rsidP="00F87CEE">
            <w:pPr>
              <w:spacing w:after="0"/>
              <w:rPr>
                <w:rFonts w:eastAsia="Times New Roman"/>
              </w:rPr>
            </w:pPr>
            <w:hyperlink r:id="rId284" w:history="1">
              <w:r w:rsidR="00681CB0" w:rsidRPr="00FA56DC">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78BA1469" w14:textId="77777777" w:rsidR="00681CB0" w:rsidRPr="00FA56DC" w:rsidRDefault="00681CB0" w:rsidP="00F87CEE">
            <w:pPr>
              <w:spacing w:before="120" w:after="0"/>
              <w:rPr>
                <w:rFonts w:eastAsia="Times New Roman"/>
                <w:sz w:val="20"/>
                <w:szCs w:val="20"/>
              </w:rPr>
            </w:pPr>
            <w:r w:rsidRPr="00FA56DC">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vAlign w:val="bottom"/>
          </w:tcPr>
          <w:p w14:paraId="15ADF8B5" w14:textId="22915FB9" w:rsidR="00681CB0" w:rsidRPr="00500A79" w:rsidRDefault="00FA56DC" w:rsidP="00F87CEE">
            <w:pPr>
              <w:spacing w:before="120" w:after="0"/>
              <w:rPr>
                <w:rFonts w:eastAsia="Times New Roman"/>
                <w:sz w:val="20"/>
                <w:szCs w:val="20"/>
                <w:highlight w:val="yellow"/>
              </w:rPr>
            </w:pPr>
            <w:r w:rsidRPr="00FA56DC">
              <w:rPr>
                <w:rFonts w:eastAsia="Times New Roman"/>
                <w:sz w:val="20"/>
                <w:szCs w:val="20"/>
              </w:rPr>
              <w:t>Chứa Firm id công ty CK</w:t>
            </w:r>
          </w:p>
        </w:tc>
      </w:tr>
      <w:tr w:rsidR="00681CB0" w:rsidRPr="001172A8" w14:paraId="1C78A6BA"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11036C6" w14:textId="7BFAAB86" w:rsidR="00681CB0" w:rsidRPr="00654B8B" w:rsidRDefault="00681CB0" w:rsidP="00F87CEE">
            <w:pPr>
              <w:spacing w:before="120" w:after="0"/>
              <w:rPr>
                <w:rFonts w:eastAsia="Times New Roman"/>
                <w:sz w:val="20"/>
                <w:szCs w:val="20"/>
              </w:rPr>
            </w:pPr>
            <w:r w:rsidRPr="00654B8B">
              <w:rPr>
                <w:rFonts w:eastAsia="Times New Roman"/>
                <w:sz w:val="20"/>
                <w:szCs w:val="20"/>
              </w:rPr>
              <w:t>447</w:t>
            </w:r>
            <w:r w:rsidR="00FA56DC" w:rsidRPr="00654B8B">
              <w:rPr>
                <w:rFonts w:eastAsia="Times New Roman"/>
                <w:sz w:val="20"/>
                <w:szCs w:val="20"/>
              </w:rPr>
              <w:t>(1)</w:t>
            </w:r>
          </w:p>
        </w:tc>
        <w:tc>
          <w:tcPr>
            <w:tcW w:w="2391" w:type="dxa"/>
            <w:tcBorders>
              <w:top w:val="nil"/>
              <w:left w:val="nil"/>
              <w:bottom w:val="single" w:sz="4" w:space="0" w:color="auto"/>
              <w:right w:val="single" w:sz="4" w:space="0" w:color="auto"/>
            </w:tcBorders>
            <w:shd w:val="clear" w:color="auto" w:fill="auto"/>
            <w:noWrap/>
            <w:vAlign w:val="bottom"/>
          </w:tcPr>
          <w:p w14:paraId="46123A8C" w14:textId="77777777" w:rsidR="00681CB0" w:rsidRPr="00654B8B" w:rsidRDefault="00FD67E7" w:rsidP="00F87CEE">
            <w:pPr>
              <w:spacing w:after="0"/>
              <w:rPr>
                <w:rFonts w:eastAsia="Times New Roman"/>
              </w:rPr>
            </w:pPr>
            <w:hyperlink r:id="rId285" w:history="1">
              <w:r w:rsidR="00681CB0" w:rsidRPr="00654B8B">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445CE6EC" w14:textId="77777777" w:rsidR="00681CB0" w:rsidRPr="00654B8B" w:rsidRDefault="00681CB0" w:rsidP="00F87CEE">
            <w:pPr>
              <w:spacing w:before="120" w:after="0"/>
              <w:rPr>
                <w:rFonts w:eastAsia="Times New Roman"/>
                <w:sz w:val="20"/>
                <w:szCs w:val="20"/>
              </w:rPr>
            </w:pPr>
            <w:r w:rsidRPr="00654B8B">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vAlign w:val="bottom"/>
          </w:tcPr>
          <w:p w14:paraId="69311ED4" w14:textId="53D1929E" w:rsidR="00681CB0" w:rsidRPr="00654B8B" w:rsidRDefault="00681CB0" w:rsidP="00654B8B">
            <w:pPr>
              <w:spacing w:before="120" w:after="0"/>
              <w:rPr>
                <w:rFonts w:eastAsia="Times New Roman"/>
                <w:sz w:val="20"/>
                <w:szCs w:val="20"/>
              </w:rPr>
            </w:pPr>
            <w:r w:rsidRPr="00654B8B">
              <w:rPr>
                <w:rFonts w:eastAsia="Times New Roman"/>
                <w:sz w:val="20"/>
                <w:szCs w:val="20"/>
              </w:rPr>
              <w:t> B = BIC</w:t>
            </w:r>
          </w:p>
        </w:tc>
      </w:tr>
      <w:tr w:rsidR="00681CB0" w:rsidRPr="001172A8" w14:paraId="76E7E975"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BA0DCC6" w14:textId="6C206E4E" w:rsidR="00681CB0" w:rsidRPr="00654B8B" w:rsidRDefault="00681CB0" w:rsidP="00F87CEE">
            <w:pPr>
              <w:spacing w:before="120" w:after="0"/>
              <w:rPr>
                <w:rFonts w:eastAsia="Times New Roman"/>
                <w:sz w:val="20"/>
                <w:szCs w:val="20"/>
              </w:rPr>
            </w:pPr>
            <w:r w:rsidRPr="00654B8B">
              <w:rPr>
                <w:rFonts w:eastAsia="Times New Roman"/>
                <w:sz w:val="20"/>
                <w:szCs w:val="20"/>
              </w:rPr>
              <w:t>452</w:t>
            </w:r>
            <w:r w:rsidR="00FA56DC" w:rsidRPr="00654B8B">
              <w:rPr>
                <w:rFonts w:eastAsia="Times New Roman"/>
                <w:sz w:val="20"/>
                <w:szCs w:val="20"/>
              </w:rPr>
              <w:t>(1)</w:t>
            </w:r>
          </w:p>
        </w:tc>
        <w:tc>
          <w:tcPr>
            <w:tcW w:w="2391" w:type="dxa"/>
            <w:tcBorders>
              <w:top w:val="nil"/>
              <w:left w:val="nil"/>
              <w:bottom w:val="single" w:sz="4" w:space="0" w:color="auto"/>
              <w:right w:val="single" w:sz="4" w:space="0" w:color="auto"/>
            </w:tcBorders>
            <w:shd w:val="clear" w:color="auto" w:fill="auto"/>
            <w:noWrap/>
            <w:vAlign w:val="bottom"/>
          </w:tcPr>
          <w:p w14:paraId="45428267" w14:textId="77777777" w:rsidR="00681CB0" w:rsidRPr="00654B8B" w:rsidRDefault="00FD67E7" w:rsidP="00F87CEE">
            <w:pPr>
              <w:spacing w:after="0"/>
              <w:rPr>
                <w:rFonts w:eastAsia="Times New Roman"/>
              </w:rPr>
            </w:pPr>
            <w:hyperlink r:id="rId286" w:history="1">
              <w:r w:rsidR="00681CB0" w:rsidRPr="00654B8B">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23918788" w14:textId="77777777" w:rsidR="00681CB0" w:rsidRPr="00654B8B" w:rsidRDefault="00681CB0" w:rsidP="00F87CEE">
            <w:pPr>
              <w:spacing w:before="120" w:after="0"/>
              <w:rPr>
                <w:rFonts w:eastAsia="Times New Roman"/>
                <w:sz w:val="20"/>
                <w:szCs w:val="20"/>
              </w:rPr>
            </w:pPr>
            <w:r w:rsidRPr="00654B8B">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vAlign w:val="bottom"/>
          </w:tcPr>
          <w:p w14:paraId="21092547" w14:textId="77777777" w:rsidR="00681CB0" w:rsidRPr="00654B8B" w:rsidRDefault="00681CB0" w:rsidP="00F87CEE">
            <w:pPr>
              <w:spacing w:before="120" w:after="0"/>
              <w:rPr>
                <w:rFonts w:eastAsia="Times New Roman"/>
                <w:sz w:val="20"/>
                <w:szCs w:val="20"/>
              </w:rPr>
            </w:pPr>
            <w:r w:rsidRPr="00654B8B">
              <w:rPr>
                <w:rFonts w:eastAsia="Times New Roman"/>
                <w:sz w:val="20"/>
                <w:szCs w:val="20"/>
              </w:rPr>
              <w:t>Identifies the type or role of the PartyID</w:t>
            </w:r>
          </w:p>
        </w:tc>
      </w:tr>
      <w:tr w:rsidR="00681CB0" w:rsidRPr="001172A8" w14:paraId="192B20A4"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9F43773" w14:textId="1E9CD0BC" w:rsidR="00681CB0" w:rsidRPr="00654B8B" w:rsidRDefault="00681CB0" w:rsidP="00F87CEE">
            <w:pPr>
              <w:spacing w:before="120" w:after="0"/>
              <w:rPr>
                <w:rFonts w:eastAsia="Times New Roman"/>
                <w:sz w:val="20"/>
                <w:szCs w:val="20"/>
              </w:rPr>
            </w:pPr>
            <w:r w:rsidRPr="00654B8B">
              <w:rPr>
                <w:rFonts w:eastAsia="Times New Roman"/>
                <w:sz w:val="20"/>
                <w:szCs w:val="20"/>
              </w:rPr>
              <w:t>448</w:t>
            </w:r>
            <w:r w:rsidR="00654B8B">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68FFF9B0" w14:textId="77777777" w:rsidR="00681CB0" w:rsidRPr="00654B8B" w:rsidRDefault="00FD67E7" w:rsidP="00F87CEE">
            <w:pPr>
              <w:spacing w:after="0"/>
              <w:rPr>
                <w:rFonts w:eastAsia="Times New Roman"/>
              </w:rPr>
            </w:pPr>
            <w:hyperlink r:id="rId287" w:history="1">
              <w:r w:rsidR="00681CB0" w:rsidRPr="00654B8B">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3F1AB6A5" w14:textId="7DDA6102" w:rsidR="00681CB0" w:rsidRPr="00654B8B" w:rsidRDefault="00681CB0"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EDDAC62" w14:textId="4F85F69F" w:rsidR="00681CB0" w:rsidRPr="00654B8B" w:rsidRDefault="00654B8B" w:rsidP="00F87CEE">
            <w:pPr>
              <w:spacing w:before="120" w:after="0"/>
              <w:rPr>
                <w:rFonts w:eastAsia="Times New Roman"/>
                <w:sz w:val="20"/>
                <w:szCs w:val="20"/>
              </w:rPr>
            </w:pPr>
            <w:r>
              <w:rPr>
                <w:rFonts w:eastAsia="Times New Roman"/>
                <w:sz w:val="20"/>
                <w:szCs w:val="20"/>
              </w:rPr>
              <w:t>Số lưu ký của tài khoản</w:t>
            </w:r>
          </w:p>
        </w:tc>
      </w:tr>
      <w:tr w:rsidR="00681CB0" w:rsidRPr="001172A8" w14:paraId="5C426843"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69002EE" w14:textId="6715CA10" w:rsidR="00681CB0" w:rsidRPr="00654B8B" w:rsidRDefault="00681CB0" w:rsidP="00F87CEE">
            <w:pPr>
              <w:spacing w:before="120" w:after="0"/>
              <w:rPr>
                <w:rFonts w:eastAsia="Times New Roman"/>
                <w:sz w:val="20"/>
                <w:szCs w:val="20"/>
              </w:rPr>
            </w:pPr>
            <w:r w:rsidRPr="00654B8B">
              <w:rPr>
                <w:rFonts w:eastAsia="Times New Roman"/>
                <w:sz w:val="20"/>
                <w:szCs w:val="20"/>
              </w:rPr>
              <w:t>447</w:t>
            </w:r>
            <w:r w:rsidR="00654B8B">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7DCD25A5" w14:textId="77777777" w:rsidR="00681CB0" w:rsidRPr="00654B8B" w:rsidRDefault="00FD67E7" w:rsidP="00F87CEE">
            <w:pPr>
              <w:spacing w:after="0"/>
              <w:rPr>
                <w:rFonts w:eastAsia="Times New Roman"/>
              </w:rPr>
            </w:pPr>
            <w:hyperlink r:id="rId288" w:history="1">
              <w:r w:rsidR="00681CB0" w:rsidRPr="00654B8B">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422A2C31" w14:textId="77777777" w:rsidR="00681CB0" w:rsidRPr="00654B8B" w:rsidRDefault="00681CB0" w:rsidP="00F87CEE">
            <w:pPr>
              <w:spacing w:before="120" w:after="0"/>
              <w:rPr>
                <w:rFonts w:eastAsia="Times New Roman"/>
                <w:sz w:val="20"/>
                <w:szCs w:val="20"/>
              </w:rPr>
            </w:pPr>
            <w:r w:rsidRPr="00654B8B">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vAlign w:val="bottom"/>
          </w:tcPr>
          <w:p w14:paraId="66EE3A60" w14:textId="77777777" w:rsidR="00681CB0" w:rsidRPr="00654B8B" w:rsidRDefault="00681CB0" w:rsidP="00F87CEE">
            <w:pPr>
              <w:spacing w:before="120" w:after="0"/>
              <w:rPr>
                <w:rFonts w:eastAsia="Times New Roman"/>
                <w:sz w:val="20"/>
                <w:szCs w:val="20"/>
              </w:rPr>
            </w:pPr>
            <w:r w:rsidRPr="00654B8B">
              <w:rPr>
                <w:rFonts w:eastAsia="Times New Roman"/>
                <w:sz w:val="20"/>
                <w:szCs w:val="20"/>
              </w:rPr>
              <w:t>Identifies class or source</w:t>
            </w:r>
          </w:p>
        </w:tc>
      </w:tr>
      <w:tr w:rsidR="00681CB0" w:rsidRPr="001172A8" w14:paraId="3CB60B2C"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AA6C80D" w14:textId="5CE2A4D5" w:rsidR="00681CB0" w:rsidRPr="00654B8B" w:rsidRDefault="00681CB0" w:rsidP="00F87CEE">
            <w:pPr>
              <w:spacing w:before="120" w:after="0"/>
              <w:rPr>
                <w:rFonts w:eastAsia="Times New Roman"/>
                <w:sz w:val="20"/>
                <w:szCs w:val="20"/>
              </w:rPr>
            </w:pPr>
            <w:r w:rsidRPr="00654B8B">
              <w:rPr>
                <w:rFonts w:eastAsia="Times New Roman"/>
                <w:sz w:val="20"/>
                <w:szCs w:val="20"/>
              </w:rPr>
              <w:t>452</w:t>
            </w:r>
            <w:r w:rsidR="00654B8B">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6B558245" w14:textId="77777777" w:rsidR="00681CB0" w:rsidRPr="00654B8B" w:rsidRDefault="00FD67E7" w:rsidP="00F87CEE">
            <w:pPr>
              <w:spacing w:after="0"/>
              <w:rPr>
                <w:rFonts w:eastAsia="Times New Roman"/>
              </w:rPr>
            </w:pPr>
            <w:hyperlink r:id="rId289" w:history="1">
              <w:r w:rsidR="00681CB0" w:rsidRPr="00654B8B">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4A739278" w14:textId="77777777" w:rsidR="00681CB0" w:rsidRPr="00654B8B" w:rsidRDefault="00681CB0" w:rsidP="00F87CEE">
            <w:pPr>
              <w:spacing w:before="120" w:after="0"/>
              <w:rPr>
                <w:rFonts w:eastAsia="Times New Roman"/>
                <w:sz w:val="20"/>
                <w:szCs w:val="20"/>
              </w:rPr>
            </w:pPr>
            <w:r w:rsidRPr="00654B8B">
              <w:rPr>
                <w:rFonts w:eastAsia="Times New Roman"/>
                <w:sz w:val="20"/>
                <w:szCs w:val="20"/>
              </w:rPr>
              <w:t>3</w:t>
            </w:r>
          </w:p>
        </w:tc>
        <w:tc>
          <w:tcPr>
            <w:tcW w:w="2988" w:type="dxa"/>
            <w:tcBorders>
              <w:top w:val="nil"/>
              <w:left w:val="nil"/>
              <w:bottom w:val="single" w:sz="4" w:space="0" w:color="auto"/>
              <w:right w:val="single" w:sz="4" w:space="0" w:color="auto"/>
            </w:tcBorders>
            <w:shd w:val="clear" w:color="auto" w:fill="auto"/>
            <w:noWrap/>
            <w:vAlign w:val="bottom"/>
          </w:tcPr>
          <w:p w14:paraId="4EC6D3BE" w14:textId="77777777" w:rsidR="00681CB0" w:rsidRPr="00654B8B" w:rsidRDefault="00681CB0" w:rsidP="00F87CEE">
            <w:pPr>
              <w:spacing w:before="120" w:after="0"/>
              <w:rPr>
                <w:rFonts w:eastAsia="Times New Roman"/>
                <w:sz w:val="20"/>
                <w:szCs w:val="20"/>
              </w:rPr>
            </w:pPr>
            <w:r w:rsidRPr="00654B8B">
              <w:rPr>
                <w:rFonts w:eastAsia="Times New Roman"/>
                <w:sz w:val="20"/>
                <w:szCs w:val="20"/>
              </w:rPr>
              <w:t>Identifies the type or role of the PartyID</w:t>
            </w:r>
          </w:p>
        </w:tc>
      </w:tr>
      <w:tr w:rsidR="00681CB0" w:rsidRPr="001172A8" w14:paraId="7ACEF223" w14:textId="77777777" w:rsidTr="00F87CEE">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ED76716" w14:textId="77777777" w:rsidR="00681CB0" w:rsidRPr="00500A79" w:rsidRDefault="00681CB0" w:rsidP="00F87CEE">
            <w:pPr>
              <w:spacing w:before="120" w:after="0"/>
              <w:rPr>
                <w:rFonts w:eastAsia="Times New Roman"/>
                <w:sz w:val="20"/>
                <w:szCs w:val="20"/>
                <w:highlight w:val="yellow"/>
              </w:rPr>
            </w:pPr>
            <w:r>
              <w:rPr>
                <w:rFonts w:eastAsia="Times New Roman"/>
                <w:sz w:val="20"/>
                <w:szCs w:val="20"/>
              </w:rPr>
              <w:t>10</w:t>
            </w:r>
          </w:p>
        </w:tc>
        <w:tc>
          <w:tcPr>
            <w:tcW w:w="2391" w:type="dxa"/>
            <w:tcBorders>
              <w:top w:val="nil"/>
              <w:left w:val="nil"/>
              <w:bottom w:val="single" w:sz="4" w:space="0" w:color="auto"/>
              <w:right w:val="single" w:sz="4" w:space="0" w:color="auto"/>
            </w:tcBorders>
            <w:shd w:val="clear" w:color="auto" w:fill="auto"/>
            <w:noWrap/>
            <w:vAlign w:val="bottom"/>
          </w:tcPr>
          <w:p w14:paraId="189A7124" w14:textId="77777777" w:rsidR="00681CB0" w:rsidRPr="00500A79" w:rsidRDefault="00FD67E7" w:rsidP="00F87CEE">
            <w:pPr>
              <w:spacing w:after="0"/>
              <w:rPr>
                <w:rFonts w:eastAsia="Times New Roman"/>
                <w:highlight w:val="yellow"/>
              </w:rPr>
            </w:pPr>
            <w:hyperlink r:id="rId290" w:history="1">
              <w:r w:rsidR="00681CB0" w:rsidRPr="00153406">
                <w:rPr>
                  <w:rFonts w:eastAsia="Times New Roman"/>
                </w:rPr>
                <w:t>CheckSum</w:t>
              </w:r>
            </w:hyperlink>
          </w:p>
        </w:tc>
        <w:tc>
          <w:tcPr>
            <w:tcW w:w="3420" w:type="dxa"/>
            <w:tcBorders>
              <w:top w:val="nil"/>
              <w:left w:val="nil"/>
              <w:bottom w:val="single" w:sz="4" w:space="0" w:color="auto"/>
              <w:right w:val="single" w:sz="4" w:space="0" w:color="auto"/>
            </w:tcBorders>
            <w:shd w:val="clear" w:color="auto" w:fill="auto"/>
            <w:noWrap/>
            <w:vAlign w:val="bottom"/>
          </w:tcPr>
          <w:p w14:paraId="77F323C1" w14:textId="77777777" w:rsidR="00681CB0" w:rsidRPr="00500A79" w:rsidRDefault="00681CB0" w:rsidP="00F87CEE">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45AF8D5D" w14:textId="77777777" w:rsidR="00681CB0" w:rsidRPr="00500A79" w:rsidRDefault="00681CB0" w:rsidP="00F87CEE">
            <w:pPr>
              <w:spacing w:before="120" w:after="0"/>
              <w:rPr>
                <w:rFonts w:eastAsia="Times New Roman"/>
                <w:sz w:val="20"/>
                <w:szCs w:val="20"/>
                <w:highlight w:val="yellow"/>
              </w:rPr>
            </w:pPr>
          </w:p>
        </w:tc>
      </w:tr>
    </w:tbl>
    <w:p w14:paraId="702C223F" w14:textId="77777777" w:rsidR="00681CB0" w:rsidRPr="00982807" w:rsidRDefault="00681CB0" w:rsidP="00681CB0">
      <w:pPr>
        <w:pStyle w:val="ListParagraph"/>
        <w:rPr>
          <w:highlight w:val="yellow"/>
          <w:lang w:val="en-GB"/>
        </w:rPr>
      </w:pPr>
    </w:p>
    <w:p w14:paraId="20C1B0F4" w14:textId="57E35D17" w:rsidR="00AA71B1" w:rsidRDefault="00AA71B1" w:rsidP="00AA71B1">
      <w:pPr>
        <w:pStyle w:val="Heading3"/>
      </w:pPr>
      <w:bookmarkStart w:id="2251" w:name="_Toc80648704"/>
      <w:r>
        <w:t>GateWay phản hồi lệnh khớp hết</w:t>
      </w:r>
      <w:bookmarkEnd w:id="2251"/>
    </w:p>
    <w:p w14:paraId="766CFB47" w14:textId="77777777" w:rsidR="008233DD" w:rsidRDefault="008233DD" w:rsidP="008233DD">
      <w:pPr>
        <w:rPr>
          <w:lang w:val="en-GB"/>
        </w:rPr>
      </w:pPr>
    </w:p>
    <w:tbl>
      <w:tblPr>
        <w:tblW w:w="9717" w:type="dxa"/>
        <w:tblLook w:val="04A0" w:firstRow="1" w:lastRow="0" w:firstColumn="1" w:lastColumn="0" w:noHBand="0" w:noVBand="1"/>
      </w:tblPr>
      <w:tblGrid>
        <w:gridCol w:w="918"/>
        <w:gridCol w:w="2391"/>
        <w:gridCol w:w="3420"/>
        <w:gridCol w:w="2988"/>
      </w:tblGrid>
      <w:tr w:rsidR="008233DD" w:rsidRPr="001172A8" w14:paraId="2333ADDF"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DF0D385" w14:textId="77777777" w:rsidR="008233DD" w:rsidRPr="001172A8" w:rsidRDefault="008233DD" w:rsidP="001C5929">
            <w:pPr>
              <w:spacing w:before="120" w:after="0"/>
              <w:rPr>
                <w:rFonts w:eastAsia="Times New Roman"/>
                <w:b/>
                <w:sz w:val="20"/>
                <w:szCs w:val="20"/>
              </w:rPr>
            </w:pPr>
            <w:r w:rsidRPr="001172A8">
              <w:rPr>
                <w:rFonts w:eastAsia="Times New Roman"/>
                <w:b/>
                <w:sz w:val="20"/>
                <w:szCs w:val="20"/>
              </w:rPr>
              <w:t>Tag</w:t>
            </w:r>
          </w:p>
        </w:tc>
        <w:tc>
          <w:tcPr>
            <w:tcW w:w="2391"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AEF718E" w14:textId="77777777" w:rsidR="008233DD" w:rsidRPr="001172A8" w:rsidRDefault="008233DD" w:rsidP="001C5929">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EE41F11" w14:textId="77777777" w:rsidR="008233DD" w:rsidRPr="001172A8" w:rsidRDefault="008233DD" w:rsidP="001C5929">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08897C8" w14:textId="77777777" w:rsidR="008233DD" w:rsidRPr="001172A8" w:rsidRDefault="008233DD" w:rsidP="001C5929">
            <w:pPr>
              <w:spacing w:before="120" w:after="0"/>
              <w:rPr>
                <w:rFonts w:eastAsia="Times New Roman"/>
                <w:b/>
                <w:sz w:val="20"/>
                <w:szCs w:val="20"/>
              </w:rPr>
            </w:pPr>
            <w:r w:rsidRPr="001172A8">
              <w:rPr>
                <w:rFonts w:eastAsia="Times New Roman"/>
                <w:b/>
                <w:sz w:val="20"/>
                <w:szCs w:val="20"/>
              </w:rPr>
              <w:t>Comment</w:t>
            </w:r>
          </w:p>
        </w:tc>
      </w:tr>
      <w:tr w:rsidR="00F87CEE" w:rsidRPr="001172A8" w14:paraId="7CEE261C"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0A2122A" w14:textId="3543987B" w:rsidR="00F87CEE" w:rsidRPr="001172A8" w:rsidRDefault="00F87CEE" w:rsidP="00F87CEE">
            <w:pPr>
              <w:spacing w:before="120" w:after="0"/>
              <w:rPr>
                <w:rFonts w:eastAsia="Times New Roman"/>
                <w:sz w:val="20"/>
                <w:szCs w:val="20"/>
              </w:rPr>
            </w:pPr>
            <w:r w:rsidRPr="001172A8">
              <w:rPr>
                <w:rFonts w:eastAsia="Times New Roman"/>
                <w:sz w:val="20"/>
                <w:szCs w:val="20"/>
              </w:rPr>
              <w:t>9</w:t>
            </w:r>
          </w:p>
        </w:tc>
        <w:tc>
          <w:tcPr>
            <w:tcW w:w="2391" w:type="dxa"/>
            <w:tcBorders>
              <w:top w:val="nil"/>
              <w:left w:val="nil"/>
              <w:bottom w:val="single" w:sz="4" w:space="0" w:color="auto"/>
              <w:right w:val="single" w:sz="4" w:space="0" w:color="auto"/>
            </w:tcBorders>
            <w:shd w:val="clear" w:color="auto" w:fill="auto"/>
            <w:noWrap/>
            <w:vAlign w:val="bottom"/>
            <w:hideMark/>
          </w:tcPr>
          <w:p w14:paraId="349F9A0B" w14:textId="38D4E4BE" w:rsidR="00F87CEE" w:rsidRPr="001172A8" w:rsidRDefault="00F87CEE" w:rsidP="00F87CEE">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vAlign w:val="bottom"/>
            <w:hideMark/>
          </w:tcPr>
          <w:p w14:paraId="69E56818"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20D7413B" w14:textId="77777777" w:rsidR="00F87CEE" w:rsidRPr="001172A8" w:rsidRDefault="00F87CEE" w:rsidP="00F87CEE">
            <w:pPr>
              <w:spacing w:before="120" w:after="0"/>
              <w:rPr>
                <w:rFonts w:eastAsia="Times New Roman"/>
                <w:sz w:val="20"/>
                <w:szCs w:val="20"/>
              </w:rPr>
            </w:pPr>
          </w:p>
        </w:tc>
      </w:tr>
      <w:tr w:rsidR="00F87CEE" w:rsidRPr="001172A8" w14:paraId="71865E5C"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738EA6B" w14:textId="0430AE71" w:rsidR="00F87CEE" w:rsidRPr="001172A8" w:rsidRDefault="00F87CEE" w:rsidP="00F87CEE">
            <w:pPr>
              <w:spacing w:before="120" w:after="0"/>
              <w:rPr>
                <w:rFonts w:eastAsia="Times New Roman"/>
                <w:sz w:val="20"/>
                <w:szCs w:val="20"/>
              </w:rPr>
            </w:pPr>
            <w:r w:rsidRPr="001172A8">
              <w:rPr>
                <w:rFonts w:eastAsia="Times New Roman"/>
                <w:sz w:val="20"/>
                <w:szCs w:val="20"/>
              </w:rPr>
              <w:t>35</w:t>
            </w:r>
          </w:p>
        </w:tc>
        <w:tc>
          <w:tcPr>
            <w:tcW w:w="2391" w:type="dxa"/>
            <w:tcBorders>
              <w:top w:val="nil"/>
              <w:left w:val="nil"/>
              <w:bottom w:val="single" w:sz="4" w:space="0" w:color="auto"/>
              <w:right w:val="single" w:sz="4" w:space="0" w:color="auto"/>
            </w:tcBorders>
            <w:shd w:val="clear" w:color="auto" w:fill="auto"/>
            <w:noWrap/>
            <w:vAlign w:val="bottom"/>
            <w:hideMark/>
          </w:tcPr>
          <w:p w14:paraId="3D85FA97" w14:textId="682F3E3F" w:rsidR="00F87CEE" w:rsidRPr="001172A8" w:rsidRDefault="00F87CEE" w:rsidP="00F87CEE">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57EB4606" w14:textId="34A79860" w:rsidR="00F87CEE" w:rsidRPr="001172A8" w:rsidRDefault="00F87CEE" w:rsidP="00F87CEE">
            <w:pPr>
              <w:spacing w:before="120" w:after="0"/>
              <w:rPr>
                <w:rFonts w:eastAsia="Times New Roman"/>
                <w:sz w:val="20"/>
                <w:szCs w:val="20"/>
              </w:rPr>
            </w:pPr>
            <w:r>
              <w:rPr>
                <w:rFonts w:eastAsia="Times New Roman"/>
                <w:sz w:val="20"/>
                <w:szCs w:val="20"/>
              </w:rPr>
              <w:t>8</w:t>
            </w:r>
          </w:p>
        </w:tc>
        <w:tc>
          <w:tcPr>
            <w:tcW w:w="2988" w:type="dxa"/>
            <w:tcBorders>
              <w:top w:val="nil"/>
              <w:left w:val="nil"/>
              <w:bottom w:val="single" w:sz="4" w:space="0" w:color="auto"/>
              <w:right w:val="single" w:sz="4" w:space="0" w:color="auto"/>
            </w:tcBorders>
            <w:shd w:val="clear" w:color="auto" w:fill="auto"/>
            <w:noWrap/>
            <w:vAlign w:val="bottom"/>
            <w:hideMark/>
          </w:tcPr>
          <w:p w14:paraId="77EA45D8" w14:textId="77777777" w:rsidR="00F87CEE" w:rsidRPr="001172A8" w:rsidRDefault="00F87CEE" w:rsidP="00F87CEE">
            <w:pPr>
              <w:spacing w:before="120" w:after="0"/>
              <w:rPr>
                <w:rFonts w:eastAsia="Times New Roman"/>
                <w:sz w:val="20"/>
                <w:szCs w:val="20"/>
              </w:rPr>
            </w:pPr>
          </w:p>
        </w:tc>
      </w:tr>
      <w:tr w:rsidR="00F87CEE" w:rsidRPr="001172A8" w14:paraId="72C1980D"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ADEE908" w14:textId="7A085F0C" w:rsidR="00F87CEE" w:rsidRPr="001172A8" w:rsidRDefault="00F87CEE" w:rsidP="00F87CEE">
            <w:pPr>
              <w:spacing w:before="120" w:after="0"/>
              <w:rPr>
                <w:rFonts w:eastAsia="Times New Roman"/>
                <w:sz w:val="20"/>
                <w:szCs w:val="20"/>
              </w:rPr>
            </w:pPr>
            <w:r w:rsidRPr="001172A8">
              <w:rPr>
                <w:rFonts w:eastAsia="Times New Roman"/>
                <w:sz w:val="20"/>
                <w:szCs w:val="20"/>
              </w:rPr>
              <w:t>34</w:t>
            </w:r>
          </w:p>
        </w:tc>
        <w:tc>
          <w:tcPr>
            <w:tcW w:w="2391" w:type="dxa"/>
            <w:tcBorders>
              <w:top w:val="nil"/>
              <w:left w:val="nil"/>
              <w:bottom w:val="single" w:sz="4" w:space="0" w:color="auto"/>
              <w:right w:val="single" w:sz="4" w:space="0" w:color="auto"/>
            </w:tcBorders>
            <w:shd w:val="clear" w:color="auto" w:fill="auto"/>
            <w:noWrap/>
            <w:vAlign w:val="bottom"/>
            <w:hideMark/>
          </w:tcPr>
          <w:p w14:paraId="649EAA40" w14:textId="7E1C001D" w:rsidR="00F87CEE" w:rsidRPr="001172A8" w:rsidRDefault="00F87CEE" w:rsidP="00F87CEE">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vAlign w:val="bottom"/>
            <w:hideMark/>
          </w:tcPr>
          <w:p w14:paraId="35F64AFE"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44A7C1C6" w14:textId="77777777" w:rsidR="00F87CEE" w:rsidRPr="001172A8" w:rsidRDefault="00F87CEE" w:rsidP="00F87CEE">
            <w:pPr>
              <w:spacing w:before="120" w:after="0"/>
              <w:rPr>
                <w:rFonts w:eastAsia="Times New Roman"/>
                <w:sz w:val="20"/>
                <w:szCs w:val="20"/>
              </w:rPr>
            </w:pPr>
          </w:p>
        </w:tc>
      </w:tr>
      <w:tr w:rsidR="00F87CEE" w:rsidRPr="001172A8" w14:paraId="66363A8E"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7F323BC" w14:textId="31461612" w:rsidR="00F87CEE" w:rsidRPr="001172A8" w:rsidRDefault="00F87CEE" w:rsidP="00F87CEE">
            <w:pPr>
              <w:spacing w:before="120" w:after="0"/>
              <w:rPr>
                <w:rFonts w:eastAsia="Times New Roman"/>
                <w:sz w:val="20"/>
                <w:szCs w:val="20"/>
              </w:rPr>
            </w:pPr>
            <w:r w:rsidRPr="001172A8">
              <w:rPr>
                <w:rFonts w:eastAsia="Times New Roman"/>
                <w:sz w:val="20"/>
                <w:szCs w:val="20"/>
              </w:rPr>
              <w:t>49</w:t>
            </w:r>
          </w:p>
        </w:tc>
        <w:tc>
          <w:tcPr>
            <w:tcW w:w="2391" w:type="dxa"/>
            <w:tcBorders>
              <w:top w:val="nil"/>
              <w:left w:val="nil"/>
              <w:bottom w:val="single" w:sz="4" w:space="0" w:color="auto"/>
              <w:right w:val="single" w:sz="4" w:space="0" w:color="auto"/>
            </w:tcBorders>
            <w:shd w:val="clear" w:color="000000" w:fill="FFFFFF"/>
            <w:noWrap/>
            <w:vAlign w:val="bottom"/>
            <w:hideMark/>
          </w:tcPr>
          <w:p w14:paraId="15AEA443" w14:textId="132846F2" w:rsidR="00F87CEE" w:rsidRPr="001172A8" w:rsidRDefault="00F87CEE" w:rsidP="00F87CEE">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vAlign w:val="bottom"/>
            <w:hideMark/>
          </w:tcPr>
          <w:p w14:paraId="4049E599" w14:textId="77777777" w:rsidR="00F87CEE" w:rsidRPr="001172A8" w:rsidRDefault="00F87CEE" w:rsidP="00F87CEE">
            <w:pPr>
              <w:spacing w:before="120" w:after="0"/>
              <w:rPr>
                <w:rFonts w:eastAsia="Times New Roman"/>
                <w:sz w:val="20"/>
                <w:szCs w:val="20"/>
              </w:rPr>
            </w:pPr>
            <w:r w:rsidRPr="001172A8">
              <w:rPr>
                <w:rFonts w:eastAsia="Times New Roman"/>
                <w:sz w:val="20"/>
                <w:szCs w:val="20"/>
              </w:rPr>
              <w:t>HSX_GATEWAY = Gateway HOSE</w:t>
            </w:r>
          </w:p>
          <w:p w14:paraId="4F31FD78" w14:textId="6DF9E3F7" w:rsidR="00F87CEE" w:rsidRPr="001172A8" w:rsidRDefault="00F87CEE" w:rsidP="00F87CEE">
            <w:pPr>
              <w:pStyle w:val="ListParagraph"/>
              <w:spacing w:before="120" w:after="0"/>
              <w:ind w:left="157" w:hanging="90"/>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p>
        </w:tc>
        <w:tc>
          <w:tcPr>
            <w:tcW w:w="2988" w:type="dxa"/>
            <w:tcBorders>
              <w:top w:val="nil"/>
              <w:left w:val="nil"/>
              <w:bottom w:val="single" w:sz="4" w:space="0" w:color="auto"/>
              <w:right w:val="single" w:sz="4" w:space="0" w:color="auto"/>
            </w:tcBorders>
            <w:shd w:val="clear" w:color="auto" w:fill="auto"/>
            <w:noWrap/>
            <w:vAlign w:val="bottom"/>
            <w:hideMark/>
          </w:tcPr>
          <w:p w14:paraId="61CF3BCE" w14:textId="16FD6999" w:rsidR="00F87CEE" w:rsidRPr="001172A8" w:rsidRDefault="00F87CEE" w:rsidP="00F87CEE">
            <w:pPr>
              <w:spacing w:before="120" w:after="0"/>
              <w:rPr>
                <w:rFonts w:eastAsia="Times New Roman"/>
                <w:sz w:val="20"/>
                <w:szCs w:val="20"/>
              </w:rPr>
            </w:pPr>
            <w:r>
              <w:rPr>
                <w:rFonts w:eastAsia="Times New Roman"/>
                <w:sz w:val="20"/>
                <w:szCs w:val="20"/>
              </w:rPr>
              <w:t>Quy định từ GW nào</w:t>
            </w:r>
          </w:p>
        </w:tc>
      </w:tr>
      <w:tr w:rsidR="00F87CEE" w:rsidRPr="001172A8" w14:paraId="6BE19896"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97148EE" w14:textId="3C9C5106" w:rsidR="00F87CEE" w:rsidRPr="001172A8" w:rsidRDefault="00F87CEE" w:rsidP="00F87CEE">
            <w:pPr>
              <w:spacing w:before="120" w:after="0"/>
              <w:rPr>
                <w:rFonts w:eastAsia="Times New Roman"/>
                <w:sz w:val="20"/>
                <w:szCs w:val="20"/>
              </w:rPr>
            </w:pPr>
            <w:r w:rsidRPr="001172A8">
              <w:rPr>
                <w:rFonts w:eastAsia="Times New Roman"/>
                <w:sz w:val="20"/>
                <w:szCs w:val="20"/>
              </w:rPr>
              <w:t>52</w:t>
            </w:r>
          </w:p>
        </w:tc>
        <w:tc>
          <w:tcPr>
            <w:tcW w:w="2391" w:type="dxa"/>
            <w:tcBorders>
              <w:top w:val="nil"/>
              <w:left w:val="nil"/>
              <w:bottom w:val="single" w:sz="4" w:space="0" w:color="auto"/>
              <w:right w:val="single" w:sz="4" w:space="0" w:color="auto"/>
            </w:tcBorders>
            <w:shd w:val="clear" w:color="000000" w:fill="FFFFFF"/>
            <w:noWrap/>
            <w:vAlign w:val="bottom"/>
            <w:hideMark/>
          </w:tcPr>
          <w:p w14:paraId="1A07A928" w14:textId="68AFF7FE" w:rsidR="00F87CEE" w:rsidRPr="001172A8" w:rsidRDefault="00F87CEE" w:rsidP="00F87CEE">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vAlign w:val="bottom"/>
            <w:hideMark/>
          </w:tcPr>
          <w:p w14:paraId="32F11D14" w14:textId="736AD1B1" w:rsidR="00F87CEE" w:rsidRPr="001172A8" w:rsidRDefault="00F87CEE" w:rsidP="00F87CEE">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vAlign w:val="bottom"/>
            <w:hideMark/>
          </w:tcPr>
          <w:p w14:paraId="66F54EEC" w14:textId="77777777" w:rsidR="00F87CEE" w:rsidRPr="001172A8" w:rsidRDefault="00F87CEE" w:rsidP="00F87CEE">
            <w:pPr>
              <w:spacing w:before="120" w:after="0"/>
              <w:rPr>
                <w:rFonts w:eastAsia="Times New Roman"/>
                <w:sz w:val="20"/>
                <w:szCs w:val="20"/>
              </w:rPr>
            </w:pPr>
          </w:p>
        </w:tc>
      </w:tr>
      <w:tr w:rsidR="00F87CEE" w:rsidRPr="001172A8" w14:paraId="5CCB79D3"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8A79F10" w14:textId="3DB3AE68" w:rsidR="00F87CEE" w:rsidRPr="001172A8" w:rsidRDefault="00F87CEE" w:rsidP="00F87CEE">
            <w:pPr>
              <w:spacing w:before="120" w:after="0"/>
              <w:rPr>
                <w:rFonts w:eastAsia="Times New Roman"/>
                <w:sz w:val="20"/>
                <w:szCs w:val="20"/>
              </w:rPr>
            </w:pPr>
            <w:r w:rsidRPr="001172A8">
              <w:rPr>
                <w:rFonts w:eastAsia="Times New Roman"/>
                <w:sz w:val="20"/>
                <w:szCs w:val="20"/>
              </w:rPr>
              <w:t>56</w:t>
            </w:r>
          </w:p>
        </w:tc>
        <w:tc>
          <w:tcPr>
            <w:tcW w:w="2391" w:type="dxa"/>
            <w:tcBorders>
              <w:top w:val="nil"/>
              <w:left w:val="nil"/>
              <w:bottom w:val="nil"/>
              <w:right w:val="nil"/>
            </w:tcBorders>
            <w:shd w:val="clear" w:color="auto" w:fill="auto"/>
            <w:noWrap/>
            <w:vAlign w:val="bottom"/>
            <w:hideMark/>
          </w:tcPr>
          <w:p w14:paraId="618E0A4B" w14:textId="15C7D59B" w:rsidR="00F87CEE" w:rsidRPr="001172A8" w:rsidRDefault="00F87CEE" w:rsidP="00F87CEE">
            <w:pPr>
              <w:spacing w:before="120" w:after="0"/>
              <w:rPr>
                <w:rFonts w:eastAsia="Times New Roman"/>
                <w:sz w:val="20"/>
                <w:szCs w:val="20"/>
              </w:rPr>
            </w:pPr>
            <w:r w:rsidRPr="001172A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8D82ED6" w14:textId="77777777" w:rsidR="00F87CEE" w:rsidRPr="001172A8" w:rsidRDefault="00F87CEE" w:rsidP="00F87CEE">
            <w:pPr>
              <w:spacing w:before="120" w:after="0"/>
              <w:rPr>
                <w:rFonts w:eastAsia="Times New Roman"/>
                <w:sz w:val="20"/>
                <w:szCs w:val="20"/>
              </w:rPr>
            </w:pPr>
            <w:r w:rsidRPr="001172A8">
              <w:rPr>
                <w:rFonts w:eastAsia="Times New Roman"/>
                <w:sz w:val="20"/>
                <w:szCs w:val="20"/>
              </w:rPr>
              <w:t>OMS1 = Hệ thống OMS 1</w:t>
            </w:r>
          </w:p>
          <w:p w14:paraId="7889BE93" w14:textId="77777777" w:rsidR="00F87CEE" w:rsidRPr="001172A8" w:rsidRDefault="00F87CEE" w:rsidP="00F87CEE">
            <w:pPr>
              <w:spacing w:before="120" w:after="0"/>
              <w:rPr>
                <w:rFonts w:eastAsia="Times New Roman"/>
                <w:sz w:val="20"/>
                <w:szCs w:val="20"/>
              </w:rPr>
            </w:pPr>
            <w:r w:rsidRPr="001172A8">
              <w:rPr>
                <w:rFonts w:eastAsia="Times New Roman"/>
                <w:sz w:val="20"/>
                <w:szCs w:val="20"/>
              </w:rPr>
              <w:t>OMS2 = Hệ thống OMS 2</w:t>
            </w:r>
          </w:p>
          <w:p w14:paraId="576110C0" w14:textId="77777777" w:rsidR="00F87CEE" w:rsidRPr="001172A8" w:rsidRDefault="00F87CEE" w:rsidP="00F87CEE">
            <w:pPr>
              <w:spacing w:before="120" w:after="0"/>
              <w:rPr>
                <w:rFonts w:eastAsia="Times New Roman"/>
                <w:sz w:val="20"/>
                <w:szCs w:val="20"/>
              </w:rPr>
            </w:pPr>
            <w:r>
              <w:rPr>
                <w:rFonts w:eastAsia="Times New Roman"/>
                <w:sz w:val="20"/>
                <w:szCs w:val="20"/>
              </w:rPr>
              <w:lastRenderedPageBreak/>
              <w:t>…………………………..</w:t>
            </w:r>
          </w:p>
          <w:p w14:paraId="73F11DD7" w14:textId="41CC7FA0" w:rsidR="00F87CEE" w:rsidRPr="001172A8" w:rsidRDefault="00F87CEE" w:rsidP="00F87CEE">
            <w:pPr>
              <w:pStyle w:val="ListParagraph"/>
              <w:spacing w:before="120" w:after="0"/>
              <w:ind w:left="157" w:hanging="90"/>
              <w:rPr>
                <w:rFonts w:eastAsia="Times New Roman"/>
                <w:sz w:val="20"/>
                <w:szCs w:val="20"/>
              </w:rPr>
            </w:pPr>
            <w:r w:rsidRPr="001172A8">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vAlign w:val="bottom"/>
            <w:hideMark/>
          </w:tcPr>
          <w:p w14:paraId="0412B58C" w14:textId="51402A09" w:rsidR="00F87CEE" w:rsidRPr="001172A8" w:rsidRDefault="00F87CEE" w:rsidP="00F87CEE">
            <w:pPr>
              <w:spacing w:before="120" w:after="0"/>
              <w:rPr>
                <w:rFonts w:eastAsia="Times New Roman"/>
                <w:sz w:val="20"/>
                <w:szCs w:val="20"/>
              </w:rPr>
            </w:pPr>
            <w:r w:rsidRPr="001172A8">
              <w:rPr>
                <w:rFonts w:eastAsia="Times New Roman"/>
                <w:sz w:val="20"/>
                <w:szCs w:val="20"/>
              </w:rPr>
              <w:lastRenderedPageBreak/>
              <w:t xml:space="preserve">Quy định </w:t>
            </w:r>
            <w:r>
              <w:rPr>
                <w:rFonts w:eastAsia="Times New Roman"/>
                <w:sz w:val="20"/>
                <w:szCs w:val="20"/>
              </w:rPr>
              <w:t>trả về OMS nào</w:t>
            </w:r>
          </w:p>
        </w:tc>
      </w:tr>
      <w:tr w:rsidR="00F87CEE" w:rsidRPr="001172A8" w14:paraId="45D5C686"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50D75D0" w14:textId="09F532F2" w:rsidR="00F87CEE" w:rsidRPr="003D5C35" w:rsidRDefault="00F87CEE" w:rsidP="00F87CEE">
            <w:pPr>
              <w:spacing w:before="120" w:after="0"/>
              <w:rPr>
                <w:rFonts w:eastAsia="Times New Roman"/>
                <w:sz w:val="20"/>
                <w:szCs w:val="20"/>
                <w:highlight w:val="yellow"/>
              </w:rPr>
            </w:pPr>
            <w:r w:rsidRPr="00FF7EE0">
              <w:rPr>
                <w:rFonts w:eastAsia="Times New Roman"/>
                <w:sz w:val="20"/>
                <w:szCs w:val="20"/>
              </w:rPr>
              <w:lastRenderedPageBreak/>
              <w:t>212</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706D5E16" w14:textId="64403F0B" w:rsidR="00F87CEE" w:rsidRPr="003D5C35" w:rsidRDefault="00FD67E7" w:rsidP="00F87CEE">
            <w:pPr>
              <w:spacing w:before="120" w:after="0"/>
              <w:rPr>
                <w:rFonts w:eastAsia="Times New Roman"/>
                <w:sz w:val="20"/>
                <w:szCs w:val="20"/>
                <w:highlight w:val="yellow"/>
              </w:rPr>
            </w:pPr>
            <w:hyperlink r:id="rId291" w:history="1">
              <w:r w:rsidR="00F87CEE" w:rsidRPr="00FF7EE0">
                <w:rPr>
                  <w:sz w:val="20"/>
                  <w:szCs w:val="20"/>
                </w:rPr>
                <w:t>XmlDataLen</w:t>
              </w:r>
            </w:hyperlink>
          </w:p>
        </w:tc>
        <w:tc>
          <w:tcPr>
            <w:tcW w:w="3420" w:type="dxa"/>
            <w:tcBorders>
              <w:top w:val="nil"/>
              <w:left w:val="nil"/>
              <w:bottom w:val="single" w:sz="4" w:space="0" w:color="auto"/>
              <w:right w:val="single" w:sz="4" w:space="0" w:color="auto"/>
            </w:tcBorders>
            <w:shd w:val="clear" w:color="auto" w:fill="auto"/>
            <w:noWrap/>
            <w:vAlign w:val="bottom"/>
          </w:tcPr>
          <w:p w14:paraId="2EBF74AB" w14:textId="0FBF7B57" w:rsidR="00F87CEE" w:rsidRPr="001172A8" w:rsidRDefault="00F87CEE" w:rsidP="00F87CEE">
            <w:pPr>
              <w:spacing w:before="120" w:after="0"/>
              <w:rPr>
                <w:rFonts w:eastAsia="Times New Roman"/>
                <w:sz w:val="20"/>
                <w:szCs w:val="20"/>
              </w:rPr>
            </w:pPr>
            <w:r>
              <w:rPr>
                <w:rFonts w:eastAsia="Times New Roman"/>
                <w:sz w:val="20"/>
                <w:szCs w:val="20"/>
              </w:rPr>
              <w:t>Độ dài tag 213</w:t>
            </w:r>
          </w:p>
        </w:tc>
        <w:tc>
          <w:tcPr>
            <w:tcW w:w="2988" w:type="dxa"/>
            <w:tcBorders>
              <w:top w:val="nil"/>
              <w:left w:val="nil"/>
              <w:bottom w:val="single" w:sz="4" w:space="0" w:color="auto"/>
              <w:right w:val="single" w:sz="4" w:space="0" w:color="auto"/>
            </w:tcBorders>
            <w:shd w:val="clear" w:color="auto" w:fill="auto"/>
            <w:noWrap/>
            <w:vAlign w:val="bottom"/>
          </w:tcPr>
          <w:p w14:paraId="01EB9592" w14:textId="3FEB7320" w:rsidR="00F87CEE" w:rsidRPr="001172A8" w:rsidRDefault="00F87CEE" w:rsidP="00F87CEE">
            <w:pPr>
              <w:spacing w:before="120" w:after="0"/>
              <w:rPr>
                <w:rFonts w:eastAsia="Times New Roman"/>
                <w:sz w:val="20"/>
                <w:szCs w:val="20"/>
              </w:rPr>
            </w:pPr>
          </w:p>
        </w:tc>
      </w:tr>
      <w:tr w:rsidR="00F87CEE" w:rsidRPr="001172A8" w14:paraId="4F045F0E"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52DDD45" w14:textId="5EFDCC15" w:rsidR="00F87CEE" w:rsidRPr="003D5C35" w:rsidRDefault="00F87CEE" w:rsidP="00F87CEE">
            <w:pPr>
              <w:spacing w:before="120" w:after="0"/>
              <w:rPr>
                <w:rFonts w:eastAsia="Times New Roman"/>
                <w:sz w:val="20"/>
                <w:szCs w:val="20"/>
                <w:highlight w:val="yellow"/>
              </w:rPr>
            </w:pPr>
            <w:r w:rsidRPr="00FF7EE0">
              <w:rPr>
                <w:rFonts w:eastAsia="Times New Roman"/>
                <w:sz w:val="20"/>
                <w:szCs w:val="20"/>
              </w:rPr>
              <w:t>213</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3B8E81B3" w14:textId="7C331386" w:rsidR="00F87CEE" w:rsidRPr="003D5C35" w:rsidRDefault="00FD67E7" w:rsidP="00F87CEE">
            <w:pPr>
              <w:spacing w:before="120" w:after="0"/>
              <w:rPr>
                <w:rFonts w:eastAsia="Times New Roman"/>
                <w:sz w:val="20"/>
                <w:szCs w:val="20"/>
                <w:highlight w:val="yellow"/>
              </w:rPr>
            </w:pPr>
            <w:hyperlink r:id="rId292" w:history="1">
              <w:r w:rsidR="00F87CEE" w:rsidRPr="00FF7EE0">
                <w:rPr>
                  <w:sz w:val="20"/>
                  <w:szCs w:val="20"/>
                </w:rPr>
                <w:t>XmlData</w:t>
              </w:r>
            </w:hyperlink>
          </w:p>
        </w:tc>
        <w:tc>
          <w:tcPr>
            <w:tcW w:w="3420" w:type="dxa"/>
            <w:tcBorders>
              <w:top w:val="nil"/>
              <w:left w:val="nil"/>
              <w:bottom w:val="single" w:sz="4" w:space="0" w:color="auto"/>
              <w:right w:val="single" w:sz="4" w:space="0" w:color="auto"/>
            </w:tcBorders>
            <w:shd w:val="clear" w:color="auto" w:fill="auto"/>
            <w:noWrap/>
            <w:vAlign w:val="bottom"/>
          </w:tcPr>
          <w:p w14:paraId="006B7239" w14:textId="68021C5C"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3509AB7B" w14:textId="462934D1" w:rsidR="00F87CEE" w:rsidRPr="001172A8" w:rsidRDefault="00F87CEE" w:rsidP="00F87CEE">
            <w:pPr>
              <w:spacing w:before="120" w:after="0"/>
              <w:rPr>
                <w:rFonts w:eastAsia="Times New Roman"/>
                <w:sz w:val="20"/>
                <w:szCs w:val="20"/>
              </w:rPr>
            </w:pPr>
            <w:r>
              <w:rPr>
                <w:rFonts w:eastAsia="Times New Roman"/>
                <w:sz w:val="20"/>
                <w:szCs w:val="20"/>
              </w:rPr>
              <w:t>Không dùng</w:t>
            </w:r>
          </w:p>
        </w:tc>
      </w:tr>
      <w:tr w:rsidR="00F87CEE" w:rsidRPr="001172A8" w14:paraId="697DF6DF"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5BF8B77" w14:textId="54B4D6A0" w:rsidR="00F87CEE" w:rsidRPr="001172A8" w:rsidRDefault="00F87CEE" w:rsidP="00F87CEE">
            <w:pPr>
              <w:spacing w:before="120" w:after="0"/>
              <w:rPr>
                <w:rFonts w:eastAsia="Times New Roman"/>
                <w:sz w:val="20"/>
                <w:szCs w:val="20"/>
              </w:rPr>
            </w:pPr>
            <w:r w:rsidRPr="00EA780E">
              <w:rPr>
                <w:rFonts w:eastAsia="Times New Roman"/>
                <w:sz w:val="20"/>
                <w:szCs w:val="20"/>
              </w:rPr>
              <w:t>6</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505641A0" w14:textId="201D3D08" w:rsidR="00F87CEE" w:rsidRPr="001172A8" w:rsidRDefault="00FD67E7" w:rsidP="00F87CEE">
            <w:pPr>
              <w:spacing w:before="120" w:after="0"/>
              <w:rPr>
                <w:rFonts w:eastAsia="Times New Roman"/>
                <w:sz w:val="20"/>
                <w:szCs w:val="20"/>
              </w:rPr>
            </w:pPr>
            <w:hyperlink r:id="rId293" w:history="1">
              <w:r w:rsidR="00F87CEE" w:rsidRPr="00EA780E">
                <w:rPr>
                  <w:rFonts w:eastAsia="Times New Roman"/>
                  <w:sz w:val="20"/>
                  <w:szCs w:val="20"/>
                </w:rPr>
                <w:t>AvgPx</w:t>
              </w:r>
            </w:hyperlink>
          </w:p>
        </w:tc>
        <w:tc>
          <w:tcPr>
            <w:tcW w:w="3420" w:type="dxa"/>
            <w:tcBorders>
              <w:top w:val="nil"/>
              <w:left w:val="nil"/>
              <w:bottom w:val="single" w:sz="4" w:space="0" w:color="auto"/>
              <w:right w:val="single" w:sz="4" w:space="0" w:color="auto"/>
            </w:tcBorders>
            <w:shd w:val="clear" w:color="auto" w:fill="auto"/>
            <w:noWrap/>
            <w:vAlign w:val="bottom"/>
          </w:tcPr>
          <w:p w14:paraId="18207876"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30B9F879" w14:textId="1CBB0D36" w:rsidR="00F87CEE" w:rsidRPr="001172A8" w:rsidRDefault="00F87CEE" w:rsidP="00F87CEE">
            <w:pPr>
              <w:spacing w:before="120" w:after="0"/>
              <w:rPr>
                <w:rFonts w:eastAsia="Times New Roman"/>
                <w:sz w:val="20"/>
                <w:szCs w:val="20"/>
              </w:rPr>
            </w:pPr>
            <w:r>
              <w:rPr>
                <w:rFonts w:eastAsia="Times New Roman"/>
                <w:sz w:val="20"/>
                <w:szCs w:val="20"/>
              </w:rPr>
              <w:t>Giá khớp trung bình</w:t>
            </w:r>
          </w:p>
        </w:tc>
      </w:tr>
      <w:tr w:rsidR="00F87CEE" w:rsidRPr="001172A8" w14:paraId="341536FB"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074BCB4" w14:textId="6532FBFD" w:rsidR="00F87CEE" w:rsidRPr="001172A8" w:rsidRDefault="00F87CEE" w:rsidP="00F87CEE">
            <w:pPr>
              <w:spacing w:before="120" w:after="0"/>
              <w:rPr>
                <w:rFonts w:eastAsia="Times New Roman"/>
                <w:sz w:val="20"/>
                <w:szCs w:val="20"/>
              </w:rPr>
            </w:pPr>
            <w:r w:rsidRPr="001172A8">
              <w:rPr>
                <w:rFonts w:eastAsia="Times New Roman"/>
                <w:sz w:val="20"/>
                <w:szCs w:val="20"/>
              </w:rPr>
              <w:t>11</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39780A40" w14:textId="6543E601" w:rsidR="00F87CEE" w:rsidRPr="001172A8" w:rsidRDefault="00F87CEE" w:rsidP="00F87CEE">
            <w:pPr>
              <w:spacing w:before="120" w:after="0"/>
              <w:rPr>
                <w:rFonts w:eastAsia="Times New Roman"/>
                <w:sz w:val="20"/>
                <w:szCs w:val="20"/>
              </w:rPr>
            </w:pPr>
            <w:r w:rsidRPr="001172A8">
              <w:rPr>
                <w:rFonts w:eastAsia="Times New Roman"/>
                <w:sz w:val="20"/>
                <w:szCs w:val="20"/>
              </w:rPr>
              <w:t>ClOrdID</w:t>
            </w:r>
          </w:p>
        </w:tc>
        <w:tc>
          <w:tcPr>
            <w:tcW w:w="3420" w:type="dxa"/>
            <w:tcBorders>
              <w:top w:val="nil"/>
              <w:left w:val="nil"/>
              <w:bottom w:val="single" w:sz="4" w:space="0" w:color="auto"/>
              <w:right w:val="single" w:sz="4" w:space="0" w:color="auto"/>
            </w:tcBorders>
            <w:shd w:val="clear" w:color="auto" w:fill="auto"/>
            <w:noWrap/>
            <w:vAlign w:val="bottom"/>
          </w:tcPr>
          <w:p w14:paraId="4D2E1051"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B34CFCF" w14:textId="1B2D2415" w:rsidR="00F87CEE" w:rsidRPr="001172A8" w:rsidRDefault="00F87CEE" w:rsidP="00F87CEE">
            <w:pPr>
              <w:spacing w:before="120" w:after="0"/>
              <w:rPr>
                <w:rFonts w:eastAsia="Times New Roman"/>
                <w:sz w:val="20"/>
                <w:szCs w:val="20"/>
              </w:rPr>
            </w:pPr>
            <w:r w:rsidRPr="001172A8">
              <w:rPr>
                <w:rFonts w:eastAsia="Times New Roman"/>
                <w:sz w:val="20"/>
                <w:szCs w:val="20"/>
              </w:rPr>
              <w:t>Số hiệu lệnh của OMS</w:t>
            </w:r>
          </w:p>
        </w:tc>
      </w:tr>
      <w:tr w:rsidR="00F87CEE" w:rsidRPr="001172A8" w14:paraId="47D7D924" w14:textId="77777777" w:rsidTr="005D7965">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CEAFB8C" w14:textId="4FD47911" w:rsidR="00F87CEE" w:rsidRPr="00BB1384" w:rsidRDefault="00F87CEE" w:rsidP="00F87CEE">
            <w:pPr>
              <w:spacing w:before="120" w:after="0"/>
              <w:rPr>
                <w:rFonts w:eastAsia="Times New Roman"/>
                <w:sz w:val="20"/>
                <w:szCs w:val="20"/>
                <w:highlight w:val="yellow"/>
              </w:rPr>
            </w:pPr>
            <w:r w:rsidRPr="00EA780E">
              <w:rPr>
                <w:rFonts w:eastAsia="Times New Roman"/>
                <w:sz w:val="20"/>
                <w:szCs w:val="20"/>
              </w:rPr>
              <w:t>14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4DC104D2" w14:textId="0BBAB113" w:rsidR="00F87CEE" w:rsidRPr="00BB1384" w:rsidRDefault="00FD67E7" w:rsidP="00F87CEE">
            <w:pPr>
              <w:spacing w:before="120" w:after="0"/>
              <w:rPr>
                <w:rFonts w:eastAsia="Times New Roman"/>
                <w:sz w:val="20"/>
                <w:szCs w:val="20"/>
                <w:highlight w:val="yellow"/>
              </w:rPr>
            </w:pPr>
            <w:hyperlink r:id="rId294" w:history="1">
              <w:r w:rsidR="00F87CEE" w:rsidRPr="00EA780E">
                <w:rPr>
                  <w:rFonts w:eastAsia="Times New Roman"/>
                  <w:sz w:val="20"/>
                  <w:szCs w:val="20"/>
                </w:rPr>
                <w:t>CumQty</w:t>
              </w:r>
            </w:hyperlink>
          </w:p>
        </w:tc>
        <w:tc>
          <w:tcPr>
            <w:tcW w:w="3420" w:type="dxa"/>
            <w:tcBorders>
              <w:top w:val="nil"/>
              <w:left w:val="nil"/>
              <w:bottom w:val="single" w:sz="4" w:space="0" w:color="auto"/>
              <w:right w:val="single" w:sz="4" w:space="0" w:color="auto"/>
            </w:tcBorders>
            <w:shd w:val="clear" w:color="auto" w:fill="auto"/>
            <w:noWrap/>
            <w:vAlign w:val="bottom"/>
          </w:tcPr>
          <w:p w14:paraId="00E2D9C3"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19C8CFC8" w14:textId="1427EB5D" w:rsidR="00F87CEE" w:rsidRPr="001172A8" w:rsidRDefault="00F87CEE" w:rsidP="00F87CEE">
            <w:pPr>
              <w:spacing w:before="120" w:after="0"/>
              <w:rPr>
                <w:rFonts w:eastAsia="Times New Roman"/>
                <w:sz w:val="20"/>
                <w:szCs w:val="20"/>
              </w:rPr>
            </w:pPr>
            <w:r>
              <w:rPr>
                <w:rFonts w:eastAsia="Times New Roman"/>
                <w:sz w:val="20"/>
                <w:szCs w:val="20"/>
              </w:rPr>
              <w:t>Tổng khối lượng khớp</w:t>
            </w:r>
          </w:p>
        </w:tc>
      </w:tr>
      <w:tr w:rsidR="00F87CEE" w:rsidRPr="001172A8" w14:paraId="4B049228" w14:textId="77777777" w:rsidTr="005D7965">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B202DF" w14:textId="0AFD1CCC" w:rsidR="00F87CEE" w:rsidRPr="001172A8" w:rsidRDefault="00F87CEE" w:rsidP="00F87CEE">
            <w:pPr>
              <w:spacing w:before="120" w:after="0"/>
              <w:rPr>
                <w:rFonts w:eastAsia="Times New Roman"/>
                <w:sz w:val="20"/>
                <w:szCs w:val="20"/>
              </w:rPr>
            </w:pPr>
            <w:r w:rsidRPr="00EA780E">
              <w:rPr>
                <w:rFonts w:eastAsia="Times New Roman"/>
                <w:sz w:val="20"/>
                <w:szCs w:val="20"/>
              </w:rPr>
              <w:t>17</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24FD6D" w14:textId="48BCB673" w:rsidR="00F87CEE" w:rsidRPr="001172A8" w:rsidRDefault="00FD67E7" w:rsidP="00F87CEE">
            <w:pPr>
              <w:spacing w:before="120" w:after="0"/>
              <w:rPr>
                <w:rFonts w:eastAsia="Times New Roman"/>
                <w:sz w:val="20"/>
                <w:szCs w:val="20"/>
              </w:rPr>
            </w:pPr>
            <w:hyperlink r:id="rId295" w:history="1">
              <w:r w:rsidR="00F87CEE" w:rsidRPr="00EA780E">
                <w:rPr>
                  <w:rFonts w:eastAsia="Times New Roman"/>
                  <w:sz w:val="20"/>
                  <w:szCs w:val="20"/>
                </w:rPr>
                <w:t>ExecID</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B2552" w14:textId="77777777" w:rsidR="00F87CEE" w:rsidRPr="001172A8" w:rsidRDefault="00F87CEE" w:rsidP="00F87CEE">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3BC1E" w14:textId="0AB0295B" w:rsidR="00F87CEE" w:rsidRPr="001172A8" w:rsidRDefault="00F87CEE" w:rsidP="00F87CEE">
            <w:pPr>
              <w:spacing w:before="120" w:after="0"/>
              <w:rPr>
                <w:rFonts w:eastAsia="Times New Roman"/>
                <w:sz w:val="20"/>
                <w:szCs w:val="20"/>
              </w:rPr>
            </w:pPr>
            <w:r>
              <w:rPr>
                <w:rFonts w:eastAsia="Times New Roman"/>
                <w:sz w:val="20"/>
                <w:szCs w:val="20"/>
              </w:rPr>
              <w:t>Không dùng</w:t>
            </w:r>
          </w:p>
        </w:tc>
      </w:tr>
      <w:tr w:rsidR="00F87CEE" w:rsidRPr="001172A8" w14:paraId="41C3294B" w14:textId="77777777" w:rsidTr="005D7965">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FFE28" w14:textId="657C0EE8" w:rsidR="00F87CEE" w:rsidRPr="00FF1A62" w:rsidRDefault="00F87CEE" w:rsidP="00F87CEE">
            <w:pPr>
              <w:spacing w:before="120" w:after="0"/>
              <w:rPr>
                <w:rFonts w:eastAsia="Times New Roman"/>
                <w:sz w:val="20"/>
                <w:szCs w:val="20"/>
              </w:rPr>
            </w:pPr>
            <w:r w:rsidRPr="00FF1A62">
              <w:rPr>
                <w:rFonts w:eastAsia="Times New Roman"/>
                <w:sz w:val="20"/>
                <w:szCs w:val="20"/>
              </w:rPr>
              <w:t>31</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60C63D64" w14:textId="459FC323" w:rsidR="00F87CEE" w:rsidRPr="00FF1A62" w:rsidRDefault="00FD67E7" w:rsidP="00F87CEE">
            <w:pPr>
              <w:spacing w:before="120" w:after="0"/>
              <w:rPr>
                <w:rFonts w:eastAsia="Times New Roman"/>
                <w:sz w:val="20"/>
                <w:szCs w:val="20"/>
              </w:rPr>
            </w:pPr>
            <w:hyperlink r:id="rId296" w:history="1">
              <w:r w:rsidR="00F87CEE" w:rsidRPr="00FF1A62">
                <w:rPr>
                  <w:rFonts w:eastAsia="Times New Roman"/>
                  <w:sz w:val="20"/>
                  <w:szCs w:val="20"/>
                </w:rPr>
                <w:t>LastPx</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02DFEB8" w14:textId="77777777" w:rsidR="00F87CEE" w:rsidRPr="001172A8" w:rsidRDefault="00F87CEE" w:rsidP="00F87CEE">
            <w:pPr>
              <w:spacing w:before="120" w:after="0"/>
              <w:rPr>
                <w:rFonts w:eastAsia="Times New Roman"/>
                <w:sz w:val="20"/>
                <w:szCs w:val="20"/>
              </w:rPr>
            </w:pP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6F91A711" w14:textId="3BF39D84" w:rsidR="00F87CEE" w:rsidRPr="001172A8" w:rsidRDefault="00F87CEE" w:rsidP="00F87CEE">
            <w:pPr>
              <w:spacing w:before="120" w:after="0"/>
              <w:rPr>
                <w:rFonts w:eastAsia="Times New Roman"/>
                <w:sz w:val="20"/>
                <w:szCs w:val="20"/>
              </w:rPr>
            </w:pPr>
            <w:r>
              <w:rPr>
                <w:rFonts w:eastAsia="Times New Roman"/>
                <w:sz w:val="20"/>
                <w:szCs w:val="20"/>
              </w:rPr>
              <w:t>Giá khớp</w:t>
            </w:r>
          </w:p>
        </w:tc>
      </w:tr>
      <w:tr w:rsidR="00F87CEE" w:rsidRPr="001172A8" w14:paraId="39123A4B"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9B03A0C" w14:textId="5C9F907D" w:rsidR="00F87CEE" w:rsidRPr="00FF1A62" w:rsidRDefault="00F87CEE" w:rsidP="00F87CEE">
            <w:pPr>
              <w:spacing w:before="120" w:after="0"/>
              <w:rPr>
                <w:rFonts w:eastAsia="Times New Roman"/>
                <w:sz w:val="20"/>
                <w:szCs w:val="20"/>
              </w:rPr>
            </w:pPr>
            <w:r w:rsidRPr="00FF1A62">
              <w:rPr>
                <w:rFonts w:eastAsia="Times New Roman"/>
                <w:sz w:val="20"/>
                <w:szCs w:val="20"/>
              </w:rPr>
              <w:t>32</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38AF9FB3" w14:textId="1D3CCECD" w:rsidR="00F87CEE" w:rsidRPr="00FF1A62" w:rsidRDefault="00FD67E7" w:rsidP="00F87CEE">
            <w:pPr>
              <w:spacing w:before="120" w:after="0"/>
              <w:rPr>
                <w:rFonts w:eastAsia="Times New Roman"/>
                <w:sz w:val="20"/>
                <w:szCs w:val="20"/>
              </w:rPr>
            </w:pPr>
            <w:hyperlink r:id="rId297" w:history="1">
              <w:r w:rsidR="00F87CEE" w:rsidRPr="00FF1A62">
                <w:rPr>
                  <w:rFonts w:eastAsia="Times New Roman"/>
                  <w:sz w:val="20"/>
                  <w:szCs w:val="20"/>
                </w:rPr>
                <w:t>LastQty</w:t>
              </w:r>
            </w:hyperlink>
          </w:p>
        </w:tc>
        <w:tc>
          <w:tcPr>
            <w:tcW w:w="3420" w:type="dxa"/>
            <w:tcBorders>
              <w:top w:val="nil"/>
              <w:left w:val="nil"/>
              <w:bottom w:val="single" w:sz="4" w:space="0" w:color="auto"/>
              <w:right w:val="single" w:sz="4" w:space="0" w:color="auto"/>
            </w:tcBorders>
            <w:shd w:val="clear" w:color="auto" w:fill="auto"/>
            <w:noWrap/>
            <w:vAlign w:val="bottom"/>
          </w:tcPr>
          <w:p w14:paraId="448E587D"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23E591AC" w14:textId="7AFCA749" w:rsidR="00F87CEE" w:rsidRPr="001172A8" w:rsidRDefault="00F87CEE" w:rsidP="00F87CEE">
            <w:pPr>
              <w:spacing w:before="120" w:after="0"/>
              <w:rPr>
                <w:rFonts w:eastAsia="Times New Roman"/>
                <w:sz w:val="20"/>
                <w:szCs w:val="20"/>
              </w:rPr>
            </w:pPr>
            <w:r>
              <w:rPr>
                <w:rFonts w:eastAsia="Times New Roman"/>
                <w:sz w:val="20"/>
                <w:szCs w:val="20"/>
              </w:rPr>
              <w:t>Khối lượng khớp</w:t>
            </w:r>
          </w:p>
        </w:tc>
      </w:tr>
      <w:tr w:rsidR="00F87CEE" w:rsidRPr="001172A8" w14:paraId="0C08732F"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967D869" w14:textId="2FA3AB49" w:rsidR="00F87CEE" w:rsidRDefault="00F87CEE" w:rsidP="00F87CEE">
            <w:pPr>
              <w:spacing w:before="120" w:after="0"/>
              <w:rPr>
                <w:rFonts w:eastAsia="Times New Roman"/>
                <w:sz w:val="20"/>
                <w:szCs w:val="20"/>
              </w:rPr>
            </w:pPr>
            <w:r>
              <w:rPr>
                <w:rFonts w:eastAsia="Times New Roman"/>
                <w:sz w:val="20"/>
                <w:szCs w:val="20"/>
              </w:rPr>
              <w:t>37</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6FE5D962" w14:textId="49FA3CEF" w:rsidR="00F87CEE" w:rsidRPr="001172A8" w:rsidRDefault="00FD67E7" w:rsidP="00F87CEE">
            <w:pPr>
              <w:spacing w:before="120" w:after="0"/>
              <w:rPr>
                <w:rFonts w:eastAsia="Times New Roman"/>
                <w:sz w:val="20"/>
                <w:szCs w:val="20"/>
              </w:rPr>
            </w:pPr>
            <w:hyperlink r:id="rId298" w:history="1">
              <w:r w:rsidR="00F87CEE" w:rsidRPr="008A200A">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vAlign w:val="bottom"/>
          </w:tcPr>
          <w:p w14:paraId="5FD16901"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FB6347C" w14:textId="4C81CD2E" w:rsidR="00F87CEE" w:rsidRPr="001172A8" w:rsidRDefault="00F87CEE" w:rsidP="00F87CEE">
            <w:pPr>
              <w:spacing w:before="120" w:after="0"/>
              <w:rPr>
                <w:rFonts w:eastAsia="Times New Roman"/>
                <w:sz w:val="20"/>
                <w:szCs w:val="20"/>
              </w:rPr>
            </w:pPr>
            <w:r w:rsidRPr="001172A8">
              <w:rPr>
                <w:rFonts w:eastAsia="Times New Roman"/>
                <w:sz w:val="20"/>
                <w:szCs w:val="20"/>
              </w:rPr>
              <w:t>Số hiệu lệnh của OMS</w:t>
            </w:r>
          </w:p>
        </w:tc>
      </w:tr>
      <w:tr w:rsidR="00F87CEE" w:rsidRPr="001172A8" w14:paraId="08A5B893"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37888C" w14:textId="395D470A" w:rsidR="00F87CEE" w:rsidRDefault="00F87CEE" w:rsidP="00F87CEE">
            <w:pPr>
              <w:spacing w:before="120" w:after="0"/>
              <w:rPr>
                <w:rFonts w:eastAsia="Times New Roman"/>
                <w:sz w:val="20"/>
                <w:szCs w:val="20"/>
              </w:rPr>
            </w:pPr>
            <w:r w:rsidRPr="001172A8">
              <w:rPr>
                <w:rFonts w:eastAsia="Times New Roman"/>
                <w:sz w:val="20"/>
                <w:szCs w:val="20"/>
              </w:rPr>
              <w:t>38</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E3EB8" w14:textId="72E51419" w:rsidR="00F87CEE" w:rsidRPr="001172A8" w:rsidRDefault="00FD67E7" w:rsidP="00F87CEE">
            <w:pPr>
              <w:spacing w:before="120" w:after="0"/>
              <w:rPr>
                <w:rFonts w:eastAsia="Times New Roman"/>
                <w:sz w:val="20"/>
                <w:szCs w:val="20"/>
              </w:rPr>
            </w:pPr>
            <w:hyperlink r:id="rId299" w:history="1">
              <w:r w:rsidR="00F87CEE" w:rsidRPr="001172A8">
                <w:rPr>
                  <w:rFonts w:eastAsia="Times New Roman"/>
                  <w:sz w:val="20"/>
                  <w:szCs w:val="20"/>
                </w:rPr>
                <w:t>OrderQty</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90D34" w14:textId="77777777" w:rsidR="00F87CEE" w:rsidRPr="001172A8" w:rsidRDefault="00F87CEE" w:rsidP="00F87CEE">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C8778" w14:textId="2CD1C895" w:rsidR="00F87CEE" w:rsidRPr="001172A8" w:rsidRDefault="00F87CEE" w:rsidP="00F87CEE">
            <w:pPr>
              <w:spacing w:before="120" w:after="0"/>
              <w:rPr>
                <w:rFonts w:eastAsia="Times New Roman"/>
                <w:sz w:val="20"/>
                <w:szCs w:val="20"/>
              </w:rPr>
            </w:pPr>
            <w:r w:rsidRPr="001172A8">
              <w:rPr>
                <w:rFonts w:eastAsia="Times New Roman"/>
                <w:sz w:val="20"/>
                <w:szCs w:val="20"/>
              </w:rPr>
              <w:t>Số lượng</w:t>
            </w:r>
          </w:p>
        </w:tc>
      </w:tr>
      <w:tr w:rsidR="00F87CEE" w:rsidRPr="001172A8" w14:paraId="75AD359D"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698CC" w14:textId="77B50BE5" w:rsidR="00F87CEE" w:rsidRPr="001172A8" w:rsidRDefault="00F87CEE" w:rsidP="00F87CEE">
            <w:pPr>
              <w:spacing w:before="120" w:after="0"/>
              <w:rPr>
                <w:rFonts w:eastAsia="Times New Roman"/>
                <w:sz w:val="20"/>
                <w:szCs w:val="20"/>
              </w:rPr>
            </w:pPr>
            <w:r>
              <w:rPr>
                <w:rFonts w:eastAsia="Times New Roman"/>
                <w:sz w:val="20"/>
                <w:szCs w:val="20"/>
              </w:rPr>
              <w:t>39</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0A40A932" w14:textId="5A0A81B8" w:rsidR="00F87CEE" w:rsidRPr="00F0377B" w:rsidRDefault="00FD67E7" w:rsidP="00F87CEE">
            <w:pPr>
              <w:spacing w:before="120" w:after="0"/>
              <w:rPr>
                <w:rFonts w:eastAsia="Times New Roman"/>
              </w:rPr>
            </w:pPr>
            <w:hyperlink r:id="rId300" w:history="1">
              <w:r w:rsidR="00F87CEE" w:rsidRPr="008A200A">
                <w:rPr>
                  <w:rFonts w:eastAsia="Times New Roman"/>
                  <w:sz w:val="20"/>
                  <w:szCs w:val="20"/>
                </w:rPr>
                <w:t>OrdStatus</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6DA7A9E5" w14:textId="6D9B9919" w:rsidR="00F87CEE" w:rsidRPr="001172A8" w:rsidRDefault="005D7965" w:rsidP="00F87CEE">
            <w:pPr>
              <w:pStyle w:val="ListParagraph"/>
              <w:spacing w:before="120" w:after="0"/>
              <w:ind w:left="157" w:hanging="90"/>
              <w:rPr>
                <w:rFonts w:eastAsia="Times New Roman"/>
                <w:sz w:val="20"/>
                <w:szCs w:val="20"/>
              </w:rPr>
            </w:pPr>
            <w:r w:rsidRPr="005D7965">
              <w:rPr>
                <w:rFonts w:eastAsia="Times New Roman"/>
                <w:sz w:val="20"/>
                <w:szCs w:val="20"/>
              </w:rPr>
              <w:t>2 = Filled</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542DA203" w14:textId="77777777" w:rsidR="00F87CEE" w:rsidRPr="001172A8" w:rsidRDefault="00F87CEE" w:rsidP="00F87CEE">
            <w:pPr>
              <w:spacing w:before="120" w:after="0"/>
              <w:rPr>
                <w:rFonts w:eastAsia="Times New Roman"/>
                <w:sz w:val="20"/>
                <w:szCs w:val="20"/>
              </w:rPr>
            </w:pPr>
          </w:p>
        </w:tc>
      </w:tr>
      <w:tr w:rsidR="00F87CEE" w:rsidRPr="001172A8" w14:paraId="4FE7A168"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10EEB0CA" w14:textId="10D38AF4" w:rsidR="00F87CEE" w:rsidRPr="001172A8" w:rsidRDefault="00F87CEE" w:rsidP="00F87CEE">
            <w:pPr>
              <w:spacing w:before="120" w:after="0"/>
              <w:rPr>
                <w:rFonts w:eastAsia="Times New Roman"/>
                <w:sz w:val="20"/>
                <w:szCs w:val="20"/>
              </w:rPr>
            </w:pPr>
            <w:r>
              <w:rPr>
                <w:rFonts w:eastAsia="Times New Roman"/>
                <w:sz w:val="20"/>
                <w:szCs w:val="20"/>
              </w:rPr>
              <w:t>41</w:t>
            </w:r>
          </w:p>
        </w:tc>
        <w:tc>
          <w:tcPr>
            <w:tcW w:w="2391" w:type="dxa"/>
            <w:tcBorders>
              <w:top w:val="nil"/>
              <w:left w:val="nil"/>
              <w:bottom w:val="single" w:sz="4" w:space="0" w:color="auto"/>
              <w:right w:val="single" w:sz="4" w:space="0" w:color="auto"/>
            </w:tcBorders>
            <w:shd w:val="clear" w:color="auto" w:fill="auto"/>
            <w:noWrap/>
            <w:vAlign w:val="bottom"/>
          </w:tcPr>
          <w:p w14:paraId="3000E676" w14:textId="2513E98E" w:rsidR="00F87CEE" w:rsidRPr="00E81DB4" w:rsidRDefault="00FD67E7" w:rsidP="00F87CEE">
            <w:pPr>
              <w:spacing w:before="120" w:after="0"/>
              <w:rPr>
                <w:rFonts w:eastAsia="Times New Roman"/>
              </w:rPr>
            </w:pPr>
            <w:hyperlink r:id="rId301" w:history="1">
              <w:r w:rsidR="00F87CEE" w:rsidRPr="008A200A">
                <w:rPr>
                  <w:rFonts w:eastAsia="Times New Roman"/>
                  <w:sz w:val="20"/>
                  <w:szCs w:val="20"/>
                </w:rPr>
                <w:t>OrigClOrdID</w:t>
              </w:r>
            </w:hyperlink>
          </w:p>
        </w:tc>
        <w:tc>
          <w:tcPr>
            <w:tcW w:w="3420" w:type="dxa"/>
            <w:tcBorders>
              <w:top w:val="nil"/>
              <w:left w:val="nil"/>
              <w:bottom w:val="single" w:sz="4" w:space="0" w:color="auto"/>
              <w:right w:val="single" w:sz="4" w:space="0" w:color="auto"/>
            </w:tcBorders>
            <w:shd w:val="clear" w:color="auto" w:fill="auto"/>
            <w:noWrap/>
            <w:vAlign w:val="bottom"/>
          </w:tcPr>
          <w:p w14:paraId="2D9615BC" w14:textId="77777777"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71CC911B" w14:textId="2DB86937" w:rsidR="00F87CEE" w:rsidRPr="001172A8" w:rsidRDefault="00F87CEE" w:rsidP="00F87CEE">
            <w:pPr>
              <w:spacing w:before="120" w:after="0"/>
              <w:rPr>
                <w:rFonts w:eastAsia="Times New Roman"/>
                <w:sz w:val="20"/>
                <w:szCs w:val="20"/>
              </w:rPr>
            </w:pPr>
            <w:r>
              <w:rPr>
                <w:rFonts w:eastAsia="Times New Roman"/>
                <w:sz w:val="20"/>
                <w:szCs w:val="20"/>
              </w:rPr>
              <w:t>Số hiệu lệnh gốc</w:t>
            </w:r>
          </w:p>
        </w:tc>
      </w:tr>
      <w:tr w:rsidR="00F87CEE" w:rsidRPr="001172A8" w14:paraId="6FF61D40"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80281" w14:textId="7434B58B" w:rsidR="00F87CEE" w:rsidRPr="008A083A" w:rsidRDefault="00F87CEE" w:rsidP="00F87CEE">
            <w:pPr>
              <w:spacing w:before="120" w:after="0"/>
              <w:rPr>
                <w:rFonts w:eastAsia="Times New Roman"/>
                <w:sz w:val="20"/>
                <w:szCs w:val="20"/>
                <w:highlight w:val="yellow"/>
              </w:rPr>
            </w:pPr>
            <w:r>
              <w:rPr>
                <w:rFonts w:eastAsia="Times New Roman"/>
                <w:sz w:val="20"/>
                <w:szCs w:val="20"/>
              </w:rPr>
              <w:t>44</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4BBAC" w14:textId="2AA9BB62" w:rsidR="00F87CEE" w:rsidRPr="008A083A" w:rsidRDefault="00FD67E7" w:rsidP="00F87CEE">
            <w:pPr>
              <w:spacing w:before="120" w:after="0"/>
              <w:rPr>
                <w:rFonts w:eastAsia="Times New Roman"/>
                <w:highlight w:val="yellow"/>
              </w:rPr>
            </w:pPr>
            <w:hyperlink r:id="rId302" w:history="1">
              <w:r w:rsidR="00F87CEE" w:rsidRPr="00F0377B">
                <w:rPr>
                  <w:rFonts w:eastAsia="Times New Roman"/>
                </w:rPr>
                <w:t>Price</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D080CB" w14:textId="77777777" w:rsidR="00F87CEE" w:rsidRDefault="00F87CEE" w:rsidP="00F87CEE">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98DEA" w14:textId="4C8663FC" w:rsidR="00F87CEE" w:rsidRDefault="00F87CEE" w:rsidP="00F87CEE">
            <w:pPr>
              <w:spacing w:before="120" w:after="0"/>
              <w:rPr>
                <w:rFonts w:eastAsia="Times New Roman"/>
                <w:sz w:val="20"/>
                <w:szCs w:val="20"/>
              </w:rPr>
            </w:pPr>
            <w:r>
              <w:rPr>
                <w:rFonts w:eastAsia="Times New Roman"/>
                <w:sz w:val="20"/>
                <w:szCs w:val="20"/>
              </w:rPr>
              <w:t>Giá đặt</w:t>
            </w:r>
          </w:p>
        </w:tc>
      </w:tr>
      <w:tr w:rsidR="00F87CEE" w:rsidRPr="001172A8" w14:paraId="20569EE7" w14:textId="77777777" w:rsidTr="001C5929">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D2459" w14:textId="2A8C9E72" w:rsidR="00F87CEE" w:rsidRPr="00A40358" w:rsidRDefault="00F87CEE" w:rsidP="00F87CEE">
            <w:pPr>
              <w:spacing w:before="120" w:after="0"/>
              <w:rPr>
                <w:rFonts w:eastAsia="Times New Roman"/>
              </w:rPr>
            </w:pPr>
            <w:r w:rsidRPr="008D1B39">
              <w:rPr>
                <w:rFonts w:eastAsia="Times New Roman"/>
                <w:sz w:val="20"/>
                <w:szCs w:val="20"/>
              </w:rPr>
              <w:t>54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0BF84D2A" w14:textId="01AC6E38" w:rsidR="00F87CEE" w:rsidRPr="00E81DB4" w:rsidRDefault="00FD67E7" w:rsidP="00F87CEE">
            <w:pPr>
              <w:spacing w:before="120" w:after="0"/>
              <w:rPr>
                <w:rFonts w:eastAsia="Times New Roman"/>
              </w:rPr>
            </w:pPr>
            <w:hyperlink r:id="rId303" w:history="1">
              <w:r w:rsidR="00F87CEE" w:rsidRPr="008D1B39">
                <w:rPr>
                  <w:rFonts w:eastAsia="Times New Roman"/>
                  <w:sz w:val="20"/>
                  <w:szCs w:val="20"/>
                </w:rPr>
                <w:t>Side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F1AEF21" w14:textId="77777777" w:rsidR="005D7965" w:rsidRDefault="00F87CEE" w:rsidP="005D7965">
            <w:pPr>
              <w:pStyle w:val="ListParagraph"/>
              <w:spacing w:before="120" w:after="0"/>
              <w:ind w:left="157" w:hanging="90"/>
              <w:rPr>
                <w:rFonts w:eastAsia="Times New Roman"/>
                <w:sz w:val="20"/>
                <w:szCs w:val="20"/>
              </w:rPr>
            </w:pPr>
            <w:r w:rsidRPr="008D1B39">
              <w:rPr>
                <w:rFonts w:eastAsia="Times New Roman"/>
                <w:sz w:val="20"/>
                <w:szCs w:val="20"/>
              </w:rPr>
              <w:t>1 = Buy</w:t>
            </w:r>
          </w:p>
          <w:p w14:paraId="6FEC324C" w14:textId="4754C99C" w:rsidR="00F87CEE" w:rsidRPr="001172A8" w:rsidRDefault="00F87CEE" w:rsidP="005D7965">
            <w:pPr>
              <w:pStyle w:val="ListParagraph"/>
              <w:spacing w:before="120" w:after="0"/>
              <w:ind w:left="157" w:hanging="90"/>
              <w:rPr>
                <w:rFonts w:eastAsia="Times New Roman"/>
                <w:sz w:val="20"/>
                <w:szCs w:val="20"/>
              </w:rPr>
            </w:pPr>
            <w:r w:rsidRPr="008D1B39">
              <w:rPr>
                <w:rFonts w:eastAsia="Times New Roman"/>
                <w:sz w:val="20"/>
                <w:szCs w:val="20"/>
              </w:rPr>
              <w:t>2 = Sell</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535288CA" w14:textId="1C32D93D" w:rsidR="00F87CEE" w:rsidRPr="001172A8" w:rsidRDefault="00F87CEE" w:rsidP="00F87CEE">
            <w:pPr>
              <w:spacing w:before="120" w:after="0"/>
              <w:rPr>
                <w:rFonts w:eastAsia="Times New Roman"/>
                <w:sz w:val="20"/>
                <w:szCs w:val="20"/>
              </w:rPr>
            </w:pPr>
            <w:r>
              <w:rPr>
                <w:rFonts w:eastAsia="Times New Roman"/>
                <w:sz w:val="20"/>
                <w:szCs w:val="20"/>
              </w:rPr>
              <w:t>Loại lệnh</w:t>
            </w:r>
          </w:p>
        </w:tc>
      </w:tr>
      <w:tr w:rsidR="00F87CEE" w:rsidRPr="001172A8" w14:paraId="18BD9736"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61ABE83" w14:textId="47A95DA9" w:rsidR="00F87CEE" w:rsidRPr="00A40358" w:rsidRDefault="00F87CEE" w:rsidP="00F87CEE">
            <w:pPr>
              <w:spacing w:before="120" w:after="0"/>
              <w:rPr>
                <w:rFonts w:eastAsia="Times New Roman"/>
              </w:rPr>
            </w:pPr>
            <w:r>
              <w:rPr>
                <w:rFonts w:eastAsia="Times New Roman"/>
                <w:sz w:val="20"/>
                <w:szCs w:val="20"/>
              </w:rPr>
              <w:t>55</w:t>
            </w:r>
          </w:p>
        </w:tc>
        <w:tc>
          <w:tcPr>
            <w:tcW w:w="2391" w:type="dxa"/>
            <w:tcBorders>
              <w:top w:val="nil"/>
              <w:left w:val="nil"/>
              <w:bottom w:val="single" w:sz="4" w:space="0" w:color="auto"/>
              <w:right w:val="single" w:sz="4" w:space="0" w:color="auto"/>
            </w:tcBorders>
            <w:shd w:val="clear" w:color="auto" w:fill="auto"/>
            <w:noWrap/>
            <w:vAlign w:val="bottom"/>
          </w:tcPr>
          <w:p w14:paraId="3B0B8314" w14:textId="519BC09C" w:rsidR="00F87CEE" w:rsidRDefault="00F87CEE" w:rsidP="00F87CEE">
            <w:pPr>
              <w:spacing w:before="120" w:after="0"/>
            </w:pPr>
            <w:r w:rsidRPr="00E81DB4">
              <w:rPr>
                <w:rFonts w:eastAsia="Times New Roman"/>
              </w:rPr>
              <w:t>S</w:t>
            </w:r>
            <w:r>
              <w:rPr>
                <w:rFonts w:eastAsia="Times New Roman"/>
              </w:rPr>
              <w:t>ymbol</w:t>
            </w:r>
          </w:p>
        </w:tc>
        <w:tc>
          <w:tcPr>
            <w:tcW w:w="3420" w:type="dxa"/>
            <w:tcBorders>
              <w:top w:val="nil"/>
              <w:left w:val="nil"/>
              <w:bottom w:val="single" w:sz="4" w:space="0" w:color="auto"/>
              <w:right w:val="single" w:sz="4" w:space="0" w:color="auto"/>
            </w:tcBorders>
            <w:shd w:val="clear" w:color="auto" w:fill="auto"/>
            <w:noWrap/>
            <w:vAlign w:val="bottom"/>
          </w:tcPr>
          <w:p w14:paraId="43B067CA" w14:textId="27488CC4" w:rsidR="00F87CEE" w:rsidRPr="001172A8" w:rsidRDefault="00F87CEE" w:rsidP="00F87CEE">
            <w:pPr>
              <w:spacing w:before="120" w:after="0"/>
              <w:rPr>
                <w:rFonts w:eastAsia="Times New Roman"/>
                <w:sz w:val="20"/>
                <w:szCs w:val="20"/>
              </w:rPr>
            </w:pPr>
            <w:r>
              <w:rPr>
                <w:rFonts w:eastAsia="Times New Roman"/>
                <w:sz w:val="20"/>
                <w:szCs w:val="20"/>
              </w:rPr>
              <w:t>Mã chứng khoán</w:t>
            </w:r>
          </w:p>
        </w:tc>
        <w:tc>
          <w:tcPr>
            <w:tcW w:w="2988" w:type="dxa"/>
            <w:tcBorders>
              <w:top w:val="nil"/>
              <w:left w:val="nil"/>
              <w:bottom w:val="single" w:sz="4" w:space="0" w:color="auto"/>
              <w:right w:val="single" w:sz="4" w:space="0" w:color="auto"/>
            </w:tcBorders>
            <w:shd w:val="clear" w:color="auto" w:fill="auto"/>
            <w:noWrap/>
            <w:vAlign w:val="bottom"/>
          </w:tcPr>
          <w:p w14:paraId="618A7BD5" w14:textId="14AF4C67" w:rsidR="00F87CEE" w:rsidRDefault="00F87CEE" w:rsidP="00F87CEE">
            <w:pPr>
              <w:spacing w:before="120" w:after="0"/>
              <w:rPr>
                <w:rFonts w:eastAsia="Times New Roman"/>
                <w:sz w:val="20"/>
                <w:szCs w:val="20"/>
              </w:rPr>
            </w:pPr>
            <w:r>
              <w:rPr>
                <w:rFonts w:eastAsia="Times New Roman"/>
                <w:sz w:val="20"/>
                <w:szCs w:val="20"/>
              </w:rPr>
              <w:t>Mã chứng khoán</w:t>
            </w:r>
          </w:p>
        </w:tc>
      </w:tr>
      <w:tr w:rsidR="00F87CEE" w:rsidRPr="001172A8" w14:paraId="2EB5BA28"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C5EBD9F" w14:textId="7DF2EBB4" w:rsidR="00F87CEE" w:rsidRPr="006406E0" w:rsidRDefault="00F87CEE" w:rsidP="00F87CEE">
            <w:pPr>
              <w:spacing w:before="120" w:after="0"/>
              <w:rPr>
                <w:rFonts w:eastAsia="Times New Roman"/>
                <w:highlight w:val="yellow"/>
              </w:rPr>
            </w:pPr>
            <w:r w:rsidRPr="00033E05">
              <w:rPr>
                <w:rFonts w:eastAsia="Times New Roman"/>
              </w:rPr>
              <w:t>58</w:t>
            </w:r>
          </w:p>
        </w:tc>
        <w:tc>
          <w:tcPr>
            <w:tcW w:w="2391" w:type="dxa"/>
            <w:tcBorders>
              <w:top w:val="nil"/>
              <w:left w:val="nil"/>
              <w:bottom w:val="single" w:sz="4" w:space="0" w:color="auto"/>
              <w:right w:val="single" w:sz="4" w:space="0" w:color="auto"/>
            </w:tcBorders>
            <w:shd w:val="clear" w:color="auto" w:fill="auto"/>
            <w:noWrap/>
            <w:vAlign w:val="bottom"/>
          </w:tcPr>
          <w:p w14:paraId="199D4FC9" w14:textId="79DDF9AF" w:rsidR="00F87CEE" w:rsidRPr="006406E0" w:rsidRDefault="00FD67E7" w:rsidP="00F87CEE">
            <w:pPr>
              <w:spacing w:before="120" w:after="0"/>
              <w:rPr>
                <w:highlight w:val="yellow"/>
              </w:rPr>
            </w:pPr>
            <w:hyperlink r:id="rId304" w:history="1">
              <w:r w:rsidR="00F87CEE" w:rsidRPr="00033E05">
                <w:rPr>
                  <w:rFonts w:eastAsia="Times New Roman"/>
                </w:rPr>
                <w:t>Text</w:t>
              </w:r>
            </w:hyperlink>
          </w:p>
        </w:tc>
        <w:tc>
          <w:tcPr>
            <w:tcW w:w="3420" w:type="dxa"/>
            <w:tcBorders>
              <w:top w:val="nil"/>
              <w:left w:val="nil"/>
              <w:bottom w:val="single" w:sz="4" w:space="0" w:color="auto"/>
              <w:right w:val="single" w:sz="4" w:space="0" w:color="auto"/>
            </w:tcBorders>
            <w:shd w:val="clear" w:color="auto" w:fill="auto"/>
            <w:noWrap/>
            <w:vAlign w:val="bottom"/>
          </w:tcPr>
          <w:p w14:paraId="430A8F63" w14:textId="53C0A87B" w:rsidR="00F87CEE" w:rsidRPr="001172A8" w:rsidRDefault="00F87CEE" w:rsidP="00F87CEE">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72B99BE" w14:textId="7387D32C" w:rsidR="00F87CEE" w:rsidRDefault="00F87CEE" w:rsidP="00F87CEE">
            <w:pPr>
              <w:spacing w:before="120" w:after="0"/>
              <w:rPr>
                <w:rFonts w:eastAsia="Times New Roman"/>
                <w:sz w:val="20"/>
                <w:szCs w:val="20"/>
              </w:rPr>
            </w:pPr>
            <w:r>
              <w:rPr>
                <w:rFonts w:eastAsia="Times New Roman"/>
                <w:sz w:val="20"/>
                <w:szCs w:val="20"/>
              </w:rPr>
              <w:t>Không dùng</w:t>
            </w:r>
          </w:p>
        </w:tc>
      </w:tr>
      <w:tr w:rsidR="00F87CEE" w:rsidRPr="001172A8" w14:paraId="2B08D179"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862FE60" w14:textId="41DAB572" w:rsidR="00F87CEE" w:rsidRPr="00595D58" w:rsidRDefault="00F87CEE" w:rsidP="00F87CEE">
            <w:pPr>
              <w:spacing w:before="120" w:after="0"/>
              <w:rPr>
                <w:rFonts w:eastAsia="Times New Roman"/>
              </w:rPr>
            </w:pPr>
            <w:r w:rsidRPr="00595D58">
              <w:rPr>
                <w:rFonts w:eastAsia="Times New Roman"/>
              </w:rPr>
              <w:t>60</w:t>
            </w:r>
          </w:p>
        </w:tc>
        <w:tc>
          <w:tcPr>
            <w:tcW w:w="2391" w:type="dxa"/>
            <w:tcBorders>
              <w:top w:val="nil"/>
              <w:left w:val="nil"/>
              <w:bottom w:val="single" w:sz="4" w:space="0" w:color="auto"/>
              <w:right w:val="single" w:sz="4" w:space="0" w:color="auto"/>
            </w:tcBorders>
            <w:shd w:val="clear" w:color="auto" w:fill="auto"/>
            <w:noWrap/>
            <w:vAlign w:val="bottom"/>
          </w:tcPr>
          <w:p w14:paraId="38C5A063" w14:textId="1CE66981" w:rsidR="00F87CEE" w:rsidRPr="00595D58" w:rsidRDefault="00FD67E7" w:rsidP="00F87CEE">
            <w:pPr>
              <w:spacing w:before="120" w:after="0"/>
              <w:rPr>
                <w:rFonts w:eastAsia="Times New Roman"/>
              </w:rPr>
            </w:pPr>
            <w:hyperlink r:id="rId305" w:history="1">
              <w:r w:rsidR="00F87CEE" w:rsidRPr="00595D58">
                <w:rPr>
                  <w:rFonts w:eastAsia="Times New Roman"/>
                </w:rPr>
                <w:t>TransactTime</w:t>
              </w:r>
            </w:hyperlink>
          </w:p>
        </w:tc>
        <w:tc>
          <w:tcPr>
            <w:tcW w:w="3420" w:type="dxa"/>
            <w:tcBorders>
              <w:top w:val="nil"/>
              <w:left w:val="nil"/>
              <w:bottom w:val="single" w:sz="4" w:space="0" w:color="auto"/>
              <w:right w:val="single" w:sz="4" w:space="0" w:color="auto"/>
            </w:tcBorders>
            <w:shd w:val="clear" w:color="auto" w:fill="auto"/>
            <w:noWrap/>
            <w:vAlign w:val="bottom"/>
          </w:tcPr>
          <w:p w14:paraId="10A6C4F1" w14:textId="77777777" w:rsidR="00F87CEE" w:rsidRDefault="00F87CEE" w:rsidP="00F87CEE">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68DE1642" w14:textId="4E6A3F9F" w:rsidR="00F87CEE" w:rsidRDefault="00F87CEE" w:rsidP="00F87CEE">
            <w:pPr>
              <w:spacing w:before="120" w:after="0"/>
              <w:rPr>
                <w:rFonts w:eastAsia="Times New Roman"/>
                <w:sz w:val="20"/>
                <w:szCs w:val="20"/>
              </w:rPr>
            </w:pPr>
            <w:r>
              <w:rPr>
                <w:rFonts w:eastAsia="Times New Roman"/>
                <w:sz w:val="20"/>
                <w:szCs w:val="20"/>
              </w:rPr>
              <w:t>Thời gian đặt lệnh</w:t>
            </w:r>
          </w:p>
        </w:tc>
      </w:tr>
      <w:tr w:rsidR="00F87CEE" w:rsidRPr="001172A8" w14:paraId="63947BBF"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CB369D9" w14:textId="6CB14E80" w:rsidR="00F87CEE" w:rsidRPr="00500A79" w:rsidRDefault="00F87CEE" w:rsidP="00F87CEE">
            <w:pPr>
              <w:spacing w:after="0"/>
              <w:rPr>
                <w:rFonts w:eastAsia="Times New Roman"/>
                <w:sz w:val="20"/>
                <w:szCs w:val="20"/>
                <w:highlight w:val="yellow"/>
              </w:rPr>
            </w:pPr>
            <w:r>
              <w:rPr>
                <w:rFonts w:eastAsia="Times New Roman"/>
              </w:rPr>
              <w:t>150</w:t>
            </w:r>
          </w:p>
        </w:tc>
        <w:tc>
          <w:tcPr>
            <w:tcW w:w="2391" w:type="dxa"/>
            <w:tcBorders>
              <w:top w:val="nil"/>
              <w:left w:val="nil"/>
              <w:bottom w:val="single" w:sz="4" w:space="0" w:color="auto"/>
              <w:right w:val="single" w:sz="4" w:space="0" w:color="auto"/>
            </w:tcBorders>
            <w:shd w:val="clear" w:color="auto" w:fill="auto"/>
            <w:noWrap/>
            <w:vAlign w:val="bottom"/>
          </w:tcPr>
          <w:p w14:paraId="59F07116" w14:textId="2CEE99C3" w:rsidR="00F87CEE" w:rsidRPr="00500A79" w:rsidRDefault="00FD67E7" w:rsidP="00F87CEE">
            <w:pPr>
              <w:spacing w:after="0"/>
              <w:rPr>
                <w:rFonts w:eastAsia="Times New Roman"/>
                <w:highlight w:val="yellow"/>
              </w:rPr>
            </w:pPr>
            <w:hyperlink r:id="rId306" w:history="1">
              <w:r w:rsidR="00F87CEE" w:rsidRPr="00123157">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tcPr>
          <w:p w14:paraId="782F4F3A" w14:textId="4B024B6E" w:rsidR="00F87CEE" w:rsidRPr="00500A79" w:rsidRDefault="00F87CEE" w:rsidP="00F87CEE">
            <w:pPr>
              <w:spacing w:after="0"/>
              <w:rPr>
                <w:rFonts w:eastAsia="Times New Roman"/>
                <w:sz w:val="20"/>
                <w:szCs w:val="20"/>
                <w:highlight w:val="yellow"/>
              </w:rPr>
            </w:pPr>
            <w:r w:rsidRPr="00033E05">
              <w:rPr>
                <w:rFonts w:eastAsia="Times New Roman"/>
                <w:sz w:val="20"/>
                <w:szCs w:val="20"/>
              </w:rPr>
              <w:t>F = Trade (partial fill or fill)</w:t>
            </w:r>
          </w:p>
        </w:tc>
        <w:tc>
          <w:tcPr>
            <w:tcW w:w="2988" w:type="dxa"/>
            <w:tcBorders>
              <w:top w:val="nil"/>
              <w:left w:val="nil"/>
              <w:bottom w:val="single" w:sz="4" w:space="0" w:color="auto"/>
              <w:right w:val="single" w:sz="4" w:space="0" w:color="auto"/>
            </w:tcBorders>
            <w:shd w:val="clear" w:color="auto" w:fill="auto"/>
            <w:noWrap/>
            <w:vAlign w:val="bottom"/>
          </w:tcPr>
          <w:p w14:paraId="49FF5609" w14:textId="77777777" w:rsidR="00F87CEE" w:rsidRPr="00500A79" w:rsidRDefault="00F87CEE" w:rsidP="00F87CEE">
            <w:pPr>
              <w:spacing w:after="0"/>
              <w:rPr>
                <w:rFonts w:eastAsia="Times New Roman"/>
                <w:sz w:val="20"/>
                <w:szCs w:val="20"/>
                <w:highlight w:val="yellow"/>
              </w:rPr>
            </w:pPr>
          </w:p>
        </w:tc>
      </w:tr>
      <w:tr w:rsidR="00F87CEE" w:rsidRPr="001172A8" w14:paraId="369A58A4"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25C3E7B" w14:textId="59DCB6CF" w:rsidR="00F87CEE" w:rsidRPr="00500A79" w:rsidRDefault="00F87CEE" w:rsidP="00F87CEE">
            <w:pPr>
              <w:spacing w:before="120" w:after="0"/>
              <w:rPr>
                <w:rFonts w:eastAsia="Times New Roman"/>
                <w:sz w:val="20"/>
                <w:szCs w:val="20"/>
                <w:highlight w:val="yellow"/>
              </w:rPr>
            </w:pPr>
            <w:r>
              <w:rPr>
                <w:rFonts w:eastAsia="Times New Roman"/>
              </w:rPr>
              <w:t>151</w:t>
            </w:r>
          </w:p>
        </w:tc>
        <w:tc>
          <w:tcPr>
            <w:tcW w:w="2391" w:type="dxa"/>
            <w:tcBorders>
              <w:top w:val="nil"/>
              <w:left w:val="nil"/>
              <w:bottom w:val="single" w:sz="4" w:space="0" w:color="auto"/>
              <w:right w:val="single" w:sz="4" w:space="0" w:color="auto"/>
            </w:tcBorders>
            <w:shd w:val="clear" w:color="auto" w:fill="auto"/>
            <w:noWrap/>
            <w:vAlign w:val="bottom"/>
          </w:tcPr>
          <w:p w14:paraId="37D5C455" w14:textId="48D24E05" w:rsidR="00F87CEE" w:rsidRPr="00500A79" w:rsidRDefault="00FD67E7" w:rsidP="00F87CEE">
            <w:pPr>
              <w:spacing w:after="0"/>
              <w:rPr>
                <w:rFonts w:eastAsia="Times New Roman"/>
                <w:highlight w:val="yellow"/>
              </w:rPr>
            </w:pPr>
            <w:hyperlink r:id="rId307" w:history="1">
              <w:r w:rsidR="00F87CEE" w:rsidRPr="00123157">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tcPr>
          <w:p w14:paraId="1ED9CDF1" w14:textId="6BC7B4A2" w:rsidR="00F87CEE" w:rsidRPr="00500A79" w:rsidRDefault="005D7965" w:rsidP="00F87CEE">
            <w:pPr>
              <w:spacing w:before="120" w:after="0"/>
              <w:rPr>
                <w:rFonts w:eastAsia="Times New Roman"/>
                <w:sz w:val="20"/>
                <w:szCs w:val="20"/>
                <w:highlight w:val="yellow"/>
              </w:rPr>
            </w:pPr>
            <w:r>
              <w:rPr>
                <w:rFonts w:eastAsia="Times New Roman"/>
                <w:sz w:val="20"/>
                <w:szCs w:val="20"/>
              </w:rPr>
              <w:t>0</w:t>
            </w:r>
          </w:p>
        </w:tc>
        <w:tc>
          <w:tcPr>
            <w:tcW w:w="2988" w:type="dxa"/>
            <w:tcBorders>
              <w:top w:val="nil"/>
              <w:left w:val="nil"/>
              <w:bottom w:val="single" w:sz="4" w:space="0" w:color="auto"/>
              <w:right w:val="single" w:sz="4" w:space="0" w:color="auto"/>
            </w:tcBorders>
            <w:shd w:val="clear" w:color="auto" w:fill="auto"/>
            <w:noWrap/>
            <w:vAlign w:val="bottom"/>
          </w:tcPr>
          <w:p w14:paraId="24BE60F5" w14:textId="3CCED5EB" w:rsidR="00F87CEE" w:rsidRPr="00500A79" w:rsidRDefault="00F87CEE" w:rsidP="00F87CEE">
            <w:pPr>
              <w:spacing w:before="120" w:after="0"/>
              <w:rPr>
                <w:rFonts w:eastAsia="Times New Roman"/>
                <w:sz w:val="20"/>
                <w:szCs w:val="20"/>
                <w:highlight w:val="yellow"/>
              </w:rPr>
            </w:pPr>
            <w:r w:rsidRPr="00D363B4">
              <w:rPr>
                <w:rFonts w:eastAsia="Times New Roman"/>
                <w:sz w:val="20"/>
                <w:szCs w:val="20"/>
              </w:rPr>
              <w:t>Khối lượng còn lại</w:t>
            </w:r>
          </w:p>
        </w:tc>
      </w:tr>
      <w:tr w:rsidR="00F87CEE" w:rsidRPr="001172A8" w14:paraId="36E99B3B"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0786458" w14:textId="787E2CE4" w:rsidR="00F87CEE" w:rsidRPr="00500A79" w:rsidRDefault="00F87CEE" w:rsidP="00F87CEE">
            <w:pPr>
              <w:spacing w:before="120" w:after="0"/>
              <w:rPr>
                <w:rFonts w:eastAsia="Times New Roman"/>
                <w:sz w:val="20"/>
                <w:szCs w:val="20"/>
                <w:highlight w:val="yellow"/>
              </w:rPr>
            </w:pPr>
            <w:r w:rsidRPr="009725CE">
              <w:rPr>
                <w:rFonts w:eastAsia="Times New Roman"/>
                <w:sz w:val="20"/>
                <w:szCs w:val="20"/>
              </w:rPr>
              <w:t>453</w:t>
            </w:r>
          </w:p>
        </w:tc>
        <w:tc>
          <w:tcPr>
            <w:tcW w:w="2391" w:type="dxa"/>
            <w:tcBorders>
              <w:top w:val="nil"/>
              <w:left w:val="nil"/>
              <w:bottom w:val="single" w:sz="4" w:space="0" w:color="auto"/>
              <w:right w:val="single" w:sz="4" w:space="0" w:color="auto"/>
            </w:tcBorders>
            <w:shd w:val="clear" w:color="auto" w:fill="auto"/>
            <w:noWrap/>
            <w:vAlign w:val="bottom"/>
          </w:tcPr>
          <w:p w14:paraId="55AE8332" w14:textId="129A9E96" w:rsidR="00F87CEE" w:rsidRPr="00500A79" w:rsidRDefault="00FD67E7" w:rsidP="00F87CEE">
            <w:pPr>
              <w:spacing w:after="0"/>
              <w:rPr>
                <w:rFonts w:eastAsia="Times New Roman"/>
                <w:highlight w:val="yellow"/>
              </w:rPr>
            </w:pPr>
            <w:hyperlink r:id="rId308" w:history="1">
              <w:r w:rsidR="00F87CEE" w:rsidRPr="009725CE">
                <w:rPr>
                  <w:rFonts w:eastAsia="Times New Roman"/>
                </w:rPr>
                <w:t>NoPartyIDs</w:t>
              </w:r>
            </w:hyperlink>
          </w:p>
        </w:tc>
        <w:tc>
          <w:tcPr>
            <w:tcW w:w="3420" w:type="dxa"/>
            <w:tcBorders>
              <w:top w:val="nil"/>
              <w:left w:val="nil"/>
              <w:bottom w:val="single" w:sz="4" w:space="0" w:color="auto"/>
              <w:right w:val="single" w:sz="4" w:space="0" w:color="auto"/>
            </w:tcBorders>
            <w:shd w:val="clear" w:color="auto" w:fill="auto"/>
            <w:noWrap/>
            <w:vAlign w:val="bottom"/>
          </w:tcPr>
          <w:p w14:paraId="22EBFF7D" w14:textId="53A50369" w:rsidR="00F87CEE" w:rsidRPr="00500A79" w:rsidRDefault="00F87CEE" w:rsidP="00F87CEE">
            <w:pPr>
              <w:spacing w:before="120" w:after="0"/>
              <w:rPr>
                <w:rFonts w:eastAsia="Times New Roman"/>
                <w:sz w:val="20"/>
                <w:szCs w:val="20"/>
                <w:highlight w:val="yellow"/>
              </w:rPr>
            </w:pPr>
            <w:r w:rsidRPr="009725CE">
              <w:rPr>
                <w:rFonts w:eastAsia="Times New Roman"/>
                <w:sz w:val="20"/>
                <w:szCs w:val="20"/>
              </w:rPr>
              <w:t>2</w:t>
            </w:r>
          </w:p>
        </w:tc>
        <w:tc>
          <w:tcPr>
            <w:tcW w:w="2988" w:type="dxa"/>
            <w:tcBorders>
              <w:top w:val="nil"/>
              <w:left w:val="nil"/>
              <w:bottom w:val="single" w:sz="4" w:space="0" w:color="auto"/>
              <w:right w:val="single" w:sz="4" w:space="0" w:color="auto"/>
            </w:tcBorders>
            <w:shd w:val="clear" w:color="auto" w:fill="auto"/>
            <w:noWrap/>
            <w:vAlign w:val="bottom"/>
          </w:tcPr>
          <w:p w14:paraId="727E4E6D" w14:textId="77777777" w:rsidR="00F87CEE" w:rsidRPr="009725CE" w:rsidRDefault="00F87CEE" w:rsidP="00F87CEE">
            <w:pPr>
              <w:spacing w:after="0"/>
              <w:rPr>
                <w:rFonts w:eastAsia="Times New Roman"/>
                <w:sz w:val="20"/>
                <w:szCs w:val="20"/>
              </w:rPr>
            </w:pPr>
            <w:r w:rsidRPr="009725CE">
              <w:rPr>
                <w:rFonts w:eastAsia="Times New Roman"/>
                <w:sz w:val="20"/>
                <w:szCs w:val="20"/>
              </w:rPr>
              <w:t>Number of PartyID</w:t>
            </w:r>
          </w:p>
          <w:p w14:paraId="0BC8F19C" w14:textId="7293AF65" w:rsidR="00F87CEE" w:rsidRPr="00500A79" w:rsidRDefault="00F87CEE" w:rsidP="00F87CEE">
            <w:pPr>
              <w:spacing w:before="120" w:after="0"/>
              <w:rPr>
                <w:rFonts w:eastAsia="Times New Roman"/>
                <w:sz w:val="20"/>
                <w:szCs w:val="20"/>
                <w:highlight w:val="yellow"/>
              </w:rPr>
            </w:pPr>
            <w:r w:rsidRPr="009725CE">
              <w:rPr>
                <w:rFonts w:eastAsia="Times New Roman"/>
                <w:sz w:val="20"/>
                <w:szCs w:val="20"/>
              </w:rPr>
              <w:t>Group msg, với giá trị =2 thì tương ứng có 2 group, bao gồm các tag dưới</w:t>
            </w:r>
          </w:p>
        </w:tc>
      </w:tr>
      <w:tr w:rsidR="00F87CEE" w:rsidRPr="001172A8" w14:paraId="1C436794"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AF4EAB2" w14:textId="2DC68488" w:rsidR="00F87CEE" w:rsidRPr="00500A79" w:rsidRDefault="00F87CEE" w:rsidP="00F87CEE">
            <w:pPr>
              <w:spacing w:before="120" w:after="0"/>
              <w:rPr>
                <w:rFonts w:eastAsia="Times New Roman"/>
                <w:sz w:val="20"/>
                <w:szCs w:val="20"/>
                <w:highlight w:val="yellow"/>
              </w:rPr>
            </w:pPr>
            <w:r w:rsidRPr="00FA56DC">
              <w:rPr>
                <w:rFonts w:eastAsia="Times New Roman"/>
                <w:sz w:val="20"/>
                <w:szCs w:val="20"/>
              </w:rPr>
              <w:t>448(1)</w:t>
            </w:r>
          </w:p>
        </w:tc>
        <w:tc>
          <w:tcPr>
            <w:tcW w:w="2391" w:type="dxa"/>
            <w:tcBorders>
              <w:top w:val="nil"/>
              <w:left w:val="nil"/>
              <w:bottom w:val="single" w:sz="4" w:space="0" w:color="auto"/>
              <w:right w:val="single" w:sz="4" w:space="0" w:color="auto"/>
            </w:tcBorders>
            <w:shd w:val="clear" w:color="auto" w:fill="auto"/>
            <w:noWrap/>
            <w:vAlign w:val="bottom"/>
          </w:tcPr>
          <w:p w14:paraId="60DC7458" w14:textId="5CDE27DD" w:rsidR="00F87CEE" w:rsidRPr="00500A79" w:rsidRDefault="00FD67E7" w:rsidP="00F87CEE">
            <w:pPr>
              <w:spacing w:after="0"/>
              <w:rPr>
                <w:rFonts w:eastAsia="Times New Roman"/>
                <w:highlight w:val="yellow"/>
              </w:rPr>
            </w:pPr>
            <w:hyperlink r:id="rId309" w:history="1">
              <w:r w:rsidR="00F87CEE" w:rsidRPr="00FA56DC">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04685154" w14:textId="584180F4" w:rsidR="00F87CEE" w:rsidRPr="00500A79" w:rsidRDefault="00F87CEE" w:rsidP="00F87CEE">
            <w:pPr>
              <w:spacing w:before="120" w:after="0"/>
              <w:rPr>
                <w:rFonts w:eastAsia="Times New Roman"/>
                <w:sz w:val="20"/>
                <w:szCs w:val="20"/>
                <w:highlight w:val="yellow"/>
              </w:rPr>
            </w:pPr>
            <w:r w:rsidRPr="00FA56DC">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vAlign w:val="bottom"/>
          </w:tcPr>
          <w:p w14:paraId="3104B292" w14:textId="63FCF797" w:rsidR="00F87CEE" w:rsidRPr="00500A79" w:rsidRDefault="00F87CEE" w:rsidP="00F87CEE">
            <w:pPr>
              <w:spacing w:before="120" w:after="0"/>
              <w:rPr>
                <w:rFonts w:eastAsia="Times New Roman"/>
                <w:sz w:val="20"/>
                <w:szCs w:val="20"/>
                <w:highlight w:val="yellow"/>
              </w:rPr>
            </w:pPr>
            <w:r w:rsidRPr="00FA56DC">
              <w:rPr>
                <w:rFonts w:eastAsia="Times New Roman"/>
                <w:sz w:val="20"/>
                <w:szCs w:val="20"/>
              </w:rPr>
              <w:t>Chứa Firm id công ty CK</w:t>
            </w:r>
          </w:p>
        </w:tc>
      </w:tr>
      <w:tr w:rsidR="00F87CEE" w:rsidRPr="001172A8" w14:paraId="41431BFC"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0E958C1" w14:textId="4B6CD950"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447(1)</w:t>
            </w:r>
          </w:p>
        </w:tc>
        <w:tc>
          <w:tcPr>
            <w:tcW w:w="2391" w:type="dxa"/>
            <w:tcBorders>
              <w:top w:val="nil"/>
              <w:left w:val="nil"/>
              <w:bottom w:val="single" w:sz="4" w:space="0" w:color="auto"/>
              <w:right w:val="single" w:sz="4" w:space="0" w:color="auto"/>
            </w:tcBorders>
            <w:shd w:val="clear" w:color="auto" w:fill="auto"/>
            <w:noWrap/>
            <w:vAlign w:val="bottom"/>
          </w:tcPr>
          <w:p w14:paraId="72FEC298" w14:textId="20FA73B1" w:rsidR="00F87CEE" w:rsidRPr="00500A79" w:rsidRDefault="00FD67E7" w:rsidP="00F87CEE">
            <w:pPr>
              <w:spacing w:after="0"/>
              <w:rPr>
                <w:rFonts w:eastAsia="Times New Roman"/>
                <w:highlight w:val="yellow"/>
              </w:rPr>
            </w:pPr>
            <w:hyperlink r:id="rId310" w:history="1">
              <w:r w:rsidR="00F87CEE" w:rsidRPr="00654B8B">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327C434C" w14:textId="67203949"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vAlign w:val="bottom"/>
          </w:tcPr>
          <w:p w14:paraId="1F55FFCD" w14:textId="47361A66"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 B = BIC</w:t>
            </w:r>
          </w:p>
        </w:tc>
      </w:tr>
      <w:tr w:rsidR="00F87CEE" w:rsidRPr="001172A8" w14:paraId="191C7982"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6957B72" w14:textId="6414105C"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452(1)</w:t>
            </w:r>
          </w:p>
        </w:tc>
        <w:tc>
          <w:tcPr>
            <w:tcW w:w="2391" w:type="dxa"/>
            <w:tcBorders>
              <w:top w:val="nil"/>
              <w:left w:val="nil"/>
              <w:bottom w:val="single" w:sz="4" w:space="0" w:color="auto"/>
              <w:right w:val="single" w:sz="4" w:space="0" w:color="auto"/>
            </w:tcBorders>
            <w:shd w:val="clear" w:color="auto" w:fill="auto"/>
            <w:noWrap/>
            <w:vAlign w:val="bottom"/>
          </w:tcPr>
          <w:p w14:paraId="6FADA9A4" w14:textId="3D3B9AD2" w:rsidR="00F87CEE" w:rsidRPr="00500A79" w:rsidRDefault="00FD67E7" w:rsidP="00F87CEE">
            <w:pPr>
              <w:spacing w:after="0"/>
              <w:rPr>
                <w:rFonts w:eastAsia="Times New Roman"/>
                <w:highlight w:val="yellow"/>
              </w:rPr>
            </w:pPr>
            <w:hyperlink r:id="rId311" w:history="1">
              <w:r w:rsidR="00F87CEE" w:rsidRPr="00654B8B">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7451E1A0" w14:textId="05B09BE0"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vAlign w:val="bottom"/>
          </w:tcPr>
          <w:p w14:paraId="0449AA72" w14:textId="588E9F78"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Identifies the type or role of the PartyID</w:t>
            </w:r>
          </w:p>
        </w:tc>
      </w:tr>
      <w:tr w:rsidR="00F87CEE" w:rsidRPr="001172A8" w14:paraId="2F59C1AE"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46E3C80" w14:textId="7F3B15C0"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448</w:t>
            </w:r>
            <w:r>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4413F741" w14:textId="58B79076" w:rsidR="00F87CEE" w:rsidRPr="00500A79" w:rsidRDefault="00FD67E7" w:rsidP="00F87CEE">
            <w:pPr>
              <w:spacing w:after="0"/>
              <w:rPr>
                <w:rFonts w:eastAsia="Times New Roman"/>
                <w:highlight w:val="yellow"/>
              </w:rPr>
            </w:pPr>
            <w:hyperlink r:id="rId312" w:history="1">
              <w:r w:rsidR="00F87CEE" w:rsidRPr="00654B8B">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4D016316" w14:textId="152DD171" w:rsidR="00F87CEE" w:rsidRPr="00500A79" w:rsidRDefault="00F87CEE" w:rsidP="00F87CEE">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4943211A" w14:textId="19C895F9" w:rsidR="00F87CEE" w:rsidRPr="00500A79" w:rsidRDefault="00F87CEE" w:rsidP="00F87CEE">
            <w:pPr>
              <w:spacing w:before="120" w:after="0"/>
              <w:rPr>
                <w:rFonts w:eastAsia="Times New Roman"/>
                <w:sz w:val="20"/>
                <w:szCs w:val="20"/>
                <w:highlight w:val="yellow"/>
              </w:rPr>
            </w:pPr>
            <w:r>
              <w:rPr>
                <w:rFonts w:eastAsia="Times New Roman"/>
                <w:sz w:val="20"/>
                <w:szCs w:val="20"/>
              </w:rPr>
              <w:t>Số lưu ký của tài khoản</w:t>
            </w:r>
          </w:p>
        </w:tc>
      </w:tr>
      <w:tr w:rsidR="00F87CEE" w:rsidRPr="001172A8" w14:paraId="7915B1D9"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16804E2" w14:textId="6AA47B77"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447</w:t>
            </w:r>
            <w:r>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2E900F52" w14:textId="753926A5" w:rsidR="00F87CEE" w:rsidRPr="00500A79" w:rsidRDefault="00FD67E7" w:rsidP="00F87CEE">
            <w:pPr>
              <w:spacing w:after="0"/>
              <w:rPr>
                <w:rFonts w:eastAsia="Times New Roman"/>
                <w:highlight w:val="yellow"/>
              </w:rPr>
            </w:pPr>
            <w:hyperlink r:id="rId313" w:history="1">
              <w:r w:rsidR="00F87CEE" w:rsidRPr="00654B8B">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67A87F9F" w14:textId="232249B7"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vAlign w:val="bottom"/>
          </w:tcPr>
          <w:p w14:paraId="4634F7DD" w14:textId="4C6B22F1"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Identifies class or source</w:t>
            </w:r>
          </w:p>
        </w:tc>
      </w:tr>
      <w:tr w:rsidR="00F87CEE" w:rsidRPr="001172A8" w14:paraId="7A40286B"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054C67F" w14:textId="348E149C"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lastRenderedPageBreak/>
              <w:t>452</w:t>
            </w:r>
            <w:r>
              <w:rPr>
                <w:rFonts w:eastAsia="Times New Roman"/>
                <w:sz w:val="20"/>
                <w:szCs w:val="20"/>
              </w:rPr>
              <w:t>(2)</w:t>
            </w:r>
          </w:p>
        </w:tc>
        <w:tc>
          <w:tcPr>
            <w:tcW w:w="2391" w:type="dxa"/>
            <w:tcBorders>
              <w:top w:val="nil"/>
              <w:left w:val="nil"/>
              <w:bottom w:val="single" w:sz="4" w:space="0" w:color="auto"/>
              <w:right w:val="single" w:sz="4" w:space="0" w:color="auto"/>
            </w:tcBorders>
            <w:shd w:val="clear" w:color="auto" w:fill="auto"/>
            <w:noWrap/>
            <w:vAlign w:val="bottom"/>
          </w:tcPr>
          <w:p w14:paraId="5F4FC8EE" w14:textId="67F2EA67" w:rsidR="00F87CEE" w:rsidRPr="00500A79" w:rsidRDefault="00FD67E7" w:rsidP="00F87CEE">
            <w:pPr>
              <w:spacing w:after="0"/>
              <w:rPr>
                <w:rFonts w:eastAsia="Times New Roman"/>
                <w:highlight w:val="yellow"/>
              </w:rPr>
            </w:pPr>
            <w:hyperlink r:id="rId314" w:history="1">
              <w:r w:rsidR="00F87CEE" w:rsidRPr="00654B8B">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12DC47A7" w14:textId="3654FF1C"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3</w:t>
            </w:r>
          </w:p>
        </w:tc>
        <w:tc>
          <w:tcPr>
            <w:tcW w:w="2988" w:type="dxa"/>
            <w:tcBorders>
              <w:top w:val="nil"/>
              <w:left w:val="nil"/>
              <w:bottom w:val="single" w:sz="4" w:space="0" w:color="auto"/>
              <w:right w:val="single" w:sz="4" w:space="0" w:color="auto"/>
            </w:tcBorders>
            <w:shd w:val="clear" w:color="auto" w:fill="auto"/>
            <w:noWrap/>
            <w:vAlign w:val="bottom"/>
          </w:tcPr>
          <w:p w14:paraId="27B58871" w14:textId="1F3CF7D6" w:rsidR="00F87CEE" w:rsidRPr="00500A79" w:rsidRDefault="00F87CEE" w:rsidP="00F87CEE">
            <w:pPr>
              <w:spacing w:before="120" w:after="0"/>
              <w:rPr>
                <w:rFonts w:eastAsia="Times New Roman"/>
                <w:sz w:val="20"/>
                <w:szCs w:val="20"/>
                <w:highlight w:val="yellow"/>
              </w:rPr>
            </w:pPr>
            <w:r w:rsidRPr="00654B8B">
              <w:rPr>
                <w:rFonts w:eastAsia="Times New Roman"/>
                <w:sz w:val="20"/>
                <w:szCs w:val="20"/>
              </w:rPr>
              <w:t>Identifies the type or role of the PartyID</w:t>
            </w:r>
          </w:p>
        </w:tc>
      </w:tr>
      <w:tr w:rsidR="00F87CEE" w:rsidRPr="001172A8" w14:paraId="5BD16FDB" w14:textId="77777777" w:rsidTr="001C5929">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A5B9B1E" w14:textId="75730C1C" w:rsidR="00F87CEE" w:rsidRPr="00500A79" w:rsidRDefault="00F87CEE" w:rsidP="00F87CEE">
            <w:pPr>
              <w:spacing w:before="120" w:after="0"/>
              <w:rPr>
                <w:rFonts w:eastAsia="Times New Roman"/>
                <w:sz w:val="20"/>
                <w:szCs w:val="20"/>
                <w:highlight w:val="yellow"/>
              </w:rPr>
            </w:pPr>
            <w:r>
              <w:rPr>
                <w:rFonts w:eastAsia="Times New Roman"/>
                <w:sz w:val="20"/>
                <w:szCs w:val="20"/>
              </w:rPr>
              <w:t>10</w:t>
            </w:r>
          </w:p>
        </w:tc>
        <w:tc>
          <w:tcPr>
            <w:tcW w:w="2391" w:type="dxa"/>
            <w:tcBorders>
              <w:top w:val="nil"/>
              <w:left w:val="nil"/>
              <w:bottom w:val="single" w:sz="4" w:space="0" w:color="auto"/>
              <w:right w:val="single" w:sz="4" w:space="0" w:color="auto"/>
            </w:tcBorders>
            <w:shd w:val="clear" w:color="auto" w:fill="auto"/>
            <w:noWrap/>
            <w:vAlign w:val="bottom"/>
          </w:tcPr>
          <w:p w14:paraId="775A8651" w14:textId="1A050A02" w:rsidR="00F87CEE" w:rsidRPr="00500A79" w:rsidRDefault="00FD67E7" w:rsidP="00F87CEE">
            <w:pPr>
              <w:spacing w:after="0"/>
              <w:rPr>
                <w:rFonts w:eastAsia="Times New Roman"/>
                <w:highlight w:val="yellow"/>
              </w:rPr>
            </w:pPr>
            <w:hyperlink r:id="rId315" w:history="1">
              <w:r w:rsidR="00F87CEE" w:rsidRPr="00153406">
                <w:rPr>
                  <w:rFonts w:eastAsia="Times New Roman"/>
                </w:rPr>
                <w:t>CheckSum</w:t>
              </w:r>
            </w:hyperlink>
          </w:p>
        </w:tc>
        <w:tc>
          <w:tcPr>
            <w:tcW w:w="3420" w:type="dxa"/>
            <w:tcBorders>
              <w:top w:val="nil"/>
              <w:left w:val="nil"/>
              <w:bottom w:val="single" w:sz="4" w:space="0" w:color="auto"/>
              <w:right w:val="single" w:sz="4" w:space="0" w:color="auto"/>
            </w:tcBorders>
            <w:shd w:val="clear" w:color="auto" w:fill="auto"/>
            <w:noWrap/>
            <w:vAlign w:val="bottom"/>
          </w:tcPr>
          <w:p w14:paraId="66DFC902" w14:textId="77777777" w:rsidR="00F87CEE" w:rsidRPr="00500A79" w:rsidRDefault="00F87CEE" w:rsidP="00F87CEE">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322F4E09" w14:textId="77777777" w:rsidR="00F87CEE" w:rsidRPr="00500A79" w:rsidRDefault="00F87CEE" w:rsidP="00F87CEE">
            <w:pPr>
              <w:spacing w:before="120" w:after="0"/>
              <w:rPr>
                <w:rFonts w:eastAsia="Times New Roman"/>
                <w:sz w:val="20"/>
                <w:szCs w:val="20"/>
                <w:highlight w:val="yellow"/>
              </w:rPr>
            </w:pPr>
          </w:p>
        </w:tc>
      </w:tr>
    </w:tbl>
    <w:p w14:paraId="1DB04B02" w14:textId="46EDA0AA" w:rsidR="005D57EC" w:rsidRDefault="005D57EC" w:rsidP="005D57EC">
      <w:pPr>
        <w:pStyle w:val="Heading3"/>
      </w:pPr>
      <w:bookmarkStart w:id="2252" w:name="_Toc80648705"/>
      <w:r>
        <w:t xml:space="preserve">GateWay phản hồi lệnh </w:t>
      </w:r>
      <w:r w:rsidR="001D2C9F">
        <w:t>Rejected</w:t>
      </w:r>
      <w:bookmarkEnd w:id="2252"/>
    </w:p>
    <w:p w14:paraId="0F3A419A" w14:textId="77777777" w:rsidR="005D57EC" w:rsidRDefault="005D57EC" w:rsidP="005D57EC">
      <w:pPr>
        <w:rPr>
          <w:lang w:val="en-GB"/>
        </w:rPr>
      </w:pPr>
    </w:p>
    <w:tbl>
      <w:tblPr>
        <w:tblW w:w="9717" w:type="dxa"/>
        <w:tblLook w:val="04A0" w:firstRow="1" w:lastRow="0" w:firstColumn="1" w:lastColumn="0" w:noHBand="0" w:noVBand="1"/>
      </w:tblPr>
      <w:tblGrid>
        <w:gridCol w:w="918"/>
        <w:gridCol w:w="2391"/>
        <w:gridCol w:w="3420"/>
        <w:gridCol w:w="2988"/>
      </w:tblGrid>
      <w:tr w:rsidR="005D57EC" w:rsidRPr="001172A8" w14:paraId="72D30526"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8F37B6C" w14:textId="77777777" w:rsidR="005D57EC" w:rsidRPr="001172A8" w:rsidRDefault="005D57EC" w:rsidP="00B71771">
            <w:pPr>
              <w:spacing w:before="120" w:after="0"/>
              <w:rPr>
                <w:rFonts w:eastAsia="Times New Roman"/>
                <w:b/>
                <w:sz w:val="20"/>
                <w:szCs w:val="20"/>
              </w:rPr>
            </w:pPr>
            <w:r w:rsidRPr="001172A8">
              <w:rPr>
                <w:rFonts w:eastAsia="Times New Roman"/>
                <w:b/>
                <w:sz w:val="20"/>
                <w:szCs w:val="20"/>
              </w:rPr>
              <w:t>Tag</w:t>
            </w:r>
          </w:p>
        </w:tc>
        <w:tc>
          <w:tcPr>
            <w:tcW w:w="2391"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FD2CD34" w14:textId="77777777" w:rsidR="005D57EC" w:rsidRPr="001172A8" w:rsidRDefault="005D57EC" w:rsidP="00B71771">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5171E1B" w14:textId="77777777" w:rsidR="005D57EC" w:rsidRPr="001172A8" w:rsidRDefault="005D57EC" w:rsidP="00B71771">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2EABFF6" w14:textId="77777777" w:rsidR="005D57EC" w:rsidRPr="001172A8" w:rsidRDefault="005D57EC" w:rsidP="00B71771">
            <w:pPr>
              <w:spacing w:before="120" w:after="0"/>
              <w:rPr>
                <w:rFonts w:eastAsia="Times New Roman"/>
                <w:b/>
                <w:sz w:val="20"/>
                <w:szCs w:val="20"/>
              </w:rPr>
            </w:pPr>
            <w:r w:rsidRPr="001172A8">
              <w:rPr>
                <w:rFonts w:eastAsia="Times New Roman"/>
                <w:b/>
                <w:sz w:val="20"/>
                <w:szCs w:val="20"/>
              </w:rPr>
              <w:t>Comment</w:t>
            </w:r>
          </w:p>
        </w:tc>
      </w:tr>
      <w:tr w:rsidR="005D57EC" w:rsidRPr="001172A8" w14:paraId="021D03A5"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4797945"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9</w:t>
            </w:r>
          </w:p>
        </w:tc>
        <w:tc>
          <w:tcPr>
            <w:tcW w:w="2391" w:type="dxa"/>
            <w:tcBorders>
              <w:top w:val="nil"/>
              <w:left w:val="nil"/>
              <w:bottom w:val="single" w:sz="4" w:space="0" w:color="auto"/>
              <w:right w:val="single" w:sz="4" w:space="0" w:color="auto"/>
            </w:tcBorders>
            <w:shd w:val="clear" w:color="auto" w:fill="auto"/>
            <w:noWrap/>
            <w:vAlign w:val="bottom"/>
            <w:hideMark/>
          </w:tcPr>
          <w:p w14:paraId="632E0649"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vAlign w:val="bottom"/>
            <w:hideMark/>
          </w:tcPr>
          <w:p w14:paraId="77B3FD87" w14:textId="77777777" w:rsidR="005D57EC" w:rsidRPr="001172A8" w:rsidRDefault="005D57EC"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4F120A2B" w14:textId="77777777" w:rsidR="005D57EC" w:rsidRPr="001172A8" w:rsidRDefault="005D57EC" w:rsidP="00B71771">
            <w:pPr>
              <w:spacing w:before="120" w:after="0"/>
              <w:rPr>
                <w:rFonts w:eastAsia="Times New Roman"/>
                <w:sz w:val="20"/>
                <w:szCs w:val="20"/>
              </w:rPr>
            </w:pPr>
          </w:p>
        </w:tc>
      </w:tr>
      <w:tr w:rsidR="005D57EC" w:rsidRPr="001172A8" w14:paraId="6168CBFC"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E217343"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35</w:t>
            </w:r>
          </w:p>
        </w:tc>
        <w:tc>
          <w:tcPr>
            <w:tcW w:w="2391" w:type="dxa"/>
            <w:tcBorders>
              <w:top w:val="nil"/>
              <w:left w:val="nil"/>
              <w:bottom w:val="single" w:sz="4" w:space="0" w:color="auto"/>
              <w:right w:val="single" w:sz="4" w:space="0" w:color="auto"/>
            </w:tcBorders>
            <w:shd w:val="clear" w:color="auto" w:fill="auto"/>
            <w:noWrap/>
            <w:vAlign w:val="bottom"/>
            <w:hideMark/>
          </w:tcPr>
          <w:p w14:paraId="544F8C29"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0AC0E1EE" w14:textId="77777777" w:rsidR="005D57EC" w:rsidRPr="001172A8" w:rsidRDefault="005D57EC" w:rsidP="00B71771">
            <w:pPr>
              <w:spacing w:before="120" w:after="0"/>
              <w:rPr>
                <w:rFonts w:eastAsia="Times New Roman"/>
                <w:sz w:val="20"/>
                <w:szCs w:val="20"/>
              </w:rPr>
            </w:pPr>
            <w:r>
              <w:rPr>
                <w:rFonts w:eastAsia="Times New Roman"/>
                <w:sz w:val="20"/>
                <w:szCs w:val="20"/>
              </w:rPr>
              <w:t>8</w:t>
            </w:r>
          </w:p>
        </w:tc>
        <w:tc>
          <w:tcPr>
            <w:tcW w:w="2988" w:type="dxa"/>
            <w:tcBorders>
              <w:top w:val="nil"/>
              <w:left w:val="nil"/>
              <w:bottom w:val="single" w:sz="4" w:space="0" w:color="auto"/>
              <w:right w:val="single" w:sz="4" w:space="0" w:color="auto"/>
            </w:tcBorders>
            <w:shd w:val="clear" w:color="auto" w:fill="auto"/>
            <w:noWrap/>
            <w:vAlign w:val="bottom"/>
            <w:hideMark/>
          </w:tcPr>
          <w:p w14:paraId="24A8238E" w14:textId="77777777" w:rsidR="005D57EC" w:rsidRPr="001172A8" w:rsidRDefault="005D57EC" w:rsidP="00B71771">
            <w:pPr>
              <w:spacing w:before="120" w:after="0"/>
              <w:rPr>
                <w:rFonts w:eastAsia="Times New Roman"/>
                <w:sz w:val="20"/>
                <w:szCs w:val="20"/>
              </w:rPr>
            </w:pPr>
          </w:p>
        </w:tc>
      </w:tr>
      <w:tr w:rsidR="005D57EC" w:rsidRPr="001172A8" w14:paraId="5F22FB72"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C6674BE"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34</w:t>
            </w:r>
          </w:p>
        </w:tc>
        <w:tc>
          <w:tcPr>
            <w:tcW w:w="2391" w:type="dxa"/>
            <w:tcBorders>
              <w:top w:val="nil"/>
              <w:left w:val="nil"/>
              <w:bottom w:val="single" w:sz="4" w:space="0" w:color="auto"/>
              <w:right w:val="single" w:sz="4" w:space="0" w:color="auto"/>
            </w:tcBorders>
            <w:shd w:val="clear" w:color="auto" w:fill="auto"/>
            <w:noWrap/>
            <w:vAlign w:val="bottom"/>
            <w:hideMark/>
          </w:tcPr>
          <w:p w14:paraId="5199499B"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vAlign w:val="bottom"/>
            <w:hideMark/>
          </w:tcPr>
          <w:p w14:paraId="00A99C13" w14:textId="77777777" w:rsidR="005D57EC" w:rsidRPr="001172A8" w:rsidRDefault="005D57EC"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05D53370" w14:textId="77777777" w:rsidR="005D57EC" w:rsidRPr="001172A8" w:rsidRDefault="005D57EC" w:rsidP="00B71771">
            <w:pPr>
              <w:spacing w:before="120" w:after="0"/>
              <w:rPr>
                <w:rFonts w:eastAsia="Times New Roman"/>
                <w:sz w:val="20"/>
                <w:szCs w:val="20"/>
              </w:rPr>
            </w:pPr>
          </w:p>
        </w:tc>
      </w:tr>
      <w:tr w:rsidR="005D57EC" w:rsidRPr="001172A8" w14:paraId="072624B4"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C152CBF"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49</w:t>
            </w:r>
          </w:p>
        </w:tc>
        <w:tc>
          <w:tcPr>
            <w:tcW w:w="2391" w:type="dxa"/>
            <w:tcBorders>
              <w:top w:val="nil"/>
              <w:left w:val="nil"/>
              <w:bottom w:val="single" w:sz="4" w:space="0" w:color="auto"/>
              <w:right w:val="single" w:sz="4" w:space="0" w:color="auto"/>
            </w:tcBorders>
            <w:shd w:val="clear" w:color="000000" w:fill="FFFFFF"/>
            <w:noWrap/>
            <w:vAlign w:val="bottom"/>
            <w:hideMark/>
          </w:tcPr>
          <w:p w14:paraId="33627E4B"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vAlign w:val="bottom"/>
            <w:hideMark/>
          </w:tcPr>
          <w:p w14:paraId="6493D418"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HSX_GATEWAY = Gateway HOSE</w:t>
            </w:r>
          </w:p>
          <w:p w14:paraId="163C7630" w14:textId="77777777" w:rsidR="005D57EC" w:rsidRPr="001172A8" w:rsidRDefault="005D57EC" w:rsidP="00B71771">
            <w:pPr>
              <w:pStyle w:val="ListParagraph"/>
              <w:spacing w:before="120" w:after="0"/>
              <w:ind w:left="157" w:hanging="90"/>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p>
        </w:tc>
        <w:tc>
          <w:tcPr>
            <w:tcW w:w="2988" w:type="dxa"/>
            <w:tcBorders>
              <w:top w:val="nil"/>
              <w:left w:val="nil"/>
              <w:bottom w:val="single" w:sz="4" w:space="0" w:color="auto"/>
              <w:right w:val="single" w:sz="4" w:space="0" w:color="auto"/>
            </w:tcBorders>
            <w:shd w:val="clear" w:color="auto" w:fill="auto"/>
            <w:noWrap/>
            <w:vAlign w:val="bottom"/>
            <w:hideMark/>
          </w:tcPr>
          <w:p w14:paraId="288EBE45" w14:textId="77777777" w:rsidR="005D57EC" w:rsidRPr="001172A8" w:rsidRDefault="005D57EC" w:rsidP="00B71771">
            <w:pPr>
              <w:spacing w:before="120" w:after="0"/>
              <w:rPr>
                <w:rFonts w:eastAsia="Times New Roman"/>
                <w:sz w:val="20"/>
                <w:szCs w:val="20"/>
              </w:rPr>
            </w:pPr>
            <w:r>
              <w:rPr>
                <w:rFonts w:eastAsia="Times New Roman"/>
                <w:sz w:val="20"/>
                <w:szCs w:val="20"/>
              </w:rPr>
              <w:t>Quy định từ GW nào</w:t>
            </w:r>
          </w:p>
        </w:tc>
      </w:tr>
      <w:tr w:rsidR="005D57EC" w:rsidRPr="001172A8" w14:paraId="0CB08765"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D5AB361"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52</w:t>
            </w:r>
          </w:p>
        </w:tc>
        <w:tc>
          <w:tcPr>
            <w:tcW w:w="2391" w:type="dxa"/>
            <w:tcBorders>
              <w:top w:val="nil"/>
              <w:left w:val="nil"/>
              <w:bottom w:val="single" w:sz="4" w:space="0" w:color="auto"/>
              <w:right w:val="single" w:sz="4" w:space="0" w:color="auto"/>
            </w:tcBorders>
            <w:shd w:val="clear" w:color="000000" w:fill="FFFFFF"/>
            <w:noWrap/>
            <w:vAlign w:val="bottom"/>
            <w:hideMark/>
          </w:tcPr>
          <w:p w14:paraId="7BA06D98" w14:textId="77777777" w:rsidR="005D57EC" w:rsidRPr="001172A8" w:rsidRDefault="005D57EC" w:rsidP="00B71771">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vAlign w:val="bottom"/>
            <w:hideMark/>
          </w:tcPr>
          <w:p w14:paraId="54996CDC"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vAlign w:val="bottom"/>
            <w:hideMark/>
          </w:tcPr>
          <w:p w14:paraId="1CF20B84" w14:textId="77777777" w:rsidR="005D57EC" w:rsidRPr="001172A8" w:rsidRDefault="005D57EC" w:rsidP="00B71771">
            <w:pPr>
              <w:spacing w:before="120" w:after="0"/>
              <w:rPr>
                <w:rFonts w:eastAsia="Times New Roman"/>
                <w:sz w:val="20"/>
                <w:szCs w:val="20"/>
              </w:rPr>
            </w:pPr>
          </w:p>
        </w:tc>
      </w:tr>
      <w:tr w:rsidR="005D57EC" w:rsidRPr="001172A8" w14:paraId="3A266471"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B46E942"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56</w:t>
            </w:r>
          </w:p>
        </w:tc>
        <w:tc>
          <w:tcPr>
            <w:tcW w:w="2391" w:type="dxa"/>
            <w:tcBorders>
              <w:top w:val="nil"/>
              <w:left w:val="nil"/>
              <w:bottom w:val="nil"/>
              <w:right w:val="nil"/>
            </w:tcBorders>
            <w:shd w:val="clear" w:color="auto" w:fill="auto"/>
            <w:noWrap/>
            <w:vAlign w:val="bottom"/>
            <w:hideMark/>
          </w:tcPr>
          <w:p w14:paraId="1A6F7254" w14:textId="77777777" w:rsidR="005D57EC" w:rsidRPr="001172A8" w:rsidRDefault="005D57EC" w:rsidP="00B71771">
            <w:pPr>
              <w:spacing w:before="120" w:after="0"/>
              <w:rPr>
                <w:rFonts w:eastAsia="Times New Roman"/>
                <w:sz w:val="20"/>
                <w:szCs w:val="20"/>
              </w:rPr>
            </w:pPr>
            <w:r w:rsidRPr="001172A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081C2FA"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OMS1 = Hệ thống OMS 1</w:t>
            </w:r>
          </w:p>
          <w:p w14:paraId="4D21CF14"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OMS2 = Hệ thống OMS 2</w:t>
            </w:r>
          </w:p>
          <w:p w14:paraId="25121F70" w14:textId="77777777" w:rsidR="005D57EC" w:rsidRPr="001172A8" w:rsidRDefault="005D57EC" w:rsidP="00B71771">
            <w:pPr>
              <w:spacing w:before="120" w:after="0"/>
              <w:rPr>
                <w:rFonts w:eastAsia="Times New Roman"/>
                <w:sz w:val="20"/>
                <w:szCs w:val="20"/>
              </w:rPr>
            </w:pPr>
            <w:r>
              <w:rPr>
                <w:rFonts w:eastAsia="Times New Roman"/>
                <w:sz w:val="20"/>
                <w:szCs w:val="20"/>
              </w:rPr>
              <w:t>…………………………..</w:t>
            </w:r>
          </w:p>
          <w:p w14:paraId="434CD81D" w14:textId="77777777" w:rsidR="005D57EC" w:rsidRPr="001172A8" w:rsidRDefault="005D57EC" w:rsidP="00B71771">
            <w:pPr>
              <w:pStyle w:val="ListParagraph"/>
              <w:spacing w:before="120" w:after="0"/>
              <w:ind w:left="157" w:hanging="90"/>
              <w:rPr>
                <w:rFonts w:eastAsia="Times New Roman"/>
                <w:sz w:val="20"/>
                <w:szCs w:val="20"/>
              </w:rPr>
            </w:pPr>
            <w:r w:rsidRPr="001172A8">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vAlign w:val="bottom"/>
            <w:hideMark/>
          </w:tcPr>
          <w:p w14:paraId="760BB4DC" w14:textId="77777777" w:rsidR="005D57EC" w:rsidRPr="001172A8" w:rsidRDefault="005D57EC" w:rsidP="00B71771">
            <w:pPr>
              <w:spacing w:before="120" w:after="0"/>
              <w:rPr>
                <w:rFonts w:eastAsia="Times New Roman"/>
                <w:sz w:val="20"/>
                <w:szCs w:val="20"/>
              </w:rPr>
            </w:pPr>
            <w:r w:rsidRPr="001172A8">
              <w:rPr>
                <w:rFonts w:eastAsia="Times New Roman"/>
                <w:sz w:val="20"/>
                <w:szCs w:val="20"/>
              </w:rPr>
              <w:t xml:space="preserve">Quy định </w:t>
            </w:r>
            <w:r>
              <w:rPr>
                <w:rFonts w:eastAsia="Times New Roman"/>
                <w:sz w:val="20"/>
                <w:szCs w:val="20"/>
              </w:rPr>
              <w:t>trả về OMS nào</w:t>
            </w:r>
          </w:p>
        </w:tc>
      </w:tr>
      <w:tr w:rsidR="005D57EC" w:rsidRPr="001172A8" w14:paraId="6A6F23A2"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DE81B17" w14:textId="77777777" w:rsidR="005D57EC" w:rsidRPr="003D5C35" w:rsidRDefault="005D57EC" w:rsidP="00B71771">
            <w:pPr>
              <w:spacing w:before="120" w:after="0"/>
              <w:rPr>
                <w:rFonts w:eastAsia="Times New Roman"/>
                <w:sz w:val="20"/>
                <w:szCs w:val="20"/>
                <w:highlight w:val="yellow"/>
              </w:rPr>
            </w:pPr>
            <w:r w:rsidRPr="00FF7EE0">
              <w:rPr>
                <w:rFonts w:eastAsia="Times New Roman"/>
                <w:sz w:val="20"/>
                <w:szCs w:val="20"/>
              </w:rPr>
              <w:t>212</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7C642B9A" w14:textId="77777777" w:rsidR="005D57EC" w:rsidRPr="003D5C35" w:rsidRDefault="00FD67E7" w:rsidP="00B71771">
            <w:pPr>
              <w:spacing w:before="120" w:after="0"/>
              <w:rPr>
                <w:rFonts w:eastAsia="Times New Roman"/>
                <w:sz w:val="20"/>
                <w:szCs w:val="20"/>
                <w:highlight w:val="yellow"/>
              </w:rPr>
            </w:pPr>
            <w:hyperlink r:id="rId316" w:history="1">
              <w:r w:rsidR="005D57EC" w:rsidRPr="00FF7EE0">
                <w:rPr>
                  <w:sz w:val="20"/>
                  <w:szCs w:val="20"/>
                </w:rPr>
                <w:t>XmlDataLen</w:t>
              </w:r>
            </w:hyperlink>
          </w:p>
        </w:tc>
        <w:tc>
          <w:tcPr>
            <w:tcW w:w="3420" w:type="dxa"/>
            <w:tcBorders>
              <w:top w:val="nil"/>
              <w:left w:val="nil"/>
              <w:bottom w:val="single" w:sz="4" w:space="0" w:color="auto"/>
              <w:right w:val="single" w:sz="4" w:space="0" w:color="auto"/>
            </w:tcBorders>
            <w:shd w:val="clear" w:color="auto" w:fill="auto"/>
            <w:noWrap/>
            <w:vAlign w:val="bottom"/>
          </w:tcPr>
          <w:p w14:paraId="29E9A2AA" w14:textId="77777777" w:rsidR="005D57EC" w:rsidRPr="001172A8" w:rsidRDefault="005D57EC" w:rsidP="00B71771">
            <w:pPr>
              <w:spacing w:before="120" w:after="0"/>
              <w:rPr>
                <w:rFonts w:eastAsia="Times New Roman"/>
                <w:sz w:val="20"/>
                <w:szCs w:val="20"/>
              </w:rPr>
            </w:pPr>
            <w:r>
              <w:rPr>
                <w:rFonts w:eastAsia="Times New Roman"/>
                <w:sz w:val="20"/>
                <w:szCs w:val="20"/>
              </w:rPr>
              <w:t>Độ dài tag 213</w:t>
            </w:r>
          </w:p>
        </w:tc>
        <w:tc>
          <w:tcPr>
            <w:tcW w:w="2988" w:type="dxa"/>
            <w:tcBorders>
              <w:top w:val="nil"/>
              <w:left w:val="nil"/>
              <w:bottom w:val="single" w:sz="4" w:space="0" w:color="auto"/>
              <w:right w:val="single" w:sz="4" w:space="0" w:color="auto"/>
            </w:tcBorders>
            <w:shd w:val="clear" w:color="auto" w:fill="auto"/>
            <w:noWrap/>
            <w:vAlign w:val="bottom"/>
          </w:tcPr>
          <w:p w14:paraId="03122702" w14:textId="77777777" w:rsidR="005D57EC" w:rsidRPr="001172A8" w:rsidRDefault="005D57EC" w:rsidP="00B71771">
            <w:pPr>
              <w:spacing w:before="120" w:after="0"/>
              <w:rPr>
                <w:rFonts w:eastAsia="Times New Roman"/>
                <w:sz w:val="20"/>
                <w:szCs w:val="20"/>
              </w:rPr>
            </w:pPr>
          </w:p>
        </w:tc>
      </w:tr>
      <w:tr w:rsidR="005D57EC" w:rsidRPr="001172A8" w14:paraId="7F84ECD7"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4B6E8A0" w14:textId="77777777" w:rsidR="005D57EC" w:rsidRPr="003D5C35" w:rsidRDefault="005D57EC" w:rsidP="00B71771">
            <w:pPr>
              <w:spacing w:before="120" w:after="0"/>
              <w:rPr>
                <w:rFonts w:eastAsia="Times New Roman"/>
                <w:sz w:val="20"/>
                <w:szCs w:val="20"/>
                <w:highlight w:val="yellow"/>
              </w:rPr>
            </w:pPr>
            <w:r w:rsidRPr="00FF7EE0">
              <w:rPr>
                <w:rFonts w:eastAsia="Times New Roman"/>
                <w:sz w:val="20"/>
                <w:szCs w:val="20"/>
              </w:rPr>
              <w:t>213</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38072CC0" w14:textId="77777777" w:rsidR="005D57EC" w:rsidRPr="003D5C35" w:rsidRDefault="00FD67E7" w:rsidP="00B71771">
            <w:pPr>
              <w:spacing w:before="120" w:after="0"/>
              <w:rPr>
                <w:rFonts w:eastAsia="Times New Roman"/>
                <w:sz w:val="20"/>
                <w:szCs w:val="20"/>
                <w:highlight w:val="yellow"/>
              </w:rPr>
            </w:pPr>
            <w:hyperlink r:id="rId317" w:history="1">
              <w:r w:rsidR="005D57EC" w:rsidRPr="00FF7EE0">
                <w:rPr>
                  <w:sz w:val="20"/>
                  <w:szCs w:val="20"/>
                </w:rPr>
                <w:t>XmlData</w:t>
              </w:r>
            </w:hyperlink>
          </w:p>
        </w:tc>
        <w:tc>
          <w:tcPr>
            <w:tcW w:w="3420" w:type="dxa"/>
            <w:tcBorders>
              <w:top w:val="nil"/>
              <w:left w:val="nil"/>
              <w:bottom w:val="single" w:sz="4" w:space="0" w:color="auto"/>
              <w:right w:val="single" w:sz="4" w:space="0" w:color="auto"/>
            </w:tcBorders>
            <w:shd w:val="clear" w:color="auto" w:fill="auto"/>
            <w:noWrap/>
            <w:vAlign w:val="bottom"/>
          </w:tcPr>
          <w:p w14:paraId="064C8770" w14:textId="77777777" w:rsidR="005D57EC" w:rsidRPr="001172A8" w:rsidRDefault="005D57EC"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40F48451" w14:textId="77777777" w:rsidR="005D57EC" w:rsidRPr="001172A8" w:rsidRDefault="005D57EC" w:rsidP="00B71771">
            <w:pPr>
              <w:spacing w:before="120" w:after="0"/>
              <w:rPr>
                <w:rFonts w:eastAsia="Times New Roman"/>
                <w:sz w:val="20"/>
                <w:szCs w:val="20"/>
              </w:rPr>
            </w:pPr>
            <w:r>
              <w:rPr>
                <w:rFonts w:eastAsia="Times New Roman"/>
                <w:sz w:val="20"/>
                <w:szCs w:val="20"/>
              </w:rPr>
              <w:t>Không dùng</w:t>
            </w:r>
          </w:p>
        </w:tc>
      </w:tr>
      <w:tr w:rsidR="005D57EC" w:rsidRPr="001172A8" w14:paraId="209025C2"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97EF702" w14:textId="77777777" w:rsidR="005D57EC" w:rsidRPr="001172A8" w:rsidRDefault="005D57EC" w:rsidP="00B71771">
            <w:pPr>
              <w:spacing w:before="120" w:after="0"/>
              <w:rPr>
                <w:rFonts w:eastAsia="Times New Roman"/>
                <w:sz w:val="20"/>
                <w:szCs w:val="20"/>
              </w:rPr>
            </w:pPr>
            <w:r w:rsidRPr="00EA780E">
              <w:rPr>
                <w:rFonts w:eastAsia="Times New Roman"/>
                <w:sz w:val="20"/>
                <w:szCs w:val="20"/>
              </w:rPr>
              <w:t>6</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06D6C7CB" w14:textId="77777777" w:rsidR="005D57EC" w:rsidRPr="001172A8" w:rsidRDefault="00FD67E7" w:rsidP="00B71771">
            <w:pPr>
              <w:spacing w:before="120" w:after="0"/>
              <w:rPr>
                <w:rFonts w:eastAsia="Times New Roman"/>
                <w:sz w:val="20"/>
                <w:szCs w:val="20"/>
              </w:rPr>
            </w:pPr>
            <w:hyperlink r:id="rId318" w:history="1">
              <w:r w:rsidR="005D57EC" w:rsidRPr="00EA780E">
                <w:rPr>
                  <w:rFonts w:eastAsia="Times New Roman"/>
                  <w:sz w:val="20"/>
                  <w:szCs w:val="20"/>
                </w:rPr>
                <w:t>AvgPx</w:t>
              </w:r>
            </w:hyperlink>
          </w:p>
        </w:tc>
        <w:tc>
          <w:tcPr>
            <w:tcW w:w="3420" w:type="dxa"/>
            <w:tcBorders>
              <w:top w:val="nil"/>
              <w:left w:val="nil"/>
              <w:bottom w:val="single" w:sz="4" w:space="0" w:color="auto"/>
              <w:right w:val="single" w:sz="4" w:space="0" w:color="auto"/>
            </w:tcBorders>
            <w:shd w:val="clear" w:color="auto" w:fill="auto"/>
            <w:noWrap/>
            <w:vAlign w:val="bottom"/>
          </w:tcPr>
          <w:p w14:paraId="78BB75D5" w14:textId="77777777" w:rsidR="005D57EC" w:rsidRPr="001172A8" w:rsidRDefault="005D57EC"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4AA46A55" w14:textId="77777777" w:rsidR="005D57EC" w:rsidRPr="001172A8" w:rsidRDefault="005D57EC" w:rsidP="00B71771">
            <w:pPr>
              <w:spacing w:before="120" w:after="0"/>
              <w:rPr>
                <w:rFonts w:eastAsia="Times New Roman"/>
                <w:sz w:val="20"/>
                <w:szCs w:val="20"/>
              </w:rPr>
            </w:pPr>
            <w:r>
              <w:rPr>
                <w:rFonts w:eastAsia="Times New Roman"/>
                <w:sz w:val="20"/>
                <w:szCs w:val="20"/>
              </w:rPr>
              <w:t>Giá khớp trung bình</w:t>
            </w:r>
          </w:p>
        </w:tc>
      </w:tr>
      <w:tr w:rsidR="005D57EC" w:rsidRPr="001172A8" w14:paraId="595A955F"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DAD8D18" w14:textId="77777777" w:rsidR="005D57EC" w:rsidRPr="00BB1384" w:rsidRDefault="005D57EC" w:rsidP="00B71771">
            <w:pPr>
              <w:spacing w:before="120" w:after="0"/>
              <w:rPr>
                <w:rFonts w:eastAsia="Times New Roman"/>
                <w:sz w:val="20"/>
                <w:szCs w:val="20"/>
                <w:highlight w:val="yellow"/>
              </w:rPr>
            </w:pPr>
            <w:r w:rsidRPr="00EA780E">
              <w:rPr>
                <w:rFonts w:eastAsia="Times New Roman"/>
                <w:sz w:val="20"/>
                <w:szCs w:val="20"/>
              </w:rPr>
              <w:t>14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560A851E" w14:textId="77777777" w:rsidR="005D57EC" w:rsidRPr="00BB1384" w:rsidRDefault="00FD67E7" w:rsidP="00B71771">
            <w:pPr>
              <w:spacing w:before="120" w:after="0"/>
              <w:rPr>
                <w:rFonts w:eastAsia="Times New Roman"/>
                <w:sz w:val="20"/>
                <w:szCs w:val="20"/>
                <w:highlight w:val="yellow"/>
              </w:rPr>
            </w:pPr>
            <w:hyperlink r:id="rId319" w:history="1">
              <w:r w:rsidR="005D57EC" w:rsidRPr="00EA780E">
                <w:rPr>
                  <w:rFonts w:eastAsia="Times New Roman"/>
                  <w:sz w:val="20"/>
                  <w:szCs w:val="20"/>
                </w:rPr>
                <w:t>CumQty</w:t>
              </w:r>
            </w:hyperlink>
          </w:p>
        </w:tc>
        <w:tc>
          <w:tcPr>
            <w:tcW w:w="3420" w:type="dxa"/>
            <w:tcBorders>
              <w:top w:val="nil"/>
              <w:left w:val="nil"/>
              <w:bottom w:val="single" w:sz="4" w:space="0" w:color="auto"/>
              <w:right w:val="single" w:sz="4" w:space="0" w:color="auto"/>
            </w:tcBorders>
            <w:shd w:val="clear" w:color="auto" w:fill="auto"/>
            <w:noWrap/>
            <w:vAlign w:val="bottom"/>
          </w:tcPr>
          <w:p w14:paraId="6CA1C0F6" w14:textId="77777777" w:rsidR="005D57EC" w:rsidRPr="001172A8" w:rsidRDefault="005D57EC"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1474A13E" w14:textId="77777777" w:rsidR="005D57EC" w:rsidRPr="001172A8" w:rsidRDefault="005D57EC" w:rsidP="00B71771">
            <w:pPr>
              <w:spacing w:before="120" w:after="0"/>
              <w:rPr>
                <w:rFonts w:eastAsia="Times New Roman"/>
                <w:sz w:val="20"/>
                <w:szCs w:val="20"/>
              </w:rPr>
            </w:pPr>
            <w:r>
              <w:rPr>
                <w:rFonts w:eastAsia="Times New Roman"/>
                <w:sz w:val="20"/>
                <w:szCs w:val="20"/>
              </w:rPr>
              <w:t>Tổng khối lượng khớp</w:t>
            </w:r>
          </w:p>
        </w:tc>
      </w:tr>
      <w:tr w:rsidR="005D57EC" w:rsidRPr="001172A8" w14:paraId="32824B5F"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15327" w14:textId="77777777" w:rsidR="005D57EC" w:rsidRPr="001172A8" w:rsidRDefault="005D57EC" w:rsidP="00B71771">
            <w:pPr>
              <w:spacing w:before="120" w:after="0"/>
              <w:rPr>
                <w:rFonts w:eastAsia="Times New Roman"/>
                <w:sz w:val="20"/>
                <w:szCs w:val="20"/>
              </w:rPr>
            </w:pPr>
            <w:r w:rsidRPr="00EA780E">
              <w:rPr>
                <w:rFonts w:eastAsia="Times New Roman"/>
                <w:sz w:val="20"/>
                <w:szCs w:val="20"/>
              </w:rPr>
              <w:t>17</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FB963" w14:textId="77777777" w:rsidR="005D57EC" w:rsidRPr="001172A8" w:rsidRDefault="00FD67E7" w:rsidP="00B71771">
            <w:pPr>
              <w:spacing w:before="120" w:after="0"/>
              <w:rPr>
                <w:rFonts w:eastAsia="Times New Roman"/>
                <w:sz w:val="20"/>
                <w:szCs w:val="20"/>
              </w:rPr>
            </w:pPr>
            <w:hyperlink r:id="rId320" w:history="1">
              <w:r w:rsidR="005D57EC" w:rsidRPr="00EA780E">
                <w:rPr>
                  <w:rFonts w:eastAsia="Times New Roman"/>
                  <w:sz w:val="20"/>
                  <w:szCs w:val="20"/>
                </w:rPr>
                <w:t>ExecID</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F7E9FA" w14:textId="77777777" w:rsidR="005D57EC" w:rsidRPr="001172A8" w:rsidRDefault="005D57EC" w:rsidP="00B71771">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7F296" w14:textId="77777777" w:rsidR="005D57EC" w:rsidRPr="001172A8" w:rsidRDefault="005D57EC" w:rsidP="00B71771">
            <w:pPr>
              <w:spacing w:before="120" w:after="0"/>
              <w:rPr>
                <w:rFonts w:eastAsia="Times New Roman"/>
                <w:sz w:val="20"/>
                <w:szCs w:val="20"/>
              </w:rPr>
            </w:pPr>
            <w:r>
              <w:rPr>
                <w:rFonts w:eastAsia="Times New Roman"/>
                <w:sz w:val="20"/>
                <w:szCs w:val="20"/>
              </w:rPr>
              <w:t>Không dùng</w:t>
            </w:r>
          </w:p>
        </w:tc>
      </w:tr>
      <w:tr w:rsidR="005D57EC" w:rsidRPr="001172A8" w14:paraId="1530987E"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F81AD17" w14:textId="77777777" w:rsidR="005D57EC" w:rsidRDefault="005D57EC" w:rsidP="00B71771">
            <w:pPr>
              <w:spacing w:before="120" w:after="0"/>
              <w:rPr>
                <w:rFonts w:eastAsia="Times New Roman"/>
                <w:sz w:val="20"/>
                <w:szCs w:val="20"/>
              </w:rPr>
            </w:pPr>
            <w:r>
              <w:rPr>
                <w:rFonts w:eastAsia="Times New Roman"/>
                <w:sz w:val="20"/>
                <w:szCs w:val="20"/>
              </w:rPr>
              <w:t>37</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6CDA2651" w14:textId="77777777" w:rsidR="005D57EC" w:rsidRPr="001172A8" w:rsidRDefault="00FD67E7" w:rsidP="00B71771">
            <w:pPr>
              <w:spacing w:before="120" w:after="0"/>
              <w:rPr>
                <w:rFonts w:eastAsia="Times New Roman"/>
                <w:sz w:val="20"/>
                <w:szCs w:val="20"/>
              </w:rPr>
            </w:pPr>
            <w:hyperlink r:id="rId321" w:history="1">
              <w:r w:rsidR="005D57EC" w:rsidRPr="008A200A">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vAlign w:val="bottom"/>
          </w:tcPr>
          <w:p w14:paraId="07FCDEE6" w14:textId="77777777" w:rsidR="005D57EC" w:rsidRPr="001172A8" w:rsidRDefault="005D57EC"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AFFDF92" w14:textId="1F02D465" w:rsidR="005D57EC" w:rsidRPr="001172A8" w:rsidRDefault="0086181B" w:rsidP="00B71771">
            <w:pPr>
              <w:spacing w:before="120" w:after="0"/>
              <w:rPr>
                <w:rFonts w:eastAsia="Times New Roman"/>
                <w:sz w:val="20"/>
                <w:szCs w:val="20"/>
              </w:rPr>
            </w:pPr>
            <w:r w:rsidRPr="0086181B">
              <w:rPr>
                <w:rFonts w:eastAsia="Times New Roman"/>
                <w:sz w:val="20"/>
                <w:szCs w:val="20"/>
              </w:rPr>
              <w:t>Số hiệu lệnh GW đầy về</w:t>
            </w:r>
          </w:p>
        </w:tc>
      </w:tr>
      <w:tr w:rsidR="005D57EC" w:rsidRPr="001172A8" w14:paraId="7D5F410E"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ED624" w14:textId="77777777" w:rsidR="005D57EC" w:rsidRPr="001172A8" w:rsidRDefault="005D57EC" w:rsidP="00B71771">
            <w:pPr>
              <w:spacing w:before="120" w:after="0"/>
              <w:rPr>
                <w:rFonts w:eastAsia="Times New Roman"/>
                <w:sz w:val="20"/>
                <w:szCs w:val="20"/>
              </w:rPr>
            </w:pPr>
            <w:r>
              <w:rPr>
                <w:rFonts w:eastAsia="Times New Roman"/>
                <w:sz w:val="20"/>
                <w:szCs w:val="20"/>
              </w:rPr>
              <w:t>39</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4B7A1F3C" w14:textId="77777777" w:rsidR="005D57EC" w:rsidRPr="00F0377B" w:rsidRDefault="00FD67E7" w:rsidP="00B71771">
            <w:pPr>
              <w:spacing w:before="120" w:after="0"/>
              <w:rPr>
                <w:rFonts w:eastAsia="Times New Roman"/>
              </w:rPr>
            </w:pPr>
            <w:hyperlink r:id="rId322" w:history="1">
              <w:r w:rsidR="005D57EC" w:rsidRPr="008A200A">
                <w:rPr>
                  <w:rFonts w:eastAsia="Times New Roman"/>
                  <w:sz w:val="20"/>
                  <w:szCs w:val="20"/>
                </w:rPr>
                <w:t>OrdStatus</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70D19D0" w14:textId="6AE34981" w:rsidR="005D57EC" w:rsidRPr="001172A8" w:rsidRDefault="00F93DCF" w:rsidP="00B71771">
            <w:pPr>
              <w:pStyle w:val="ListParagraph"/>
              <w:spacing w:before="120" w:after="0"/>
              <w:ind w:left="157" w:hanging="90"/>
              <w:rPr>
                <w:rFonts w:eastAsia="Times New Roman"/>
                <w:sz w:val="20"/>
                <w:szCs w:val="20"/>
              </w:rPr>
            </w:pPr>
            <w:r>
              <w:rPr>
                <w:rFonts w:eastAsia="Times New Roman"/>
                <w:sz w:val="20"/>
                <w:szCs w:val="20"/>
              </w:rPr>
              <w:t>8</w:t>
            </w:r>
            <w:r w:rsidR="005D57EC" w:rsidRPr="005D7965">
              <w:rPr>
                <w:rFonts w:eastAsia="Times New Roman"/>
                <w:sz w:val="20"/>
                <w:szCs w:val="20"/>
              </w:rPr>
              <w:t xml:space="preserve"> = </w:t>
            </w:r>
            <w:r>
              <w:rPr>
                <w:rFonts w:eastAsia="Times New Roman"/>
                <w:sz w:val="20"/>
                <w:szCs w:val="20"/>
              </w:rPr>
              <w:t>Rejected</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3CA4124F" w14:textId="77777777" w:rsidR="005D57EC" w:rsidRPr="001172A8" w:rsidRDefault="005D57EC" w:rsidP="00B71771">
            <w:pPr>
              <w:spacing w:before="120" w:after="0"/>
              <w:rPr>
                <w:rFonts w:eastAsia="Times New Roman"/>
                <w:sz w:val="20"/>
                <w:szCs w:val="20"/>
              </w:rPr>
            </w:pPr>
          </w:p>
        </w:tc>
      </w:tr>
      <w:tr w:rsidR="005D57EC" w:rsidRPr="001172A8" w14:paraId="634BF5C0"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DADC7" w14:textId="77777777" w:rsidR="005D57EC" w:rsidRPr="00A40358" w:rsidRDefault="005D57EC" w:rsidP="00B71771">
            <w:pPr>
              <w:spacing w:before="120" w:after="0"/>
              <w:rPr>
                <w:rFonts w:eastAsia="Times New Roman"/>
              </w:rPr>
            </w:pPr>
            <w:r w:rsidRPr="008D1B39">
              <w:rPr>
                <w:rFonts w:eastAsia="Times New Roman"/>
                <w:sz w:val="20"/>
                <w:szCs w:val="20"/>
              </w:rPr>
              <w:t>54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47074F3" w14:textId="77777777" w:rsidR="005D57EC" w:rsidRPr="00E81DB4" w:rsidRDefault="00FD67E7" w:rsidP="00B71771">
            <w:pPr>
              <w:spacing w:before="120" w:after="0"/>
              <w:rPr>
                <w:rFonts w:eastAsia="Times New Roman"/>
              </w:rPr>
            </w:pPr>
            <w:hyperlink r:id="rId323" w:history="1">
              <w:r w:rsidR="005D57EC" w:rsidRPr="008D1B39">
                <w:rPr>
                  <w:rFonts w:eastAsia="Times New Roman"/>
                  <w:sz w:val="20"/>
                  <w:szCs w:val="20"/>
                </w:rPr>
                <w:t>Side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94356F5" w14:textId="77777777" w:rsidR="005D57EC" w:rsidRDefault="005D57EC" w:rsidP="00B71771">
            <w:pPr>
              <w:pStyle w:val="ListParagraph"/>
              <w:spacing w:before="120" w:after="0"/>
              <w:ind w:left="157" w:hanging="90"/>
              <w:rPr>
                <w:rFonts w:eastAsia="Times New Roman"/>
                <w:sz w:val="20"/>
                <w:szCs w:val="20"/>
              </w:rPr>
            </w:pPr>
            <w:r w:rsidRPr="008D1B39">
              <w:rPr>
                <w:rFonts w:eastAsia="Times New Roman"/>
                <w:sz w:val="20"/>
                <w:szCs w:val="20"/>
              </w:rPr>
              <w:t>1 = Buy</w:t>
            </w:r>
          </w:p>
          <w:p w14:paraId="676BD62F" w14:textId="77777777" w:rsidR="005D57EC" w:rsidRPr="001172A8" w:rsidRDefault="005D57EC" w:rsidP="00B71771">
            <w:pPr>
              <w:pStyle w:val="ListParagraph"/>
              <w:spacing w:before="120" w:after="0"/>
              <w:ind w:left="157" w:hanging="90"/>
              <w:rPr>
                <w:rFonts w:eastAsia="Times New Roman"/>
                <w:sz w:val="20"/>
                <w:szCs w:val="20"/>
              </w:rPr>
            </w:pPr>
            <w:r w:rsidRPr="008D1B39">
              <w:rPr>
                <w:rFonts w:eastAsia="Times New Roman"/>
                <w:sz w:val="20"/>
                <w:szCs w:val="20"/>
              </w:rPr>
              <w:t>2 = Sell</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2F04B978" w14:textId="77777777" w:rsidR="005D57EC" w:rsidRPr="001172A8" w:rsidRDefault="005D57EC" w:rsidP="00B71771">
            <w:pPr>
              <w:spacing w:before="120" w:after="0"/>
              <w:rPr>
                <w:rFonts w:eastAsia="Times New Roman"/>
                <w:sz w:val="20"/>
                <w:szCs w:val="20"/>
              </w:rPr>
            </w:pPr>
            <w:r>
              <w:rPr>
                <w:rFonts w:eastAsia="Times New Roman"/>
                <w:sz w:val="20"/>
                <w:szCs w:val="20"/>
              </w:rPr>
              <w:t>Loại lệnh</w:t>
            </w:r>
          </w:p>
        </w:tc>
      </w:tr>
      <w:tr w:rsidR="005D57EC" w:rsidRPr="001172A8" w14:paraId="48E377DE"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41FB9B0" w14:textId="77777777" w:rsidR="005D57EC" w:rsidRPr="00A40358" w:rsidRDefault="005D57EC" w:rsidP="00B71771">
            <w:pPr>
              <w:spacing w:before="120" w:after="0"/>
              <w:rPr>
                <w:rFonts w:eastAsia="Times New Roman"/>
              </w:rPr>
            </w:pPr>
            <w:r>
              <w:rPr>
                <w:rFonts w:eastAsia="Times New Roman"/>
                <w:sz w:val="20"/>
                <w:szCs w:val="20"/>
              </w:rPr>
              <w:t>55</w:t>
            </w:r>
          </w:p>
        </w:tc>
        <w:tc>
          <w:tcPr>
            <w:tcW w:w="2391" w:type="dxa"/>
            <w:tcBorders>
              <w:top w:val="nil"/>
              <w:left w:val="nil"/>
              <w:bottom w:val="single" w:sz="4" w:space="0" w:color="auto"/>
              <w:right w:val="single" w:sz="4" w:space="0" w:color="auto"/>
            </w:tcBorders>
            <w:shd w:val="clear" w:color="auto" w:fill="auto"/>
            <w:noWrap/>
            <w:vAlign w:val="bottom"/>
          </w:tcPr>
          <w:p w14:paraId="00238735" w14:textId="77777777" w:rsidR="005D57EC" w:rsidRDefault="005D57EC" w:rsidP="00B71771">
            <w:pPr>
              <w:spacing w:before="120" w:after="0"/>
            </w:pPr>
            <w:r w:rsidRPr="00E81DB4">
              <w:rPr>
                <w:rFonts w:eastAsia="Times New Roman"/>
              </w:rPr>
              <w:t>S</w:t>
            </w:r>
            <w:r>
              <w:rPr>
                <w:rFonts w:eastAsia="Times New Roman"/>
              </w:rPr>
              <w:t>ymbol</w:t>
            </w:r>
          </w:p>
        </w:tc>
        <w:tc>
          <w:tcPr>
            <w:tcW w:w="3420" w:type="dxa"/>
            <w:tcBorders>
              <w:top w:val="nil"/>
              <w:left w:val="nil"/>
              <w:bottom w:val="single" w:sz="4" w:space="0" w:color="auto"/>
              <w:right w:val="single" w:sz="4" w:space="0" w:color="auto"/>
            </w:tcBorders>
            <w:shd w:val="clear" w:color="auto" w:fill="auto"/>
            <w:noWrap/>
            <w:vAlign w:val="bottom"/>
          </w:tcPr>
          <w:p w14:paraId="7BD34A21" w14:textId="77777777" w:rsidR="00E37688" w:rsidRDefault="00E37688" w:rsidP="00B71771">
            <w:pPr>
              <w:spacing w:before="120" w:after="0"/>
              <w:rPr>
                <w:rFonts w:eastAsia="Times New Roman"/>
                <w:sz w:val="20"/>
                <w:szCs w:val="20"/>
              </w:rPr>
            </w:pPr>
            <w:r w:rsidRPr="00E37688">
              <w:rPr>
                <w:rFonts w:eastAsia="Times New Roman"/>
                <w:sz w:val="20"/>
                <w:szCs w:val="20"/>
              </w:rPr>
              <w:t xml:space="preserve">Reject của msg nào </w:t>
            </w:r>
          </w:p>
          <w:p w14:paraId="43B20FE7" w14:textId="6074E99F" w:rsidR="005D57EC" w:rsidRDefault="00E37688" w:rsidP="00B71771">
            <w:pPr>
              <w:spacing w:before="120" w:after="0"/>
              <w:rPr>
                <w:rFonts w:eastAsia="Times New Roman"/>
                <w:sz w:val="20"/>
                <w:szCs w:val="20"/>
              </w:rPr>
            </w:pPr>
            <w:r>
              <w:rPr>
                <w:rFonts w:eastAsia="Times New Roman"/>
                <w:sz w:val="20"/>
                <w:szCs w:val="20"/>
              </w:rPr>
              <w:t xml:space="preserve">55 = </w:t>
            </w:r>
            <w:r w:rsidRPr="00E37688">
              <w:rPr>
                <w:rFonts w:eastAsia="Times New Roman"/>
                <w:sz w:val="20"/>
                <w:szCs w:val="20"/>
              </w:rPr>
              <w:t>D là msg</w:t>
            </w:r>
            <w:r w:rsidR="003C65DB">
              <w:rPr>
                <w:rFonts w:eastAsia="Times New Roman"/>
                <w:sz w:val="20"/>
                <w:szCs w:val="20"/>
              </w:rPr>
              <w:t xml:space="preserve"> </w:t>
            </w:r>
            <w:r w:rsidRPr="00E37688">
              <w:rPr>
                <w:rFonts w:eastAsia="Times New Roman"/>
                <w:sz w:val="20"/>
                <w:szCs w:val="20"/>
              </w:rPr>
              <w:t>đặt lệnh</w:t>
            </w:r>
            <w:r>
              <w:rPr>
                <w:rFonts w:eastAsia="Times New Roman"/>
                <w:sz w:val="20"/>
                <w:szCs w:val="20"/>
              </w:rPr>
              <w:t xml:space="preserve"> hnx</w:t>
            </w:r>
          </w:p>
          <w:p w14:paraId="6E80D9DB" w14:textId="77777777" w:rsidR="00E37688" w:rsidRDefault="00E37688" w:rsidP="00B71771">
            <w:pPr>
              <w:spacing w:before="120" w:after="0"/>
              <w:rPr>
                <w:rFonts w:eastAsia="Times New Roman"/>
                <w:sz w:val="20"/>
                <w:szCs w:val="20"/>
              </w:rPr>
            </w:pPr>
            <w:r>
              <w:rPr>
                <w:rFonts w:eastAsia="Times New Roman"/>
                <w:sz w:val="20"/>
                <w:szCs w:val="20"/>
              </w:rPr>
              <w:t>55 =1I là đặt lệnh hsx</w:t>
            </w:r>
          </w:p>
          <w:p w14:paraId="6E06AFE1" w14:textId="30E7EEA5" w:rsidR="003B6F2A" w:rsidRPr="001172A8" w:rsidRDefault="003B6F2A" w:rsidP="00B71771">
            <w:pPr>
              <w:spacing w:before="120" w:after="0"/>
              <w:rPr>
                <w:rFonts w:eastAsia="Times New Roman"/>
                <w:sz w:val="20"/>
                <w:szCs w:val="20"/>
              </w:rPr>
            </w:pPr>
            <w:r>
              <w:rPr>
                <w:rFonts w:eastAsia="Times New Roman"/>
                <w:sz w:val="20"/>
                <w:szCs w:val="20"/>
              </w:rPr>
              <w:t>….</w:t>
            </w:r>
          </w:p>
        </w:tc>
        <w:tc>
          <w:tcPr>
            <w:tcW w:w="2988" w:type="dxa"/>
            <w:tcBorders>
              <w:top w:val="nil"/>
              <w:left w:val="nil"/>
              <w:bottom w:val="single" w:sz="4" w:space="0" w:color="auto"/>
              <w:right w:val="single" w:sz="4" w:space="0" w:color="auto"/>
            </w:tcBorders>
            <w:shd w:val="clear" w:color="auto" w:fill="auto"/>
            <w:noWrap/>
            <w:vAlign w:val="bottom"/>
          </w:tcPr>
          <w:p w14:paraId="4A502165" w14:textId="0B040F22" w:rsidR="005D57EC" w:rsidRDefault="003C65DB" w:rsidP="00B71771">
            <w:pPr>
              <w:spacing w:before="120" w:after="0"/>
              <w:rPr>
                <w:rFonts w:eastAsia="Times New Roman"/>
                <w:sz w:val="20"/>
                <w:szCs w:val="20"/>
              </w:rPr>
            </w:pPr>
            <w:r>
              <w:rPr>
                <w:rFonts w:eastAsia="Times New Roman"/>
                <w:sz w:val="20"/>
                <w:szCs w:val="20"/>
              </w:rPr>
              <w:t xml:space="preserve">D/1I </w:t>
            </w:r>
            <w:r w:rsidRPr="003C65DB">
              <w:rPr>
                <w:rFonts w:eastAsia="Times New Roman"/>
                <w:sz w:val="20"/>
                <w:szCs w:val="20"/>
              </w:rPr>
              <w:sym w:font="Wingdings" w:char="F0E0"/>
            </w:r>
            <w:r>
              <w:rPr>
                <w:rFonts w:eastAsia="Times New Roman"/>
                <w:sz w:val="20"/>
                <w:szCs w:val="20"/>
              </w:rPr>
              <w:t xml:space="preserve"> Reject lệnh đặt</w:t>
            </w:r>
          </w:p>
          <w:p w14:paraId="12A1F71A" w14:textId="77777777" w:rsidR="003C65DB" w:rsidRDefault="003C65DB" w:rsidP="00B71771">
            <w:pPr>
              <w:spacing w:before="120" w:after="0"/>
              <w:rPr>
                <w:rFonts w:eastAsia="Times New Roman"/>
                <w:sz w:val="20"/>
                <w:szCs w:val="20"/>
              </w:rPr>
            </w:pPr>
            <w:r>
              <w:rPr>
                <w:rFonts w:eastAsia="Times New Roman"/>
                <w:sz w:val="20"/>
                <w:szCs w:val="20"/>
              </w:rPr>
              <w:t>F</w:t>
            </w:r>
            <w:r w:rsidR="00380B47">
              <w:rPr>
                <w:rFonts w:eastAsia="Times New Roman"/>
                <w:sz w:val="20"/>
                <w:szCs w:val="20"/>
              </w:rPr>
              <w:t xml:space="preserve"> </w:t>
            </w:r>
            <w:r w:rsidR="00380B47" w:rsidRPr="00380B47">
              <w:rPr>
                <w:rFonts w:eastAsia="Times New Roman"/>
                <w:sz w:val="20"/>
                <w:szCs w:val="20"/>
              </w:rPr>
              <w:sym w:font="Wingdings" w:char="F0E0"/>
            </w:r>
            <w:r w:rsidR="00380B47">
              <w:rPr>
                <w:rFonts w:eastAsia="Times New Roman"/>
                <w:sz w:val="20"/>
                <w:szCs w:val="20"/>
              </w:rPr>
              <w:t xml:space="preserve"> Reject lệnh hủy</w:t>
            </w:r>
          </w:p>
          <w:p w14:paraId="11962A5A" w14:textId="4FB06830" w:rsidR="00380B47" w:rsidRDefault="00380B47" w:rsidP="00B71771">
            <w:pPr>
              <w:spacing w:before="120" w:after="0"/>
              <w:rPr>
                <w:rFonts w:eastAsia="Times New Roman"/>
                <w:sz w:val="20"/>
                <w:szCs w:val="20"/>
              </w:rPr>
            </w:pPr>
            <w:r>
              <w:rPr>
                <w:rFonts w:eastAsia="Times New Roman"/>
                <w:sz w:val="20"/>
                <w:szCs w:val="20"/>
              </w:rPr>
              <w:t xml:space="preserve">G </w:t>
            </w:r>
            <w:r w:rsidRPr="00380B47">
              <w:rPr>
                <w:rFonts w:eastAsia="Times New Roman"/>
                <w:sz w:val="20"/>
                <w:szCs w:val="20"/>
              </w:rPr>
              <w:sym w:font="Wingdings" w:char="F0E0"/>
            </w:r>
            <w:r>
              <w:rPr>
                <w:rFonts w:eastAsia="Times New Roman"/>
                <w:sz w:val="20"/>
                <w:szCs w:val="20"/>
              </w:rPr>
              <w:t xml:space="preserve"> Rekect lệnh sửa</w:t>
            </w:r>
          </w:p>
        </w:tc>
      </w:tr>
      <w:tr w:rsidR="005D57EC" w:rsidRPr="001172A8" w14:paraId="2408D4A1"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97A49D4" w14:textId="77777777" w:rsidR="005D57EC" w:rsidRPr="006406E0" w:rsidRDefault="005D57EC" w:rsidP="00B71771">
            <w:pPr>
              <w:spacing w:before="120" w:after="0"/>
              <w:rPr>
                <w:rFonts w:eastAsia="Times New Roman"/>
                <w:highlight w:val="yellow"/>
              </w:rPr>
            </w:pPr>
            <w:r w:rsidRPr="00033E05">
              <w:rPr>
                <w:rFonts w:eastAsia="Times New Roman"/>
              </w:rPr>
              <w:t>58</w:t>
            </w:r>
          </w:p>
        </w:tc>
        <w:tc>
          <w:tcPr>
            <w:tcW w:w="2391" w:type="dxa"/>
            <w:tcBorders>
              <w:top w:val="nil"/>
              <w:left w:val="nil"/>
              <w:bottom w:val="single" w:sz="4" w:space="0" w:color="auto"/>
              <w:right w:val="single" w:sz="4" w:space="0" w:color="auto"/>
            </w:tcBorders>
            <w:shd w:val="clear" w:color="auto" w:fill="auto"/>
            <w:noWrap/>
            <w:vAlign w:val="bottom"/>
          </w:tcPr>
          <w:p w14:paraId="436F1D1C" w14:textId="77777777" w:rsidR="005D57EC" w:rsidRPr="006406E0" w:rsidRDefault="00FD67E7" w:rsidP="00B71771">
            <w:pPr>
              <w:spacing w:before="120" w:after="0"/>
              <w:rPr>
                <w:highlight w:val="yellow"/>
              </w:rPr>
            </w:pPr>
            <w:hyperlink r:id="rId324" w:history="1">
              <w:r w:rsidR="005D57EC" w:rsidRPr="00033E05">
                <w:rPr>
                  <w:rFonts w:eastAsia="Times New Roman"/>
                </w:rPr>
                <w:t>Text</w:t>
              </w:r>
            </w:hyperlink>
          </w:p>
        </w:tc>
        <w:tc>
          <w:tcPr>
            <w:tcW w:w="3420" w:type="dxa"/>
            <w:tcBorders>
              <w:top w:val="nil"/>
              <w:left w:val="nil"/>
              <w:bottom w:val="single" w:sz="4" w:space="0" w:color="auto"/>
              <w:right w:val="single" w:sz="4" w:space="0" w:color="auto"/>
            </w:tcBorders>
            <w:shd w:val="clear" w:color="auto" w:fill="auto"/>
            <w:noWrap/>
            <w:vAlign w:val="bottom"/>
          </w:tcPr>
          <w:p w14:paraId="18BCA5DF" w14:textId="3D7937D6" w:rsidR="005D57EC" w:rsidRPr="001172A8" w:rsidRDefault="00031910" w:rsidP="00B71771">
            <w:pPr>
              <w:spacing w:before="120" w:after="0"/>
              <w:rPr>
                <w:rFonts w:eastAsia="Times New Roman"/>
                <w:sz w:val="20"/>
                <w:szCs w:val="20"/>
              </w:rPr>
            </w:pPr>
            <w:r>
              <w:rPr>
                <w:rFonts w:eastAsia="Times New Roman"/>
                <w:sz w:val="20"/>
                <w:szCs w:val="20"/>
              </w:rPr>
              <w:t>Mô tả nguyên nhân lỗi</w:t>
            </w:r>
          </w:p>
        </w:tc>
        <w:tc>
          <w:tcPr>
            <w:tcW w:w="2988" w:type="dxa"/>
            <w:tcBorders>
              <w:top w:val="nil"/>
              <w:left w:val="nil"/>
              <w:bottom w:val="single" w:sz="4" w:space="0" w:color="auto"/>
              <w:right w:val="single" w:sz="4" w:space="0" w:color="auto"/>
            </w:tcBorders>
            <w:shd w:val="clear" w:color="auto" w:fill="auto"/>
            <w:noWrap/>
            <w:vAlign w:val="bottom"/>
          </w:tcPr>
          <w:p w14:paraId="183428AB" w14:textId="23C315DB" w:rsidR="005D57EC" w:rsidRDefault="005D57EC" w:rsidP="00B71771">
            <w:pPr>
              <w:spacing w:before="120" w:after="0"/>
              <w:rPr>
                <w:rFonts w:eastAsia="Times New Roman"/>
                <w:sz w:val="20"/>
                <w:szCs w:val="20"/>
              </w:rPr>
            </w:pPr>
          </w:p>
        </w:tc>
      </w:tr>
      <w:tr w:rsidR="005D57EC" w:rsidRPr="001172A8" w14:paraId="617A3E1B"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D83D820" w14:textId="77777777" w:rsidR="005D57EC" w:rsidRPr="00500A79" w:rsidRDefault="005D57EC" w:rsidP="00B71771">
            <w:pPr>
              <w:spacing w:after="0"/>
              <w:rPr>
                <w:rFonts w:eastAsia="Times New Roman"/>
                <w:sz w:val="20"/>
                <w:szCs w:val="20"/>
                <w:highlight w:val="yellow"/>
              </w:rPr>
            </w:pPr>
            <w:r>
              <w:rPr>
                <w:rFonts w:eastAsia="Times New Roman"/>
              </w:rPr>
              <w:t>150</w:t>
            </w:r>
          </w:p>
        </w:tc>
        <w:tc>
          <w:tcPr>
            <w:tcW w:w="2391" w:type="dxa"/>
            <w:tcBorders>
              <w:top w:val="nil"/>
              <w:left w:val="nil"/>
              <w:bottom w:val="single" w:sz="4" w:space="0" w:color="auto"/>
              <w:right w:val="single" w:sz="4" w:space="0" w:color="auto"/>
            </w:tcBorders>
            <w:shd w:val="clear" w:color="auto" w:fill="auto"/>
            <w:noWrap/>
            <w:vAlign w:val="bottom"/>
          </w:tcPr>
          <w:p w14:paraId="76072E3F" w14:textId="77777777" w:rsidR="005D57EC" w:rsidRPr="00500A79" w:rsidRDefault="00FD67E7" w:rsidP="00B71771">
            <w:pPr>
              <w:spacing w:after="0"/>
              <w:rPr>
                <w:rFonts w:eastAsia="Times New Roman"/>
                <w:highlight w:val="yellow"/>
              </w:rPr>
            </w:pPr>
            <w:hyperlink r:id="rId325" w:history="1">
              <w:r w:rsidR="005D57EC" w:rsidRPr="00123157">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tcPr>
          <w:p w14:paraId="0C861303" w14:textId="21A5C8AC" w:rsidR="005D57EC" w:rsidRPr="00500A79" w:rsidRDefault="009041C2" w:rsidP="00B71771">
            <w:pPr>
              <w:spacing w:after="0"/>
              <w:rPr>
                <w:rFonts w:eastAsia="Times New Roman"/>
                <w:sz w:val="20"/>
                <w:szCs w:val="20"/>
                <w:highlight w:val="yellow"/>
              </w:rPr>
            </w:pPr>
            <w:r>
              <w:rPr>
                <w:rFonts w:eastAsia="Times New Roman"/>
                <w:sz w:val="20"/>
                <w:szCs w:val="20"/>
              </w:rPr>
              <w:t>8</w:t>
            </w:r>
            <w:r w:rsidRPr="005D7965">
              <w:rPr>
                <w:rFonts w:eastAsia="Times New Roman"/>
                <w:sz w:val="20"/>
                <w:szCs w:val="20"/>
              </w:rPr>
              <w:t xml:space="preserve"> = </w:t>
            </w:r>
            <w:r>
              <w:rPr>
                <w:rFonts w:eastAsia="Times New Roman"/>
                <w:sz w:val="20"/>
                <w:szCs w:val="20"/>
              </w:rPr>
              <w:t>Rejected</w:t>
            </w:r>
          </w:p>
        </w:tc>
        <w:tc>
          <w:tcPr>
            <w:tcW w:w="2988" w:type="dxa"/>
            <w:tcBorders>
              <w:top w:val="nil"/>
              <w:left w:val="nil"/>
              <w:bottom w:val="single" w:sz="4" w:space="0" w:color="auto"/>
              <w:right w:val="single" w:sz="4" w:space="0" w:color="auto"/>
            </w:tcBorders>
            <w:shd w:val="clear" w:color="auto" w:fill="auto"/>
            <w:noWrap/>
            <w:vAlign w:val="bottom"/>
          </w:tcPr>
          <w:p w14:paraId="0E9411C4" w14:textId="77777777" w:rsidR="005D57EC" w:rsidRPr="00500A79" w:rsidRDefault="005D57EC" w:rsidP="00B71771">
            <w:pPr>
              <w:spacing w:after="0"/>
              <w:rPr>
                <w:rFonts w:eastAsia="Times New Roman"/>
                <w:sz w:val="20"/>
                <w:szCs w:val="20"/>
                <w:highlight w:val="yellow"/>
              </w:rPr>
            </w:pPr>
          </w:p>
        </w:tc>
      </w:tr>
      <w:tr w:rsidR="005D57EC" w:rsidRPr="001172A8" w14:paraId="683013ED"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9AD6A9A" w14:textId="77777777" w:rsidR="005D57EC" w:rsidRPr="00500A79" w:rsidRDefault="005D57EC" w:rsidP="00B71771">
            <w:pPr>
              <w:spacing w:before="120" w:after="0"/>
              <w:rPr>
                <w:rFonts w:eastAsia="Times New Roman"/>
                <w:sz w:val="20"/>
                <w:szCs w:val="20"/>
                <w:highlight w:val="yellow"/>
              </w:rPr>
            </w:pPr>
            <w:r>
              <w:rPr>
                <w:rFonts w:eastAsia="Times New Roman"/>
              </w:rPr>
              <w:lastRenderedPageBreak/>
              <w:t>151</w:t>
            </w:r>
          </w:p>
        </w:tc>
        <w:tc>
          <w:tcPr>
            <w:tcW w:w="2391" w:type="dxa"/>
            <w:tcBorders>
              <w:top w:val="nil"/>
              <w:left w:val="nil"/>
              <w:bottom w:val="single" w:sz="4" w:space="0" w:color="auto"/>
              <w:right w:val="single" w:sz="4" w:space="0" w:color="auto"/>
            </w:tcBorders>
            <w:shd w:val="clear" w:color="auto" w:fill="auto"/>
            <w:noWrap/>
            <w:vAlign w:val="bottom"/>
          </w:tcPr>
          <w:p w14:paraId="7CDF52C9" w14:textId="77777777" w:rsidR="005D57EC" w:rsidRPr="00500A79" w:rsidRDefault="00FD67E7" w:rsidP="00B71771">
            <w:pPr>
              <w:spacing w:after="0"/>
              <w:rPr>
                <w:rFonts w:eastAsia="Times New Roman"/>
                <w:highlight w:val="yellow"/>
              </w:rPr>
            </w:pPr>
            <w:hyperlink r:id="rId326" w:history="1">
              <w:r w:rsidR="005D57EC" w:rsidRPr="00123157">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tcPr>
          <w:p w14:paraId="1E77D5BE" w14:textId="2C84C802" w:rsidR="005D57EC" w:rsidRPr="00500A79" w:rsidRDefault="005D57EC" w:rsidP="00B71771">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764FA313" w14:textId="77777777" w:rsidR="005D57EC" w:rsidRPr="00500A79" w:rsidRDefault="005D57EC" w:rsidP="00B71771">
            <w:pPr>
              <w:spacing w:before="120" w:after="0"/>
              <w:rPr>
                <w:rFonts w:eastAsia="Times New Roman"/>
                <w:sz w:val="20"/>
                <w:szCs w:val="20"/>
                <w:highlight w:val="yellow"/>
              </w:rPr>
            </w:pPr>
            <w:r w:rsidRPr="00D363B4">
              <w:rPr>
                <w:rFonts w:eastAsia="Times New Roman"/>
                <w:sz w:val="20"/>
                <w:szCs w:val="20"/>
              </w:rPr>
              <w:t>Khối lượng còn lại</w:t>
            </w:r>
          </w:p>
        </w:tc>
      </w:tr>
    </w:tbl>
    <w:p w14:paraId="6B24B441" w14:textId="77777777" w:rsidR="005D57EC" w:rsidRPr="00982807" w:rsidRDefault="005D57EC" w:rsidP="005D57EC">
      <w:pPr>
        <w:pStyle w:val="ListParagraph"/>
        <w:rPr>
          <w:highlight w:val="yellow"/>
          <w:lang w:val="en-GB"/>
        </w:rPr>
      </w:pPr>
    </w:p>
    <w:p w14:paraId="57F85463" w14:textId="3DDC4A39" w:rsidR="00437E6F" w:rsidRDefault="00437E6F" w:rsidP="00437E6F">
      <w:pPr>
        <w:pStyle w:val="Heading3"/>
      </w:pPr>
      <w:bookmarkStart w:id="2253" w:name="_Toc80648706"/>
      <w:r>
        <w:t>GateWay phản hồi lệnh</w:t>
      </w:r>
      <w:r w:rsidR="009C6F36">
        <w:t xml:space="preserve"> </w:t>
      </w:r>
      <w:r w:rsidR="009C6F36" w:rsidRPr="009C6F36">
        <w:t>Expired</w:t>
      </w:r>
      <w:bookmarkEnd w:id="2253"/>
    </w:p>
    <w:p w14:paraId="6CCA3932" w14:textId="77777777" w:rsidR="00437E6F" w:rsidRDefault="00437E6F" w:rsidP="00437E6F">
      <w:pPr>
        <w:rPr>
          <w:lang w:val="en-GB"/>
        </w:rPr>
      </w:pPr>
    </w:p>
    <w:tbl>
      <w:tblPr>
        <w:tblW w:w="9717" w:type="dxa"/>
        <w:tblLook w:val="04A0" w:firstRow="1" w:lastRow="0" w:firstColumn="1" w:lastColumn="0" w:noHBand="0" w:noVBand="1"/>
      </w:tblPr>
      <w:tblGrid>
        <w:gridCol w:w="918"/>
        <w:gridCol w:w="2391"/>
        <w:gridCol w:w="3420"/>
        <w:gridCol w:w="2988"/>
      </w:tblGrid>
      <w:tr w:rsidR="00437E6F" w:rsidRPr="001172A8" w14:paraId="79F8A462"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25012E33" w14:textId="77777777" w:rsidR="00437E6F" w:rsidRPr="001172A8" w:rsidRDefault="00437E6F" w:rsidP="00B71771">
            <w:pPr>
              <w:spacing w:before="120" w:after="0"/>
              <w:rPr>
                <w:rFonts w:eastAsia="Times New Roman"/>
                <w:b/>
                <w:sz w:val="20"/>
                <w:szCs w:val="20"/>
              </w:rPr>
            </w:pPr>
            <w:r w:rsidRPr="001172A8">
              <w:rPr>
                <w:rFonts w:eastAsia="Times New Roman"/>
                <w:b/>
                <w:sz w:val="20"/>
                <w:szCs w:val="20"/>
              </w:rPr>
              <w:t>Tag</w:t>
            </w:r>
          </w:p>
        </w:tc>
        <w:tc>
          <w:tcPr>
            <w:tcW w:w="2391"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95617E5" w14:textId="77777777" w:rsidR="00437E6F" w:rsidRPr="001172A8" w:rsidRDefault="00437E6F" w:rsidP="00B71771">
            <w:pPr>
              <w:spacing w:before="120" w:after="0"/>
              <w:rPr>
                <w:rFonts w:eastAsia="Times New Roman"/>
                <w:b/>
                <w:sz w:val="20"/>
                <w:szCs w:val="20"/>
              </w:rPr>
            </w:pPr>
            <w:r w:rsidRPr="001172A8">
              <w:rPr>
                <w:rFonts w:eastAsia="Times New Roman"/>
                <w:b/>
                <w:sz w:val="20"/>
                <w:szCs w:val="20"/>
              </w:rPr>
              <w:t>Field name</w:t>
            </w:r>
          </w:p>
        </w:tc>
        <w:tc>
          <w:tcPr>
            <w:tcW w:w="342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6DF7CF7" w14:textId="77777777" w:rsidR="00437E6F" w:rsidRPr="001172A8" w:rsidRDefault="00437E6F" w:rsidP="00B71771">
            <w:pPr>
              <w:spacing w:before="120" w:after="0"/>
              <w:rPr>
                <w:rFonts w:eastAsia="Times New Roman"/>
                <w:b/>
                <w:sz w:val="20"/>
                <w:szCs w:val="20"/>
              </w:rPr>
            </w:pPr>
            <w:r w:rsidRPr="001172A8">
              <w:rPr>
                <w:rFonts w:eastAsia="Times New Roman"/>
                <w:b/>
                <w:sz w:val="20"/>
                <w:szCs w:val="20"/>
              </w:rPr>
              <w:t>Value</w:t>
            </w:r>
          </w:p>
        </w:tc>
        <w:tc>
          <w:tcPr>
            <w:tcW w:w="298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6C9E23A" w14:textId="77777777" w:rsidR="00437E6F" w:rsidRPr="001172A8" w:rsidRDefault="00437E6F" w:rsidP="00B71771">
            <w:pPr>
              <w:spacing w:before="120" w:after="0"/>
              <w:rPr>
                <w:rFonts w:eastAsia="Times New Roman"/>
                <w:b/>
                <w:sz w:val="20"/>
                <w:szCs w:val="20"/>
              </w:rPr>
            </w:pPr>
            <w:r w:rsidRPr="001172A8">
              <w:rPr>
                <w:rFonts w:eastAsia="Times New Roman"/>
                <w:b/>
                <w:sz w:val="20"/>
                <w:szCs w:val="20"/>
              </w:rPr>
              <w:t>Comment</w:t>
            </w:r>
          </w:p>
        </w:tc>
      </w:tr>
      <w:tr w:rsidR="00437E6F" w:rsidRPr="001172A8" w14:paraId="29863892"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2C73139"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9</w:t>
            </w:r>
          </w:p>
        </w:tc>
        <w:tc>
          <w:tcPr>
            <w:tcW w:w="2391" w:type="dxa"/>
            <w:tcBorders>
              <w:top w:val="nil"/>
              <w:left w:val="nil"/>
              <w:bottom w:val="single" w:sz="4" w:space="0" w:color="auto"/>
              <w:right w:val="single" w:sz="4" w:space="0" w:color="auto"/>
            </w:tcBorders>
            <w:shd w:val="clear" w:color="auto" w:fill="auto"/>
            <w:noWrap/>
            <w:vAlign w:val="bottom"/>
            <w:hideMark/>
          </w:tcPr>
          <w:p w14:paraId="3EB827A8"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BodyLength</w:t>
            </w:r>
          </w:p>
        </w:tc>
        <w:tc>
          <w:tcPr>
            <w:tcW w:w="3420" w:type="dxa"/>
            <w:tcBorders>
              <w:top w:val="nil"/>
              <w:left w:val="nil"/>
              <w:bottom w:val="single" w:sz="4" w:space="0" w:color="auto"/>
              <w:right w:val="single" w:sz="4" w:space="0" w:color="auto"/>
            </w:tcBorders>
            <w:shd w:val="clear" w:color="auto" w:fill="auto"/>
            <w:noWrap/>
            <w:vAlign w:val="bottom"/>
            <w:hideMark/>
          </w:tcPr>
          <w:p w14:paraId="39D62A9A" w14:textId="77777777" w:rsidR="00437E6F" w:rsidRPr="001172A8" w:rsidRDefault="00437E6F"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682D363A" w14:textId="77777777" w:rsidR="00437E6F" w:rsidRPr="001172A8" w:rsidRDefault="00437E6F" w:rsidP="00B71771">
            <w:pPr>
              <w:spacing w:before="120" w:after="0"/>
              <w:rPr>
                <w:rFonts w:eastAsia="Times New Roman"/>
                <w:sz w:val="20"/>
                <w:szCs w:val="20"/>
              </w:rPr>
            </w:pPr>
          </w:p>
        </w:tc>
      </w:tr>
      <w:tr w:rsidR="00437E6F" w:rsidRPr="001172A8" w14:paraId="67759028"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D35094A"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35</w:t>
            </w:r>
          </w:p>
        </w:tc>
        <w:tc>
          <w:tcPr>
            <w:tcW w:w="2391" w:type="dxa"/>
            <w:tcBorders>
              <w:top w:val="nil"/>
              <w:left w:val="nil"/>
              <w:bottom w:val="single" w:sz="4" w:space="0" w:color="auto"/>
              <w:right w:val="single" w:sz="4" w:space="0" w:color="auto"/>
            </w:tcBorders>
            <w:shd w:val="clear" w:color="auto" w:fill="auto"/>
            <w:noWrap/>
            <w:vAlign w:val="bottom"/>
            <w:hideMark/>
          </w:tcPr>
          <w:p w14:paraId="16B223F7"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MsgType</w:t>
            </w:r>
          </w:p>
        </w:tc>
        <w:tc>
          <w:tcPr>
            <w:tcW w:w="3420" w:type="dxa"/>
            <w:tcBorders>
              <w:top w:val="nil"/>
              <w:left w:val="nil"/>
              <w:bottom w:val="single" w:sz="4" w:space="0" w:color="auto"/>
              <w:right w:val="single" w:sz="4" w:space="0" w:color="auto"/>
            </w:tcBorders>
            <w:shd w:val="clear" w:color="auto" w:fill="auto"/>
            <w:noWrap/>
            <w:vAlign w:val="bottom"/>
            <w:hideMark/>
          </w:tcPr>
          <w:p w14:paraId="4B1A8A87" w14:textId="77777777" w:rsidR="00437E6F" w:rsidRPr="001172A8" w:rsidRDefault="00437E6F" w:rsidP="00B71771">
            <w:pPr>
              <w:spacing w:before="120" w:after="0"/>
              <w:rPr>
                <w:rFonts w:eastAsia="Times New Roman"/>
                <w:sz w:val="20"/>
                <w:szCs w:val="20"/>
              </w:rPr>
            </w:pPr>
            <w:r>
              <w:rPr>
                <w:rFonts w:eastAsia="Times New Roman"/>
                <w:sz w:val="20"/>
                <w:szCs w:val="20"/>
              </w:rPr>
              <w:t>8</w:t>
            </w:r>
          </w:p>
        </w:tc>
        <w:tc>
          <w:tcPr>
            <w:tcW w:w="2988" w:type="dxa"/>
            <w:tcBorders>
              <w:top w:val="nil"/>
              <w:left w:val="nil"/>
              <w:bottom w:val="single" w:sz="4" w:space="0" w:color="auto"/>
              <w:right w:val="single" w:sz="4" w:space="0" w:color="auto"/>
            </w:tcBorders>
            <w:shd w:val="clear" w:color="auto" w:fill="auto"/>
            <w:noWrap/>
            <w:vAlign w:val="bottom"/>
            <w:hideMark/>
          </w:tcPr>
          <w:p w14:paraId="5441480A" w14:textId="77777777" w:rsidR="00437E6F" w:rsidRPr="001172A8" w:rsidRDefault="00437E6F" w:rsidP="00B71771">
            <w:pPr>
              <w:spacing w:before="120" w:after="0"/>
              <w:rPr>
                <w:rFonts w:eastAsia="Times New Roman"/>
                <w:sz w:val="20"/>
                <w:szCs w:val="20"/>
              </w:rPr>
            </w:pPr>
          </w:p>
        </w:tc>
      </w:tr>
      <w:tr w:rsidR="00437E6F" w:rsidRPr="001172A8" w14:paraId="17C2E7B0"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4283748"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34</w:t>
            </w:r>
          </w:p>
        </w:tc>
        <w:tc>
          <w:tcPr>
            <w:tcW w:w="2391" w:type="dxa"/>
            <w:tcBorders>
              <w:top w:val="nil"/>
              <w:left w:val="nil"/>
              <w:bottom w:val="single" w:sz="4" w:space="0" w:color="auto"/>
              <w:right w:val="single" w:sz="4" w:space="0" w:color="auto"/>
            </w:tcBorders>
            <w:shd w:val="clear" w:color="auto" w:fill="auto"/>
            <w:noWrap/>
            <w:vAlign w:val="bottom"/>
            <w:hideMark/>
          </w:tcPr>
          <w:p w14:paraId="35DD9C73"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MsgSeqNum</w:t>
            </w:r>
          </w:p>
        </w:tc>
        <w:tc>
          <w:tcPr>
            <w:tcW w:w="3420" w:type="dxa"/>
            <w:tcBorders>
              <w:top w:val="nil"/>
              <w:left w:val="nil"/>
              <w:bottom w:val="single" w:sz="4" w:space="0" w:color="auto"/>
              <w:right w:val="single" w:sz="4" w:space="0" w:color="auto"/>
            </w:tcBorders>
            <w:shd w:val="clear" w:color="auto" w:fill="auto"/>
            <w:noWrap/>
            <w:vAlign w:val="bottom"/>
            <w:hideMark/>
          </w:tcPr>
          <w:p w14:paraId="11C7B2B5" w14:textId="77777777" w:rsidR="00437E6F" w:rsidRPr="001172A8" w:rsidRDefault="00437E6F"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hideMark/>
          </w:tcPr>
          <w:p w14:paraId="351F95CF" w14:textId="77777777" w:rsidR="00437E6F" w:rsidRPr="001172A8" w:rsidRDefault="00437E6F" w:rsidP="00B71771">
            <w:pPr>
              <w:spacing w:before="120" w:after="0"/>
              <w:rPr>
                <w:rFonts w:eastAsia="Times New Roman"/>
                <w:sz w:val="20"/>
                <w:szCs w:val="20"/>
              </w:rPr>
            </w:pPr>
          </w:p>
        </w:tc>
      </w:tr>
      <w:tr w:rsidR="00437E6F" w:rsidRPr="001172A8" w14:paraId="29C5F6C4"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B3F1B56"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49</w:t>
            </w:r>
          </w:p>
        </w:tc>
        <w:tc>
          <w:tcPr>
            <w:tcW w:w="2391" w:type="dxa"/>
            <w:tcBorders>
              <w:top w:val="nil"/>
              <w:left w:val="nil"/>
              <w:bottom w:val="single" w:sz="4" w:space="0" w:color="auto"/>
              <w:right w:val="single" w:sz="4" w:space="0" w:color="auto"/>
            </w:tcBorders>
            <w:shd w:val="clear" w:color="000000" w:fill="FFFFFF"/>
            <w:noWrap/>
            <w:vAlign w:val="bottom"/>
            <w:hideMark/>
          </w:tcPr>
          <w:p w14:paraId="2F088843"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SenderCompID</w:t>
            </w:r>
          </w:p>
        </w:tc>
        <w:tc>
          <w:tcPr>
            <w:tcW w:w="3420" w:type="dxa"/>
            <w:tcBorders>
              <w:top w:val="nil"/>
              <w:left w:val="nil"/>
              <w:bottom w:val="single" w:sz="4" w:space="0" w:color="auto"/>
              <w:right w:val="single" w:sz="4" w:space="0" w:color="auto"/>
            </w:tcBorders>
            <w:shd w:val="clear" w:color="auto" w:fill="auto"/>
            <w:noWrap/>
            <w:vAlign w:val="bottom"/>
            <w:hideMark/>
          </w:tcPr>
          <w:p w14:paraId="756039E5"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HSX_GATEWAY = Gateway HOSE</w:t>
            </w:r>
          </w:p>
          <w:p w14:paraId="0799F1F1" w14:textId="77777777" w:rsidR="00437E6F" w:rsidRPr="001172A8" w:rsidRDefault="00437E6F" w:rsidP="00B71771">
            <w:pPr>
              <w:pStyle w:val="ListParagraph"/>
              <w:spacing w:before="120" w:after="0"/>
              <w:ind w:left="157" w:hanging="90"/>
              <w:rPr>
                <w:rFonts w:eastAsia="Times New Roman"/>
                <w:sz w:val="20"/>
                <w:szCs w:val="20"/>
              </w:rPr>
            </w:pPr>
            <w:r w:rsidRPr="001172A8">
              <w:rPr>
                <w:rFonts w:eastAsia="Times New Roman"/>
                <w:sz w:val="20"/>
                <w:szCs w:val="20"/>
              </w:rPr>
              <w:t>HNX_GATEWAY</w:t>
            </w:r>
            <w:r>
              <w:rPr>
                <w:rFonts w:eastAsia="Times New Roman"/>
                <w:sz w:val="20"/>
                <w:szCs w:val="20"/>
              </w:rPr>
              <w:t xml:space="preserve"> = Gateway HNX</w:t>
            </w:r>
          </w:p>
        </w:tc>
        <w:tc>
          <w:tcPr>
            <w:tcW w:w="2988" w:type="dxa"/>
            <w:tcBorders>
              <w:top w:val="nil"/>
              <w:left w:val="nil"/>
              <w:bottom w:val="single" w:sz="4" w:space="0" w:color="auto"/>
              <w:right w:val="single" w:sz="4" w:space="0" w:color="auto"/>
            </w:tcBorders>
            <w:shd w:val="clear" w:color="auto" w:fill="auto"/>
            <w:noWrap/>
            <w:vAlign w:val="bottom"/>
            <w:hideMark/>
          </w:tcPr>
          <w:p w14:paraId="37E365D2" w14:textId="77777777" w:rsidR="00437E6F" w:rsidRPr="001172A8" w:rsidRDefault="00437E6F" w:rsidP="00B71771">
            <w:pPr>
              <w:spacing w:before="120" w:after="0"/>
              <w:rPr>
                <w:rFonts w:eastAsia="Times New Roman"/>
                <w:sz w:val="20"/>
                <w:szCs w:val="20"/>
              </w:rPr>
            </w:pPr>
            <w:r>
              <w:rPr>
                <w:rFonts w:eastAsia="Times New Roman"/>
                <w:sz w:val="20"/>
                <w:szCs w:val="20"/>
              </w:rPr>
              <w:t>Quy định từ GW nào</w:t>
            </w:r>
          </w:p>
        </w:tc>
      </w:tr>
      <w:tr w:rsidR="00437E6F" w:rsidRPr="001172A8" w14:paraId="4B7DF6FE"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A989000"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52</w:t>
            </w:r>
          </w:p>
        </w:tc>
        <w:tc>
          <w:tcPr>
            <w:tcW w:w="2391" w:type="dxa"/>
            <w:tcBorders>
              <w:top w:val="nil"/>
              <w:left w:val="nil"/>
              <w:bottom w:val="single" w:sz="4" w:space="0" w:color="auto"/>
              <w:right w:val="single" w:sz="4" w:space="0" w:color="auto"/>
            </w:tcBorders>
            <w:shd w:val="clear" w:color="000000" w:fill="FFFFFF"/>
            <w:noWrap/>
            <w:vAlign w:val="bottom"/>
            <w:hideMark/>
          </w:tcPr>
          <w:p w14:paraId="39D91ED3" w14:textId="77777777" w:rsidR="00437E6F" w:rsidRPr="001172A8" w:rsidRDefault="00437E6F" w:rsidP="00B71771">
            <w:pPr>
              <w:spacing w:before="120" w:after="0"/>
              <w:rPr>
                <w:rFonts w:eastAsia="Times New Roman"/>
                <w:sz w:val="20"/>
                <w:szCs w:val="20"/>
              </w:rPr>
            </w:pPr>
            <w:r w:rsidRPr="001172A8">
              <w:rPr>
                <w:sz w:val="20"/>
                <w:szCs w:val="20"/>
              </w:rPr>
              <w:t>SendingDate</w:t>
            </w:r>
          </w:p>
        </w:tc>
        <w:tc>
          <w:tcPr>
            <w:tcW w:w="3420" w:type="dxa"/>
            <w:tcBorders>
              <w:top w:val="nil"/>
              <w:left w:val="nil"/>
              <w:bottom w:val="single" w:sz="4" w:space="0" w:color="auto"/>
              <w:right w:val="single" w:sz="4" w:space="0" w:color="auto"/>
            </w:tcBorders>
            <w:shd w:val="clear" w:color="auto" w:fill="auto"/>
            <w:noWrap/>
            <w:vAlign w:val="bottom"/>
            <w:hideMark/>
          </w:tcPr>
          <w:p w14:paraId="598061C9"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20210504-01:55:50.043</w:t>
            </w:r>
          </w:p>
        </w:tc>
        <w:tc>
          <w:tcPr>
            <w:tcW w:w="2988" w:type="dxa"/>
            <w:tcBorders>
              <w:top w:val="nil"/>
              <w:left w:val="nil"/>
              <w:bottom w:val="single" w:sz="4" w:space="0" w:color="auto"/>
              <w:right w:val="single" w:sz="4" w:space="0" w:color="auto"/>
            </w:tcBorders>
            <w:shd w:val="clear" w:color="auto" w:fill="auto"/>
            <w:noWrap/>
            <w:vAlign w:val="bottom"/>
            <w:hideMark/>
          </w:tcPr>
          <w:p w14:paraId="2D3453C2" w14:textId="77777777" w:rsidR="00437E6F" w:rsidRPr="001172A8" w:rsidRDefault="00437E6F" w:rsidP="00B71771">
            <w:pPr>
              <w:spacing w:before="120" w:after="0"/>
              <w:rPr>
                <w:rFonts w:eastAsia="Times New Roman"/>
                <w:sz w:val="20"/>
                <w:szCs w:val="20"/>
              </w:rPr>
            </w:pPr>
          </w:p>
        </w:tc>
      </w:tr>
      <w:tr w:rsidR="00437E6F" w:rsidRPr="001172A8" w14:paraId="559EF2C9"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A794CFC"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56</w:t>
            </w:r>
          </w:p>
        </w:tc>
        <w:tc>
          <w:tcPr>
            <w:tcW w:w="2391" w:type="dxa"/>
            <w:tcBorders>
              <w:top w:val="nil"/>
              <w:left w:val="nil"/>
              <w:bottom w:val="nil"/>
              <w:right w:val="nil"/>
            </w:tcBorders>
            <w:shd w:val="clear" w:color="auto" w:fill="auto"/>
            <w:noWrap/>
            <w:vAlign w:val="bottom"/>
            <w:hideMark/>
          </w:tcPr>
          <w:p w14:paraId="5A8B29CD" w14:textId="77777777" w:rsidR="00437E6F" w:rsidRPr="001172A8" w:rsidRDefault="00437E6F" w:rsidP="00B71771">
            <w:pPr>
              <w:spacing w:before="120" w:after="0"/>
              <w:rPr>
                <w:rFonts w:eastAsia="Times New Roman"/>
                <w:sz w:val="20"/>
                <w:szCs w:val="20"/>
              </w:rPr>
            </w:pPr>
            <w:r w:rsidRPr="001172A8">
              <w:rPr>
                <w:sz w:val="20"/>
                <w:szCs w:val="20"/>
              </w:rPr>
              <w:t>TargetCompID</w:t>
            </w:r>
          </w:p>
        </w:tc>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7CF778A"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OMS1 = Hệ thống OMS 1</w:t>
            </w:r>
          </w:p>
          <w:p w14:paraId="5D29A958"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OMS2 = Hệ thống OMS 2</w:t>
            </w:r>
          </w:p>
          <w:p w14:paraId="2252885C" w14:textId="77777777" w:rsidR="00437E6F" w:rsidRPr="001172A8" w:rsidRDefault="00437E6F" w:rsidP="00B71771">
            <w:pPr>
              <w:spacing w:before="120" w:after="0"/>
              <w:rPr>
                <w:rFonts w:eastAsia="Times New Roman"/>
                <w:sz w:val="20"/>
                <w:szCs w:val="20"/>
              </w:rPr>
            </w:pPr>
            <w:r>
              <w:rPr>
                <w:rFonts w:eastAsia="Times New Roman"/>
                <w:sz w:val="20"/>
                <w:szCs w:val="20"/>
              </w:rPr>
              <w:t>…………………………..</w:t>
            </w:r>
          </w:p>
          <w:p w14:paraId="534600C5" w14:textId="77777777" w:rsidR="00437E6F" w:rsidRPr="001172A8" w:rsidRDefault="00437E6F" w:rsidP="00B71771">
            <w:pPr>
              <w:pStyle w:val="ListParagraph"/>
              <w:spacing w:before="120" w:after="0"/>
              <w:ind w:left="157" w:hanging="90"/>
              <w:rPr>
                <w:rFonts w:eastAsia="Times New Roman"/>
                <w:sz w:val="20"/>
                <w:szCs w:val="20"/>
              </w:rPr>
            </w:pPr>
            <w:r w:rsidRPr="001172A8">
              <w:rPr>
                <w:rFonts w:eastAsia="Times New Roman"/>
                <w:sz w:val="20"/>
                <w:szCs w:val="20"/>
              </w:rPr>
              <w:t>OMSn = Hệ thống OMS n</w:t>
            </w:r>
          </w:p>
        </w:tc>
        <w:tc>
          <w:tcPr>
            <w:tcW w:w="2988" w:type="dxa"/>
            <w:tcBorders>
              <w:top w:val="nil"/>
              <w:left w:val="nil"/>
              <w:bottom w:val="single" w:sz="4" w:space="0" w:color="auto"/>
              <w:right w:val="single" w:sz="4" w:space="0" w:color="auto"/>
            </w:tcBorders>
            <w:shd w:val="clear" w:color="auto" w:fill="auto"/>
            <w:noWrap/>
            <w:vAlign w:val="bottom"/>
            <w:hideMark/>
          </w:tcPr>
          <w:p w14:paraId="3F986D1E"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 xml:space="preserve">Quy định </w:t>
            </w:r>
            <w:r>
              <w:rPr>
                <w:rFonts w:eastAsia="Times New Roman"/>
                <w:sz w:val="20"/>
                <w:szCs w:val="20"/>
              </w:rPr>
              <w:t>trả về OMS nào</w:t>
            </w:r>
          </w:p>
        </w:tc>
      </w:tr>
      <w:tr w:rsidR="00437E6F" w:rsidRPr="001172A8" w14:paraId="1C1BF57C"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DD4EF85" w14:textId="77777777" w:rsidR="00437E6F" w:rsidRPr="003D5C35" w:rsidRDefault="00437E6F" w:rsidP="00B71771">
            <w:pPr>
              <w:spacing w:before="120" w:after="0"/>
              <w:rPr>
                <w:rFonts w:eastAsia="Times New Roman"/>
                <w:sz w:val="20"/>
                <w:szCs w:val="20"/>
                <w:highlight w:val="yellow"/>
              </w:rPr>
            </w:pPr>
            <w:r w:rsidRPr="00FF7EE0">
              <w:rPr>
                <w:rFonts w:eastAsia="Times New Roman"/>
                <w:sz w:val="20"/>
                <w:szCs w:val="20"/>
              </w:rPr>
              <w:t>212</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7CF5ADBC" w14:textId="77777777" w:rsidR="00437E6F" w:rsidRPr="003D5C35" w:rsidRDefault="00FD67E7" w:rsidP="00B71771">
            <w:pPr>
              <w:spacing w:before="120" w:after="0"/>
              <w:rPr>
                <w:rFonts w:eastAsia="Times New Roman"/>
                <w:sz w:val="20"/>
                <w:szCs w:val="20"/>
                <w:highlight w:val="yellow"/>
              </w:rPr>
            </w:pPr>
            <w:hyperlink r:id="rId327" w:history="1">
              <w:r w:rsidR="00437E6F" w:rsidRPr="00FF7EE0">
                <w:rPr>
                  <w:sz w:val="20"/>
                  <w:szCs w:val="20"/>
                </w:rPr>
                <w:t>XmlDataLen</w:t>
              </w:r>
            </w:hyperlink>
          </w:p>
        </w:tc>
        <w:tc>
          <w:tcPr>
            <w:tcW w:w="3420" w:type="dxa"/>
            <w:tcBorders>
              <w:top w:val="nil"/>
              <w:left w:val="nil"/>
              <w:bottom w:val="single" w:sz="4" w:space="0" w:color="auto"/>
              <w:right w:val="single" w:sz="4" w:space="0" w:color="auto"/>
            </w:tcBorders>
            <w:shd w:val="clear" w:color="auto" w:fill="auto"/>
            <w:noWrap/>
            <w:vAlign w:val="bottom"/>
          </w:tcPr>
          <w:p w14:paraId="7816FF21" w14:textId="77777777" w:rsidR="00437E6F" w:rsidRPr="001172A8" w:rsidRDefault="00437E6F" w:rsidP="00B71771">
            <w:pPr>
              <w:spacing w:before="120" w:after="0"/>
              <w:rPr>
                <w:rFonts w:eastAsia="Times New Roman"/>
                <w:sz w:val="20"/>
                <w:szCs w:val="20"/>
              </w:rPr>
            </w:pPr>
            <w:r>
              <w:rPr>
                <w:rFonts w:eastAsia="Times New Roman"/>
                <w:sz w:val="20"/>
                <w:szCs w:val="20"/>
              </w:rPr>
              <w:t>Độ dài tag 213</w:t>
            </w:r>
          </w:p>
        </w:tc>
        <w:tc>
          <w:tcPr>
            <w:tcW w:w="2988" w:type="dxa"/>
            <w:tcBorders>
              <w:top w:val="nil"/>
              <w:left w:val="nil"/>
              <w:bottom w:val="single" w:sz="4" w:space="0" w:color="auto"/>
              <w:right w:val="single" w:sz="4" w:space="0" w:color="auto"/>
            </w:tcBorders>
            <w:shd w:val="clear" w:color="auto" w:fill="auto"/>
            <w:noWrap/>
            <w:vAlign w:val="bottom"/>
          </w:tcPr>
          <w:p w14:paraId="25467C51" w14:textId="77777777" w:rsidR="00437E6F" w:rsidRPr="001172A8" w:rsidRDefault="00437E6F" w:rsidP="00B71771">
            <w:pPr>
              <w:spacing w:before="120" w:after="0"/>
              <w:rPr>
                <w:rFonts w:eastAsia="Times New Roman"/>
                <w:sz w:val="20"/>
                <w:szCs w:val="20"/>
              </w:rPr>
            </w:pPr>
          </w:p>
        </w:tc>
      </w:tr>
      <w:tr w:rsidR="00437E6F" w:rsidRPr="001172A8" w14:paraId="4F27E38C"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7A56984" w14:textId="77777777" w:rsidR="00437E6F" w:rsidRPr="003D5C35" w:rsidRDefault="00437E6F" w:rsidP="00B71771">
            <w:pPr>
              <w:spacing w:before="120" w:after="0"/>
              <w:rPr>
                <w:rFonts w:eastAsia="Times New Roman"/>
                <w:sz w:val="20"/>
                <w:szCs w:val="20"/>
                <w:highlight w:val="yellow"/>
              </w:rPr>
            </w:pPr>
            <w:r w:rsidRPr="00FF7EE0">
              <w:rPr>
                <w:rFonts w:eastAsia="Times New Roman"/>
                <w:sz w:val="20"/>
                <w:szCs w:val="20"/>
              </w:rPr>
              <w:t>213</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FCDD422" w14:textId="77777777" w:rsidR="00437E6F" w:rsidRPr="003D5C35" w:rsidRDefault="00FD67E7" w:rsidP="00B71771">
            <w:pPr>
              <w:spacing w:before="120" w:after="0"/>
              <w:rPr>
                <w:rFonts w:eastAsia="Times New Roman"/>
                <w:sz w:val="20"/>
                <w:szCs w:val="20"/>
                <w:highlight w:val="yellow"/>
              </w:rPr>
            </w:pPr>
            <w:hyperlink r:id="rId328" w:history="1">
              <w:r w:rsidR="00437E6F" w:rsidRPr="00FF7EE0">
                <w:rPr>
                  <w:sz w:val="20"/>
                  <w:szCs w:val="20"/>
                </w:rPr>
                <w:t>XmlData</w:t>
              </w:r>
            </w:hyperlink>
          </w:p>
        </w:tc>
        <w:tc>
          <w:tcPr>
            <w:tcW w:w="3420" w:type="dxa"/>
            <w:tcBorders>
              <w:top w:val="nil"/>
              <w:left w:val="nil"/>
              <w:bottom w:val="single" w:sz="4" w:space="0" w:color="auto"/>
              <w:right w:val="single" w:sz="4" w:space="0" w:color="auto"/>
            </w:tcBorders>
            <w:shd w:val="clear" w:color="auto" w:fill="auto"/>
            <w:noWrap/>
            <w:vAlign w:val="bottom"/>
          </w:tcPr>
          <w:p w14:paraId="364FD479" w14:textId="77777777" w:rsidR="00437E6F" w:rsidRPr="001172A8" w:rsidRDefault="00437E6F"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2F9701AC" w14:textId="77777777" w:rsidR="00437E6F" w:rsidRPr="001172A8" w:rsidRDefault="00437E6F" w:rsidP="00B71771">
            <w:pPr>
              <w:spacing w:before="120" w:after="0"/>
              <w:rPr>
                <w:rFonts w:eastAsia="Times New Roman"/>
                <w:sz w:val="20"/>
                <w:szCs w:val="20"/>
              </w:rPr>
            </w:pPr>
            <w:r>
              <w:rPr>
                <w:rFonts w:eastAsia="Times New Roman"/>
                <w:sz w:val="20"/>
                <w:szCs w:val="20"/>
              </w:rPr>
              <w:t>Không dùng</w:t>
            </w:r>
          </w:p>
        </w:tc>
      </w:tr>
      <w:tr w:rsidR="00437E6F" w:rsidRPr="001172A8" w14:paraId="7B6A8707"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8515750" w14:textId="77777777" w:rsidR="00437E6F" w:rsidRPr="001172A8" w:rsidRDefault="00437E6F" w:rsidP="00B71771">
            <w:pPr>
              <w:spacing w:before="120" w:after="0"/>
              <w:rPr>
                <w:rFonts w:eastAsia="Times New Roman"/>
                <w:sz w:val="20"/>
                <w:szCs w:val="20"/>
              </w:rPr>
            </w:pPr>
            <w:r w:rsidRPr="00EA780E">
              <w:rPr>
                <w:rFonts w:eastAsia="Times New Roman"/>
                <w:sz w:val="20"/>
                <w:szCs w:val="20"/>
              </w:rPr>
              <w:t>6</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738F6FA7" w14:textId="77777777" w:rsidR="00437E6F" w:rsidRPr="001172A8" w:rsidRDefault="00FD67E7" w:rsidP="00B71771">
            <w:pPr>
              <w:spacing w:before="120" w:after="0"/>
              <w:rPr>
                <w:rFonts w:eastAsia="Times New Roman"/>
                <w:sz w:val="20"/>
                <w:szCs w:val="20"/>
              </w:rPr>
            </w:pPr>
            <w:hyperlink r:id="rId329" w:history="1">
              <w:r w:rsidR="00437E6F" w:rsidRPr="00EA780E">
                <w:rPr>
                  <w:rFonts w:eastAsia="Times New Roman"/>
                  <w:sz w:val="20"/>
                  <w:szCs w:val="20"/>
                </w:rPr>
                <w:t>AvgPx</w:t>
              </w:r>
            </w:hyperlink>
          </w:p>
        </w:tc>
        <w:tc>
          <w:tcPr>
            <w:tcW w:w="3420" w:type="dxa"/>
            <w:tcBorders>
              <w:top w:val="nil"/>
              <w:left w:val="nil"/>
              <w:bottom w:val="single" w:sz="4" w:space="0" w:color="auto"/>
              <w:right w:val="single" w:sz="4" w:space="0" w:color="auto"/>
            </w:tcBorders>
            <w:shd w:val="clear" w:color="auto" w:fill="auto"/>
            <w:noWrap/>
            <w:vAlign w:val="bottom"/>
          </w:tcPr>
          <w:p w14:paraId="60BB4078" w14:textId="77777777" w:rsidR="00437E6F" w:rsidRPr="001172A8" w:rsidRDefault="00437E6F"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0AA51D87" w14:textId="77777777" w:rsidR="00437E6F" w:rsidRPr="001172A8" w:rsidRDefault="00437E6F" w:rsidP="00B71771">
            <w:pPr>
              <w:spacing w:before="120" w:after="0"/>
              <w:rPr>
                <w:rFonts w:eastAsia="Times New Roman"/>
                <w:sz w:val="20"/>
                <w:szCs w:val="20"/>
              </w:rPr>
            </w:pPr>
            <w:r>
              <w:rPr>
                <w:rFonts w:eastAsia="Times New Roman"/>
                <w:sz w:val="20"/>
                <w:szCs w:val="20"/>
              </w:rPr>
              <w:t>Giá khớp trung bình</w:t>
            </w:r>
          </w:p>
        </w:tc>
      </w:tr>
      <w:tr w:rsidR="00437E6F" w:rsidRPr="001172A8" w14:paraId="5E14B0F8"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0CB0038"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11</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46D434BE"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ClOrdID</w:t>
            </w:r>
          </w:p>
        </w:tc>
        <w:tc>
          <w:tcPr>
            <w:tcW w:w="3420" w:type="dxa"/>
            <w:tcBorders>
              <w:top w:val="nil"/>
              <w:left w:val="nil"/>
              <w:bottom w:val="single" w:sz="4" w:space="0" w:color="auto"/>
              <w:right w:val="single" w:sz="4" w:space="0" w:color="auto"/>
            </w:tcBorders>
            <w:shd w:val="clear" w:color="auto" w:fill="auto"/>
            <w:noWrap/>
            <w:vAlign w:val="bottom"/>
          </w:tcPr>
          <w:p w14:paraId="55F8330A" w14:textId="77777777" w:rsidR="00437E6F" w:rsidRPr="001172A8" w:rsidRDefault="00437E6F"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2DCAF48E" w14:textId="77777777" w:rsidR="00437E6F" w:rsidRPr="001172A8" w:rsidRDefault="00437E6F" w:rsidP="00B71771">
            <w:pPr>
              <w:spacing w:before="120" w:after="0"/>
              <w:rPr>
                <w:rFonts w:eastAsia="Times New Roman"/>
                <w:sz w:val="20"/>
                <w:szCs w:val="20"/>
              </w:rPr>
            </w:pPr>
            <w:r w:rsidRPr="001172A8">
              <w:rPr>
                <w:rFonts w:eastAsia="Times New Roman"/>
                <w:sz w:val="20"/>
                <w:szCs w:val="20"/>
              </w:rPr>
              <w:t>Số hiệu lệnh của OMS</w:t>
            </w:r>
          </w:p>
        </w:tc>
      </w:tr>
      <w:tr w:rsidR="00437E6F" w:rsidRPr="001172A8" w14:paraId="5F9B6D74"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5AD5FB93" w14:textId="77777777" w:rsidR="00437E6F" w:rsidRPr="00BB1384" w:rsidRDefault="00437E6F" w:rsidP="00B71771">
            <w:pPr>
              <w:spacing w:before="120" w:after="0"/>
              <w:rPr>
                <w:rFonts w:eastAsia="Times New Roman"/>
                <w:sz w:val="20"/>
                <w:szCs w:val="20"/>
                <w:highlight w:val="yellow"/>
              </w:rPr>
            </w:pPr>
            <w:r w:rsidRPr="00EA780E">
              <w:rPr>
                <w:rFonts w:eastAsia="Times New Roman"/>
                <w:sz w:val="20"/>
                <w:szCs w:val="20"/>
              </w:rPr>
              <w:t>14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5E211C4E" w14:textId="77777777" w:rsidR="00437E6F" w:rsidRPr="00BB1384" w:rsidRDefault="00FD67E7" w:rsidP="00B71771">
            <w:pPr>
              <w:spacing w:before="120" w:after="0"/>
              <w:rPr>
                <w:rFonts w:eastAsia="Times New Roman"/>
                <w:sz w:val="20"/>
                <w:szCs w:val="20"/>
                <w:highlight w:val="yellow"/>
              </w:rPr>
            </w:pPr>
            <w:hyperlink r:id="rId330" w:history="1">
              <w:r w:rsidR="00437E6F" w:rsidRPr="00EA780E">
                <w:rPr>
                  <w:rFonts w:eastAsia="Times New Roman"/>
                  <w:sz w:val="20"/>
                  <w:szCs w:val="20"/>
                </w:rPr>
                <w:t>CumQty</w:t>
              </w:r>
            </w:hyperlink>
          </w:p>
        </w:tc>
        <w:tc>
          <w:tcPr>
            <w:tcW w:w="3420" w:type="dxa"/>
            <w:tcBorders>
              <w:top w:val="nil"/>
              <w:left w:val="nil"/>
              <w:bottom w:val="single" w:sz="4" w:space="0" w:color="auto"/>
              <w:right w:val="single" w:sz="4" w:space="0" w:color="auto"/>
            </w:tcBorders>
            <w:shd w:val="clear" w:color="auto" w:fill="auto"/>
            <w:noWrap/>
            <w:vAlign w:val="bottom"/>
          </w:tcPr>
          <w:p w14:paraId="3747B760" w14:textId="77777777" w:rsidR="00437E6F" w:rsidRPr="001172A8" w:rsidRDefault="00437E6F"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5552ABF3" w14:textId="77777777" w:rsidR="00437E6F" w:rsidRPr="001172A8" w:rsidRDefault="00437E6F" w:rsidP="00B71771">
            <w:pPr>
              <w:spacing w:before="120" w:after="0"/>
              <w:rPr>
                <w:rFonts w:eastAsia="Times New Roman"/>
                <w:sz w:val="20"/>
                <w:szCs w:val="20"/>
              </w:rPr>
            </w:pPr>
            <w:r>
              <w:rPr>
                <w:rFonts w:eastAsia="Times New Roman"/>
                <w:sz w:val="20"/>
                <w:szCs w:val="20"/>
              </w:rPr>
              <w:t>Tổng khối lượng khớp</w:t>
            </w:r>
          </w:p>
        </w:tc>
      </w:tr>
      <w:tr w:rsidR="00437E6F" w:rsidRPr="001172A8" w14:paraId="0084D0F2"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C2F5B9" w14:textId="77777777" w:rsidR="00437E6F" w:rsidRPr="001172A8" w:rsidRDefault="00437E6F" w:rsidP="00B71771">
            <w:pPr>
              <w:spacing w:before="120" w:after="0"/>
              <w:rPr>
                <w:rFonts w:eastAsia="Times New Roman"/>
                <w:sz w:val="20"/>
                <w:szCs w:val="20"/>
              </w:rPr>
            </w:pPr>
            <w:r w:rsidRPr="00EA780E">
              <w:rPr>
                <w:rFonts w:eastAsia="Times New Roman"/>
                <w:sz w:val="20"/>
                <w:szCs w:val="20"/>
              </w:rPr>
              <w:t>17</w:t>
            </w:r>
          </w:p>
        </w:tc>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599A58" w14:textId="77777777" w:rsidR="00437E6F" w:rsidRPr="001172A8" w:rsidRDefault="00FD67E7" w:rsidP="00B71771">
            <w:pPr>
              <w:spacing w:before="120" w:after="0"/>
              <w:rPr>
                <w:rFonts w:eastAsia="Times New Roman"/>
                <w:sz w:val="20"/>
                <w:szCs w:val="20"/>
              </w:rPr>
            </w:pPr>
            <w:hyperlink r:id="rId331" w:history="1">
              <w:r w:rsidR="00437E6F" w:rsidRPr="00EA780E">
                <w:rPr>
                  <w:rFonts w:eastAsia="Times New Roman"/>
                  <w:sz w:val="20"/>
                  <w:szCs w:val="20"/>
                </w:rPr>
                <w:t>ExecID</w:t>
              </w:r>
            </w:hyperlink>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2D72A" w14:textId="77777777" w:rsidR="00437E6F" w:rsidRPr="001172A8" w:rsidRDefault="00437E6F" w:rsidP="00B71771">
            <w:pPr>
              <w:spacing w:before="120" w:after="0"/>
              <w:rPr>
                <w:rFonts w:eastAsia="Times New Roman"/>
                <w:sz w:val="20"/>
                <w:szCs w:val="20"/>
              </w:rPr>
            </w:pP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85651D" w14:textId="77777777" w:rsidR="00437E6F" w:rsidRPr="001172A8" w:rsidRDefault="00437E6F" w:rsidP="00B71771">
            <w:pPr>
              <w:spacing w:before="120" w:after="0"/>
              <w:rPr>
                <w:rFonts w:eastAsia="Times New Roman"/>
                <w:sz w:val="20"/>
                <w:szCs w:val="20"/>
              </w:rPr>
            </w:pPr>
            <w:r>
              <w:rPr>
                <w:rFonts w:eastAsia="Times New Roman"/>
                <w:sz w:val="20"/>
                <w:szCs w:val="20"/>
              </w:rPr>
              <w:t>Không dùng</w:t>
            </w:r>
          </w:p>
        </w:tc>
      </w:tr>
      <w:tr w:rsidR="00437E6F" w:rsidRPr="001172A8" w14:paraId="279BC3B4"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A9F6D37" w14:textId="77777777" w:rsidR="00437E6F" w:rsidRDefault="00437E6F" w:rsidP="00B71771">
            <w:pPr>
              <w:spacing w:before="120" w:after="0"/>
              <w:rPr>
                <w:rFonts w:eastAsia="Times New Roman"/>
                <w:sz w:val="20"/>
                <w:szCs w:val="20"/>
              </w:rPr>
            </w:pPr>
            <w:r>
              <w:rPr>
                <w:rFonts w:eastAsia="Times New Roman"/>
                <w:sz w:val="20"/>
                <w:szCs w:val="20"/>
              </w:rPr>
              <w:t>37</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12DA090" w14:textId="77777777" w:rsidR="00437E6F" w:rsidRPr="001172A8" w:rsidRDefault="00FD67E7" w:rsidP="00B71771">
            <w:pPr>
              <w:spacing w:before="120" w:after="0"/>
              <w:rPr>
                <w:rFonts w:eastAsia="Times New Roman"/>
                <w:sz w:val="20"/>
                <w:szCs w:val="20"/>
              </w:rPr>
            </w:pPr>
            <w:hyperlink r:id="rId332" w:history="1">
              <w:r w:rsidR="00437E6F" w:rsidRPr="008A200A">
                <w:rPr>
                  <w:rFonts w:eastAsia="Times New Roman"/>
                  <w:sz w:val="20"/>
                  <w:szCs w:val="20"/>
                </w:rPr>
                <w:t>OrderID</w:t>
              </w:r>
            </w:hyperlink>
          </w:p>
        </w:tc>
        <w:tc>
          <w:tcPr>
            <w:tcW w:w="3420" w:type="dxa"/>
            <w:tcBorders>
              <w:top w:val="nil"/>
              <w:left w:val="nil"/>
              <w:bottom w:val="single" w:sz="4" w:space="0" w:color="auto"/>
              <w:right w:val="single" w:sz="4" w:space="0" w:color="auto"/>
            </w:tcBorders>
            <w:shd w:val="clear" w:color="auto" w:fill="auto"/>
            <w:noWrap/>
            <w:vAlign w:val="bottom"/>
          </w:tcPr>
          <w:p w14:paraId="1E757607" w14:textId="77777777" w:rsidR="00437E6F" w:rsidRPr="001172A8" w:rsidRDefault="00437E6F" w:rsidP="00B71771">
            <w:pPr>
              <w:spacing w:before="120" w:after="0"/>
              <w:rPr>
                <w:rFonts w:eastAsia="Times New Roman"/>
                <w:sz w:val="20"/>
                <w:szCs w:val="20"/>
              </w:rPr>
            </w:pPr>
          </w:p>
        </w:tc>
        <w:tc>
          <w:tcPr>
            <w:tcW w:w="2988" w:type="dxa"/>
            <w:tcBorders>
              <w:top w:val="nil"/>
              <w:left w:val="nil"/>
              <w:bottom w:val="single" w:sz="4" w:space="0" w:color="auto"/>
              <w:right w:val="single" w:sz="4" w:space="0" w:color="auto"/>
            </w:tcBorders>
            <w:shd w:val="clear" w:color="auto" w:fill="auto"/>
            <w:noWrap/>
            <w:vAlign w:val="bottom"/>
          </w:tcPr>
          <w:p w14:paraId="1B3DA97C" w14:textId="6A46691E" w:rsidR="00437E6F" w:rsidRPr="001172A8" w:rsidRDefault="002F7D3C" w:rsidP="00B71771">
            <w:pPr>
              <w:spacing w:before="120" w:after="0"/>
              <w:rPr>
                <w:rFonts w:eastAsia="Times New Roman"/>
                <w:sz w:val="20"/>
                <w:szCs w:val="20"/>
              </w:rPr>
            </w:pPr>
            <w:r w:rsidRPr="002F7D3C">
              <w:rPr>
                <w:rFonts w:eastAsia="Times New Roman"/>
                <w:sz w:val="20"/>
                <w:szCs w:val="20"/>
              </w:rPr>
              <w:t>Số hiệu lệnh GW đầy về</w:t>
            </w:r>
          </w:p>
        </w:tc>
      </w:tr>
      <w:tr w:rsidR="00437E6F" w:rsidRPr="001172A8" w14:paraId="0622929F"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080D" w14:textId="77777777" w:rsidR="00437E6F" w:rsidRPr="001172A8" w:rsidRDefault="00437E6F" w:rsidP="00B71771">
            <w:pPr>
              <w:spacing w:before="120" w:after="0"/>
              <w:rPr>
                <w:rFonts w:eastAsia="Times New Roman"/>
                <w:sz w:val="20"/>
                <w:szCs w:val="20"/>
              </w:rPr>
            </w:pPr>
            <w:r>
              <w:rPr>
                <w:rFonts w:eastAsia="Times New Roman"/>
                <w:sz w:val="20"/>
                <w:szCs w:val="20"/>
              </w:rPr>
              <w:t>39</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2761B4A3" w14:textId="77777777" w:rsidR="00437E6F" w:rsidRPr="00F0377B" w:rsidRDefault="00FD67E7" w:rsidP="00B71771">
            <w:pPr>
              <w:spacing w:before="120" w:after="0"/>
              <w:rPr>
                <w:rFonts w:eastAsia="Times New Roman"/>
              </w:rPr>
            </w:pPr>
            <w:hyperlink r:id="rId333" w:history="1">
              <w:r w:rsidR="00437E6F" w:rsidRPr="008A200A">
                <w:rPr>
                  <w:rFonts w:eastAsia="Times New Roman"/>
                  <w:sz w:val="20"/>
                  <w:szCs w:val="20"/>
                </w:rPr>
                <w:t>OrdStatus</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6A5BA9DA" w14:textId="543B2433" w:rsidR="00437E6F" w:rsidRPr="001172A8" w:rsidRDefault="006E041A" w:rsidP="00B71771">
            <w:pPr>
              <w:pStyle w:val="ListParagraph"/>
              <w:spacing w:before="120" w:after="0"/>
              <w:ind w:left="157" w:hanging="90"/>
              <w:rPr>
                <w:rFonts w:eastAsia="Times New Roman"/>
                <w:sz w:val="20"/>
                <w:szCs w:val="20"/>
              </w:rPr>
            </w:pPr>
            <w:r w:rsidRPr="006E041A">
              <w:rPr>
                <w:rFonts w:eastAsia="Times New Roman"/>
                <w:sz w:val="20"/>
                <w:szCs w:val="20"/>
              </w:rPr>
              <w:t>4 = Canceled</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59900BD3" w14:textId="77777777" w:rsidR="00437E6F" w:rsidRPr="001172A8" w:rsidRDefault="00437E6F" w:rsidP="00B71771">
            <w:pPr>
              <w:spacing w:before="120" w:after="0"/>
              <w:rPr>
                <w:rFonts w:eastAsia="Times New Roman"/>
                <w:sz w:val="20"/>
                <w:szCs w:val="20"/>
              </w:rPr>
            </w:pPr>
          </w:p>
        </w:tc>
      </w:tr>
      <w:tr w:rsidR="00437E6F" w:rsidRPr="001172A8" w14:paraId="1DACAA9B" w14:textId="77777777" w:rsidTr="00B71771">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515563" w14:textId="77777777" w:rsidR="00437E6F" w:rsidRPr="00A40358" w:rsidRDefault="00437E6F" w:rsidP="00B71771">
            <w:pPr>
              <w:spacing w:before="120" w:after="0"/>
              <w:rPr>
                <w:rFonts w:eastAsia="Times New Roman"/>
              </w:rPr>
            </w:pPr>
            <w:r w:rsidRPr="008D1B39">
              <w:rPr>
                <w:rFonts w:eastAsia="Times New Roman"/>
                <w:sz w:val="20"/>
                <w:szCs w:val="20"/>
              </w:rPr>
              <w:t>54</w:t>
            </w:r>
          </w:p>
        </w:tc>
        <w:tc>
          <w:tcPr>
            <w:tcW w:w="2391" w:type="dxa"/>
            <w:tcBorders>
              <w:top w:val="single" w:sz="4" w:space="0" w:color="auto"/>
              <w:left w:val="nil"/>
              <w:bottom w:val="single" w:sz="4" w:space="0" w:color="auto"/>
              <w:right w:val="single" w:sz="4" w:space="0" w:color="auto"/>
            </w:tcBorders>
            <w:shd w:val="clear" w:color="auto" w:fill="auto"/>
            <w:noWrap/>
            <w:vAlign w:val="bottom"/>
          </w:tcPr>
          <w:p w14:paraId="1245B2D3" w14:textId="77777777" w:rsidR="00437E6F" w:rsidRPr="00E81DB4" w:rsidRDefault="00FD67E7" w:rsidP="00B71771">
            <w:pPr>
              <w:spacing w:before="120" w:after="0"/>
              <w:rPr>
                <w:rFonts w:eastAsia="Times New Roman"/>
              </w:rPr>
            </w:pPr>
            <w:hyperlink r:id="rId334" w:history="1">
              <w:r w:rsidR="00437E6F" w:rsidRPr="008D1B39">
                <w:rPr>
                  <w:rFonts w:eastAsia="Times New Roman"/>
                  <w:sz w:val="20"/>
                  <w:szCs w:val="20"/>
                </w:rPr>
                <w:t>Side</w:t>
              </w:r>
            </w:hyperlink>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6EA05DF" w14:textId="77777777" w:rsidR="00437E6F" w:rsidRDefault="00437E6F" w:rsidP="00B71771">
            <w:pPr>
              <w:pStyle w:val="ListParagraph"/>
              <w:spacing w:before="120" w:after="0"/>
              <w:ind w:left="157" w:hanging="90"/>
              <w:rPr>
                <w:rFonts w:eastAsia="Times New Roman"/>
                <w:sz w:val="20"/>
                <w:szCs w:val="20"/>
              </w:rPr>
            </w:pPr>
            <w:r w:rsidRPr="008D1B39">
              <w:rPr>
                <w:rFonts w:eastAsia="Times New Roman"/>
                <w:sz w:val="20"/>
                <w:szCs w:val="20"/>
              </w:rPr>
              <w:t>1 = Buy</w:t>
            </w:r>
          </w:p>
          <w:p w14:paraId="2AEFFED9" w14:textId="77777777" w:rsidR="00437E6F" w:rsidRPr="001172A8" w:rsidRDefault="00437E6F" w:rsidP="00B71771">
            <w:pPr>
              <w:pStyle w:val="ListParagraph"/>
              <w:spacing w:before="120" w:after="0"/>
              <w:ind w:left="157" w:hanging="90"/>
              <w:rPr>
                <w:rFonts w:eastAsia="Times New Roman"/>
                <w:sz w:val="20"/>
                <w:szCs w:val="20"/>
              </w:rPr>
            </w:pPr>
            <w:r w:rsidRPr="008D1B39">
              <w:rPr>
                <w:rFonts w:eastAsia="Times New Roman"/>
                <w:sz w:val="20"/>
                <w:szCs w:val="20"/>
              </w:rPr>
              <w:t>2 = Sell</w:t>
            </w:r>
          </w:p>
        </w:tc>
        <w:tc>
          <w:tcPr>
            <w:tcW w:w="2988" w:type="dxa"/>
            <w:tcBorders>
              <w:top w:val="single" w:sz="4" w:space="0" w:color="auto"/>
              <w:left w:val="nil"/>
              <w:bottom w:val="single" w:sz="4" w:space="0" w:color="auto"/>
              <w:right w:val="single" w:sz="4" w:space="0" w:color="auto"/>
            </w:tcBorders>
            <w:shd w:val="clear" w:color="auto" w:fill="auto"/>
            <w:noWrap/>
            <w:vAlign w:val="bottom"/>
          </w:tcPr>
          <w:p w14:paraId="5410A592" w14:textId="77777777" w:rsidR="00437E6F" w:rsidRPr="001172A8" w:rsidRDefault="00437E6F" w:rsidP="00B71771">
            <w:pPr>
              <w:spacing w:before="120" w:after="0"/>
              <w:rPr>
                <w:rFonts w:eastAsia="Times New Roman"/>
                <w:sz w:val="20"/>
                <w:szCs w:val="20"/>
              </w:rPr>
            </w:pPr>
            <w:r>
              <w:rPr>
                <w:rFonts w:eastAsia="Times New Roman"/>
                <w:sz w:val="20"/>
                <w:szCs w:val="20"/>
              </w:rPr>
              <w:t>Loại lệnh</w:t>
            </w:r>
          </w:p>
        </w:tc>
      </w:tr>
      <w:tr w:rsidR="00437E6F" w:rsidRPr="001172A8" w14:paraId="4996BEC4"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419CA9D" w14:textId="77777777" w:rsidR="00437E6F" w:rsidRPr="00A40358" w:rsidRDefault="00437E6F" w:rsidP="00B71771">
            <w:pPr>
              <w:spacing w:before="120" w:after="0"/>
              <w:rPr>
                <w:rFonts w:eastAsia="Times New Roman"/>
              </w:rPr>
            </w:pPr>
            <w:r>
              <w:rPr>
                <w:rFonts w:eastAsia="Times New Roman"/>
                <w:sz w:val="20"/>
                <w:szCs w:val="20"/>
              </w:rPr>
              <w:t>55</w:t>
            </w:r>
          </w:p>
        </w:tc>
        <w:tc>
          <w:tcPr>
            <w:tcW w:w="2391" w:type="dxa"/>
            <w:tcBorders>
              <w:top w:val="nil"/>
              <w:left w:val="nil"/>
              <w:bottom w:val="single" w:sz="4" w:space="0" w:color="auto"/>
              <w:right w:val="single" w:sz="4" w:space="0" w:color="auto"/>
            </w:tcBorders>
            <w:shd w:val="clear" w:color="auto" w:fill="auto"/>
            <w:noWrap/>
            <w:vAlign w:val="bottom"/>
          </w:tcPr>
          <w:p w14:paraId="6C7E9564" w14:textId="77777777" w:rsidR="00437E6F" w:rsidRDefault="00437E6F" w:rsidP="00B71771">
            <w:pPr>
              <w:spacing w:before="120" w:after="0"/>
            </w:pPr>
            <w:r w:rsidRPr="00E81DB4">
              <w:rPr>
                <w:rFonts w:eastAsia="Times New Roman"/>
              </w:rPr>
              <w:t>S</w:t>
            </w:r>
            <w:r>
              <w:rPr>
                <w:rFonts w:eastAsia="Times New Roman"/>
              </w:rPr>
              <w:t>ymbol</w:t>
            </w:r>
          </w:p>
        </w:tc>
        <w:tc>
          <w:tcPr>
            <w:tcW w:w="3420" w:type="dxa"/>
            <w:tcBorders>
              <w:top w:val="nil"/>
              <w:left w:val="nil"/>
              <w:bottom w:val="single" w:sz="4" w:space="0" w:color="auto"/>
              <w:right w:val="single" w:sz="4" w:space="0" w:color="auto"/>
            </w:tcBorders>
            <w:shd w:val="clear" w:color="auto" w:fill="auto"/>
            <w:noWrap/>
            <w:vAlign w:val="bottom"/>
          </w:tcPr>
          <w:p w14:paraId="4F360B8C" w14:textId="77777777" w:rsidR="00437E6F" w:rsidRPr="001172A8" w:rsidRDefault="00437E6F" w:rsidP="00B71771">
            <w:pPr>
              <w:spacing w:before="120" w:after="0"/>
              <w:rPr>
                <w:rFonts w:eastAsia="Times New Roman"/>
                <w:sz w:val="20"/>
                <w:szCs w:val="20"/>
              </w:rPr>
            </w:pPr>
            <w:r>
              <w:rPr>
                <w:rFonts w:eastAsia="Times New Roman"/>
                <w:sz w:val="20"/>
                <w:szCs w:val="20"/>
              </w:rPr>
              <w:t>Mã chứng khoán</w:t>
            </w:r>
          </w:p>
        </w:tc>
        <w:tc>
          <w:tcPr>
            <w:tcW w:w="2988" w:type="dxa"/>
            <w:tcBorders>
              <w:top w:val="nil"/>
              <w:left w:val="nil"/>
              <w:bottom w:val="single" w:sz="4" w:space="0" w:color="auto"/>
              <w:right w:val="single" w:sz="4" w:space="0" w:color="auto"/>
            </w:tcBorders>
            <w:shd w:val="clear" w:color="auto" w:fill="auto"/>
            <w:noWrap/>
            <w:vAlign w:val="bottom"/>
          </w:tcPr>
          <w:p w14:paraId="6765DB30" w14:textId="77777777" w:rsidR="00437E6F" w:rsidRDefault="00437E6F" w:rsidP="00B71771">
            <w:pPr>
              <w:spacing w:before="120" w:after="0"/>
              <w:rPr>
                <w:rFonts w:eastAsia="Times New Roman"/>
                <w:sz w:val="20"/>
                <w:szCs w:val="20"/>
              </w:rPr>
            </w:pPr>
            <w:r>
              <w:rPr>
                <w:rFonts w:eastAsia="Times New Roman"/>
                <w:sz w:val="20"/>
                <w:szCs w:val="20"/>
              </w:rPr>
              <w:t>Mã chứng khoán</w:t>
            </w:r>
          </w:p>
        </w:tc>
      </w:tr>
      <w:tr w:rsidR="00437E6F" w:rsidRPr="001172A8" w14:paraId="34E0342C"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721487C" w14:textId="77777777" w:rsidR="00437E6F" w:rsidRPr="006406E0" w:rsidRDefault="00437E6F" w:rsidP="00B71771">
            <w:pPr>
              <w:spacing w:before="120" w:after="0"/>
              <w:rPr>
                <w:rFonts w:eastAsia="Times New Roman"/>
                <w:highlight w:val="yellow"/>
              </w:rPr>
            </w:pPr>
            <w:r w:rsidRPr="00033E05">
              <w:rPr>
                <w:rFonts w:eastAsia="Times New Roman"/>
              </w:rPr>
              <w:t>58</w:t>
            </w:r>
          </w:p>
        </w:tc>
        <w:tc>
          <w:tcPr>
            <w:tcW w:w="2391" w:type="dxa"/>
            <w:tcBorders>
              <w:top w:val="nil"/>
              <w:left w:val="nil"/>
              <w:bottom w:val="single" w:sz="4" w:space="0" w:color="auto"/>
              <w:right w:val="single" w:sz="4" w:space="0" w:color="auto"/>
            </w:tcBorders>
            <w:shd w:val="clear" w:color="auto" w:fill="auto"/>
            <w:noWrap/>
            <w:vAlign w:val="bottom"/>
          </w:tcPr>
          <w:p w14:paraId="12E68A60" w14:textId="77777777" w:rsidR="00437E6F" w:rsidRPr="006406E0" w:rsidRDefault="00FD67E7" w:rsidP="00B71771">
            <w:pPr>
              <w:spacing w:before="120" w:after="0"/>
              <w:rPr>
                <w:highlight w:val="yellow"/>
              </w:rPr>
            </w:pPr>
            <w:hyperlink r:id="rId335" w:history="1">
              <w:r w:rsidR="00437E6F" w:rsidRPr="00033E05">
                <w:rPr>
                  <w:rFonts w:eastAsia="Times New Roman"/>
                </w:rPr>
                <w:t>Text</w:t>
              </w:r>
            </w:hyperlink>
          </w:p>
        </w:tc>
        <w:tc>
          <w:tcPr>
            <w:tcW w:w="3420" w:type="dxa"/>
            <w:tcBorders>
              <w:top w:val="nil"/>
              <w:left w:val="nil"/>
              <w:bottom w:val="single" w:sz="4" w:space="0" w:color="auto"/>
              <w:right w:val="single" w:sz="4" w:space="0" w:color="auto"/>
            </w:tcBorders>
            <w:shd w:val="clear" w:color="auto" w:fill="auto"/>
            <w:noWrap/>
            <w:vAlign w:val="bottom"/>
          </w:tcPr>
          <w:p w14:paraId="315749BC" w14:textId="7BE898E2" w:rsidR="00437E6F" w:rsidRPr="001172A8" w:rsidRDefault="006E041A" w:rsidP="00B71771">
            <w:pPr>
              <w:spacing w:before="120" w:after="0"/>
              <w:rPr>
                <w:rFonts w:eastAsia="Times New Roman"/>
                <w:sz w:val="20"/>
                <w:szCs w:val="20"/>
              </w:rPr>
            </w:pPr>
            <w:r>
              <w:rPr>
                <w:rFonts w:eastAsia="Times New Roman"/>
                <w:sz w:val="20"/>
                <w:szCs w:val="20"/>
              </w:rPr>
              <w:t>0</w:t>
            </w:r>
          </w:p>
        </w:tc>
        <w:tc>
          <w:tcPr>
            <w:tcW w:w="2988" w:type="dxa"/>
            <w:tcBorders>
              <w:top w:val="nil"/>
              <w:left w:val="nil"/>
              <w:bottom w:val="single" w:sz="4" w:space="0" w:color="auto"/>
              <w:right w:val="single" w:sz="4" w:space="0" w:color="auto"/>
            </w:tcBorders>
            <w:shd w:val="clear" w:color="auto" w:fill="auto"/>
            <w:noWrap/>
            <w:vAlign w:val="bottom"/>
          </w:tcPr>
          <w:p w14:paraId="7CB4885C" w14:textId="253E0692" w:rsidR="00437E6F" w:rsidRDefault="00437E6F" w:rsidP="00B71771">
            <w:pPr>
              <w:spacing w:before="120" w:after="0"/>
              <w:rPr>
                <w:rFonts w:eastAsia="Times New Roman"/>
                <w:sz w:val="20"/>
                <w:szCs w:val="20"/>
              </w:rPr>
            </w:pPr>
          </w:p>
        </w:tc>
      </w:tr>
      <w:tr w:rsidR="00437E6F" w:rsidRPr="001172A8" w14:paraId="0B602427"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751A907" w14:textId="77777777" w:rsidR="00437E6F" w:rsidRPr="00500A79" w:rsidRDefault="00437E6F" w:rsidP="00B71771">
            <w:pPr>
              <w:spacing w:after="0"/>
              <w:rPr>
                <w:rFonts w:eastAsia="Times New Roman"/>
                <w:sz w:val="20"/>
                <w:szCs w:val="20"/>
                <w:highlight w:val="yellow"/>
              </w:rPr>
            </w:pPr>
            <w:r>
              <w:rPr>
                <w:rFonts w:eastAsia="Times New Roman"/>
              </w:rPr>
              <w:t>150</w:t>
            </w:r>
          </w:p>
        </w:tc>
        <w:tc>
          <w:tcPr>
            <w:tcW w:w="2391" w:type="dxa"/>
            <w:tcBorders>
              <w:top w:val="nil"/>
              <w:left w:val="nil"/>
              <w:bottom w:val="single" w:sz="4" w:space="0" w:color="auto"/>
              <w:right w:val="single" w:sz="4" w:space="0" w:color="auto"/>
            </w:tcBorders>
            <w:shd w:val="clear" w:color="auto" w:fill="auto"/>
            <w:noWrap/>
            <w:vAlign w:val="bottom"/>
          </w:tcPr>
          <w:p w14:paraId="42CE5712" w14:textId="77777777" w:rsidR="00437E6F" w:rsidRPr="00500A79" w:rsidRDefault="00FD67E7" w:rsidP="00B71771">
            <w:pPr>
              <w:spacing w:after="0"/>
              <w:rPr>
                <w:rFonts w:eastAsia="Times New Roman"/>
                <w:highlight w:val="yellow"/>
              </w:rPr>
            </w:pPr>
            <w:hyperlink r:id="rId336" w:history="1">
              <w:r w:rsidR="00437E6F" w:rsidRPr="00123157">
                <w:rPr>
                  <w:rFonts w:eastAsia="Times New Roman"/>
                </w:rPr>
                <w:t>ExecType</w:t>
              </w:r>
            </w:hyperlink>
          </w:p>
        </w:tc>
        <w:tc>
          <w:tcPr>
            <w:tcW w:w="3420" w:type="dxa"/>
            <w:tcBorders>
              <w:top w:val="nil"/>
              <w:left w:val="nil"/>
              <w:bottom w:val="single" w:sz="4" w:space="0" w:color="auto"/>
              <w:right w:val="single" w:sz="4" w:space="0" w:color="auto"/>
            </w:tcBorders>
            <w:shd w:val="clear" w:color="auto" w:fill="auto"/>
            <w:noWrap/>
            <w:vAlign w:val="bottom"/>
          </w:tcPr>
          <w:p w14:paraId="00EF2C1A" w14:textId="3013472B" w:rsidR="00437E6F" w:rsidRPr="00500A79" w:rsidRDefault="006E041A" w:rsidP="00B71771">
            <w:pPr>
              <w:spacing w:after="0"/>
              <w:rPr>
                <w:rFonts w:eastAsia="Times New Roman"/>
                <w:sz w:val="20"/>
                <w:szCs w:val="20"/>
                <w:highlight w:val="yellow"/>
              </w:rPr>
            </w:pPr>
            <w:r w:rsidRPr="006E041A">
              <w:rPr>
                <w:rFonts w:eastAsia="Times New Roman"/>
                <w:sz w:val="20"/>
                <w:szCs w:val="20"/>
              </w:rPr>
              <w:t>C = Expired</w:t>
            </w:r>
          </w:p>
        </w:tc>
        <w:tc>
          <w:tcPr>
            <w:tcW w:w="2988" w:type="dxa"/>
            <w:tcBorders>
              <w:top w:val="nil"/>
              <w:left w:val="nil"/>
              <w:bottom w:val="single" w:sz="4" w:space="0" w:color="auto"/>
              <w:right w:val="single" w:sz="4" w:space="0" w:color="auto"/>
            </w:tcBorders>
            <w:shd w:val="clear" w:color="auto" w:fill="auto"/>
            <w:noWrap/>
            <w:vAlign w:val="bottom"/>
          </w:tcPr>
          <w:p w14:paraId="727B9DC3" w14:textId="77777777" w:rsidR="00437E6F" w:rsidRPr="00500A79" w:rsidRDefault="00437E6F" w:rsidP="00B71771">
            <w:pPr>
              <w:spacing w:after="0"/>
              <w:rPr>
                <w:rFonts w:eastAsia="Times New Roman"/>
                <w:sz w:val="20"/>
                <w:szCs w:val="20"/>
                <w:highlight w:val="yellow"/>
              </w:rPr>
            </w:pPr>
          </w:p>
        </w:tc>
      </w:tr>
      <w:tr w:rsidR="00437E6F" w:rsidRPr="001172A8" w14:paraId="6D44ECA3"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25790D0" w14:textId="77777777" w:rsidR="00437E6F" w:rsidRPr="00500A79" w:rsidRDefault="00437E6F" w:rsidP="00B71771">
            <w:pPr>
              <w:spacing w:before="120" w:after="0"/>
              <w:rPr>
                <w:rFonts w:eastAsia="Times New Roman"/>
                <w:sz w:val="20"/>
                <w:szCs w:val="20"/>
                <w:highlight w:val="yellow"/>
              </w:rPr>
            </w:pPr>
            <w:r>
              <w:rPr>
                <w:rFonts w:eastAsia="Times New Roman"/>
              </w:rPr>
              <w:t>151</w:t>
            </w:r>
          </w:p>
        </w:tc>
        <w:tc>
          <w:tcPr>
            <w:tcW w:w="2391" w:type="dxa"/>
            <w:tcBorders>
              <w:top w:val="nil"/>
              <w:left w:val="nil"/>
              <w:bottom w:val="single" w:sz="4" w:space="0" w:color="auto"/>
              <w:right w:val="single" w:sz="4" w:space="0" w:color="auto"/>
            </w:tcBorders>
            <w:shd w:val="clear" w:color="auto" w:fill="auto"/>
            <w:noWrap/>
            <w:vAlign w:val="bottom"/>
          </w:tcPr>
          <w:p w14:paraId="745B2838" w14:textId="77777777" w:rsidR="00437E6F" w:rsidRPr="00500A79" w:rsidRDefault="00FD67E7" w:rsidP="00B71771">
            <w:pPr>
              <w:spacing w:after="0"/>
              <w:rPr>
                <w:rFonts w:eastAsia="Times New Roman"/>
                <w:highlight w:val="yellow"/>
              </w:rPr>
            </w:pPr>
            <w:hyperlink r:id="rId337" w:history="1">
              <w:r w:rsidR="00437E6F" w:rsidRPr="00123157">
                <w:rPr>
                  <w:rFonts w:eastAsia="Times New Roman"/>
                </w:rPr>
                <w:t>LeavesQty</w:t>
              </w:r>
            </w:hyperlink>
          </w:p>
        </w:tc>
        <w:tc>
          <w:tcPr>
            <w:tcW w:w="3420" w:type="dxa"/>
            <w:tcBorders>
              <w:top w:val="nil"/>
              <w:left w:val="nil"/>
              <w:bottom w:val="single" w:sz="4" w:space="0" w:color="auto"/>
              <w:right w:val="single" w:sz="4" w:space="0" w:color="auto"/>
            </w:tcBorders>
            <w:shd w:val="clear" w:color="auto" w:fill="auto"/>
            <w:noWrap/>
            <w:vAlign w:val="bottom"/>
          </w:tcPr>
          <w:p w14:paraId="6822D013" w14:textId="77777777" w:rsidR="00437E6F" w:rsidRPr="00500A79" w:rsidRDefault="00437E6F" w:rsidP="00B71771">
            <w:pPr>
              <w:spacing w:before="120" w:after="0"/>
              <w:rPr>
                <w:rFonts w:eastAsia="Times New Roman"/>
                <w:sz w:val="20"/>
                <w:szCs w:val="20"/>
                <w:highlight w:val="yellow"/>
              </w:rPr>
            </w:pPr>
            <w:r>
              <w:rPr>
                <w:rFonts w:eastAsia="Times New Roman"/>
                <w:sz w:val="20"/>
                <w:szCs w:val="20"/>
              </w:rPr>
              <w:t>0</w:t>
            </w:r>
          </w:p>
        </w:tc>
        <w:tc>
          <w:tcPr>
            <w:tcW w:w="2988" w:type="dxa"/>
            <w:tcBorders>
              <w:top w:val="nil"/>
              <w:left w:val="nil"/>
              <w:bottom w:val="single" w:sz="4" w:space="0" w:color="auto"/>
              <w:right w:val="single" w:sz="4" w:space="0" w:color="auto"/>
            </w:tcBorders>
            <w:shd w:val="clear" w:color="auto" w:fill="auto"/>
            <w:noWrap/>
            <w:vAlign w:val="bottom"/>
          </w:tcPr>
          <w:p w14:paraId="1A9550AE" w14:textId="77777777" w:rsidR="00437E6F" w:rsidRPr="00500A79" w:rsidRDefault="00437E6F" w:rsidP="00B71771">
            <w:pPr>
              <w:spacing w:before="120" w:after="0"/>
              <w:rPr>
                <w:rFonts w:eastAsia="Times New Roman"/>
                <w:sz w:val="20"/>
                <w:szCs w:val="20"/>
                <w:highlight w:val="yellow"/>
              </w:rPr>
            </w:pPr>
            <w:r w:rsidRPr="00D363B4">
              <w:rPr>
                <w:rFonts w:eastAsia="Times New Roman"/>
                <w:sz w:val="20"/>
                <w:szCs w:val="20"/>
              </w:rPr>
              <w:t>Khối lượng còn lại</w:t>
            </w:r>
          </w:p>
        </w:tc>
      </w:tr>
      <w:tr w:rsidR="00437E6F" w:rsidRPr="001172A8" w14:paraId="74CBC40E"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083729B8" w14:textId="77777777" w:rsidR="00437E6F" w:rsidRPr="00500A79" w:rsidRDefault="00437E6F" w:rsidP="00B71771">
            <w:pPr>
              <w:spacing w:before="120" w:after="0"/>
              <w:rPr>
                <w:rFonts w:eastAsia="Times New Roman"/>
                <w:sz w:val="20"/>
                <w:szCs w:val="20"/>
                <w:highlight w:val="yellow"/>
              </w:rPr>
            </w:pPr>
            <w:r w:rsidRPr="009725CE">
              <w:rPr>
                <w:rFonts w:eastAsia="Times New Roman"/>
                <w:sz w:val="20"/>
                <w:szCs w:val="20"/>
              </w:rPr>
              <w:t>453</w:t>
            </w:r>
          </w:p>
        </w:tc>
        <w:tc>
          <w:tcPr>
            <w:tcW w:w="2391" w:type="dxa"/>
            <w:tcBorders>
              <w:top w:val="nil"/>
              <w:left w:val="nil"/>
              <w:bottom w:val="single" w:sz="4" w:space="0" w:color="auto"/>
              <w:right w:val="single" w:sz="4" w:space="0" w:color="auto"/>
            </w:tcBorders>
            <w:shd w:val="clear" w:color="auto" w:fill="auto"/>
            <w:noWrap/>
            <w:vAlign w:val="bottom"/>
          </w:tcPr>
          <w:p w14:paraId="47483F1A" w14:textId="77777777" w:rsidR="00437E6F" w:rsidRPr="00500A79" w:rsidRDefault="00FD67E7" w:rsidP="00B71771">
            <w:pPr>
              <w:spacing w:after="0"/>
              <w:rPr>
                <w:rFonts w:eastAsia="Times New Roman"/>
                <w:highlight w:val="yellow"/>
              </w:rPr>
            </w:pPr>
            <w:hyperlink r:id="rId338" w:history="1">
              <w:r w:rsidR="00437E6F" w:rsidRPr="009725CE">
                <w:rPr>
                  <w:rFonts w:eastAsia="Times New Roman"/>
                </w:rPr>
                <w:t>NoPartyIDs</w:t>
              </w:r>
            </w:hyperlink>
          </w:p>
        </w:tc>
        <w:tc>
          <w:tcPr>
            <w:tcW w:w="3420" w:type="dxa"/>
            <w:tcBorders>
              <w:top w:val="nil"/>
              <w:left w:val="nil"/>
              <w:bottom w:val="single" w:sz="4" w:space="0" w:color="auto"/>
              <w:right w:val="single" w:sz="4" w:space="0" w:color="auto"/>
            </w:tcBorders>
            <w:shd w:val="clear" w:color="auto" w:fill="auto"/>
            <w:noWrap/>
            <w:vAlign w:val="bottom"/>
          </w:tcPr>
          <w:p w14:paraId="39A99852" w14:textId="79D23146" w:rsidR="00437E6F" w:rsidRPr="00500A79" w:rsidRDefault="00DE492E" w:rsidP="00B71771">
            <w:pPr>
              <w:spacing w:before="120" w:after="0"/>
              <w:rPr>
                <w:rFonts w:eastAsia="Times New Roman"/>
                <w:sz w:val="20"/>
                <w:szCs w:val="20"/>
                <w:highlight w:val="yellow"/>
              </w:rPr>
            </w:pPr>
            <w:r>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vAlign w:val="bottom"/>
          </w:tcPr>
          <w:p w14:paraId="3A454D64" w14:textId="77777777" w:rsidR="00437E6F" w:rsidRPr="009725CE" w:rsidRDefault="00437E6F" w:rsidP="00B71771">
            <w:pPr>
              <w:spacing w:after="0"/>
              <w:rPr>
                <w:rFonts w:eastAsia="Times New Roman"/>
                <w:sz w:val="20"/>
                <w:szCs w:val="20"/>
              </w:rPr>
            </w:pPr>
            <w:r w:rsidRPr="009725CE">
              <w:rPr>
                <w:rFonts w:eastAsia="Times New Roman"/>
                <w:sz w:val="20"/>
                <w:szCs w:val="20"/>
              </w:rPr>
              <w:t>Number of PartyID</w:t>
            </w:r>
          </w:p>
          <w:p w14:paraId="0FB6D9BC" w14:textId="77777777" w:rsidR="00437E6F" w:rsidRPr="00500A79" w:rsidRDefault="00437E6F" w:rsidP="00B71771">
            <w:pPr>
              <w:spacing w:before="120" w:after="0"/>
              <w:rPr>
                <w:rFonts w:eastAsia="Times New Roman"/>
                <w:sz w:val="20"/>
                <w:szCs w:val="20"/>
                <w:highlight w:val="yellow"/>
              </w:rPr>
            </w:pPr>
            <w:r w:rsidRPr="009725CE">
              <w:rPr>
                <w:rFonts w:eastAsia="Times New Roman"/>
                <w:sz w:val="20"/>
                <w:szCs w:val="20"/>
              </w:rPr>
              <w:lastRenderedPageBreak/>
              <w:t>Group msg, với giá trị =2 thì tương ứng có 2 group, bao gồm các tag dưới</w:t>
            </w:r>
          </w:p>
        </w:tc>
      </w:tr>
      <w:tr w:rsidR="00437E6F" w:rsidRPr="001172A8" w14:paraId="735DA9A0"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82D4738" w14:textId="77777777" w:rsidR="00437E6F" w:rsidRPr="00500A79" w:rsidRDefault="00437E6F" w:rsidP="00B71771">
            <w:pPr>
              <w:spacing w:before="120" w:after="0"/>
              <w:rPr>
                <w:rFonts w:eastAsia="Times New Roman"/>
                <w:sz w:val="20"/>
                <w:szCs w:val="20"/>
                <w:highlight w:val="yellow"/>
              </w:rPr>
            </w:pPr>
            <w:r w:rsidRPr="00FA56DC">
              <w:rPr>
                <w:rFonts w:eastAsia="Times New Roman"/>
                <w:sz w:val="20"/>
                <w:szCs w:val="20"/>
              </w:rPr>
              <w:lastRenderedPageBreak/>
              <w:t>448(1)</w:t>
            </w:r>
          </w:p>
        </w:tc>
        <w:tc>
          <w:tcPr>
            <w:tcW w:w="2391" w:type="dxa"/>
            <w:tcBorders>
              <w:top w:val="nil"/>
              <w:left w:val="nil"/>
              <w:bottom w:val="single" w:sz="4" w:space="0" w:color="auto"/>
              <w:right w:val="single" w:sz="4" w:space="0" w:color="auto"/>
            </w:tcBorders>
            <w:shd w:val="clear" w:color="auto" w:fill="auto"/>
            <w:noWrap/>
            <w:vAlign w:val="bottom"/>
          </w:tcPr>
          <w:p w14:paraId="0C120C2F" w14:textId="77777777" w:rsidR="00437E6F" w:rsidRPr="00500A79" w:rsidRDefault="00FD67E7" w:rsidP="00B71771">
            <w:pPr>
              <w:spacing w:after="0"/>
              <w:rPr>
                <w:rFonts w:eastAsia="Times New Roman"/>
                <w:highlight w:val="yellow"/>
              </w:rPr>
            </w:pPr>
            <w:hyperlink r:id="rId339" w:history="1">
              <w:r w:rsidR="00437E6F" w:rsidRPr="00FA56DC">
                <w:rPr>
                  <w:rFonts w:eastAsia="Times New Roman"/>
                </w:rPr>
                <w:t>PartyID</w:t>
              </w:r>
            </w:hyperlink>
          </w:p>
        </w:tc>
        <w:tc>
          <w:tcPr>
            <w:tcW w:w="3420" w:type="dxa"/>
            <w:tcBorders>
              <w:top w:val="nil"/>
              <w:left w:val="nil"/>
              <w:bottom w:val="single" w:sz="4" w:space="0" w:color="auto"/>
              <w:right w:val="single" w:sz="4" w:space="0" w:color="auto"/>
            </w:tcBorders>
            <w:shd w:val="clear" w:color="auto" w:fill="auto"/>
            <w:noWrap/>
            <w:vAlign w:val="bottom"/>
          </w:tcPr>
          <w:p w14:paraId="2B6A1C93" w14:textId="77777777" w:rsidR="00437E6F" w:rsidRPr="00500A79" w:rsidRDefault="00437E6F" w:rsidP="00B71771">
            <w:pPr>
              <w:spacing w:before="120" w:after="0"/>
              <w:rPr>
                <w:rFonts w:eastAsia="Times New Roman"/>
                <w:sz w:val="20"/>
                <w:szCs w:val="20"/>
                <w:highlight w:val="yellow"/>
              </w:rPr>
            </w:pPr>
            <w:r w:rsidRPr="00FA56DC">
              <w:rPr>
                <w:rFonts w:eastAsia="Times New Roman"/>
                <w:sz w:val="20"/>
                <w:szCs w:val="20"/>
              </w:rPr>
              <w:t>021</w:t>
            </w:r>
          </w:p>
        </w:tc>
        <w:tc>
          <w:tcPr>
            <w:tcW w:w="2988" w:type="dxa"/>
            <w:tcBorders>
              <w:top w:val="nil"/>
              <w:left w:val="nil"/>
              <w:bottom w:val="single" w:sz="4" w:space="0" w:color="auto"/>
              <w:right w:val="single" w:sz="4" w:space="0" w:color="auto"/>
            </w:tcBorders>
            <w:shd w:val="clear" w:color="auto" w:fill="auto"/>
            <w:noWrap/>
            <w:vAlign w:val="bottom"/>
          </w:tcPr>
          <w:p w14:paraId="20D70168" w14:textId="77777777" w:rsidR="00437E6F" w:rsidRPr="00500A79" w:rsidRDefault="00437E6F" w:rsidP="00B71771">
            <w:pPr>
              <w:spacing w:before="120" w:after="0"/>
              <w:rPr>
                <w:rFonts w:eastAsia="Times New Roman"/>
                <w:sz w:val="20"/>
                <w:szCs w:val="20"/>
                <w:highlight w:val="yellow"/>
              </w:rPr>
            </w:pPr>
            <w:r w:rsidRPr="00FA56DC">
              <w:rPr>
                <w:rFonts w:eastAsia="Times New Roman"/>
                <w:sz w:val="20"/>
                <w:szCs w:val="20"/>
              </w:rPr>
              <w:t>Chứa Firm id công ty CK</w:t>
            </w:r>
          </w:p>
        </w:tc>
      </w:tr>
      <w:tr w:rsidR="00437E6F" w:rsidRPr="001172A8" w14:paraId="5F8FD523"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B415DD4" w14:textId="77777777" w:rsidR="00437E6F" w:rsidRPr="00500A79" w:rsidRDefault="00437E6F" w:rsidP="00B71771">
            <w:pPr>
              <w:spacing w:before="120" w:after="0"/>
              <w:rPr>
                <w:rFonts w:eastAsia="Times New Roman"/>
                <w:sz w:val="20"/>
                <w:szCs w:val="20"/>
                <w:highlight w:val="yellow"/>
              </w:rPr>
            </w:pPr>
            <w:r w:rsidRPr="00654B8B">
              <w:rPr>
                <w:rFonts w:eastAsia="Times New Roman"/>
                <w:sz w:val="20"/>
                <w:szCs w:val="20"/>
              </w:rPr>
              <w:t>447(1)</w:t>
            </w:r>
          </w:p>
        </w:tc>
        <w:tc>
          <w:tcPr>
            <w:tcW w:w="2391" w:type="dxa"/>
            <w:tcBorders>
              <w:top w:val="nil"/>
              <w:left w:val="nil"/>
              <w:bottom w:val="single" w:sz="4" w:space="0" w:color="auto"/>
              <w:right w:val="single" w:sz="4" w:space="0" w:color="auto"/>
            </w:tcBorders>
            <w:shd w:val="clear" w:color="auto" w:fill="auto"/>
            <w:noWrap/>
            <w:vAlign w:val="bottom"/>
          </w:tcPr>
          <w:p w14:paraId="45B96DD9" w14:textId="77777777" w:rsidR="00437E6F" w:rsidRPr="00500A79" w:rsidRDefault="00FD67E7" w:rsidP="00B71771">
            <w:pPr>
              <w:spacing w:after="0"/>
              <w:rPr>
                <w:rFonts w:eastAsia="Times New Roman"/>
                <w:highlight w:val="yellow"/>
              </w:rPr>
            </w:pPr>
            <w:hyperlink r:id="rId340" w:history="1">
              <w:r w:rsidR="00437E6F" w:rsidRPr="00654B8B">
                <w:rPr>
                  <w:rFonts w:eastAsia="Times New Roman"/>
                </w:rPr>
                <w:t>PartyIDSource</w:t>
              </w:r>
            </w:hyperlink>
          </w:p>
        </w:tc>
        <w:tc>
          <w:tcPr>
            <w:tcW w:w="3420" w:type="dxa"/>
            <w:tcBorders>
              <w:top w:val="nil"/>
              <w:left w:val="nil"/>
              <w:bottom w:val="single" w:sz="4" w:space="0" w:color="auto"/>
              <w:right w:val="single" w:sz="4" w:space="0" w:color="auto"/>
            </w:tcBorders>
            <w:shd w:val="clear" w:color="auto" w:fill="auto"/>
            <w:noWrap/>
            <w:vAlign w:val="bottom"/>
          </w:tcPr>
          <w:p w14:paraId="75B803F5" w14:textId="77777777" w:rsidR="00437E6F" w:rsidRPr="00500A79" w:rsidRDefault="00437E6F" w:rsidP="00B71771">
            <w:pPr>
              <w:spacing w:before="120" w:after="0"/>
              <w:rPr>
                <w:rFonts w:eastAsia="Times New Roman"/>
                <w:sz w:val="20"/>
                <w:szCs w:val="20"/>
                <w:highlight w:val="yellow"/>
              </w:rPr>
            </w:pPr>
            <w:r w:rsidRPr="00654B8B">
              <w:rPr>
                <w:rFonts w:eastAsia="Times New Roman"/>
                <w:sz w:val="20"/>
                <w:szCs w:val="20"/>
              </w:rPr>
              <w:t>B</w:t>
            </w:r>
          </w:p>
        </w:tc>
        <w:tc>
          <w:tcPr>
            <w:tcW w:w="2988" w:type="dxa"/>
            <w:tcBorders>
              <w:top w:val="nil"/>
              <w:left w:val="nil"/>
              <w:bottom w:val="single" w:sz="4" w:space="0" w:color="auto"/>
              <w:right w:val="single" w:sz="4" w:space="0" w:color="auto"/>
            </w:tcBorders>
            <w:shd w:val="clear" w:color="auto" w:fill="auto"/>
            <w:noWrap/>
            <w:vAlign w:val="bottom"/>
          </w:tcPr>
          <w:p w14:paraId="2F7CBDF3" w14:textId="59D3987D" w:rsidR="00437E6F" w:rsidRPr="00500A79" w:rsidRDefault="00437E6F" w:rsidP="00B71771">
            <w:pPr>
              <w:spacing w:before="120" w:after="0"/>
              <w:rPr>
                <w:rFonts w:eastAsia="Times New Roman"/>
                <w:sz w:val="20"/>
                <w:szCs w:val="20"/>
                <w:highlight w:val="yellow"/>
              </w:rPr>
            </w:pPr>
            <w:r w:rsidRPr="00654B8B">
              <w:rPr>
                <w:rFonts w:eastAsia="Times New Roman"/>
                <w:sz w:val="20"/>
                <w:szCs w:val="20"/>
              </w:rPr>
              <w:t>B = BIC</w:t>
            </w:r>
          </w:p>
        </w:tc>
      </w:tr>
      <w:tr w:rsidR="00437E6F" w:rsidRPr="001172A8" w14:paraId="504CDFB7"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BF092F5" w14:textId="77777777" w:rsidR="00437E6F" w:rsidRPr="00500A79" w:rsidRDefault="00437E6F" w:rsidP="00B71771">
            <w:pPr>
              <w:spacing w:before="120" w:after="0"/>
              <w:rPr>
                <w:rFonts w:eastAsia="Times New Roman"/>
                <w:sz w:val="20"/>
                <w:szCs w:val="20"/>
                <w:highlight w:val="yellow"/>
              </w:rPr>
            </w:pPr>
            <w:r w:rsidRPr="00654B8B">
              <w:rPr>
                <w:rFonts w:eastAsia="Times New Roman"/>
                <w:sz w:val="20"/>
                <w:szCs w:val="20"/>
              </w:rPr>
              <w:t>452(1)</w:t>
            </w:r>
          </w:p>
        </w:tc>
        <w:tc>
          <w:tcPr>
            <w:tcW w:w="2391" w:type="dxa"/>
            <w:tcBorders>
              <w:top w:val="nil"/>
              <w:left w:val="nil"/>
              <w:bottom w:val="single" w:sz="4" w:space="0" w:color="auto"/>
              <w:right w:val="single" w:sz="4" w:space="0" w:color="auto"/>
            </w:tcBorders>
            <w:shd w:val="clear" w:color="auto" w:fill="auto"/>
            <w:noWrap/>
            <w:vAlign w:val="bottom"/>
          </w:tcPr>
          <w:p w14:paraId="4742826B" w14:textId="77777777" w:rsidR="00437E6F" w:rsidRPr="00500A79" w:rsidRDefault="00FD67E7" w:rsidP="00B71771">
            <w:pPr>
              <w:spacing w:after="0"/>
              <w:rPr>
                <w:rFonts w:eastAsia="Times New Roman"/>
                <w:highlight w:val="yellow"/>
              </w:rPr>
            </w:pPr>
            <w:hyperlink r:id="rId341" w:history="1">
              <w:r w:rsidR="00437E6F" w:rsidRPr="00654B8B">
                <w:rPr>
                  <w:rFonts w:eastAsia="Times New Roman"/>
                </w:rPr>
                <w:t>PartyRole</w:t>
              </w:r>
            </w:hyperlink>
          </w:p>
        </w:tc>
        <w:tc>
          <w:tcPr>
            <w:tcW w:w="3420" w:type="dxa"/>
            <w:tcBorders>
              <w:top w:val="nil"/>
              <w:left w:val="nil"/>
              <w:bottom w:val="single" w:sz="4" w:space="0" w:color="auto"/>
              <w:right w:val="single" w:sz="4" w:space="0" w:color="auto"/>
            </w:tcBorders>
            <w:shd w:val="clear" w:color="auto" w:fill="auto"/>
            <w:noWrap/>
            <w:vAlign w:val="bottom"/>
          </w:tcPr>
          <w:p w14:paraId="5D920C4D" w14:textId="77777777" w:rsidR="00437E6F" w:rsidRPr="00500A79" w:rsidRDefault="00437E6F" w:rsidP="00B71771">
            <w:pPr>
              <w:spacing w:before="120" w:after="0"/>
              <w:rPr>
                <w:rFonts w:eastAsia="Times New Roman"/>
                <w:sz w:val="20"/>
                <w:szCs w:val="20"/>
                <w:highlight w:val="yellow"/>
              </w:rPr>
            </w:pPr>
            <w:r w:rsidRPr="00654B8B">
              <w:rPr>
                <w:rFonts w:eastAsia="Times New Roman"/>
                <w:sz w:val="20"/>
                <w:szCs w:val="20"/>
              </w:rPr>
              <w:t>1</w:t>
            </w:r>
          </w:p>
        </w:tc>
        <w:tc>
          <w:tcPr>
            <w:tcW w:w="2988" w:type="dxa"/>
            <w:tcBorders>
              <w:top w:val="nil"/>
              <w:left w:val="nil"/>
              <w:bottom w:val="single" w:sz="4" w:space="0" w:color="auto"/>
              <w:right w:val="single" w:sz="4" w:space="0" w:color="auto"/>
            </w:tcBorders>
            <w:shd w:val="clear" w:color="auto" w:fill="auto"/>
            <w:noWrap/>
            <w:vAlign w:val="bottom"/>
          </w:tcPr>
          <w:p w14:paraId="46EEC01C" w14:textId="77777777" w:rsidR="00437E6F" w:rsidRPr="00500A79" w:rsidRDefault="00437E6F" w:rsidP="00B71771">
            <w:pPr>
              <w:spacing w:before="120" w:after="0"/>
              <w:rPr>
                <w:rFonts w:eastAsia="Times New Roman"/>
                <w:sz w:val="20"/>
                <w:szCs w:val="20"/>
                <w:highlight w:val="yellow"/>
              </w:rPr>
            </w:pPr>
            <w:r w:rsidRPr="00654B8B">
              <w:rPr>
                <w:rFonts w:eastAsia="Times New Roman"/>
                <w:sz w:val="20"/>
                <w:szCs w:val="20"/>
              </w:rPr>
              <w:t>Identifies the type or role of the PartyID</w:t>
            </w:r>
          </w:p>
        </w:tc>
      </w:tr>
      <w:tr w:rsidR="00437E6F" w:rsidRPr="001172A8" w14:paraId="4D3A2EAF" w14:textId="77777777" w:rsidTr="00B71771">
        <w:trPr>
          <w:trHeight w:val="30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3EF9C003" w14:textId="77777777" w:rsidR="00437E6F" w:rsidRPr="00500A79" w:rsidRDefault="00437E6F" w:rsidP="00B71771">
            <w:pPr>
              <w:spacing w:before="120" w:after="0"/>
              <w:rPr>
                <w:rFonts w:eastAsia="Times New Roman"/>
                <w:sz w:val="20"/>
                <w:szCs w:val="20"/>
                <w:highlight w:val="yellow"/>
              </w:rPr>
            </w:pPr>
            <w:r>
              <w:rPr>
                <w:rFonts w:eastAsia="Times New Roman"/>
                <w:sz w:val="20"/>
                <w:szCs w:val="20"/>
              </w:rPr>
              <w:t>10</w:t>
            </w:r>
          </w:p>
        </w:tc>
        <w:tc>
          <w:tcPr>
            <w:tcW w:w="2391" w:type="dxa"/>
            <w:tcBorders>
              <w:top w:val="nil"/>
              <w:left w:val="nil"/>
              <w:bottom w:val="single" w:sz="4" w:space="0" w:color="auto"/>
              <w:right w:val="single" w:sz="4" w:space="0" w:color="auto"/>
            </w:tcBorders>
            <w:shd w:val="clear" w:color="auto" w:fill="auto"/>
            <w:noWrap/>
            <w:vAlign w:val="bottom"/>
          </w:tcPr>
          <w:p w14:paraId="0E47F627" w14:textId="77777777" w:rsidR="00437E6F" w:rsidRPr="00500A79" w:rsidRDefault="00FD67E7" w:rsidP="00B71771">
            <w:pPr>
              <w:spacing w:after="0"/>
              <w:rPr>
                <w:rFonts w:eastAsia="Times New Roman"/>
                <w:highlight w:val="yellow"/>
              </w:rPr>
            </w:pPr>
            <w:hyperlink r:id="rId342" w:history="1">
              <w:r w:rsidR="00437E6F" w:rsidRPr="00153406">
                <w:rPr>
                  <w:rFonts w:eastAsia="Times New Roman"/>
                </w:rPr>
                <w:t>CheckSum</w:t>
              </w:r>
            </w:hyperlink>
          </w:p>
        </w:tc>
        <w:tc>
          <w:tcPr>
            <w:tcW w:w="3420" w:type="dxa"/>
            <w:tcBorders>
              <w:top w:val="nil"/>
              <w:left w:val="nil"/>
              <w:bottom w:val="single" w:sz="4" w:space="0" w:color="auto"/>
              <w:right w:val="single" w:sz="4" w:space="0" w:color="auto"/>
            </w:tcBorders>
            <w:shd w:val="clear" w:color="auto" w:fill="auto"/>
            <w:noWrap/>
            <w:vAlign w:val="bottom"/>
          </w:tcPr>
          <w:p w14:paraId="79BAFF72" w14:textId="77777777" w:rsidR="00437E6F" w:rsidRPr="00500A79" w:rsidRDefault="00437E6F" w:rsidP="00B71771">
            <w:pPr>
              <w:spacing w:before="120" w:after="0"/>
              <w:rPr>
                <w:rFonts w:eastAsia="Times New Roman"/>
                <w:sz w:val="20"/>
                <w:szCs w:val="20"/>
                <w:highlight w:val="yellow"/>
              </w:rPr>
            </w:pPr>
          </w:p>
        </w:tc>
        <w:tc>
          <w:tcPr>
            <w:tcW w:w="2988" w:type="dxa"/>
            <w:tcBorders>
              <w:top w:val="nil"/>
              <w:left w:val="nil"/>
              <w:bottom w:val="single" w:sz="4" w:space="0" w:color="auto"/>
              <w:right w:val="single" w:sz="4" w:space="0" w:color="auto"/>
            </w:tcBorders>
            <w:shd w:val="clear" w:color="auto" w:fill="auto"/>
            <w:noWrap/>
            <w:vAlign w:val="bottom"/>
          </w:tcPr>
          <w:p w14:paraId="15E6AAFB" w14:textId="77777777" w:rsidR="00437E6F" w:rsidRPr="00500A79" w:rsidRDefault="00437E6F" w:rsidP="00B71771">
            <w:pPr>
              <w:spacing w:before="120" w:after="0"/>
              <w:rPr>
                <w:rFonts w:eastAsia="Times New Roman"/>
                <w:sz w:val="20"/>
                <w:szCs w:val="20"/>
                <w:highlight w:val="yellow"/>
              </w:rPr>
            </w:pPr>
          </w:p>
        </w:tc>
      </w:tr>
    </w:tbl>
    <w:p w14:paraId="1D856007" w14:textId="7EDACE9A" w:rsidR="00AA71B1" w:rsidRDefault="00AA71B1" w:rsidP="00AA71B1">
      <w:pPr>
        <w:pStyle w:val="ListParagraph"/>
        <w:rPr>
          <w:highlight w:val="yellow"/>
          <w:lang w:val="en-GB"/>
        </w:rPr>
      </w:pPr>
    </w:p>
    <w:p w14:paraId="2B34E9D9" w14:textId="77777777" w:rsidR="004368DF" w:rsidRPr="00982807" w:rsidRDefault="004368DF" w:rsidP="00AA71B1">
      <w:pPr>
        <w:pStyle w:val="ListParagraph"/>
        <w:rPr>
          <w:highlight w:val="yellow"/>
          <w:lang w:val="en-GB"/>
        </w:rPr>
      </w:pPr>
    </w:p>
    <w:p w14:paraId="77776FD1" w14:textId="40E5F295" w:rsidR="002E4733" w:rsidRPr="000C1816" w:rsidRDefault="00BD2997" w:rsidP="00332596">
      <w:pPr>
        <w:rPr>
          <w:b/>
        </w:rPr>
      </w:pPr>
      <w:r>
        <w:rPr>
          <w:b/>
        </w:rPr>
        <w:t>Log message</w:t>
      </w:r>
    </w:p>
    <w:tbl>
      <w:tblPr>
        <w:tblStyle w:val="TableGrid"/>
        <w:tblW w:w="9715" w:type="dxa"/>
        <w:tblLayout w:type="fixed"/>
        <w:tblLook w:val="04A0" w:firstRow="1" w:lastRow="0" w:firstColumn="1" w:lastColumn="0" w:noHBand="0" w:noVBand="1"/>
      </w:tblPr>
      <w:tblGrid>
        <w:gridCol w:w="1885"/>
        <w:gridCol w:w="7830"/>
      </w:tblGrid>
      <w:tr w:rsidR="00332596" w14:paraId="0D716389" w14:textId="77777777" w:rsidTr="00095F82">
        <w:tc>
          <w:tcPr>
            <w:tcW w:w="1885" w:type="dxa"/>
          </w:tcPr>
          <w:p w14:paraId="463E307E" w14:textId="48A97C11" w:rsidR="00332596" w:rsidRPr="00266D60" w:rsidRDefault="00332596" w:rsidP="004E2167">
            <w:pPr>
              <w:spacing w:line="240" w:lineRule="auto"/>
              <w:contextualSpacing/>
              <w:rPr>
                <w:b/>
                <w:bCs/>
                <w:lang w:val="en-GB"/>
              </w:rPr>
            </w:pPr>
            <w:r w:rsidRPr="00266D60">
              <w:rPr>
                <w:b/>
                <w:bCs/>
                <w:lang w:val="en-GB"/>
              </w:rPr>
              <w:t>Fix Message</w:t>
            </w:r>
          </w:p>
        </w:tc>
        <w:tc>
          <w:tcPr>
            <w:tcW w:w="7830" w:type="dxa"/>
          </w:tcPr>
          <w:p w14:paraId="5AD7374D" w14:textId="6D661355" w:rsidR="00332596" w:rsidRPr="00266D60" w:rsidRDefault="00332596" w:rsidP="004E2167">
            <w:pPr>
              <w:spacing w:line="240" w:lineRule="auto"/>
              <w:contextualSpacing/>
              <w:rPr>
                <w:b/>
                <w:bCs/>
                <w:lang w:val="en-GB"/>
              </w:rPr>
            </w:pPr>
            <w:r w:rsidRPr="00266D60">
              <w:rPr>
                <w:b/>
                <w:bCs/>
                <w:lang w:val="en-GB"/>
              </w:rPr>
              <w:t>Nội dung</w:t>
            </w:r>
          </w:p>
        </w:tc>
      </w:tr>
      <w:tr w:rsidR="00332596" w14:paraId="60AE526F" w14:textId="77777777" w:rsidTr="00095F82">
        <w:tc>
          <w:tcPr>
            <w:tcW w:w="1885" w:type="dxa"/>
          </w:tcPr>
          <w:p w14:paraId="52043B16" w14:textId="3853F17A" w:rsidR="00332596" w:rsidRPr="003B66A0" w:rsidRDefault="003B66A0" w:rsidP="004E2167">
            <w:pPr>
              <w:spacing w:line="240" w:lineRule="auto"/>
              <w:contextualSpacing/>
              <w:rPr>
                <w:lang w:val="en-GB"/>
              </w:rPr>
            </w:pPr>
            <w:r w:rsidRPr="003B66A0">
              <w:rPr>
                <w:lang w:val="en-GB"/>
              </w:rPr>
              <w:t>New Order</w:t>
            </w:r>
          </w:p>
        </w:tc>
        <w:tc>
          <w:tcPr>
            <w:tcW w:w="7830" w:type="dxa"/>
          </w:tcPr>
          <w:p w14:paraId="0CBE0F5F" w14:textId="77777777" w:rsidR="00332596" w:rsidRPr="00332596" w:rsidRDefault="00332596" w:rsidP="004E2167">
            <w:pPr>
              <w:spacing w:line="240" w:lineRule="auto"/>
              <w:contextualSpacing/>
              <w:rPr>
                <w:sz w:val="16"/>
                <w:szCs w:val="16"/>
                <w:lang w:val="en-GB"/>
              </w:rPr>
            </w:pPr>
            <w:r w:rsidRPr="00332596">
              <w:rPr>
                <w:sz w:val="16"/>
                <w:szCs w:val="16"/>
                <w:lang w:val="en-GB"/>
              </w:rPr>
              <w:t>8=FIX.4.4^A9=229^A35=D^A34=233^A49=ORS_2_ACTIVE^A52=20210504-01:55:50.043^</w:t>
            </w:r>
          </w:p>
          <w:p w14:paraId="7260744B" w14:textId="77777777" w:rsidR="00332596" w:rsidRPr="00332596" w:rsidRDefault="00332596" w:rsidP="004E2167">
            <w:pPr>
              <w:spacing w:line="240" w:lineRule="auto"/>
              <w:contextualSpacing/>
              <w:rPr>
                <w:sz w:val="16"/>
                <w:szCs w:val="16"/>
                <w:lang w:val="en-GB"/>
              </w:rPr>
            </w:pPr>
            <w:r w:rsidRPr="00332596">
              <w:rPr>
                <w:sz w:val="16"/>
                <w:szCs w:val="16"/>
                <w:lang w:val="en-GB"/>
              </w:rPr>
              <w:t>A56=HSX_GATEWAY^A57=1^A11=60062539^A38=500^A40=2^A44=15.75^A54=1^A55=ACC^</w:t>
            </w:r>
          </w:p>
          <w:p w14:paraId="795A57B4" w14:textId="77777777" w:rsidR="00332596" w:rsidRPr="00332596" w:rsidRDefault="00332596" w:rsidP="004E2167">
            <w:pPr>
              <w:spacing w:line="240" w:lineRule="auto"/>
              <w:contextualSpacing/>
              <w:rPr>
                <w:sz w:val="16"/>
                <w:szCs w:val="16"/>
                <w:lang w:val="en-GB"/>
              </w:rPr>
            </w:pPr>
            <w:r w:rsidRPr="00332596">
              <w:rPr>
                <w:sz w:val="16"/>
                <w:szCs w:val="16"/>
                <w:lang w:val="en-GB"/>
              </w:rPr>
              <w:t>A59=0^A60=20210504-01:55:50.043^A788=4^A453=3^A448=021^A447=C^A452=1^</w:t>
            </w:r>
          </w:p>
          <w:p w14:paraId="74FCC4BA" w14:textId="77777777" w:rsidR="00ED2E3C" w:rsidRDefault="00332596" w:rsidP="004E2167">
            <w:pPr>
              <w:spacing w:line="240" w:lineRule="auto"/>
              <w:contextualSpacing/>
              <w:rPr>
                <w:sz w:val="16"/>
                <w:szCs w:val="16"/>
                <w:lang w:val="en-GB"/>
              </w:rPr>
            </w:pPr>
            <w:r w:rsidRPr="00332596">
              <w:rPr>
                <w:sz w:val="16"/>
                <w:szCs w:val="16"/>
                <w:lang w:val="en-GB"/>
              </w:rPr>
              <w:t>A448=0211^A447=D^A452=12^A448=021C001183^A447=D^A452=3^A10=008^A</w:t>
            </w:r>
          </w:p>
          <w:p w14:paraId="075B9D4D" w14:textId="061A6626" w:rsidR="00ED2E3C" w:rsidRPr="00ED2E3C" w:rsidRDefault="00ED2E3C" w:rsidP="004E2167">
            <w:pPr>
              <w:spacing w:line="240" w:lineRule="auto"/>
              <w:contextualSpacing/>
              <w:rPr>
                <w:sz w:val="16"/>
                <w:szCs w:val="16"/>
                <w:lang w:val="en-GB"/>
              </w:rPr>
            </w:pPr>
          </w:p>
        </w:tc>
      </w:tr>
      <w:tr w:rsidR="003B66A0" w14:paraId="58890343" w14:textId="77777777" w:rsidTr="00095F82">
        <w:tc>
          <w:tcPr>
            <w:tcW w:w="1885" w:type="dxa"/>
          </w:tcPr>
          <w:p w14:paraId="02B579A2" w14:textId="037E7D11" w:rsidR="003B66A0" w:rsidRPr="003B66A0" w:rsidRDefault="00BB5448" w:rsidP="004E2167">
            <w:pPr>
              <w:spacing w:line="240" w:lineRule="auto"/>
              <w:contextualSpacing/>
              <w:rPr>
                <w:lang w:val="en-GB"/>
              </w:rPr>
            </w:pPr>
            <w:r>
              <w:rPr>
                <w:lang w:val="en-GB"/>
              </w:rPr>
              <w:t>Cancel Order</w:t>
            </w:r>
          </w:p>
        </w:tc>
        <w:tc>
          <w:tcPr>
            <w:tcW w:w="7830" w:type="dxa"/>
          </w:tcPr>
          <w:p w14:paraId="3F23CDCA" w14:textId="77777777" w:rsidR="00B80DDC" w:rsidRPr="00B80DDC" w:rsidRDefault="00B80DDC" w:rsidP="004E2167">
            <w:pPr>
              <w:spacing w:line="240" w:lineRule="auto"/>
              <w:contextualSpacing/>
              <w:rPr>
                <w:sz w:val="16"/>
                <w:szCs w:val="16"/>
                <w:lang w:val="en-GB"/>
              </w:rPr>
            </w:pPr>
            <w:r w:rsidRPr="00B80DDC">
              <w:rPr>
                <w:sz w:val="16"/>
                <w:szCs w:val="16"/>
                <w:lang w:val="en-GB"/>
              </w:rPr>
              <w:t>8=FIX.4.4^A9=208^A35=F^A34=12293^A49=ORS_1_ACTIVE^A52=20210504-07:06:11.567^</w:t>
            </w:r>
          </w:p>
          <w:p w14:paraId="5B9A9406" w14:textId="77777777" w:rsidR="00B80DDC" w:rsidRPr="00B80DDC" w:rsidRDefault="00B80DDC" w:rsidP="004E2167">
            <w:pPr>
              <w:spacing w:line="240" w:lineRule="auto"/>
              <w:contextualSpacing/>
              <w:rPr>
                <w:sz w:val="16"/>
                <w:szCs w:val="16"/>
                <w:lang w:val="en-GB"/>
              </w:rPr>
            </w:pPr>
            <w:r w:rsidRPr="00B80DDC">
              <w:rPr>
                <w:sz w:val="16"/>
                <w:szCs w:val="16"/>
                <w:lang w:val="en-GB"/>
              </w:rPr>
              <w:t>A56=HSX_GATEWAY^A57=1^A11=050321-FIXIN01-467818-0-ADMIN-f711^A37=40047627^</w:t>
            </w:r>
          </w:p>
          <w:p w14:paraId="542D9B9F" w14:textId="77777777" w:rsidR="00B80DDC" w:rsidRPr="00B80DDC" w:rsidRDefault="00B80DDC" w:rsidP="004E2167">
            <w:pPr>
              <w:spacing w:line="240" w:lineRule="auto"/>
              <w:contextualSpacing/>
              <w:rPr>
                <w:sz w:val="16"/>
                <w:szCs w:val="16"/>
                <w:lang w:val="en-GB"/>
              </w:rPr>
            </w:pPr>
            <w:r w:rsidRPr="00B80DDC">
              <w:rPr>
                <w:sz w:val="16"/>
                <w:szCs w:val="16"/>
                <w:lang w:val="en-GB"/>
              </w:rPr>
              <w:t>A38=1000^A41=40047627^A54=1^A55=HAX^A60=20210504-07:06:11.567^A453=1^</w:t>
            </w:r>
          </w:p>
          <w:p w14:paraId="15252539" w14:textId="77777777" w:rsidR="003B66A0" w:rsidRDefault="00B80DDC" w:rsidP="004E2167">
            <w:pPr>
              <w:spacing w:line="240" w:lineRule="auto"/>
              <w:contextualSpacing/>
              <w:rPr>
                <w:sz w:val="16"/>
                <w:szCs w:val="16"/>
                <w:lang w:val="en-GB"/>
              </w:rPr>
            </w:pPr>
            <w:r w:rsidRPr="00B80DDC">
              <w:rPr>
                <w:sz w:val="16"/>
                <w:szCs w:val="16"/>
                <w:lang w:val="en-GB"/>
              </w:rPr>
              <w:t>A448=021^A447=C^A452=1^A10=248^A</w:t>
            </w:r>
          </w:p>
          <w:p w14:paraId="0707FD31" w14:textId="556E5E09" w:rsidR="00ED2E3C" w:rsidRPr="00332596" w:rsidRDefault="00ED2E3C" w:rsidP="004E2167">
            <w:pPr>
              <w:spacing w:line="240" w:lineRule="auto"/>
              <w:contextualSpacing/>
              <w:rPr>
                <w:sz w:val="16"/>
                <w:szCs w:val="16"/>
                <w:lang w:val="en-GB"/>
              </w:rPr>
            </w:pPr>
          </w:p>
        </w:tc>
      </w:tr>
      <w:tr w:rsidR="003B66A0" w14:paraId="27821176" w14:textId="77777777" w:rsidTr="00095F82">
        <w:tc>
          <w:tcPr>
            <w:tcW w:w="1885" w:type="dxa"/>
          </w:tcPr>
          <w:p w14:paraId="7E7C3CC8" w14:textId="7DDAE4F0" w:rsidR="003B66A0" w:rsidRPr="003B66A0" w:rsidRDefault="007B0DA2" w:rsidP="004E2167">
            <w:pPr>
              <w:spacing w:line="240" w:lineRule="auto"/>
              <w:contextualSpacing/>
              <w:rPr>
                <w:lang w:val="en-GB"/>
              </w:rPr>
            </w:pPr>
            <w:r>
              <w:rPr>
                <w:lang w:val="en-GB"/>
              </w:rPr>
              <w:t>Replace Order</w:t>
            </w:r>
          </w:p>
        </w:tc>
        <w:tc>
          <w:tcPr>
            <w:tcW w:w="7830" w:type="dxa"/>
          </w:tcPr>
          <w:p w14:paraId="14D8F15C" w14:textId="77777777" w:rsidR="005C3600" w:rsidRPr="005C3600" w:rsidRDefault="005C3600" w:rsidP="004E2167">
            <w:pPr>
              <w:spacing w:line="240" w:lineRule="auto"/>
              <w:contextualSpacing/>
              <w:rPr>
                <w:sz w:val="16"/>
                <w:szCs w:val="16"/>
                <w:lang w:val="en-GB"/>
              </w:rPr>
            </w:pPr>
            <w:r w:rsidRPr="005C3600">
              <w:rPr>
                <w:sz w:val="16"/>
                <w:szCs w:val="16"/>
                <w:lang w:val="en-GB"/>
              </w:rPr>
              <w:t>8=FIX.4.4^A9=274^A35=G^A34=881^A49=ORS_2_ACTIVE^A52=20210429-02:43:52.992^</w:t>
            </w:r>
          </w:p>
          <w:p w14:paraId="61B0113D" w14:textId="77777777" w:rsidR="005C3600" w:rsidRPr="005C3600" w:rsidRDefault="005C3600" w:rsidP="004E2167">
            <w:pPr>
              <w:spacing w:line="240" w:lineRule="auto"/>
              <w:contextualSpacing/>
              <w:rPr>
                <w:sz w:val="16"/>
                <w:szCs w:val="16"/>
                <w:lang w:val="en-GB"/>
              </w:rPr>
            </w:pPr>
            <w:r w:rsidRPr="005C3600">
              <w:rPr>
                <w:sz w:val="16"/>
                <w:szCs w:val="16"/>
                <w:lang w:val="en-GB"/>
              </w:rPr>
              <w:t>A56=HNX_GATEWAY^A57=3^A11=042821-FIXIN01-356476-1-ADMIN-g11^A37=300002048^</w:t>
            </w:r>
          </w:p>
          <w:p w14:paraId="3A92418E" w14:textId="77777777" w:rsidR="005C3600" w:rsidRPr="005C3600" w:rsidRDefault="005C3600" w:rsidP="004E2167">
            <w:pPr>
              <w:spacing w:line="240" w:lineRule="auto"/>
              <w:contextualSpacing/>
              <w:rPr>
                <w:sz w:val="16"/>
                <w:szCs w:val="16"/>
                <w:lang w:val="en-GB"/>
              </w:rPr>
            </w:pPr>
            <w:r w:rsidRPr="005C3600">
              <w:rPr>
                <w:sz w:val="16"/>
                <w:szCs w:val="16"/>
                <w:lang w:val="en-GB"/>
              </w:rPr>
              <w:t>A38=617000^A40=2^A41=EPC0211GW300002048^A44=8600^A54=1^A55=EPC^A59=0^</w:t>
            </w:r>
          </w:p>
          <w:p w14:paraId="17E9A9BF" w14:textId="77777777" w:rsidR="005C3600" w:rsidRPr="005C3600" w:rsidRDefault="005C3600" w:rsidP="004E2167">
            <w:pPr>
              <w:spacing w:line="240" w:lineRule="auto"/>
              <w:contextualSpacing/>
              <w:rPr>
                <w:sz w:val="16"/>
                <w:szCs w:val="16"/>
                <w:lang w:val="en-GB"/>
              </w:rPr>
            </w:pPr>
            <w:r w:rsidRPr="005C3600">
              <w:rPr>
                <w:sz w:val="16"/>
                <w:szCs w:val="16"/>
                <w:lang w:val="en-GB"/>
              </w:rPr>
              <w:t>A60=20210429-02:43:52.992^A192=707000^A453=2^A448=021^A447=C^A452=1^</w:t>
            </w:r>
          </w:p>
          <w:p w14:paraId="3A94B2DD" w14:textId="77777777" w:rsidR="003B66A0" w:rsidRDefault="005C3600" w:rsidP="004E2167">
            <w:pPr>
              <w:spacing w:line="240" w:lineRule="auto"/>
              <w:contextualSpacing/>
              <w:rPr>
                <w:sz w:val="16"/>
                <w:szCs w:val="16"/>
                <w:lang w:val="en-GB"/>
              </w:rPr>
            </w:pPr>
            <w:r w:rsidRPr="005C3600">
              <w:rPr>
                <w:sz w:val="16"/>
                <w:szCs w:val="16"/>
                <w:lang w:val="en-GB"/>
              </w:rPr>
              <w:t>A448=021C000015^A447=D^A452=3^A10=146^A</w:t>
            </w:r>
          </w:p>
          <w:p w14:paraId="7F34CBF9" w14:textId="53C20609" w:rsidR="00ED2E3C" w:rsidRPr="00332596" w:rsidRDefault="00ED2E3C" w:rsidP="004E2167">
            <w:pPr>
              <w:spacing w:line="240" w:lineRule="auto"/>
              <w:contextualSpacing/>
              <w:rPr>
                <w:sz w:val="16"/>
                <w:szCs w:val="16"/>
                <w:lang w:val="en-GB"/>
              </w:rPr>
            </w:pPr>
          </w:p>
        </w:tc>
      </w:tr>
      <w:tr w:rsidR="003B66A0" w14:paraId="5259AD96" w14:textId="77777777" w:rsidTr="00095F82">
        <w:tc>
          <w:tcPr>
            <w:tcW w:w="1885" w:type="dxa"/>
          </w:tcPr>
          <w:p w14:paraId="49AC80A8" w14:textId="217D25B7" w:rsidR="003B66A0" w:rsidRPr="003B66A0" w:rsidRDefault="00E34DDB" w:rsidP="004E2167">
            <w:pPr>
              <w:spacing w:line="240" w:lineRule="auto"/>
              <w:contextualSpacing/>
              <w:rPr>
                <w:lang w:val="en-GB"/>
              </w:rPr>
            </w:pPr>
            <w:r>
              <w:rPr>
                <w:lang w:val="en-GB"/>
              </w:rPr>
              <w:t>Execution Ack</w:t>
            </w:r>
          </w:p>
        </w:tc>
        <w:tc>
          <w:tcPr>
            <w:tcW w:w="7830" w:type="dxa"/>
          </w:tcPr>
          <w:p w14:paraId="549AA3A9" w14:textId="77777777" w:rsidR="00A77D5E" w:rsidRPr="00A77D5E" w:rsidRDefault="00A77D5E" w:rsidP="004E2167">
            <w:pPr>
              <w:spacing w:line="240" w:lineRule="auto"/>
              <w:contextualSpacing/>
              <w:rPr>
                <w:sz w:val="16"/>
                <w:szCs w:val="16"/>
                <w:lang w:val="en-GB"/>
              </w:rPr>
            </w:pPr>
            <w:r w:rsidRPr="00A77D5E">
              <w:rPr>
                <w:sz w:val="16"/>
                <w:szCs w:val="16"/>
                <w:lang w:val="en-GB"/>
              </w:rPr>
              <w:t>8=FIX.4.4^A9=268^A35=8^A34=233^A49=HSX_GATEWAY^A52=20210504-01:55:50.097^</w:t>
            </w:r>
          </w:p>
          <w:p w14:paraId="4B8572C5" w14:textId="77777777" w:rsidR="00A77D5E" w:rsidRPr="00A77D5E" w:rsidRDefault="00A77D5E" w:rsidP="004E2167">
            <w:pPr>
              <w:spacing w:line="240" w:lineRule="auto"/>
              <w:contextualSpacing/>
              <w:rPr>
                <w:sz w:val="16"/>
                <w:szCs w:val="16"/>
                <w:lang w:val="en-GB"/>
              </w:rPr>
            </w:pPr>
            <w:r w:rsidRPr="00A77D5E">
              <w:rPr>
                <w:sz w:val="16"/>
                <w:szCs w:val="16"/>
                <w:lang w:val="en-GB"/>
              </w:rPr>
              <w:t>A56=ORS_2_ACTIVE^A212=17^A213=2B021600625390405^A6=0^A11=60062539^A14=0^</w:t>
            </w:r>
          </w:p>
          <w:p w14:paraId="5990CA61" w14:textId="77777777" w:rsidR="00A77D5E" w:rsidRPr="00A77D5E" w:rsidRDefault="00A77D5E" w:rsidP="004E2167">
            <w:pPr>
              <w:spacing w:line="240" w:lineRule="auto"/>
              <w:contextualSpacing/>
              <w:rPr>
                <w:sz w:val="16"/>
                <w:szCs w:val="16"/>
                <w:lang w:val="en-GB"/>
              </w:rPr>
            </w:pPr>
            <w:r w:rsidRPr="00A77D5E">
              <w:rPr>
                <w:sz w:val="16"/>
                <w:szCs w:val="16"/>
                <w:lang w:val="en-GB"/>
              </w:rPr>
              <w:t>A17=0^A37=60062539^A38=500^A39=0^A41=60062539^A44=15.75^A54=1^A55=ACC^</w:t>
            </w:r>
          </w:p>
          <w:p w14:paraId="22B0CAC6" w14:textId="77777777" w:rsidR="00A77D5E" w:rsidRPr="00A77D5E" w:rsidRDefault="00A77D5E" w:rsidP="004E2167">
            <w:pPr>
              <w:spacing w:line="240" w:lineRule="auto"/>
              <w:contextualSpacing/>
              <w:rPr>
                <w:sz w:val="16"/>
                <w:szCs w:val="16"/>
                <w:lang w:val="en-GB"/>
              </w:rPr>
            </w:pPr>
            <w:r w:rsidRPr="00A77D5E">
              <w:rPr>
                <w:sz w:val="16"/>
                <w:szCs w:val="16"/>
                <w:lang w:val="en-GB"/>
              </w:rPr>
              <w:t>A60=20210504-01:55:50^A150=I^A151=500^A453=2^A448=021^A447=B^A452=1^</w:t>
            </w:r>
          </w:p>
          <w:p w14:paraId="225D5D5D" w14:textId="77777777" w:rsidR="003B66A0" w:rsidRDefault="00A77D5E" w:rsidP="004E2167">
            <w:pPr>
              <w:spacing w:line="240" w:lineRule="auto"/>
              <w:contextualSpacing/>
              <w:rPr>
                <w:sz w:val="16"/>
                <w:szCs w:val="16"/>
                <w:lang w:val="en-GB"/>
              </w:rPr>
            </w:pPr>
            <w:r w:rsidRPr="00A77D5E">
              <w:rPr>
                <w:sz w:val="16"/>
                <w:szCs w:val="16"/>
                <w:lang w:val="en-GB"/>
              </w:rPr>
              <w:t>A448=021C001183^A447=B^A452=3^A10=081^A</w:t>
            </w:r>
          </w:p>
          <w:p w14:paraId="79D097BA" w14:textId="11A07555" w:rsidR="00ED2E3C" w:rsidRPr="00332596" w:rsidRDefault="00ED2E3C" w:rsidP="004E2167">
            <w:pPr>
              <w:spacing w:line="240" w:lineRule="auto"/>
              <w:contextualSpacing/>
              <w:rPr>
                <w:sz w:val="16"/>
                <w:szCs w:val="16"/>
                <w:lang w:val="en-GB"/>
              </w:rPr>
            </w:pPr>
          </w:p>
        </w:tc>
      </w:tr>
      <w:tr w:rsidR="003B66A0" w14:paraId="787E1E24" w14:textId="77777777" w:rsidTr="00095F82">
        <w:tc>
          <w:tcPr>
            <w:tcW w:w="1885" w:type="dxa"/>
          </w:tcPr>
          <w:p w14:paraId="6ED9D7AB" w14:textId="353A291B" w:rsidR="003B66A0" w:rsidRPr="003B66A0" w:rsidRDefault="00964186" w:rsidP="004E2167">
            <w:pPr>
              <w:spacing w:line="240" w:lineRule="auto"/>
              <w:contextualSpacing/>
              <w:rPr>
                <w:lang w:val="en-GB"/>
              </w:rPr>
            </w:pPr>
            <w:r>
              <w:rPr>
                <w:lang w:val="en-GB"/>
              </w:rPr>
              <w:t>Accept Cancel</w:t>
            </w:r>
          </w:p>
        </w:tc>
        <w:tc>
          <w:tcPr>
            <w:tcW w:w="7830" w:type="dxa"/>
          </w:tcPr>
          <w:p w14:paraId="79107777" w14:textId="77777777" w:rsidR="0084573F" w:rsidRPr="0084573F" w:rsidRDefault="0084573F" w:rsidP="004E2167">
            <w:pPr>
              <w:spacing w:line="240" w:lineRule="auto"/>
              <w:contextualSpacing/>
              <w:jc w:val="left"/>
              <w:rPr>
                <w:sz w:val="16"/>
                <w:szCs w:val="16"/>
                <w:lang w:val="en-GB"/>
              </w:rPr>
            </w:pPr>
            <w:r w:rsidRPr="0084573F">
              <w:rPr>
                <w:sz w:val="16"/>
                <w:szCs w:val="16"/>
                <w:lang w:val="en-GB"/>
              </w:rPr>
              <w:t>8=FIX.4.4^A9=242^A35=8^A34=12293^A49=HSX_GATEWAY^</w:t>
            </w:r>
          </w:p>
          <w:p w14:paraId="07C41AB4" w14:textId="77777777" w:rsidR="0084573F" w:rsidRPr="0084573F" w:rsidRDefault="0084573F" w:rsidP="004E2167">
            <w:pPr>
              <w:spacing w:line="240" w:lineRule="auto"/>
              <w:contextualSpacing/>
              <w:jc w:val="left"/>
              <w:rPr>
                <w:sz w:val="16"/>
                <w:szCs w:val="16"/>
                <w:lang w:val="en-GB"/>
              </w:rPr>
            </w:pPr>
            <w:r w:rsidRPr="0084573F">
              <w:rPr>
                <w:sz w:val="16"/>
                <w:szCs w:val="16"/>
                <w:lang w:val="en-GB"/>
              </w:rPr>
              <w:t>A52=20210504-07:06:11.582^A56=ORS_1_ACTIVE^A212=26^</w:t>
            </w:r>
          </w:p>
          <w:p w14:paraId="09411248" w14:textId="77777777" w:rsidR="0084573F" w:rsidRPr="0084573F" w:rsidRDefault="0084573F" w:rsidP="004E2167">
            <w:pPr>
              <w:spacing w:line="240" w:lineRule="auto"/>
              <w:contextualSpacing/>
              <w:jc w:val="left"/>
              <w:rPr>
                <w:sz w:val="16"/>
                <w:szCs w:val="16"/>
                <w:lang w:val="en-GB"/>
              </w:rPr>
            </w:pPr>
            <w:r w:rsidRPr="0084573F">
              <w:rPr>
                <w:sz w:val="16"/>
                <w:szCs w:val="16"/>
                <w:lang w:val="en-GB"/>
              </w:rPr>
              <w:t>A213=2C0211000    400476270405 ^A6=0^A11=40047627^A14=0^</w:t>
            </w:r>
          </w:p>
          <w:p w14:paraId="2067120D" w14:textId="77777777" w:rsidR="0084573F" w:rsidRPr="0084573F" w:rsidRDefault="0084573F" w:rsidP="004E2167">
            <w:pPr>
              <w:spacing w:line="240" w:lineRule="auto"/>
              <w:contextualSpacing/>
              <w:jc w:val="left"/>
              <w:rPr>
                <w:sz w:val="16"/>
                <w:szCs w:val="16"/>
                <w:lang w:val="en-GB"/>
              </w:rPr>
            </w:pPr>
            <w:r w:rsidRPr="0084573F">
              <w:rPr>
                <w:sz w:val="16"/>
                <w:szCs w:val="16"/>
                <w:lang w:val="en-GB"/>
              </w:rPr>
              <w:t>A17=0^A37=40047627^A39=4^A41=40047627^A54=1^A55=HAX^A58=0^</w:t>
            </w:r>
          </w:p>
          <w:p w14:paraId="2D2C318C" w14:textId="77777777" w:rsidR="0084573F" w:rsidRPr="0084573F" w:rsidRDefault="0084573F" w:rsidP="004E2167">
            <w:pPr>
              <w:spacing w:line="240" w:lineRule="auto"/>
              <w:contextualSpacing/>
              <w:jc w:val="left"/>
              <w:rPr>
                <w:sz w:val="16"/>
                <w:szCs w:val="16"/>
                <w:lang w:val="en-GB"/>
              </w:rPr>
            </w:pPr>
            <w:r w:rsidRPr="0084573F">
              <w:rPr>
                <w:sz w:val="16"/>
                <w:szCs w:val="16"/>
                <w:lang w:val="en-GB"/>
              </w:rPr>
              <w:t>A60=20210504-07:06:11^A150=4^A151=1000^A453=1^A448=021^</w:t>
            </w:r>
          </w:p>
          <w:p w14:paraId="583E31D6" w14:textId="77777777" w:rsidR="003B66A0" w:rsidRDefault="0084573F" w:rsidP="004E2167">
            <w:pPr>
              <w:spacing w:line="240" w:lineRule="auto"/>
              <w:contextualSpacing/>
              <w:jc w:val="left"/>
              <w:rPr>
                <w:sz w:val="16"/>
                <w:szCs w:val="16"/>
                <w:lang w:val="en-GB"/>
              </w:rPr>
            </w:pPr>
            <w:r w:rsidRPr="0084573F">
              <w:rPr>
                <w:sz w:val="16"/>
                <w:szCs w:val="16"/>
                <w:lang w:val="en-GB"/>
              </w:rPr>
              <w:t>A447=B^A452=1^A10=043^A</w:t>
            </w:r>
          </w:p>
          <w:p w14:paraId="3633B39B" w14:textId="7A6F0F07" w:rsidR="00ED2E3C" w:rsidRPr="00332596" w:rsidRDefault="00ED2E3C" w:rsidP="004E2167">
            <w:pPr>
              <w:spacing w:line="240" w:lineRule="auto"/>
              <w:contextualSpacing/>
              <w:jc w:val="left"/>
              <w:rPr>
                <w:sz w:val="16"/>
                <w:szCs w:val="16"/>
                <w:lang w:val="en-GB"/>
              </w:rPr>
            </w:pPr>
          </w:p>
        </w:tc>
      </w:tr>
      <w:tr w:rsidR="003B66A0" w14:paraId="767213D8" w14:textId="77777777" w:rsidTr="00095F82">
        <w:tc>
          <w:tcPr>
            <w:tcW w:w="1885" w:type="dxa"/>
          </w:tcPr>
          <w:p w14:paraId="621DBB31" w14:textId="393702DB" w:rsidR="003B66A0" w:rsidRPr="003B66A0" w:rsidRDefault="00964186" w:rsidP="004E2167">
            <w:pPr>
              <w:spacing w:line="240" w:lineRule="auto"/>
              <w:contextualSpacing/>
              <w:rPr>
                <w:lang w:val="en-GB"/>
              </w:rPr>
            </w:pPr>
            <w:r>
              <w:rPr>
                <w:lang w:val="en-GB"/>
              </w:rPr>
              <w:t>Accept Replace</w:t>
            </w:r>
          </w:p>
        </w:tc>
        <w:tc>
          <w:tcPr>
            <w:tcW w:w="7830" w:type="dxa"/>
          </w:tcPr>
          <w:p w14:paraId="715A583E" w14:textId="77777777" w:rsidR="00865240" w:rsidRPr="00865240" w:rsidRDefault="00865240" w:rsidP="004E2167">
            <w:pPr>
              <w:spacing w:line="240" w:lineRule="auto"/>
              <w:contextualSpacing/>
              <w:jc w:val="left"/>
              <w:rPr>
                <w:sz w:val="16"/>
                <w:szCs w:val="16"/>
                <w:lang w:val="en-GB"/>
              </w:rPr>
            </w:pPr>
            <w:r w:rsidRPr="00865240">
              <w:rPr>
                <w:sz w:val="16"/>
                <w:szCs w:val="16"/>
                <w:lang w:val="en-GB"/>
              </w:rPr>
              <w:t>8=FIX.4.4^A9=509^A35=8^A34=1399^A49=HNX_GATEWAY^A52=20210429-02:43:53.084^ A56=ORS_2_ACTIVE^A212=226^A213=8=FIX.4.4^B9=203^B35=8^B49=HNX^B56=0211GW^ B52=20210429-09:43:53^B34=66144^B54=1^B1=021C000015^B11=EPC0211GW300002048^ B31=8600^B32=617000^B37=EPC0211GW300002048^B39=3^B40=2^B41=EPC0211GW300002048^ B45=0^B55=EPC^B150=5^B151=-90000^B369=66143^B10=100^B^A6=0^A11=300002048^</w:t>
            </w:r>
          </w:p>
          <w:p w14:paraId="31F840DB" w14:textId="77777777" w:rsidR="00865240" w:rsidRPr="00865240" w:rsidRDefault="00865240" w:rsidP="004E2167">
            <w:pPr>
              <w:spacing w:line="240" w:lineRule="auto"/>
              <w:contextualSpacing/>
              <w:jc w:val="left"/>
              <w:rPr>
                <w:sz w:val="16"/>
                <w:szCs w:val="16"/>
                <w:lang w:val="en-GB"/>
              </w:rPr>
            </w:pPr>
            <w:r w:rsidRPr="00865240">
              <w:rPr>
                <w:sz w:val="16"/>
                <w:szCs w:val="16"/>
                <w:lang w:val="en-GB"/>
              </w:rPr>
              <w:t>A14=0^A17=0^A37=EPC0211GW300002048^A38=900000^A39=5^A41=300002048^A44=8600^</w:t>
            </w:r>
          </w:p>
          <w:p w14:paraId="1BDCCEA1" w14:textId="77777777" w:rsidR="00865240" w:rsidRPr="00865240" w:rsidRDefault="00865240" w:rsidP="004E2167">
            <w:pPr>
              <w:spacing w:line="240" w:lineRule="auto"/>
              <w:contextualSpacing/>
              <w:jc w:val="left"/>
              <w:rPr>
                <w:sz w:val="16"/>
                <w:szCs w:val="16"/>
                <w:lang w:val="en-GB"/>
              </w:rPr>
            </w:pPr>
            <w:r w:rsidRPr="00865240">
              <w:rPr>
                <w:sz w:val="16"/>
                <w:szCs w:val="16"/>
                <w:lang w:val="en-GB"/>
              </w:rPr>
              <w:t>A54=1^A55=EPC^A58=0^A150=I^A151=617000^A198=EPC0211GW300002048^A378=4^</w:t>
            </w:r>
          </w:p>
          <w:p w14:paraId="35CF97F8" w14:textId="77777777" w:rsidR="003B66A0" w:rsidRDefault="00865240" w:rsidP="004E2167">
            <w:pPr>
              <w:spacing w:line="240" w:lineRule="auto"/>
              <w:contextualSpacing/>
              <w:jc w:val="left"/>
              <w:rPr>
                <w:sz w:val="16"/>
                <w:szCs w:val="16"/>
                <w:lang w:val="en-GB"/>
              </w:rPr>
            </w:pPr>
            <w:r w:rsidRPr="00865240">
              <w:rPr>
                <w:sz w:val="16"/>
                <w:szCs w:val="16"/>
                <w:lang w:val="en-GB"/>
              </w:rPr>
              <w:t>A453=2^A448=000^A447=B^A452=1^A448=0000000000^A447=B^A452=3^A10=161^A</w:t>
            </w:r>
          </w:p>
          <w:p w14:paraId="29A33D44" w14:textId="1BF65FA7" w:rsidR="00ED2E3C" w:rsidRPr="00332596" w:rsidRDefault="00ED2E3C" w:rsidP="004E2167">
            <w:pPr>
              <w:spacing w:line="240" w:lineRule="auto"/>
              <w:contextualSpacing/>
              <w:jc w:val="left"/>
              <w:rPr>
                <w:sz w:val="16"/>
                <w:szCs w:val="16"/>
                <w:lang w:val="en-GB"/>
              </w:rPr>
            </w:pPr>
          </w:p>
        </w:tc>
      </w:tr>
      <w:tr w:rsidR="00C72002" w14:paraId="61C5FFE0" w14:textId="77777777" w:rsidTr="00095F82">
        <w:tc>
          <w:tcPr>
            <w:tcW w:w="1885" w:type="dxa"/>
          </w:tcPr>
          <w:p w14:paraId="4C5B9BD6" w14:textId="129E1587" w:rsidR="00C72002" w:rsidRPr="003B66A0" w:rsidRDefault="00964186" w:rsidP="004E2167">
            <w:pPr>
              <w:spacing w:line="240" w:lineRule="auto"/>
              <w:contextualSpacing/>
              <w:rPr>
                <w:lang w:val="en-GB"/>
              </w:rPr>
            </w:pPr>
            <w:r>
              <w:rPr>
                <w:lang w:val="en-GB"/>
              </w:rPr>
              <w:t>Fill</w:t>
            </w:r>
          </w:p>
        </w:tc>
        <w:tc>
          <w:tcPr>
            <w:tcW w:w="7830" w:type="dxa"/>
          </w:tcPr>
          <w:p w14:paraId="3813AF06" w14:textId="77777777" w:rsidR="00084D1F" w:rsidRPr="00084D1F" w:rsidRDefault="00084D1F" w:rsidP="004E2167">
            <w:pPr>
              <w:spacing w:line="240" w:lineRule="auto"/>
              <w:contextualSpacing/>
              <w:rPr>
                <w:sz w:val="16"/>
                <w:szCs w:val="16"/>
                <w:lang w:val="en-GB"/>
              </w:rPr>
            </w:pPr>
            <w:r w:rsidRPr="00084D1F">
              <w:rPr>
                <w:sz w:val="16"/>
                <w:szCs w:val="16"/>
                <w:lang w:val="en-GB"/>
              </w:rPr>
              <w:t>8=FIX.4.4^A9=328^A35=8^A34=1625^A49=HSX_GATEWAY^A52=20210429-02:46:50.604^</w:t>
            </w:r>
          </w:p>
          <w:p w14:paraId="662E5BC9" w14:textId="77777777" w:rsidR="00084D1F" w:rsidRPr="00084D1F" w:rsidRDefault="00084D1F" w:rsidP="004E2167">
            <w:pPr>
              <w:spacing w:line="240" w:lineRule="auto"/>
              <w:contextualSpacing/>
              <w:rPr>
                <w:sz w:val="16"/>
                <w:szCs w:val="16"/>
                <w:lang w:val="en-GB"/>
              </w:rPr>
            </w:pPr>
            <w:r w:rsidRPr="00084D1F">
              <w:rPr>
                <w:sz w:val="16"/>
                <w:szCs w:val="16"/>
                <w:lang w:val="en-GB"/>
              </w:rPr>
              <w:t>A56=ORS_2_ACTIVE^A212=49^A213=2I021600201672904400122512804100     18.05 26445 ^</w:t>
            </w:r>
          </w:p>
          <w:p w14:paraId="1B84095C" w14:textId="77777777" w:rsidR="00084D1F" w:rsidRPr="00084D1F" w:rsidRDefault="00084D1F" w:rsidP="004E2167">
            <w:pPr>
              <w:spacing w:line="240" w:lineRule="auto"/>
              <w:contextualSpacing/>
              <w:rPr>
                <w:sz w:val="16"/>
                <w:szCs w:val="16"/>
                <w:lang w:val="en-GB"/>
              </w:rPr>
            </w:pPr>
            <w:r w:rsidRPr="00084D1F">
              <w:rPr>
                <w:sz w:val="16"/>
                <w:szCs w:val="16"/>
                <w:lang w:val="en-GB"/>
              </w:rPr>
              <w:t>A6=0^A11=60020167^A14=100^A17=26445^A31=18.05^A32=100^A37=60020167^A38=100^A39=2^</w:t>
            </w:r>
          </w:p>
          <w:p w14:paraId="3367D202" w14:textId="77777777" w:rsidR="00084D1F" w:rsidRPr="00084D1F" w:rsidRDefault="00084D1F" w:rsidP="004E2167">
            <w:pPr>
              <w:spacing w:line="240" w:lineRule="auto"/>
              <w:contextualSpacing/>
              <w:rPr>
                <w:sz w:val="16"/>
                <w:szCs w:val="16"/>
                <w:lang w:val="en-GB"/>
              </w:rPr>
            </w:pPr>
            <w:r w:rsidRPr="00084D1F">
              <w:rPr>
                <w:sz w:val="16"/>
                <w:szCs w:val="16"/>
                <w:lang w:val="en-GB"/>
              </w:rPr>
              <w:t>A41=60020167^A44=18.05^A54=1^A55=ACC^A58=2I^A60=20210429-02:46:50^A150=3^A151=0^</w:t>
            </w:r>
          </w:p>
          <w:p w14:paraId="3025462E" w14:textId="77777777" w:rsidR="00C72002" w:rsidRDefault="00084D1F" w:rsidP="004E2167">
            <w:pPr>
              <w:spacing w:line="240" w:lineRule="auto"/>
              <w:contextualSpacing/>
              <w:rPr>
                <w:sz w:val="16"/>
                <w:szCs w:val="16"/>
                <w:lang w:val="en-GB"/>
              </w:rPr>
            </w:pPr>
            <w:r w:rsidRPr="00084D1F">
              <w:rPr>
                <w:sz w:val="16"/>
                <w:szCs w:val="16"/>
                <w:lang w:val="en-GB"/>
              </w:rPr>
              <w:t>A453=2^A448=021^A447=B^A452=1^A448=021C002113^A447=B^A452=3^A10=016^A</w:t>
            </w:r>
          </w:p>
          <w:p w14:paraId="71764871" w14:textId="134D3C4C" w:rsidR="00ED2E3C" w:rsidRPr="00332596" w:rsidRDefault="00ED2E3C" w:rsidP="004E2167">
            <w:pPr>
              <w:spacing w:line="240" w:lineRule="auto"/>
              <w:contextualSpacing/>
              <w:rPr>
                <w:sz w:val="16"/>
                <w:szCs w:val="16"/>
                <w:lang w:val="en-GB"/>
              </w:rPr>
            </w:pPr>
          </w:p>
        </w:tc>
      </w:tr>
      <w:tr w:rsidR="00964186" w14:paraId="24F848E9" w14:textId="77777777" w:rsidTr="00095F82">
        <w:tc>
          <w:tcPr>
            <w:tcW w:w="1885" w:type="dxa"/>
          </w:tcPr>
          <w:p w14:paraId="7C983AD6" w14:textId="3B277D61" w:rsidR="00964186" w:rsidRDefault="00964186" w:rsidP="004E2167">
            <w:pPr>
              <w:spacing w:line="240" w:lineRule="auto"/>
              <w:contextualSpacing/>
              <w:rPr>
                <w:lang w:val="en-GB"/>
              </w:rPr>
            </w:pPr>
            <w:r>
              <w:rPr>
                <w:lang w:val="en-GB"/>
              </w:rPr>
              <w:lastRenderedPageBreak/>
              <w:t>Partial Fill</w:t>
            </w:r>
          </w:p>
        </w:tc>
        <w:tc>
          <w:tcPr>
            <w:tcW w:w="7830" w:type="dxa"/>
          </w:tcPr>
          <w:p w14:paraId="456C6EEB" w14:textId="77777777" w:rsidR="00A01F54" w:rsidRPr="00A01F54" w:rsidRDefault="00A01F54" w:rsidP="004E2167">
            <w:pPr>
              <w:spacing w:line="240" w:lineRule="auto"/>
              <w:contextualSpacing/>
              <w:rPr>
                <w:sz w:val="16"/>
                <w:szCs w:val="16"/>
                <w:lang w:val="en-GB"/>
              </w:rPr>
            </w:pPr>
            <w:r w:rsidRPr="00A01F54">
              <w:rPr>
                <w:sz w:val="16"/>
                <w:szCs w:val="16"/>
                <w:lang w:val="en-GB"/>
              </w:rPr>
              <w:t>8=FIX.4.4^A9=505^A35=8^A34=1401^A49=HNX_GATEWAY^A52=20210429-02:44:36.035^</w:t>
            </w:r>
          </w:p>
          <w:p w14:paraId="6BE815D2" w14:textId="77777777" w:rsidR="00A01F54" w:rsidRPr="00A01F54" w:rsidRDefault="00A01F54" w:rsidP="004E2167">
            <w:pPr>
              <w:spacing w:line="240" w:lineRule="auto"/>
              <w:contextualSpacing/>
              <w:rPr>
                <w:sz w:val="16"/>
                <w:szCs w:val="16"/>
                <w:lang w:val="en-GB"/>
              </w:rPr>
            </w:pPr>
            <w:r w:rsidRPr="00A01F54">
              <w:rPr>
                <w:sz w:val="16"/>
                <w:szCs w:val="16"/>
                <w:lang w:val="en-GB"/>
              </w:rPr>
              <w:t>A56=ORS_2_ACTIVE^A212=222^A213=8=FIX.4.4^B9=199^B35=8^B49=HNX^B56=0211GW^</w:t>
            </w:r>
          </w:p>
          <w:p w14:paraId="4199FB12" w14:textId="77777777" w:rsidR="00A01F54" w:rsidRPr="00A01F54" w:rsidRDefault="00A01F54" w:rsidP="004E2167">
            <w:pPr>
              <w:spacing w:line="240" w:lineRule="auto"/>
              <w:contextualSpacing/>
              <w:rPr>
                <w:sz w:val="16"/>
                <w:szCs w:val="16"/>
                <w:lang w:val="en-GB"/>
              </w:rPr>
            </w:pPr>
            <w:r w:rsidRPr="00A01F54">
              <w:rPr>
                <w:sz w:val="16"/>
                <w:szCs w:val="16"/>
                <w:lang w:val="en-GB"/>
              </w:rPr>
              <w:t>B52=20210429-09:44:36^B34=66145^B54=1^B1=021C000015^B11=EPC0211GW300002048^</w:t>
            </w:r>
          </w:p>
          <w:p w14:paraId="4B41BD07" w14:textId="77777777" w:rsidR="00A01F54" w:rsidRPr="00A01F54" w:rsidRDefault="00A01F54" w:rsidP="004E2167">
            <w:pPr>
              <w:spacing w:line="240" w:lineRule="auto"/>
              <w:contextualSpacing/>
              <w:rPr>
                <w:sz w:val="16"/>
                <w:szCs w:val="16"/>
                <w:lang w:val="en-GB"/>
              </w:rPr>
            </w:pPr>
            <w:r w:rsidRPr="00A01F54">
              <w:rPr>
                <w:sz w:val="16"/>
                <w:szCs w:val="16"/>
                <w:lang w:val="en-GB"/>
              </w:rPr>
              <w:t>B31=8500^B32=617000^B37=EPC0211GW3000020481^B39=3^B40=2^B41=EPC0211GW300002048^</w:t>
            </w:r>
          </w:p>
          <w:p w14:paraId="33FD8711" w14:textId="77777777" w:rsidR="00A01F54" w:rsidRPr="00A01F54" w:rsidRDefault="00A01F54" w:rsidP="004E2167">
            <w:pPr>
              <w:spacing w:line="240" w:lineRule="auto"/>
              <w:contextualSpacing/>
              <w:rPr>
                <w:sz w:val="16"/>
                <w:szCs w:val="16"/>
                <w:lang w:val="en-GB"/>
              </w:rPr>
            </w:pPr>
            <w:r w:rsidRPr="00A01F54">
              <w:rPr>
                <w:sz w:val="16"/>
                <w:szCs w:val="16"/>
                <w:lang w:val="en-GB"/>
              </w:rPr>
              <w:t>B45=0^B55=EPC^B150=5^B151=0^B369=66144^B10=100^B^A6=0^A11=300002048^A14=0^</w:t>
            </w:r>
          </w:p>
          <w:p w14:paraId="203362A1" w14:textId="77777777" w:rsidR="00A01F54" w:rsidRPr="00A01F54" w:rsidRDefault="00A01F54" w:rsidP="004E2167">
            <w:pPr>
              <w:spacing w:line="240" w:lineRule="auto"/>
              <w:contextualSpacing/>
              <w:rPr>
                <w:sz w:val="16"/>
                <w:szCs w:val="16"/>
                <w:lang w:val="en-GB"/>
              </w:rPr>
            </w:pPr>
            <w:r w:rsidRPr="00A01F54">
              <w:rPr>
                <w:sz w:val="16"/>
                <w:szCs w:val="16"/>
                <w:lang w:val="en-GB"/>
              </w:rPr>
              <w:t>A17=0^A37=EPC0211GW300002048^A38=900000^A39=5^A41=300002048^A44=8500^A54=1^</w:t>
            </w:r>
          </w:p>
          <w:p w14:paraId="6E5B90F4" w14:textId="77777777" w:rsidR="00A01F54" w:rsidRPr="00A01F54" w:rsidRDefault="00A01F54" w:rsidP="004E2167">
            <w:pPr>
              <w:spacing w:line="240" w:lineRule="auto"/>
              <w:contextualSpacing/>
              <w:rPr>
                <w:sz w:val="16"/>
                <w:szCs w:val="16"/>
                <w:lang w:val="en-GB"/>
              </w:rPr>
            </w:pPr>
            <w:r w:rsidRPr="00A01F54">
              <w:rPr>
                <w:sz w:val="16"/>
                <w:szCs w:val="16"/>
                <w:lang w:val="en-GB"/>
              </w:rPr>
              <w:t>A55=EPC^A58=0^A150=I^A151=617000^A198=EPC0211GW300002048^A378=4^A453=2^</w:t>
            </w:r>
          </w:p>
          <w:p w14:paraId="1355D9AE" w14:textId="77777777" w:rsidR="00964186" w:rsidRDefault="00A01F54" w:rsidP="004E2167">
            <w:pPr>
              <w:spacing w:line="240" w:lineRule="auto"/>
              <w:contextualSpacing/>
              <w:rPr>
                <w:sz w:val="16"/>
                <w:szCs w:val="16"/>
                <w:lang w:val="en-GB"/>
              </w:rPr>
            </w:pPr>
            <w:r w:rsidRPr="00A01F54">
              <w:rPr>
                <w:sz w:val="16"/>
                <w:szCs w:val="16"/>
                <w:lang w:val="en-GB"/>
              </w:rPr>
              <w:t>A448=000^A447=B^A452=1^A448=0000000000^A447=B^A452=3^A10=210^A</w:t>
            </w:r>
          </w:p>
          <w:p w14:paraId="77161388" w14:textId="150EF8E4" w:rsidR="00ED2E3C" w:rsidRPr="00332596" w:rsidRDefault="00ED2E3C" w:rsidP="004E2167">
            <w:pPr>
              <w:spacing w:line="240" w:lineRule="auto"/>
              <w:contextualSpacing/>
              <w:rPr>
                <w:sz w:val="16"/>
                <w:szCs w:val="16"/>
                <w:lang w:val="en-GB"/>
              </w:rPr>
            </w:pPr>
          </w:p>
        </w:tc>
      </w:tr>
      <w:tr w:rsidR="00B12D92" w14:paraId="66A4869A" w14:textId="77777777" w:rsidTr="00095F82">
        <w:tc>
          <w:tcPr>
            <w:tcW w:w="1885" w:type="dxa"/>
          </w:tcPr>
          <w:p w14:paraId="528411A0" w14:textId="5CFE9A02" w:rsidR="00B12D92" w:rsidRDefault="00B12D92" w:rsidP="004E2167">
            <w:pPr>
              <w:spacing w:line="240" w:lineRule="auto"/>
              <w:contextualSpacing/>
              <w:jc w:val="left"/>
              <w:rPr>
                <w:lang w:val="en-GB"/>
              </w:rPr>
            </w:pPr>
            <w:r>
              <w:rPr>
                <w:lang w:val="en-GB"/>
              </w:rPr>
              <w:t>Rejected by HNX</w:t>
            </w:r>
          </w:p>
        </w:tc>
        <w:tc>
          <w:tcPr>
            <w:tcW w:w="7830" w:type="dxa"/>
          </w:tcPr>
          <w:p w14:paraId="2FA4F700" w14:textId="004B2C4E" w:rsidR="00B12D92" w:rsidRPr="00A01F54" w:rsidRDefault="00D65F62" w:rsidP="004E2167">
            <w:pPr>
              <w:spacing w:line="240" w:lineRule="auto"/>
              <w:contextualSpacing/>
              <w:jc w:val="left"/>
              <w:rPr>
                <w:sz w:val="16"/>
                <w:szCs w:val="16"/>
                <w:lang w:val="en-GB"/>
              </w:rPr>
            </w:pPr>
            <w:r w:rsidRPr="00D65F62">
              <w:rPr>
                <w:sz w:val="16"/>
                <w:szCs w:val="16"/>
                <w:lang w:val="en-GB"/>
              </w:rPr>
              <w:t>8=FIX.4.49=28435=834=289549=HNX_GATEWAY52=20210525-02:00:30.13656=ORS_1_ACTIVE212=132213=8=FIX.4.49=10935=349=HNX56=021.01GW34=3963369=236852=20210525-02:00:2758=ODD_LOT_NOT_ACTIVE372=D373=-1500445=234010=0076=014=017=037=10000022739=854=755=D58=-15004103=0150=8151=010=112</w:t>
            </w:r>
          </w:p>
        </w:tc>
      </w:tr>
      <w:tr w:rsidR="00B12D92" w14:paraId="4643FBD3" w14:textId="77777777" w:rsidTr="00095F82">
        <w:tc>
          <w:tcPr>
            <w:tcW w:w="1885" w:type="dxa"/>
          </w:tcPr>
          <w:p w14:paraId="3A3D9546" w14:textId="745AE4DD" w:rsidR="00B12D92" w:rsidRDefault="00634726" w:rsidP="004E2167">
            <w:pPr>
              <w:spacing w:line="240" w:lineRule="auto"/>
              <w:contextualSpacing/>
              <w:jc w:val="left"/>
              <w:rPr>
                <w:lang w:val="en-GB"/>
              </w:rPr>
            </w:pPr>
            <w:r w:rsidRPr="00634726">
              <w:rPr>
                <w:lang w:val="en-GB"/>
              </w:rPr>
              <w:t xml:space="preserve">Rejected by </w:t>
            </w:r>
            <w:r>
              <w:rPr>
                <w:lang w:val="en-GB"/>
              </w:rPr>
              <w:t>HSX</w:t>
            </w:r>
          </w:p>
        </w:tc>
        <w:tc>
          <w:tcPr>
            <w:tcW w:w="7830" w:type="dxa"/>
          </w:tcPr>
          <w:p w14:paraId="67947B1D" w14:textId="495DEF62" w:rsidR="00B12D92" w:rsidRPr="00A01F54" w:rsidRDefault="00034669" w:rsidP="004E2167">
            <w:pPr>
              <w:spacing w:line="240" w:lineRule="auto"/>
              <w:contextualSpacing/>
              <w:jc w:val="left"/>
              <w:rPr>
                <w:sz w:val="16"/>
                <w:szCs w:val="16"/>
                <w:lang w:val="en-GB"/>
              </w:rPr>
            </w:pPr>
            <w:r w:rsidRPr="00034669">
              <w:rPr>
                <w:sz w:val="16"/>
                <w:szCs w:val="16"/>
                <w:lang w:val="en-GB"/>
              </w:rPr>
              <w:t>8=FIX.4.4^A9=390^A35=8^A34=60^A49=HSX_GATEWAY^A52=20210602-02:14:29.135^A56=ORS_1_ACTIVE_UAT^A212=240^A213=2G021351I021021140000005021C001182HPG     B200     200     52.000M     C                                                                                                                                                                        ^A6=0^A14=0^A17=0^A37=40000005^A39=8^A54=7^A55=1I^A58=35^A103=0^A150=8^A151=0^A10=150^A</w:t>
            </w:r>
          </w:p>
        </w:tc>
      </w:tr>
      <w:tr w:rsidR="00634726" w14:paraId="214C1957" w14:textId="77777777" w:rsidTr="00095F82">
        <w:tc>
          <w:tcPr>
            <w:tcW w:w="1885" w:type="dxa"/>
          </w:tcPr>
          <w:p w14:paraId="4431AD00" w14:textId="691591B8" w:rsidR="00634726" w:rsidRDefault="006B15A8" w:rsidP="004E2167">
            <w:pPr>
              <w:spacing w:line="240" w:lineRule="auto"/>
              <w:contextualSpacing/>
              <w:rPr>
                <w:lang w:val="en-GB"/>
              </w:rPr>
            </w:pPr>
            <w:r w:rsidRPr="006B15A8">
              <w:rPr>
                <w:lang w:val="en-GB"/>
              </w:rPr>
              <w:t>Expired</w:t>
            </w:r>
          </w:p>
        </w:tc>
        <w:tc>
          <w:tcPr>
            <w:tcW w:w="7830" w:type="dxa"/>
          </w:tcPr>
          <w:p w14:paraId="40C6AF9E" w14:textId="552B537D" w:rsidR="00634726" w:rsidRPr="00A01F54" w:rsidRDefault="006B612A" w:rsidP="00095F82">
            <w:pPr>
              <w:spacing w:line="240" w:lineRule="auto"/>
              <w:contextualSpacing/>
              <w:jc w:val="left"/>
              <w:rPr>
                <w:sz w:val="16"/>
                <w:szCs w:val="16"/>
                <w:lang w:val="en-GB"/>
              </w:rPr>
            </w:pPr>
            <w:r w:rsidRPr="006B612A">
              <w:rPr>
                <w:sz w:val="16"/>
                <w:szCs w:val="16"/>
                <w:lang w:val="en-GB"/>
              </w:rPr>
              <w:t>8=FIX.4.4^A9=246^A35=8^A34=222^A49=HSX_GATEWAY^A52=20210602-03:20:00.107^A56=ORS_2_ACTIVE_UAT^A212=26^A213=2C21 1900    600000240206S^A6=0^A11=60000024^A14=100^A17=0^A37=60000024^A39=4^A41=60000024^A54=2^A55=TAC^A58=0^A60=20210602-03:20:00^A150=C^A151=1900^A453=1^A448=21 ^A447=B^A452=1^A10=053^A</w:t>
            </w:r>
          </w:p>
        </w:tc>
      </w:tr>
    </w:tbl>
    <w:p w14:paraId="11FEEF5B" w14:textId="77777777" w:rsidR="00D01D85" w:rsidRDefault="00D01D85" w:rsidP="00D01D85">
      <w:pPr>
        <w:pStyle w:val="Heading2"/>
      </w:pPr>
      <w:bookmarkStart w:id="2254" w:name="_Toc80648707"/>
      <w:r>
        <w:t>ORS Service Spec</w:t>
      </w:r>
      <w:bookmarkEnd w:id="2254"/>
    </w:p>
    <w:p w14:paraId="3B9D0614" w14:textId="7AD2C656" w:rsidR="00D01D85" w:rsidRPr="00D01D85" w:rsidRDefault="002270F2" w:rsidP="00D01D85">
      <w:pPr>
        <w:rPr>
          <w:lang w:val="en-GB"/>
        </w:rPr>
      </w:pPr>
      <w:r w:rsidRPr="002270F2">
        <w:rPr>
          <w:highlight w:val="yellow"/>
          <w:lang w:val="en-GB"/>
        </w:rPr>
        <w:t>Chú ý: trong danh sách API có những API nội bộ OMS gọi nhau và nhưng API gọi từ hệ thống bên ngoài (Cần tích hợp). Các API cần tích hợp sẽ làm theo chuẩn và spec có sẵn của VND để việc chỉnh sửa tích hợp là ít nhất.</w:t>
      </w:r>
      <w:r>
        <w:rPr>
          <w:lang w:val="en-GB"/>
        </w:rPr>
        <w:t xml:space="preserve"> </w:t>
      </w:r>
    </w:p>
    <w:p w14:paraId="33B743CF" w14:textId="32DF33C1" w:rsidR="008E511E" w:rsidRDefault="004E1B77" w:rsidP="000D7522">
      <w:pPr>
        <w:pStyle w:val="Heading3"/>
      </w:pPr>
      <w:bookmarkStart w:id="2255" w:name="_Toc80648708"/>
      <w:r>
        <w:t>Đồng bộ đầu ngày</w:t>
      </w:r>
      <w:bookmarkEnd w:id="2255"/>
    </w:p>
    <w:tbl>
      <w:tblPr>
        <w:tblStyle w:val="TableGrid"/>
        <w:tblW w:w="8748" w:type="dxa"/>
        <w:tblInd w:w="607" w:type="dxa"/>
        <w:tblLook w:val="04A0" w:firstRow="1" w:lastRow="0" w:firstColumn="1" w:lastColumn="0" w:noHBand="0" w:noVBand="1"/>
      </w:tblPr>
      <w:tblGrid>
        <w:gridCol w:w="8748"/>
      </w:tblGrid>
      <w:tr w:rsidR="00C9504C" w14:paraId="43B3B996" w14:textId="77777777" w:rsidTr="007F20C8">
        <w:tc>
          <w:tcPr>
            <w:tcW w:w="8748" w:type="dxa"/>
          </w:tcPr>
          <w:p w14:paraId="0968A287" w14:textId="77777777" w:rsidR="006E7187" w:rsidRPr="00694774" w:rsidRDefault="006E7187" w:rsidP="00D6569E">
            <w:pPr>
              <w:pStyle w:val="ListParagraph"/>
              <w:numPr>
                <w:ilvl w:val="0"/>
                <w:numId w:val="9"/>
              </w:numPr>
              <w:rPr>
                <w:lang w:val="en-GB"/>
              </w:rPr>
            </w:pPr>
            <w:r w:rsidRPr="00694774">
              <w:rPr>
                <w:lang w:val="en-GB"/>
              </w:rPr>
              <w:t xml:space="preserve">Method: </w:t>
            </w:r>
            <w:r w:rsidRPr="00694774">
              <w:rPr>
                <w:b/>
                <w:lang w:val="en-GB"/>
              </w:rPr>
              <w:t>POST</w:t>
            </w:r>
          </w:p>
          <w:p w14:paraId="0E2FBD6F" w14:textId="14A175DA" w:rsidR="006E7187" w:rsidRPr="00694774" w:rsidRDefault="006E7187" w:rsidP="00D6569E">
            <w:pPr>
              <w:pStyle w:val="ListParagraph"/>
              <w:numPr>
                <w:ilvl w:val="0"/>
                <w:numId w:val="9"/>
              </w:numPr>
              <w:rPr>
                <w:lang w:val="en-GB"/>
              </w:rPr>
            </w:pPr>
            <w:r w:rsidRPr="00694774">
              <w:rPr>
                <w:lang w:val="en-GB"/>
              </w:rPr>
              <w:t xml:space="preserve">Uri: </w:t>
            </w:r>
            <w:r w:rsidR="00396206" w:rsidRPr="00694774">
              <w:rPr>
                <w:lang w:val="en-GB"/>
              </w:rPr>
              <w:t>/orssvr</w:t>
            </w:r>
            <w:r w:rsidRPr="00694774">
              <w:rPr>
                <w:lang w:val="en-GB"/>
              </w:rPr>
              <w:t>/</w:t>
            </w:r>
            <w:r w:rsidR="00CD081B" w:rsidRPr="00694774">
              <w:rPr>
                <w:lang w:val="en-GB"/>
              </w:rPr>
              <w:t>data/beginofday</w:t>
            </w:r>
            <w:r w:rsidR="000D7522" w:rsidRPr="00694774">
              <w:rPr>
                <w:lang w:val="en-GB"/>
              </w:rPr>
              <w:t>/</w:t>
            </w:r>
          </w:p>
          <w:p w14:paraId="5882FB21" w14:textId="2F3EFCBE" w:rsidR="006E7187" w:rsidRPr="00694774" w:rsidRDefault="006E7187" w:rsidP="00D6569E">
            <w:pPr>
              <w:pStyle w:val="ListParagraph"/>
              <w:numPr>
                <w:ilvl w:val="0"/>
                <w:numId w:val="9"/>
              </w:numPr>
              <w:rPr>
                <w:lang w:val="en-GB"/>
              </w:rPr>
            </w:pPr>
            <w:r w:rsidRPr="00694774">
              <w:rPr>
                <w:lang w:val="en-GB"/>
              </w:rPr>
              <w:t xml:space="preserve">Mô tả: </w:t>
            </w:r>
            <w:r w:rsidR="003B0DEE" w:rsidRPr="00694774">
              <w:rPr>
                <w:lang w:val="en-GB"/>
              </w:rPr>
              <w:t xml:space="preserve">Đồng bộ dữ liệu đầu ngày từ các </w:t>
            </w:r>
            <w:r w:rsidR="006C0D8B" w:rsidRPr="00694774">
              <w:rPr>
                <w:lang w:val="en-GB"/>
              </w:rPr>
              <w:t>S</w:t>
            </w:r>
            <w:r w:rsidR="003B0DEE" w:rsidRPr="00694774">
              <w:rPr>
                <w:lang w:val="en-GB"/>
              </w:rPr>
              <w:t>ub</w:t>
            </w:r>
            <w:r w:rsidR="006C0D8B" w:rsidRPr="00694774">
              <w:rPr>
                <w:lang w:val="en-GB"/>
              </w:rPr>
              <w:t>B</w:t>
            </w:r>
            <w:r w:rsidR="003B0DEE" w:rsidRPr="00694774">
              <w:rPr>
                <w:lang w:val="en-GB"/>
              </w:rPr>
              <w:t>ack lên hệ thống OMS</w:t>
            </w:r>
            <w:r w:rsidR="00EC1A86" w:rsidRPr="00694774">
              <w:rPr>
                <w:lang w:val="en-GB"/>
              </w:rPr>
              <w:t>.</w:t>
            </w:r>
            <w:r w:rsidRPr="00694774">
              <w:rPr>
                <w:lang w:val="vi-VN"/>
              </w:rPr>
              <w:t xml:space="preserve"> </w:t>
            </w:r>
          </w:p>
          <w:p w14:paraId="33E8F67C" w14:textId="73667A2A" w:rsidR="006E7187" w:rsidRPr="00694774" w:rsidRDefault="006E7187" w:rsidP="00D6569E">
            <w:pPr>
              <w:pStyle w:val="ListParagraph"/>
              <w:numPr>
                <w:ilvl w:val="0"/>
                <w:numId w:val="9"/>
              </w:numPr>
              <w:rPr>
                <w:lang w:val="en-GB"/>
              </w:rPr>
            </w:pPr>
            <w:r w:rsidRPr="00694774">
              <w:rPr>
                <w:lang w:val="vi-VN"/>
              </w:rPr>
              <w:t>Tham số truyền vào</w:t>
            </w:r>
          </w:p>
          <w:p w14:paraId="3D69948B" w14:textId="5E5D76BA" w:rsidR="00DB26E6" w:rsidRPr="00694774" w:rsidRDefault="00DB26E6" w:rsidP="00D6569E">
            <w:pPr>
              <w:pStyle w:val="ListParagraph"/>
              <w:numPr>
                <w:ilvl w:val="1"/>
                <w:numId w:val="9"/>
              </w:numPr>
              <w:rPr>
                <w:lang w:val="en-GB"/>
              </w:rPr>
            </w:pPr>
            <w:r w:rsidRPr="00694774">
              <w:rPr>
                <w:lang w:val="en-GB"/>
              </w:rPr>
              <w:t>Input</w:t>
            </w:r>
          </w:p>
          <w:p w14:paraId="4EEAA353" w14:textId="77777777" w:rsidR="00BA253F" w:rsidRPr="00694774" w:rsidRDefault="00BA253F" w:rsidP="00BA253F">
            <w:pPr>
              <w:pStyle w:val="ListParagraph"/>
              <w:ind w:left="1440"/>
              <w:rPr>
                <w:lang w:val="en-GB"/>
              </w:rPr>
            </w:pPr>
            <w:r w:rsidRPr="00694774">
              <w:rPr>
                <w:lang w:val="en-GB"/>
              </w:rPr>
              <w:t>{</w:t>
            </w:r>
          </w:p>
          <w:p w14:paraId="1A8891C7" w14:textId="4D4912C8" w:rsidR="00BA253F" w:rsidRPr="00694774" w:rsidRDefault="00BA253F" w:rsidP="00BA253F">
            <w:pPr>
              <w:pStyle w:val="ListParagraph"/>
              <w:ind w:left="2160"/>
              <w:rPr>
                <w:lang w:val="en-GB"/>
              </w:rPr>
            </w:pPr>
            <w:r w:rsidRPr="00694774">
              <w:rPr>
                <w:lang w:val="en-GB"/>
              </w:rPr>
              <w:t>"</w:t>
            </w:r>
            <w:r w:rsidR="008A1BE3" w:rsidRPr="00694774">
              <w:rPr>
                <w:lang w:val="en-GB"/>
              </w:rPr>
              <w:t>subback</w:t>
            </w:r>
            <w:r w:rsidRPr="00694774">
              <w:rPr>
                <w:lang w:val="en-GB"/>
              </w:rPr>
              <w:t>":</w:t>
            </w:r>
            <w:r w:rsidR="00E324CC" w:rsidRPr="00694774">
              <w:rPr>
                <w:lang w:val="en-GB"/>
              </w:rPr>
              <w:t xml:space="preserve"> "</w:t>
            </w:r>
            <w:r w:rsidR="00CF16C6" w:rsidRPr="00694774">
              <w:rPr>
                <w:lang w:val="en-GB"/>
              </w:rPr>
              <w:t>BO</w:t>
            </w:r>
            <w:r w:rsidR="00E324CC" w:rsidRPr="00694774">
              <w:rPr>
                <w:lang w:val="en-GB"/>
              </w:rPr>
              <w:t>"</w:t>
            </w:r>
          </w:p>
          <w:p w14:paraId="60BA5380" w14:textId="6332CBB9" w:rsidR="00BA253F" w:rsidRPr="00694774" w:rsidRDefault="00BA253F" w:rsidP="00BA253F">
            <w:pPr>
              <w:pStyle w:val="ListParagraph"/>
              <w:ind w:left="1440"/>
              <w:rPr>
                <w:lang w:val="en-GB"/>
              </w:rPr>
            </w:pPr>
            <w:r w:rsidRPr="00694774">
              <w:rPr>
                <w:lang w:val="en-GB"/>
              </w:rPr>
              <w:t>}</w:t>
            </w:r>
          </w:p>
          <w:p w14:paraId="2EBE6E25" w14:textId="06D2A02E" w:rsidR="00DB26E6" w:rsidRPr="00694774" w:rsidRDefault="00DB26E6" w:rsidP="00D6569E">
            <w:pPr>
              <w:pStyle w:val="ListParagraph"/>
              <w:numPr>
                <w:ilvl w:val="1"/>
                <w:numId w:val="9"/>
              </w:numPr>
              <w:rPr>
                <w:lang w:val="en-GB"/>
              </w:rPr>
            </w:pPr>
            <w:r w:rsidRPr="00694774">
              <w:rPr>
                <w:lang w:val="en-GB"/>
              </w:rPr>
              <w:t>Mô tả</w:t>
            </w:r>
          </w:p>
          <w:p w14:paraId="72B700B1" w14:textId="062E84F1" w:rsidR="00DB26E6" w:rsidRPr="00694774" w:rsidRDefault="00DB26E6" w:rsidP="00BA253F">
            <w:pPr>
              <w:pStyle w:val="ListParagraph"/>
              <w:ind w:left="1440"/>
              <w:rPr>
                <w:i/>
                <w:iCs/>
                <w:lang w:val="en-GB"/>
              </w:rPr>
            </w:pPr>
            <w:r w:rsidRPr="00694774">
              <w:rPr>
                <w:i/>
                <w:iCs/>
                <w:lang w:val="en-GB"/>
              </w:rPr>
              <w:t>subback: Chỉ rõ đồng bộ của hệ thống nào</w:t>
            </w:r>
            <w:r w:rsidR="008A1BE3" w:rsidRPr="00694774">
              <w:rPr>
                <w:i/>
                <w:iCs/>
                <w:lang w:val="en-GB"/>
              </w:rPr>
              <w:t xml:space="preserve">, bao gồm </w:t>
            </w:r>
            <w:r w:rsidR="00CF16C6" w:rsidRPr="00694774">
              <w:rPr>
                <w:i/>
                <w:iCs/>
                <w:lang w:val="en-GB"/>
              </w:rPr>
              <w:t>BO</w:t>
            </w:r>
            <w:r w:rsidR="008A1BE3" w:rsidRPr="00694774">
              <w:rPr>
                <w:i/>
                <w:iCs/>
                <w:lang w:val="en-GB"/>
              </w:rPr>
              <w:t>, FDS, MO, ….</w:t>
            </w:r>
          </w:p>
          <w:p w14:paraId="5DE6FF54" w14:textId="70C3E02D" w:rsidR="006E7187" w:rsidRPr="00694774" w:rsidRDefault="006E7187" w:rsidP="00D6569E">
            <w:pPr>
              <w:pStyle w:val="ListParagraph"/>
              <w:numPr>
                <w:ilvl w:val="0"/>
                <w:numId w:val="9"/>
              </w:numPr>
              <w:rPr>
                <w:lang w:val="en-GB"/>
              </w:rPr>
            </w:pPr>
            <w:r w:rsidRPr="00694774">
              <w:rPr>
                <w:lang w:val="en-GB"/>
              </w:rPr>
              <w:t xml:space="preserve">Dữ </w:t>
            </w:r>
            <w:r w:rsidRPr="00694774">
              <w:rPr>
                <w:lang w:val="vi-VN"/>
              </w:rPr>
              <w:t>l</w:t>
            </w:r>
            <w:r w:rsidRPr="00694774">
              <w:rPr>
                <w:lang w:val="en-GB"/>
              </w:rPr>
              <w:t>iệu trả về</w:t>
            </w:r>
          </w:p>
          <w:p w14:paraId="257C1902" w14:textId="19F83C43" w:rsidR="00B874C5" w:rsidRPr="00694774" w:rsidRDefault="00B874C5" w:rsidP="00D6569E">
            <w:pPr>
              <w:pStyle w:val="ListParagraph"/>
              <w:numPr>
                <w:ilvl w:val="1"/>
                <w:numId w:val="9"/>
              </w:numPr>
              <w:rPr>
                <w:lang w:val="en-GB"/>
              </w:rPr>
            </w:pPr>
            <w:r w:rsidRPr="00694774">
              <w:rPr>
                <w:lang w:val="en-GB"/>
              </w:rPr>
              <w:t>Output</w:t>
            </w:r>
          </w:p>
          <w:p w14:paraId="0C5F48B3" w14:textId="77777777" w:rsidR="00BA253F" w:rsidRPr="00694774" w:rsidRDefault="00BA253F" w:rsidP="00BA253F">
            <w:pPr>
              <w:pStyle w:val="ListParagraph"/>
              <w:ind w:left="1440"/>
              <w:rPr>
                <w:lang w:val="en-GB"/>
              </w:rPr>
            </w:pPr>
            <w:r w:rsidRPr="00694774">
              <w:rPr>
                <w:lang w:val="en-GB"/>
              </w:rPr>
              <w:t>{</w:t>
            </w:r>
          </w:p>
          <w:p w14:paraId="3E74C176" w14:textId="77777777" w:rsidR="00BA253F" w:rsidRPr="00694774" w:rsidRDefault="00BA253F" w:rsidP="00BA253F">
            <w:pPr>
              <w:pStyle w:val="ListParagraph"/>
              <w:ind w:left="2160"/>
              <w:rPr>
                <w:lang w:val="en-GB"/>
              </w:rPr>
            </w:pPr>
            <w:r w:rsidRPr="00694774">
              <w:rPr>
                <w:lang w:val="en-GB"/>
              </w:rPr>
              <w:t>"EC": 0,</w:t>
            </w:r>
          </w:p>
          <w:p w14:paraId="202E9BD1" w14:textId="40DDBEEF" w:rsidR="00BA253F" w:rsidRPr="00694774" w:rsidRDefault="00BA253F" w:rsidP="00BA253F">
            <w:pPr>
              <w:pStyle w:val="ListParagraph"/>
              <w:ind w:left="2160"/>
              <w:rPr>
                <w:lang w:val="en-GB"/>
              </w:rPr>
            </w:pPr>
            <w:r w:rsidRPr="00694774">
              <w:rPr>
                <w:lang w:val="en-GB"/>
              </w:rPr>
              <w:t>"EM": "</w:t>
            </w:r>
            <w:r w:rsidR="00AC67BE" w:rsidRPr="00694774">
              <w:rPr>
                <w:lang w:val="en-GB"/>
              </w:rPr>
              <w:t>S</w:t>
            </w:r>
            <w:r w:rsidRPr="00694774">
              <w:rPr>
                <w:lang w:val="en-GB"/>
              </w:rPr>
              <w:t>uccessfull!",</w:t>
            </w:r>
          </w:p>
          <w:p w14:paraId="2B87C9EC" w14:textId="27B6EBD9" w:rsidR="00BA253F" w:rsidRPr="00694774" w:rsidRDefault="00BA253F" w:rsidP="004A7413">
            <w:pPr>
              <w:pStyle w:val="ListParagraph"/>
              <w:ind w:left="2160"/>
              <w:rPr>
                <w:lang w:val="en-GB"/>
              </w:rPr>
            </w:pPr>
            <w:r w:rsidRPr="00694774">
              <w:rPr>
                <w:lang w:val="en-GB"/>
              </w:rPr>
              <w:t>"DT": {}</w:t>
            </w:r>
          </w:p>
          <w:p w14:paraId="3EC407B1" w14:textId="77777777" w:rsidR="00C9504C" w:rsidRPr="00694774" w:rsidRDefault="00BA253F" w:rsidP="00BA253F">
            <w:pPr>
              <w:pStyle w:val="ListParagraph"/>
              <w:ind w:left="1440"/>
              <w:rPr>
                <w:lang w:val="en-GB"/>
              </w:rPr>
            </w:pPr>
            <w:r w:rsidRPr="00694774">
              <w:rPr>
                <w:lang w:val="en-GB"/>
              </w:rPr>
              <w:t>}</w:t>
            </w:r>
          </w:p>
          <w:p w14:paraId="6C29CCE9" w14:textId="1AD27F92" w:rsidR="00B874C5" w:rsidRPr="00694774" w:rsidRDefault="00B874C5" w:rsidP="00D6569E">
            <w:pPr>
              <w:pStyle w:val="ListParagraph"/>
              <w:numPr>
                <w:ilvl w:val="1"/>
                <w:numId w:val="9"/>
              </w:numPr>
              <w:rPr>
                <w:lang w:val="en-GB"/>
              </w:rPr>
            </w:pPr>
            <w:r w:rsidRPr="00694774">
              <w:rPr>
                <w:lang w:val="en-GB"/>
              </w:rPr>
              <w:t>Mô tả</w:t>
            </w:r>
          </w:p>
          <w:p w14:paraId="0948AA23" w14:textId="1B22FE73" w:rsidR="00B874C5" w:rsidRPr="00B874C5" w:rsidRDefault="00B874C5" w:rsidP="00BA253F">
            <w:pPr>
              <w:pStyle w:val="ListParagraph"/>
              <w:ind w:left="1440"/>
              <w:rPr>
                <w:i/>
                <w:iCs/>
                <w:lang w:val="en-GB"/>
              </w:rPr>
            </w:pPr>
            <w:r w:rsidRPr="00694774">
              <w:rPr>
                <w:i/>
                <w:iCs/>
                <w:lang w:val="en-GB"/>
              </w:rPr>
              <w:t>DT: Dữ liệu trả ra nếu có</w:t>
            </w:r>
          </w:p>
        </w:tc>
      </w:tr>
      <w:tr w:rsidR="00BB01BC" w14:paraId="16DA535C" w14:textId="77777777" w:rsidTr="007F20C8">
        <w:tc>
          <w:tcPr>
            <w:tcW w:w="8748" w:type="dxa"/>
          </w:tcPr>
          <w:p w14:paraId="19FB2976" w14:textId="77777777" w:rsidR="00BB01BC" w:rsidRDefault="00BB01BC" w:rsidP="00BB01BC">
            <w:pPr>
              <w:rPr>
                <w:lang w:val="en-GB"/>
              </w:rPr>
            </w:pPr>
            <w:r>
              <w:rPr>
                <w:lang w:val="en-GB"/>
              </w:rPr>
              <w:lastRenderedPageBreak/>
              <w:t>Xử lý: ORS-Sync nhận được tín hiệu đồng bộ đầu ngày từ các SubBack sẽ thực hiện call api đồng bộ đầu ngày. ORS-Service sẽ thực hiện kéo dữ liệu từ bảng data đầu ngày của của subBack tương ứng đưa lên các OMS.</w:t>
            </w:r>
          </w:p>
          <w:p w14:paraId="4D9CE3C1" w14:textId="24BA087C" w:rsidR="00CE2AAB" w:rsidRPr="00CE2AAB" w:rsidRDefault="00CE2AAB" w:rsidP="00CE2AAB">
            <w:pPr>
              <w:pStyle w:val="ListParagraph"/>
              <w:numPr>
                <w:ilvl w:val="0"/>
                <w:numId w:val="8"/>
              </w:numPr>
              <w:rPr>
                <w:lang w:val="en-GB"/>
              </w:rPr>
            </w:pPr>
            <w:r w:rsidRPr="00CE2AAB">
              <w:rPr>
                <w:highlight w:val="yellow"/>
                <w:lang w:val="en-GB"/>
              </w:rPr>
              <w:t>Làm manual để tránh rủi ro. IT vận hành.</w:t>
            </w:r>
          </w:p>
        </w:tc>
      </w:tr>
    </w:tbl>
    <w:p w14:paraId="1DF895CB" w14:textId="64973CA0" w:rsidR="00A075A1" w:rsidRDefault="00A075A1" w:rsidP="00A075A1">
      <w:pPr>
        <w:rPr>
          <w:lang w:val="en-GB"/>
        </w:rPr>
      </w:pPr>
    </w:p>
    <w:p w14:paraId="0DD0CDD5" w14:textId="20260D78" w:rsidR="00A46554" w:rsidRDefault="00024B6F" w:rsidP="00D6569E">
      <w:pPr>
        <w:pStyle w:val="Heading4"/>
        <w:numPr>
          <w:ilvl w:val="3"/>
          <w:numId w:val="14"/>
        </w:numPr>
        <w:ind w:left="1170" w:hanging="720"/>
      </w:pPr>
      <w:r>
        <w:t xml:space="preserve"> </w:t>
      </w:r>
      <w:r w:rsidR="00A46554">
        <w:t>Dữ liệu đồng bộ từ BO</w:t>
      </w:r>
    </w:p>
    <w:p w14:paraId="2A74AEEF" w14:textId="2067EAD6" w:rsidR="00617682" w:rsidRPr="00617682" w:rsidRDefault="00DD1161" w:rsidP="00617682">
      <w:pPr>
        <w:rPr>
          <w:lang w:val="en-GB"/>
        </w:rPr>
      </w:pPr>
      <w:r>
        <w:rPr>
          <w:lang w:val="en-GB"/>
        </w:rPr>
        <w:t xml:space="preserve">Tham chiếu đến tài liệu </w:t>
      </w:r>
      <w:r w:rsidRPr="00DD1161">
        <w:rPr>
          <w:b/>
          <w:i/>
          <w:lang w:val="en-GB"/>
        </w:rPr>
        <w:t>TLPT_dữ liệu đồng bộ giữa các hệ thống.docx</w:t>
      </w:r>
      <w:r>
        <w:rPr>
          <w:lang w:val="en-GB"/>
        </w:rPr>
        <w:t xml:space="preserve"> mục </w:t>
      </w:r>
      <w:r w:rsidRPr="00DD1161">
        <w:rPr>
          <w:b/>
          <w:i/>
          <w:lang w:val="en-GB"/>
        </w:rPr>
        <w:t>2.2.Đồng bộ đầu ngày từ BO@ lên OMS</w:t>
      </w:r>
    </w:p>
    <w:p w14:paraId="714AF178" w14:textId="6EDF7B66" w:rsidR="00A46554" w:rsidRDefault="00A46554" w:rsidP="00D6569E">
      <w:pPr>
        <w:pStyle w:val="Heading4"/>
        <w:numPr>
          <w:ilvl w:val="3"/>
          <w:numId w:val="14"/>
        </w:numPr>
        <w:ind w:left="1170" w:hanging="720"/>
      </w:pPr>
      <w:r>
        <w:t>Dữ liệu đồng bộ từ MO</w:t>
      </w:r>
    </w:p>
    <w:p w14:paraId="1005BC5F" w14:textId="61883B5B" w:rsidR="001412AF" w:rsidRPr="001412AF" w:rsidRDefault="00CF3413" w:rsidP="001412AF">
      <w:pPr>
        <w:rPr>
          <w:lang w:val="en-GB"/>
        </w:rPr>
      </w:pPr>
      <w:r>
        <w:rPr>
          <w:lang w:val="en-GB"/>
        </w:rPr>
        <w:t xml:space="preserve">Tham chiếu đến tài liệu </w:t>
      </w:r>
      <w:r w:rsidRPr="00DD1161">
        <w:rPr>
          <w:b/>
          <w:i/>
          <w:lang w:val="en-GB"/>
        </w:rPr>
        <w:t>TLPT_dữ liệu đồng bộ giữa các hệ thống.docx</w:t>
      </w:r>
      <w:r>
        <w:rPr>
          <w:lang w:val="en-GB"/>
        </w:rPr>
        <w:t xml:space="preserve"> mục </w:t>
      </w:r>
      <w:r w:rsidRPr="00DD1161">
        <w:rPr>
          <w:b/>
          <w:i/>
          <w:lang w:val="en-GB"/>
        </w:rPr>
        <w:t>2.</w:t>
      </w:r>
      <w:r w:rsidR="005F4C6E">
        <w:rPr>
          <w:b/>
          <w:i/>
          <w:lang w:val="en-GB"/>
        </w:rPr>
        <w:t>4</w:t>
      </w:r>
      <w:r w:rsidRPr="00DD1161">
        <w:rPr>
          <w:b/>
          <w:i/>
          <w:lang w:val="en-GB"/>
        </w:rPr>
        <w:t xml:space="preserve">.Đồng bộ đầu ngày từ </w:t>
      </w:r>
      <w:r>
        <w:rPr>
          <w:b/>
          <w:i/>
          <w:lang w:val="en-GB"/>
        </w:rPr>
        <w:t>MO</w:t>
      </w:r>
      <w:r w:rsidRPr="00DD1161">
        <w:rPr>
          <w:b/>
          <w:i/>
          <w:lang w:val="en-GB"/>
        </w:rPr>
        <w:t xml:space="preserve"> lên OMS</w:t>
      </w:r>
    </w:p>
    <w:p w14:paraId="6EDDCE62" w14:textId="2B3AF1C5" w:rsidR="004E1B77" w:rsidRDefault="004E1B77" w:rsidP="00E84233">
      <w:pPr>
        <w:pStyle w:val="Heading3"/>
      </w:pPr>
      <w:bookmarkStart w:id="2256" w:name="_Toc80648709"/>
      <w:r>
        <w:t>Giao dịch trong ngày</w:t>
      </w:r>
      <w:bookmarkEnd w:id="2256"/>
    </w:p>
    <w:p w14:paraId="0F59E5AA" w14:textId="6C0B37DB" w:rsidR="005C149F" w:rsidRPr="005C149F" w:rsidRDefault="005C149F" w:rsidP="005C149F">
      <w:pPr>
        <w:rPr>
          <w:lang w:val="en-GB"/>
        </w:rPr>
      </w:pPr>
      <w:r w:rsidRPr="005C149F">
        <w:rPr>
          <w:highlight w:val="yellow"/>
          <w:lang w:val="en-GB"/>
        </w:rPr>
        <w:t>VND cần liệt kê thêm các API mà các ứng dụng khác cần</w:t>
      </w:r>
    </w:p>
    <w:p w14:paraId="61B53E0C" w14:textId="4E69B679" w:rsidR="008E511E" w:rsidRDefault="008E511E" w:rsidP="0024358F">
      <w:pPr>
        <w:pStyle w:val="Heading4"/>
        <w:ind w:left="1350" w:hanging="720"/>
      </w:pPr>
      <w:r>
        <w:t>Giao dịch tăng</w:t>
      </w:r>
      <w:r w:rsidR="005C781D">
        <w:t>/giảm tiền</w:t>
      </w:r>
    </w:p>
    <w:tbl>
      <w:tblPr>
        <w:tblStyle w:val="TableGrid"/>
        <w:tblW w:w="8748" w:type="dxa"/>
        <w:tblInd w:w="607" w:type="dxa"/>
        <w:tblLook w:val="04A0" w:firstRow="1" w:lastRow="0" w:firstColumn="1" w:lastColumn="0" w:noHBand="0" w:noVBand="1"/>
      </w:tblPr>
      <w:tblGrid>
        <w:gridCol w:w="8748"/>
      </w:tblGrid>
      <w:tr w:rsidR="004B2290" w14:paraId="33068AF7" w14:textId="77777777" w:rsidTr="00E84233">
        <w:tc>
          <w:tcPr>
            <w:tcW w:w="8748" w:type="dxa"/>
          </w:tcPr>
          <w:p w14:paraId="04FE50FE" w14:textId="77777777" w:rsidR="004B2290" w:rsidRPr="00953B0F" w:rsidRDefault="004B2290" w:rsidP="00D6569E">
            <w:pPr>
              <w:pStyle w:val="ListParagraph"/>
              <w:numPr>
                <w:ilvl w:val="0"/>
                <w:numId w:val="9"/>
              </w:numPr>
              <w:rPr>
                <w:lang w:val="en-GB"/>
              </w:rPr>
            </w:pPr>
            <w:r w:rsidRPr="00953B0F">
              <w:rPr>
                <w:lang w:val="en-GB"/>
              </w:rPr>
              <w:t xml:space="preserve">Method: </w:t>
            </w:r>
            <w:r w:rsidRPr="00953B0F">
              <w:rPr>
                <w:b/>
                <w:lang w:val="en-GB"/>
              </w:rPr>
              <w:t>POST</w:t>
            </w:r>
          </w:p>
          <w:p w14:paraId="2B75E3B6" w14:textId="5549A6CC" w:rsidR="004B2290" w:rsidRPr="00953B0F" w:rsidRDefault="004B2290" w:rsidP="00D6569E">
            <w:pPr>
              <w:pStyle w:val="ListParagraph"/>
              <w:numPr>
                <w:ilvl w:val="0"/>
                <w:numId w:val="9"/>
              </w:numPr>
              <w:rPr>
                <w:lang w:val="en-GB"/>
              </w:rPr>
            </w:pPr>
            <w:r w:rsidRPr="00953B0F">
              <w:rPr>
                <w:lang w:val="en-GB"/>
              </w:rPr>
              <w:t>Uri: /orssvr/</w:t>
            </w:r>
            <w:r w:rsidR="00FC2702" w:rsidRPr="00953B0F">
              <w:rPr>
                <w:lang w:val="en-GB"/>
              </w:rPr>
              <w:t>trans</w:t>
            </w:r>
            <w:r w:rsidRPr="00953B0F">
              <w:rPr>
                <w:lang w:val="en-GB"/>
              </w:rPr>
              <w:t>/</w:t>
            </w:r>
            <w:r w:rsidR="000879A9" w:rsidRPr="00953B0F">
              <w:rPr>
                <w:lang w:val="en-GB"/>
              </w:rPr>
              <w:t>ci</w:t>
            </w:r>
            <w:r w:rsidRPr="00953B0F">
              <w:rPr>
                <w:lang w:val="en-GB"/>
              </w:rPr>
              <w:t>/</w:t>
            </w:r>
          </w:p>
          <w:p w14:paraId="64AD82E0" w14:textId="397C06D1" w:rsidR="004B2290" w:rsidRPr="00953B0F" w:rsidRDefault="004B2290" w:rsidP="00D6569E">
            <w:pPr>
              <w:pStyle w:val="ListParagraph"/>
              <w:numPr>
                <w:ilvl w:val="0"/>
                <w:numId w:val="9"/>
              </w:numPr>
              <w:rPr>
                <w:lang w:val="en-GB"/>
              </w:rPr>
            </w:pPr>
            <w:r w:rsidRPr="00953B0F">
              <w:rPr>
                <w:lang w:val="en-GB"/>
              </w:rPr>
              <w:t xml:space="preserve">Mô tả: </w:t>
            </w:r>
            <w:r w:rsidR="005C781D" w:rsidRPr="00953B0F">
              <w:rPr>
                <w:lang w:val="en-GB"/>
              </w:rPr>
              <w:t>Giao dịch tăng/giảm tiền</w:t>
            </w:r>
            <w:r w:rsidRPr="00953B0F">
              <w:rPr>
                <w:lang w:val="en-GB"/>
              </w:rPr>
              <w:t>.</w:t>
            </w:r>
            <w:r w:rsidRPr="00953B0F">
              <w:rPr>
                <w:lang w:val="vi-VN"/>
              </w:rPr>
              <w:t xml:space="preserve"> </w:t>
            </w:r>
          </w:p>
          <w:p w14:paraId="6F82A955" w14:textId="77777777" w:rsidR="004B2290" w:rsidRPr="00953B0F" w:rsidRDefault="004B2290" w:rsidP="00D6569E">
            <w:pPr>
              <w:pStyle w:val="ListParagraph"/>
              <w:numPr>
                <w:ilvl w:val="0"/>
                <w:numId w:val="9"/>
              </w:numPr>
              <w:rPr>
                <w:lang w:val="en-GB"/>
              </w:rPr>
            </w:pPr>
            <w:r w:rsidRPr="00953B0F">
              <w:rPr>
                <w:lang w:val="vi-VN"/>
              </w:rPr>
              <w:t>Tham số truyền vào</w:t>
            </w:r>
          </w:p>
          <w:p w14:paraId="02A7198B" w14:textId="77777777" w:rsidR="004B2290" w:rsidRPr="00953B0F" w:rsidRDefault="004B2290" w:rsidP="00D6569E">
            <w:pPr>
              <w:pStyle w:val="ListParagraph"/>
              <w:numPr>
                <w:ilvl w:val="1"/>
                <w:numId w:val="9"/>
              </w:numPr>
              <w:rPr>
                <w:lang w:val="en-GB"/>
              </w:rPr>
            </w:pPr>
            <w:r w:rsidRPr="00953B0F">
              <w:rPr>
                <w:lang w:val="en-GB"/>
              </w:rPr>
              <w:t>Input</w:t>
            </w:r>
          </w:p>
          <w:p w14:paraId="5F8BA01E" w14:textId="0047CBCB" w:rsidR="004B2290" w:rsidRPr="00953B0F" w:rsidRDefault="004B2290" w:rsidP="00E84233">
            <w:pPr>
              <w:pStyle w:val="ListParagraph"/>
              <w:ind w:left="1440"/>
              <w:rPr>
                <w:lang w:val="en-GB"/>
              </w:rPr>
            </w:pPr>
            <w:r w:rsidRPr="00953B0F">
              <w:rPr>
                <w:lang w:val="en-GB"/>
              </w:rPr>
              <w:t>{</w:t>
            </w:r>
          </w:p>
          <w:p w14:paraId="5D61CB30" w14:textId="5577A35C" w:rsidR="00F35FCF" w:rsidRPr="00953B0F" w:rsidRDefault="00F35FCF" w:rsidP="00F35FCF">
            <w:pPr>
              <w:pStyle w:val="ListParagraph"/>
              <w:ind w:left="2160"/>
              <w:rPr>
                <w:lang w:val="en-GB"/>
              </w:rPr>
            </w:pPr>
            <w:r w:rsidRPr="00953B0F">
              <w:rPr>
                <w:lang w:val="en-GB"/>
              </w:rPr>
              <w:t>"subback": "</w:t>
            </w:r>
            <w:r w:rsidR="00CF16C6" w:rsidRPr="00953B0F">
              <w:rPr>
                <w:lang w:val="en-GB"/>
              </w:rPr>
              <w:t>BO</w:t>
            </w:r>
            <w:r w:rsidRPr="00953B0F">
              <w:rPr>
                <w:lang w:val="en-GB"/>
              </w:rPr>
              <w:t>",</w:t>
            </w:r>
          </w:p>
          <w:p w14:paraId="58F90279" w14:textId="1BD70128" w:rsidR="00660B76" w:rsidRPr="00953B0F" w:rsidRDefault="00660B76" w:rsidP="00660B76">
            <w:pPr>
              <w:pStyle w:val="ListParagraph"/>
              <w:ind w:left="2160"/>
              <w:rPr>
                <w:lang w:val="en-GB"/>
              </w:rPr>
            </w:pPr>
            <w:r w:rsidRPr="00953B0F">
              <w:rPr>
                <w:lang w:val="en-GB"/>
              </w:rPr>
              <w:t>"transNum": "0001000099",</w:t>
            </w:r>
          </w:p>
          <w:p w14:paraId="0A8A88B4" w14:textId="1E2CEF0E" w:rsidR="004B2290" w:rsidRPr="00953B0F" w:rsidRDefault="004B2290" w:rsidP="00E84233">
            <w:pPr>
              <w:pStyle w:val="ListParagraph"/>
              <w:ind w:left="2160"/>
              <w:rPr>
                <w:lang w:val="en-GB"/>
              </w:rPr>
            </w:pPr>
            <w:r w:rsidRPr="00953B0F">
              <w:rPr>
                <w:lang w:val="en-GB"/>
              </w:rPr>
              <w:t>"</w:t>
            </w:r>
            <w:r w:rsidR="00F35FCF" w:rsidRPr="00953B0F">
              <w:rPr>
                <w:lang w:val="en-GB"/>
              </w:rPr>
              <w:t>account</w:t>
            </w:r>
            <w:r w:rsidRPr="00953B0F">
              <w:rPr>
                <w:lang w:val="en-GB"/>
              </w:rPr>
              <w:t>": "</w:t>
            </w:r>
            <w:r w:rsidR="00F35FCF" w:rsidRPr="00953B0F">
              <w:rPr>
                <w:lang w:val="en-GB"/>
              </w:rPr>
              <w:t>0001000001</w:t>
            </w:r>
            <w:r w:rsidRPr="00953B0F">
              <w:rPr>
                <w:lang w:val="en-GB"/>
              </w:rPr>
              <w:t>"</w:t>
            </w:r>
            <w:r w:rsidR="00F35FCF" w:rsidRPr="00953B0F">
              <w:rPr>
                <w:lang w:val="en-GB"/>
              </w:rPr>
              <w:t>,</w:t>
            </w:r>
          </w:p>
          <w:p w14:paraId="3CA5136E" w14:textId="7C48D67D" w:rsidR="00F35FCF" w:rsidRPr="00953B0F" w:rsidRDefault="00F35FCF" w:rsidP="00F35FCF">
            <w:pPr>
              <w:pStyle w:val="ListParagraph"/>
              <w:ind w:left="2160"/>
              <w:rPr>
                <w:lang w:val="en-GB"/>
              </w:rPr>
            </w:pPr>
            <w:r w:rsidRPr="00953B0F">
              <w:rPr>
                <w:lang w:val="en-GB"/>
              </w:rPr>
              <w:t>"type": "C",</w:t>
            </w:r>
          </w:p>
          <w:p w14:paraId="23E73502" w14:textId="42063642" w:rsidR="00F35FCF" w:rsidRPr="00953B0F" w:rsidRDefault="00F35FCF" w:rsidP="00F35FCF">
            <w:pPr>
              <w:pStyle w:val="ListParagraph"/>
              <w:ind w:left="2160"/>
              <w:rPr>
                <w:lang w:val="en-GB"/>
              </w:rPr>
            </w:pPr>
            <w:r w:rsidRPr="00953B0F">
              <w:rPr>
                <w:lang w:val="en-GB"/>
              </w:rPr>
              <w:t>"amount": 1000000,</w:t>
            </w:r>
          </w:p>
          <w:p w14:paraId="3CDBAFAC" w14:textId="0952C9D3" w:rsidR="00F35FCF" w:rsidRPr="00953B0F" w:rsidRDefault="00F35FCF" w:rsidP="00E84233">
            <w:pPr>
              <w:pStyle w:val="ListParagraph"/>
              <w:ind w:left="2160"/>
              <w:rPr>
                <w:lang w:val="en-GB"/>
              </w:rPr>
            </w:pPr>
            <w:r w:rsidRPr="00953B0F">
              <w:rPr>
                <w:lang w:val="en-GB"/>
              </w:rPr>
              <w:t>"</w:t>
            </w:r>
            <w:r w:rsidR="00C675D9" w:rsidRPr="00953B0F">
              <w:rPr>
                <w:lang w:val="en-GB"/>
              </w:rPr>
              <w:t>trans</w:t>
            </w:r>
            <w:r w:rsidRPr="00953B0F">
              <w:rPr>
                <w:lang w:val="en-GB"/>
              </w:rPr>
              <w:t>desc": "Nội dung giao dịch"</w:t>
            </w:r>
          </w:p>
          <w:p w14:paraId="7FAB17C9" w14:textId="77777777" w:rsidR="004B2290" w:rsidRPr="00953B0F" w:rsidRDefault="004B2290" w:rsidP="00E84233">
            <w:pPr>
              <w:pStyle w:val="ListParagraph"/>
              <w:ind w:left="1440"/>
              <w:rPr>
                <w:lang w:val="en-GB"/>
              </w:rPr>
            </w:pPr>
            <w:r w:rsidRPr="00953B0F">
              <w:rPr>
                <w:lang w:val="en-GB"/>
              </w:rPr>
              <w:t>}</w:t>
            </w:r>
          </w:p>
          <w:p w14:paraId="61BC7546" w14:textId="77777777" w:rsidR="004B2290" w:rsidRPr="00953B0F" w:rsidRDefault="004B2290" w:rsidP="00D6569E">
            <w:pPr>
              <w:pStyle w:val="ListParagraph"/>
              <w:numPr>
                <w:ilvl w:val="1"/>
                <w:numId w:val="9"/>
              </w:numPr>
              <w:rPr>
                <w:lang w:val="en-GB"/>
              </w:rPr>
            </w:pPr>
            <w:r w:rsidRPr="00953B0F">
              <w:rPr>
                <w:lang w:val="en-GB"/>
              </w:rPr>
              <w:t>Mô tả</w:t>
            </w:r>
          </w:p>
          <w:p w14:paraId="15EBF6FE" w14:textId="5E249A5A" w:rsidR="004B2290" w:rsidRPr="00953B0F" w:rsidRDefault="004B2290" w:rsidP="00E84233">
            <w:pPr>
              <w:pStyle w:val="ListParagraph"/>
              <w:ind w:left="1440"/>
              <w:rPr>
                <w:i/>
                <w:iCs/>
                <w:lang w:val="en-GB"/>
              </w:rPr>
            </w:pPr>
            <w:r w:rsidRPr="00953B0F">
              <w:rPr>
                <w:i/>
                <w:iCs/>
                <w:lang w:val="en-GB"/>
              </w:rPr>
              <w:t xml:space="preserve">subback: Chỉ rõ đồng bộ của hệ thống nào, bao gồm </w:t>
            </w:r>
            <w:r w:rsidR="00CF16C6" w:rsidRPr="00953B0F">
              <w:rPr>
                <w:i/>
                <w:iCs/>
                <w:lang w:val="en-GB"/>
              </w:rPr>
              <w:t>BO</w:t>
            </w:r>
            <w:r w:rsidRPr="00953B0F">
              <w:rPr>
                <w:i/>
                <w:iCs/>
                <w:lang w:val="en-GB"/>
              </w:rPr>
              <w:t>, FDS, MO, ….</w:t>
            </w:r>
          </w:p>
          <w:p w14:paraId="78796A11" w14:textId="5FB8F02C" w:rsidR="00990313" w:rsidRPr="00953B0F" w:rsidRDefault="00990313" w:rsidP="00E84233">
            <w:pPr>
              <w:pStyle w:val="ListParagraph"/>
              <w:ind w:left="1440"/>
              <w:rPr>
                <w:i/>
                <w:iCs/>
                <w:lang w:val="en-GB"/>
              </w:rPr>
            </w:pPr>
            <w:r w:rsidRPr="00953B0F">
              <w:rPr>
                <w:i/>
                <w:iCs/>
                <w:lang w:val="en-GB"/>
              </w:rPr>
              <w:t xml:space="preserve">transNum: </w:t>
            </w:r>
            <w:r w:rsidR="00665590" w:rsidRPr="00953B0F">
              <w:rPr>
                <w:i/>
                <w:iCs/>
                <w:lang w:val="en-GB"/>
              </w:rPr>
              <w:t>ID của giao dịch</w:t>
            </w:r>
          </w:p>
          <w:p w14:paraId="22002522" w14:textId="14A67760" w:rsidR="00341C5E" w:rsidRPr="00953B0F" w:rsidRDefault="00341C5E" w:rsidP="00341C5E">
            <w:pPr>
              <w:pStyle w:val="ListParagraph"/>
              <w:ind w:left="1440"/>
              <w:rPr>
                <w:i/>
                <w:iCs/>
                <w:lang w:val="en-GB"/>
              </w:rPr>
            </w:pPr>
            <w:r w:rsidRPr="00953B0F">
              <w:rPr>
                <w:i/>
                <w:iCs/>
                <w:lang w:val="en-GB"/>
              </w:rPr>
              <w:t>account: Số tài khoản</w:t>
            </w:r>
          </w:p>
          <w:p w14:paraId="7A9D5A75" w14:textId="4221148D" w:rsidR="00341C5E" w:rsidRPr="00953B0F" w:rsidRDefault="00341C5E" w:rsidP="00341C5E">
            <w:pPr>
              <w:pStyle w:val="ListParagraph"/>
              <w:ind w:left="1440"/>
              <w:rPr>
                <w:i/>
                <w:iCs/>
                <w:lang w:val="en-GB"/>
              </w:rPr>
            </w:pPr>
            <w:r w:rsidRPr="00953B0F">
              <w:rPr>
                <w:i/>
                <w:iCs/>
                <w:lang w:val="en-GB"/>
              </w:rPr>
              <w:t>type: C tăng, D giảm</w:t>
            </w:r>
          </w:p>
          <w:p w14:paraId="01A43F8B" w14:textId="432C6351" w:rsidR="00341C5E" w:rsidRPr="00953B0F" w:rsidRDefault="00341C5E" w:rsidP="00341C5E">
            <w:pPr>
              <w:pStyle w:val="ListParagraph"/>
              <w:ind w:left="1440"/>
              <w:rPr>
                <w:i/>
                <w:iCs/>
                <w:lang w:val="en-GB"/>
              </w:rPr>
            </w:pPr>
            <w:r w:rsidRPr="00953B0F">
              <w:rPr>
                <w:i/>
                <w:iCs/>
                <w:lang w:val="en-GB"/>
              </w:rPr>
              <w:t>amount: Số tiền</w:t>
            </w:r>
          </w:p>
          <w:p w14:paraId="18EAF7DD" w14:textId="5CF989A8" w:rsidR="00341C5E" w:rsidRPr="00953B0F" w:rsidRDefault="00341C5E" w:rsidP="00341C5E">
            <w:pPr>
              <w:pStyle w:val="ListParagraph"/>
              <w:ind w:left="1440"/>
              <w:rPr>
                <w:i/>
                <w:iCs/>
                <w:lang w:val="en-GB"/>
              </w:rPr>
            </w:pPr>
            <w:r w:rsidRPr="00953B0F">
              <w:rPr>
                <w:i/>
                <w:iCs/>
                <w:lang w:val="en-GB"/>
              </w:rPr>
              <w:t>transdesc: Diễn giải</w:t>
            </w:r>
          </w:p>
          <w:p w14:paraId="0F61477C" w14:textId="77777777" w:rsidR="00341C5E" w:rsidRPr="00953B0F" w:rsidRDefault="00341C5E" w:rsidP="00E84233">
            <w:pPr>
              <w:pStyle w:val="ListParagraph"/>
              <w:ind w:left="1440"/>
              <w:rPr>
                <w:i/>
                <w:iCs/>
                <w:lang w:val="en-GB"/>
              </w:rPr>
            </w:pPr>
          </w:p>
          <w:p w14:paraId="186F2BB8" w14:textId="77777777" w:rsidR="004B2290" w:rsidRPr="00953B0F" w:rsidRDefault="004B2290" w:rsidP="00D6569E">
            <w:pPr>
              <w:pStyle w:val="ListParagraph"/>
              <w:numPr>
                <w:ilvl w:val="0"/>
                <w:numId w:val="9"/>
              </w:numPr>
              <w:rPr>
                <w:lang w:val="en-GB"/>
              </w:rPr>
            </w:pPr>
            <w:r w:rsidRPr="00953B0F">
              <w:rPr>
                <w:lang w:val="en-GB"/>
              </w:rPr>
              <w:t xml:space="preserve">Dữ </w:t>
            </w:r>
            <w:r w:rsidRPr="00953B0F">
              <w:rPr>
                <w:lang w:val="vi-VN"/>
              </w:rPr>
              <w:t>l</w:t>
            </w:r>
            <w:r w:rsidRPr="00953B0F">
              <w:rPr>
                <w:lang w:val="en-GB"/>
              </w:rPr>
              <w:t>iệu trả về</w:t>
            </w:r>
          </w:p>
          <w:p w14:paraId="7BECE338" w14:textId="77777777" w:rsidR="004B2290" w:rsidRPr="00953B0F" w:rsidRDefault="004B2290" w:rsidP="00D6569E">
            <w:pPr>
              <w:pStyle w:val="ListParagraph"/>
              <w:numPr>
                <w:ilvl w:val="1"/>
                <w:numId w:val="9"/>
              </w:numPr>
              <w:rPr>
                <w:lang w:val="en-GB"/>
              </w:rPr>
            </w:pPr>
            <w:r w:rsidRPr="00953B0F">
              <w:rPr>
                <w:lang w:val="en-GB"/>
              </w:rPr>
              <w:t>Output</w:t>
            </w:r>
          </w:p>
          <w:p w14:paraId="49D5D015" w14:textId="77777777" w:rsidR="004B2290" w:rsidRPr="00953B0F" w:rsidRDefault="004B2290" w:rsidP="00E84233">
            <w:pPr>
              <w:pStyle w:val="ListParagraph"/>
              <w:ind w:left="1440"/>
              <w:rPr>
                <w:lang w:val="en-GB"/>
              </w:rPr>
            </w:pPr>
            <w:r w:rsidRPr="00953B0F">
              <w:rPr>
                <w:lang w:val="en-GB"/>
              </w:rPr>
              <w:lastRenderedPageBreak/>
              <w:t>{</w:t>
            </w:r>
          </w:p>
          <w:p w14:paraId="2A9C8F78" w14:textId="77777777" w:rsidR="004B2290" w:rsidRPr="00953B0F" w:rsidRDefault="004B2290" w:rsidP="00E84233">
            <w:pPr>
              <w:pStyle w:val="ListParagraph"/>
              <w:ind w:left="2160"/>
              <w:rPr>
                <w:lang w:val="en-GB"/>
              </w:rPr>
            </w:pPr>
            <w:r w:rsidRPr="00953B0F">
              <w:rPr>
                <w:lang w:val="en-GB"/>
              </w:rPr>
              <w:t>"EC": 0,</w:t>
            </w:r>
          </w:p>
          <w:p w14:paraId="5338C044" w14:textId="77777777" w:rsidR="004B2290" w:rsidRPr="00953B0F" w:rsidRDefault="004B2290" w:rsidP="00E84233">
            <w:pPr>
              <w:pStyle w:val="ListParagraph"/>
              <w:ind w:left="2160"/>
              <w:rPr>
                <w:lang w:val="en-GB"/>
              </w:rPr>
            </w:pPr>
            <w:r w:rsidRPr="00953B0F">
              <w:rPr>
                <w:lang w:val="en-GB"/>
              </w:rPr>
              <w:t>"EM": "Successfull!",</w:t>
            </w:r>
          </w:p>
          <w:p w14:paraId="4334CA18" w14:textId="77777777" w:rsidR="004B2290" w:rsidRPr="00953B0F" w:rsidRDefault="004B2290" w:rsidP="00E84233">
            <w:pPr>
              <w:pStyle w:val="ListParagraph"/>
              <w:ind w:left="2160"/>
              <w:rPr>
                <w:lang w:val="en-GB"/>
              </w:rPr>
            </w:pPr>
            <w:r w:rsidRPr="00953B0F">
              <w:rPr>
                <w:lang w:val="en-GB"/>
              </w:rPr>
              <w:t>"DT": {}</w:t>
            </w:r>
          </w:p>
          <w:p w14:paraId="5B39C8F1" w14:textId="77777777" w:rsidR="004B2290" w:rsidRPr="00953B0F" w:rsidRDefault="004B2290" w:rsidP="00E84233">
            <w:pPr>
              <w:pStyle w:val="ListParagraph"/>
              <w:ind w:left="1440"/>
              <w:rPr>
                <w:lang w:val="en-GB"/>
              </w:rPr>
            </w:pPr>
            <w:r w:rsidRPr="00953B0F">
              <w:rPr>
                <w:lang w:val="en-GB"/>
              </w:rPr>
              <w:t>}</w:t>
            </w:r>
          </w:p>
          <w:p w14:paraId="52DEB7AA" w14:textId="77777777" w:rsidR="004B2290" w:rsidRPr="00953B0F" w:rsidRDefault="004B2290" w:rsidP="00D6569E">
            <w:pPr>
              <w:pStyle w:val="ListParagraph"/>
              <w:numPr>
                <w:ilvl w:val="1"/>
                <w:numId w:val="9"/>
              </w:numPr>
              <w:rPr>
                <w:lang w:val="en-GB"/>
              </w:rPr>
            </w:pPr>
            <w:r w:rsidRPr="00953B0F">
              <w:rPr>
                <w:lang w:val="en-GB"/>
              </w:rPr>
              <w:t>Mô tả</w:t>
            </w:r>
          </w:p>
          <w:p w14:paraId="4538E719" w14:textId="77777777" w:rsidR="004B2290" w:rsidRPr="00953B0F" w:rsidRDefault="004B2290" w:rsidP="00E84233">
            <w:pPr>
              <w:pStyle w:val="ListParagraph"/>
              <w:ind w:left="1440"/>
              <w:rPr>
                <w:i/>
                <w:iCs/>
                <w:lang w:val="en-GB"/>
              </w:rPr>
            </w:pPr>
            <w:r w:rsidRPr="00953B0F">
              <w:rPr>
                <w:i/>
                <w:iCs/>
                <w:lang w:val="en-GB"/>
              </w:rPr>
              <w:t>DT: Dữ liệu trả ra nếu có</w:t>
            </w:r>
          </w:p>
        </w:tc>
      </w:tr>
      <w:tr w:rsidR="009F6B2E" w14:paraId="7C13EB96" w14:textId="77777777" w:rsidTr="00E84233">
        <w:tc>
          <w:tcPr>
            <w:tcW w:w="8748" w:type="dxa"/>
          </w:tcPr>
          <w:p w14:paraId="5F347FB3" w14:textId="1C8AADF4" w:rsidR="009F6B2E" w:rsidRPr="00953B0F" w:rsidRDefault="009F6B2E" w:rsidP="009F6B2E">
            <w:pPr>
              <w:rPr>
                <w:lang w:val="en-GB"/>
              </w:rPr>
            </w:pPr>
            <w:r w:rsidRPr="00953B0F">
              <w:rPr>
                <w:lang w:val="en-GB"/>
              </w:rPr>
              <w:lastRenderedPageBreak/>
              <w:t>Xử lý: Thực hiện tăng/giảm balance trong của tài khoản.</w:t>
            </w:r>
          </w:p>
        </w:tc>
      </w:tr>
    </w:tbl>
    <w:p w14:paraId="171B5A6B" w14:textId="6A9BCE54" w:rsidR="008E511E" w:rsidRDefault="008E511E" w:rsidP="0024358F">
      <w:pPr>
        <w:pStyle w:val="Heading4"/>
        <w:ind w:left="1350" w:hanging="720"/>
      </w:pPr>
      <w:r>
        <w:t>Giao dịch tăng</w:t>
      </w:r>
      <w:r w:rsidR="00253983">
        <w:t>/giảm</w:t>
      </w:r>
      <w:r>
        <w:t xml:space="preserve"> chứng khoán</w:t>
      </w:r>
    </w:p>
    <w:tbl>
      <w:tblPr>
        <w:tblStyle w:val="TableGrid"/>
        <w:tblW w:w="8748" w:type="dxa"/>
        <w:tblInd w:w="607" w:type="dxa"/>
        <w:tblLook w:val="04A0" w:firstRow="1" w:lastRow="0" w:firstColumn="1" w:lastColumn="0" w:noHBand="0" w:noVBand="1"/>
      </w:tblPr>
      <w:tblGrid>
        <w:gridCol w:w="8748"/>
      </w:tblGrid>
      <w:tr w:rsidR="007A1EDC" w14:paraId="27CE5358" w14:textId="77777777" w:rsidTr="00E84233">
        <w:tc>
          <w:tcPr>
            <w:tcW w:w="8748" w:type="dxa"/>
          </w:tcPr>
          <w:p w14:paraId="1BB985E8" w14:textId="77777777" w:rsidR="007A1EDC" w:rsidRPr="00362C23" w:rsidRDefault="007A1EDC" w:rsidP="00D6569E">
            <w:pPr>
              <w:pStyle w:val="ListParagraph"/>
              <w:numPr>
                <w:ilvl w:val="0"/>
                <w:numId w:val="9"/>
              </w:numPr>
              <w:rPr>
                <w:lang w:val="en-GB"/>
              </w:rPr>
            </w:pPr>
            <w:r w:rsidRPr="00362C23">
              <w:rPr>
                <w:lang w:val="en-GB"/>
              </w:rPr>
              <w:t xml:space="preserve">Method: </w:t>
            </w:r>
            <w:r w:rsidRPr="00362C23">
              <w:rPr>
                <w:b/>
                <w:lang w:val="en-GB"/>
              </w:rPr>
              <w:t>POST</w:t>
            </w:r>
          </w:p>
          <w:p w14:paraId="3752C41D" w14:textId="026097AB" w:rsidR="007A1EDC" w:rsidRPr="00362C23" w:rsidRDefault="007A1EDC" w:rsidP="00D6569E">
            <w:pPr>
              <w:pStyle w:val="ListParagraph"/>
              <w:numPr>
                <w:ilvl w:val="0"/>
                <w:numId w:val="9"/>
              </w:numPr>
              <w:rPr>
                <w:lang w:val="en-GB"/>
              </w:rPr>
            </w:pPr>
            <w:r w:rsidRPr="00362C23">
              <w:rPr>
                <w:lang w:val="en-GB"/>
              </w:rPr>
              <w:t>Uri: /orssvr/trans/</w:t>
            </w:r>
            <w:r w:rsidR="00240C81" w:rsidRPr="00362C23">
              <w:rPr>
                <w:lang w:val="en-GB"/>
              </w:rPr>
              <w:t>se</w:t>
            </w:r>
            <w:r w:rsidRPr="00362C23">
              <w:rPr>
                <w:lang w:val="en-GB"/>
              </w:rPr>
              <w:t>/</w:t>
            </w:r>
          </w:p>
          <w:p w14:paraId="7D3A542A" w14:textId="479E3C6A" w:rsidR="007A1EDC" w:rsidRPr="00362C23" w:rsidRDefault="007A1EDC" w:rsidP="00D6569E">
            <w:pPr>
              <w:pStyle w:val="ListParagraph"/>
              <w:numPr>
                <w:ilvl w:val="0"/>
                <w:numId w:val="9"/>
              </w:numPr>
              <w:rPr>
                <w:lang w:val="en-GB"/>
              </w:rPr>
            </w:pPr>
            <w:r w:rsidRPr="00362C23">
              <w:rPr>
                <w:lang w:val="en-GB"/>
              </w:rPr>
              <w:t xml:space="preserve">Mô tả: Giao dịch tăng/giảm </w:t>
            </w:r>
            <w:r w:rsidR="00826E13" w:rsidRPr="00362C23">
              <w:rPr>
                <w:lang w:val="en-GB"/>
              </w:rPr>
              <w:t>chứng khoán</w:t>
            </w:r>
            <w:r w:rsidRPr="00362C23">
              <w:rPr>
                <w:lang w:val="en-GB"/>
              </w:rPr>
              <w:t>.</w:t>
            </w:r>
            <w:r w:rsidRPr="00362C23">
              <w:rPr>
                <w:lang w:val="vi-VN"/>
              </w:rPr>
              <w:t xml:space="preserve"> </w:t>
            </w:r>
          </w:p>
          <w:p w14:paraId="41BBC1F9" w14:textId="77777777" w:rsidR="007A1EDC" w:rsidRPr="00362C23" w:rsidRDefault="007A1EDC" w:rsidP="00D6569E">
            <w:pPr>
              <w:pStyle w:val="ListParagraph"/>
              <w:numPr>
                <w:ilvl w:val="0"/>
                <w:numId w:val="9"/>
              </w:numPr>
              <w:rPr>
                <w:lang w:val="en-GB"/>
              </w:rPr>
            </w:pPr>
            <w:r w:rsidRPr="00362C23">
              <w:rPr>
                <w:lang w:val="vi-VN"/>
              </w:rPr>
              <w:t>Tham số truyền vào</w:t>
            </w:r>
          </w:p>
          <w:p w14:paraId="5B0D4AE4" w14:textId="77777777" w:rsidR="007A1EDC" w:rsidRPr="00362C23" w:rsidRDefault="007A1EDC" w:rsidP="00D6569E">
            <w:pPr>
              <w:pStyle w:val="ListParagraph"/>
              <w:numPr>
                <w:ilvl w:val="1"/>
                <w:numId w:val="9"/>
              </w:numPr>
              <w:rPr>
                <w:lang w:val="en-GB"/>
              </w:rPr>
            </w:pPr>
            <w:r w:rsidRPr="00362C23">
              <w:rPr>
                <w:lang w:val="en-GB"/>
              </w:rPr>
              <w:t>Input</w:t>
            </w:r>
          </w:p>
          <w:p w14:paraId="27FEFA13" w14:textId="77777777" w:rsidR="007A1EDC" w:rsidRPr="00362C23" w:rsidRDefault="007A1EDC" w:rsidP="00E84233">
            <w:pPr>
              <w:pStyle w:val="ListParagraph"/>
              <w:ind w:left="1440"/>
              <w:rPr>
                <w:lang w:val="en-GB"/>
              </w:rPr>
            </w:pPr>
            <w:r w:rsidRPr="00362C23">
              <w:rPr>
                <w:lang w:val="en-GB"/>
              </w:rPr>
              <w:t>{</w:t>
            </w:r>
          </w:p>
          <w:p w14:paraId="7BCC7E4B" w14:textId="4D16D1A9" w:rsidR="007A1EDC" w:rsidRPr="00362C23" w:rsidRDefault="007A1EDC" w:rsidP="00E84233">
            <w:pPr>
              <w:pStyle w:val="ListParagraph"/>
              <w:ind w:left="2160"/>
              <w:rPr>
                <w:lang w:val="en-GB"/>
              </w:rPr>
            </w:pPr>
            <w:r w:rsidRPr="00362C23">
              <w:rPr>
                <w:lang w:val="en-GB"/>
              </w:rPr>
              <w:t>"subback": "</w:t>
            </w:r>
            <w:r w:rsidR="00CF16C6" w:rsidRPr="00362C23">
              <w:rPr>
                <w:lang w:val="en-GB"/>
              </w:rPr>
              <w:t>BO</w:t>
            </w:r>
            <w:r w:rsidRPr="00362C23">
              <w:rPr>
                <w:lang w:val="en-GB"/>
              </w:rPr>
              <w:t>",</w:t>
            </w:r>
          </w:p>
          <w:p w14:paraId="4320D994" w14:textId="039C925E" w:rsidR="00AF5BB2" w:rsidRPr="00362C23" w:rsidRDefault="00AF5BB2" w:rsidP="00E84233">
            <w:pPr>
              <w:pStyle w:val="ListParagraph"/>
              <w:ind w:left="2160"/>
              <w:rPr>
                <w:lang w:val="en-GB"/>
              </w:rPr>
            </w:pPr>
            <w:r w:rsidRPr="00362C23">
              <w:rPr>
                <w:lang w:val="en-GB"/>
              </w:rPr>
              <w:t>"transNum": "0001000099",</w:t>
            </w:r>
          </w:p>
          <w:p w14:paraId="6F1609D1" w14:textId="1FAF652A" w:rsidR="007A1EDC" w:rsidRPr="00362C23" w:rsidRDefault="007A1EDC" w:rsidP="00E84233">
            <w:pPr>
              <w:pStyle w:val="ListParagraph"/>
              <w:ind w:left="2160"/>
              <w:rPr>
                <w:lang w:val="en-GB"/>
              </w:rPr>
            </w:pPr>
            <w:r w:rsidRPr="00362C23">
              <w:rPr>
                <w:lang w:val="en-GB"/>
              </w:rPr>
              <w:t>"account": "0001000001",</w:t>
            </w:r>
          </w:p>
          <w:p w14:paraId="26C8AC5D" w14:textId="61F56ED7" w:rsidR="00031563" w:rsidRPr="00362C23" w:rsidRDefault="00031563" w:rsidP="00E84233">
            <w:pPr>
              <w:pStyle w:val="ListParagraph"/>
              <w:ind w:left="2160"/>
              <w:rPr>
                <w:lang w:val="en-GB"/>
              </w:rPr>
            </w:pPr>
            <w:r w:rsidRPr="00362C23">
              <w:rPr>
                <w:lang w:val="en-GB"/>
              </w:rPr>
              <w:t>"symbol": "ACB",</w:t>
            </w:r>
          </w:p>
          <w:p w14:paraId="3B837975" w14:textId="77777777" w:rsidR="007A1EDC" w:rsidRPr="00362C23" w:rsidRDefault="007A1EDC" w:rsidP="00E84233">
            <w:pPr>
              <w:pStyle w:val="ListParagraph"/>
              <w:ind w:left="2160"/>
              <w:rPr>
                <w:lang w:val="en-GB"/>
              </w:rPr>
            </w:pPr>
            <w:r w:rsidRPr="00362C23">
              <w:rPr>
                <w:lang w:val="en-GB"/>
              </w:rPr>
              <w:t>"type": "C",</w:t>
            </w:r>
          </w:p>
          <w:p w14:paraId="3DD751F3" w14:textId="08AF2A56" w:rsidR="007A1EDC" w:rsidRPr="00362C23" w:rsidRDefault="007A1EDC" w:rsidP="00E84233">
            <w:pPr>
              <w:pStyle w:val="ListParagraph"/>
              <w:ind w:left="2160"/>
              <w:rPr>
                <w:lang w:val="en-GB"/>
              </w:rPr>
            </w:pPr>
            <w:r w:rsidRPr="00362C23">
              <w:rPr>
                <w:lang w:val="en-GB"/>
              </w:rPr>
              <w:t>"amount": 1000,</w:t>
            </w:r>
          </w:p>
          <w:p w14:paraId="086FA5F5" w14:textId="77777777" w:rsidR="007A1EDC" w:rsidRPr="00362C23" w:rsidRDefault="007A1EDC" w:rsidP="00E84233">
            <w:pPr>
              <w:pStyle w:val="ListParagraph"/>
              <w:ind w:left="2160"/>
              <w:rPr>
                <w:lang w:val="en-GB"/>
              </w:rPr>
            </w:pPr>
            <w:r w:rsidRPr="00362C23">
              <w:rPr>
                <w:lang w:val="en-GB"/>
              </w:rPr>
              <w:t>"transdesc": "Nội dung giao dịch"</w:t>
            </w:r>
          </w:p>
          <w:p w14:paraId="3E3E50D7" w14:textId="77777777" w:rsidR="007A1EDC" w:rsidRPr="00362C23" w:rsidRDefault="007A1EDC" w:rsidP="00E84233">
            <w:pPr>
              <w:pStyle w:val="ListParagraph"/>
              <w:ind w:left="1440"/>
              <w:rPr>
                <w:lang w:val="en-GB"/>
              </w:rPr>
            </w:pPr>
            <w:r w:rsidRPr="00362C23">
              <w:rPr>
                <w:lang w:val="en-GB"/>
              </w:rPr>
              <w:t>}</w:t>
            </w:r>
          </w:p>
          <w:p w14:paraId="77B021B7" w14:textId="77777777" w:rsidR="007A1EDC" w:rsidRPr="00362C23" w:rsidRDefault="007A1EDC" w:rsidP="00D6569E">
            <w:pPr>
              <w:pStyle w:val="ListParagraph"/>
              <w:numPr>
                <w:ilvl w:val="1"/>
                <w:numId w:val="9"/>
              </w:numPr>
              <w:rPr>
                <w:lang w:val="en-GB"/>
              </w:rPr>
            </w:pPr>
            <w:r w:rsidRPr="00362C23">
              <w:rPr>
                <w:lang w:val="en-GB"/>
              </w:rPr>
              <w:t>Mô tả</w:t>
            </w:r>
          </w:p>
          <w:p w14:paraId="3B0A72F9" w14:textId="464F3219" w:rsidR="007A1EDC" w:rsidRPr="00362C23" w:rsidRDefault="007A1EDC" w:rsidP="00E84233">
            <w:pPr>
              <w:pStyle w:val="ListParagraph"/>
              <w:ind w:left="1440"/>
              <w:rPr>
                <w:i/>
                <w:iCs/>
                <w:lang w:val="en-GB"/>
              </w:rPr>
            </w:pPr>
            <w:r w:rsidRPr="00362C23">
              <w:rPr>
                <w:i/>
                <w:iCs/>
                <w:lang w:val="en-GB"/>
              </w:rPr>
              <w:t xml:space="preserve">subback: Chỉ rõ đồng bộ của hệ thống nào, bao gồm </w:t>
            </w:r>
            <w:r w:rsidR="00CF16C6" w:rsidRPr="00362C23">
              <w:rPr>
                <w:i/>
                <w:iCs/>
                <w:lang w:val="en-GB"/>
              </w:rPr>
              <w:t>BO</w:t>
            </w:r>
            <w:r w:rsidRPr="00362C23">
              <w:rPr>
                <w:i/>
                <w:iCs/>
                <w:lang w:val="en-GB"/>
              </w:rPr>
              <w:t>, FDS, MO, ….</w:t>
            </w:r>
          </w:p>
          <w:p w14:paraId="237626F8" w14:textId="683B2B25" w:rsidR="00AF5BB2" w:rsidRPr="00362C23" w:rsidRDefault="00AF5BB2" w:rsidP="00E84233">
            <w:pPr>
              <w:pStyle w:val="ListParagraph"/>
              <w:ind w:left="1440"/>
              <w:rPr>
                <w:i/>
                <w:iCs/>
                <w:lang w:val="en-GB"/>
              </w:rPr>
            </w:pPr>
            <w:r w:rsidRPr="00362C23">
              <w:rPr>
                <w:i/>
                <w:iCs/>
                <w:lang w:val="en-GB"/>
              </w:rPr>
              <w:t>transNum: ID của giao dịch</w:t>
            </w:r>
          </w:p>
          <w:p w14:paraId="1AE9A04A" w14:textId="1DBC91D9" w:rsidR="007A1EDC" w:rsidRPr="00362C23" w:rsidRDefault="007A1EDC" w:rsidP="00E84233">
            <w:pPr>
              <w:pStyle w:val="ListParagraph"/>
              <w:ind w:left="1440"/>
              <w:rPr>
                <w:i/>
                <w:iCs/>
                <w:lang w:val="en-GB"/>
              </w:rPr>
            </w:pPr>
            <w:r w:rsidRPr="00362C23">
              <w:rPr>
                <w:i/>
                <w:iCs/>
                <w:lang w:val="en-GB"/>
              </w:rPr>
              <w:t>account: Số tài khoản</w:t>
            </w:r>
          </w:p>
          <w:p w14:paraId="6633EF6C" w14:textId="3672B769" w:rsidR="00EF0D44" w:rsidRPr="00362C23" w:rsidRDefault="00EF0D44" w:rsidP="00E84233">
            <w:pPr>
              <w:pStyle w:val="ListParagraph"/>
              <w:ind w:left="1440"/>
              <w:rPr>
                <w:i/>
                <w:iCs/>
                <w:lang w:val="en-GB"/>
              </w:rPr>
            </w:pPr>
            <w:r w:rsidRPr="00362C23">
              <w:rPr>
                <w:i/>
                <w:iCs/>
                <w:lang w:val="en-GB"/>
              </w:rPr>
              <w:t>symbol: Mã chứng khoán</w:t>
            </w:r>
          </w:p>
          <w:p w14:paraId="0FB6E498" w14:textId="77777777" w:rsidR="007A1EDC" w:rsidRPr="00362C23" w:rsidRDefault="007A1EDC" w:rsidP="00E84233">
            <w:pPr>
              <w:pStyle w:val="ListParagraph"/>
              <w:ind w:left="1440"/>
              <w:rPr>
                <w:i/>
                <w:iCs/>
                <w:lang w:val="en-GB"/>
              </w:rPr>
            </w:pPr>
            <w:r w:rsidRPr="00362C23">
              <w:rPr>
                <w:i/>
                <w:iCs/>
                <w:lang w:val="en-GB"/>
              </w:rPr>
              <w:t>type: C tăng, D giảm</w:t>
            </w:r>
          </w:p>
          <w:p w14:paraId="766C470C" w14:textId="660EF445" w:rsidR="007A1EDC" w:rsidRPr="00362C23" w:rsidRDefault="007A1EDC" w:rsidP="00E84233">
            <w:pPr>
              <w:pStyle w:val="ListParagraph"/>
              <w:ind w:left="1440"/>
              <w:rPr>
                <w:i/>
                <w:iCs/>
                <w:lang w:val="en-GB"/>
              </w:rPr>
            </w:pPr>
            <w:r w:rsidRPr="00362C23">
              <w:rPr>
                <w:i/>
                <w:iCs/>
                <w:lang w:val="en-GB"/>
              </w:rPr>
              <w:t xml:space="preserve">amount: Số </w:t>
            </w:r>
            <w:r w:rsidR="00CD711E">
              <w:rPr>
                <w:i/>
                <w:iCs/>
                <w:lang w:val="en-GB"/>
              </w:rPr>
              <w:t>chứng khoán</w:t>
            </w:r>
          </w:p>
          <w:p w14:paraId="32EEA187" w14:textId="77777777" w:rsidR="007A1EDC" w:rsidRPr="00362C23" w:rsidRDefault="007A1EDC" w:rsidP="00E84233">
            <w:pPr>
              <w:pStyle w:val="ListParagraph"/>
              <w:ind w:left="1440"/>
              <w:rPr>
                <w:i/>
                <w:iCs/>
                <w:lang w:val="en-GB"/>
              </w:rPr>
            </w:pPr>
            <w:r w:rsidRPr="00362C23">
              <w:rPr>
                <w:i/>
                <w:iCs/>
                <w:lang w:val="en-GB"/>
              </w:rPr>
              <w:t>transdesc: Diễn giải</w:t>
            </w:r>
          </w:p>
          <w:p w14:paraId="07B78FCA" w14:textId="77777777" w:rsidR="007A1EDC" w:rsidRPr="00362C23" w:rsidRDefault="007A1EDC" w:rsidP="00E84233">
            <w:pPr>
              <w:pStyle w:val="ListParagraph"/>
              <w:ind w:left="1440"/>
              <w:rPr>
                <w:i/>
                <w:iCs/>
                <w:lang w:val="en-GB"/>
              </w:rPr>
            </w:pPr>
          </w:p>
          <w:p w14:paraId="2813E065" w14:textId="77777777" w:rsidR="007A1EDC" w:rsidRPr="00362C23" w:rsidRDefault="007A1EDC" w:rsidP="00D6569E">
            <w:pPr>
              <w:pStyle w:val="ListParagraph"/>
              <w:numPr>
                <w:ilvl w:val="0"/>
                <w:numId w:val="9"/>
              </w:numPr>
              <w:rPr>
                <w:lang w:val="en-GB"/>
              </w:rPr>
            </w:pPr>
            <w:r w:rsidRPr="00362C23">
              <w:rPr>
                <w:lang w:val="en-GB"/>
              </w:rPr>
              <w:t xml:space="preserve">Dữ </w:t>
            </w:r>
            <w:r w:rsidRPr="00362C23">
              <w:rPr>
                <w:lang w:val="vi-VN"/>
              </w:rPr>
              <w:t>l</w:t>
            </w:r>
            <w:r w:rsidRPr="00362C23">
              <w:rPr>
                <w:lang w:val="en-GB"/>
              </w:rPr>
              <w:t>iệu trả về</w:t>
            </w:r>
          </w:p>
          <w:p w14:paraId="1D945C62" w14:textId="77777777" w:rsidR="007A1EDC" w:rsidRPr="00362C23" w:rsidRDefault="007A1EDC" w:rsidP="00D6569E">
            <w:pPr>
              <w:pStyle w:val="ListParagraph"/>
              <w:numPr>
                <w:ilvl w:val="1"/>
                <w:numId w:val="9"/>
              </w:numPr>
              <w:rPr>
                <w:lang w:val="en-GB"/>
              </w:rPr>
            </w:pPr>
            <w:r w:rsidRPr="00362C23">
              <w:rPr>
                <w:lang w:val="en-GB"/>
              </w:rPr>
              <w:t>Output</w:t>
            </w:r>
          </w:p>
          <w:p w14:paraId="5FA8DF56" w14:textId="77777777" w:rsidR="007A1EDC" w:rsidRPr="00362C23" w:rsidRDefault="007A1EDC" w:rsidP="00E84233">
            <w:pPr>
              <w:pStyle w:val="ListParagraph"/>
              <w:ind w:left="1440"/>
              <w:rPr>
                <w:lang w:val="en-GB"/>
              </w:rPr>
            </w:pPr>
            <w:r w:rsidRPr="00362C23">
              <w:rPr>
                <w:lang w:val="en-GB"/>
              </w:rPr>
              <w:t>{</w:t>
            </w:r>
          </w:p>
          <w:p w14:paraId="6C8CC7DF" w14:textId="77777777" w:rsidR="007A1EDC" w:rsidRPr="00362C23" w:rsidRDefault="007A1EDC" w:rsidP="00E84233">
            <w:pPr>
              <w:pStyle w:val="ListParagraph"/>
              <w:ind w:left="2160"/>
              <w:rPr>
                <w:lang w:val="en-GB"/>
              </w:rPr>
            </w:pPr>
            <w:r w:rsidRPr="00362C23">
              <w:rPr>
                <w:lang w:val="en-GB"/>
              </w:rPr>
              <w:t>"EC": 0,</w:t>
            </w:r>
          </w:p>
          <w:p w14:paraId="6FDCA9D9" w14:textId="77777777" w:rsidR="007A1EDC" w:rsidRPr="00362C23" w:rsidRDefault="007A1EDC" w:rsidP="00E84233">
            <w:pPr>
              <w:pStyle w:val="ListParagraph"/>
              <w:ind w:left="2160"/>
              <w:rPr>
                <w:lang w:val="en-GB"/>
              </w:rPr>
            </w:pPr>
            <w:r w:rsidRPr="00362C23">
              <w:rPr>
                <w:lang w:val="en-GB"/>
              </w:rPr>
              <w:t>"EM": "Successfull!",</w:t>
            </w:r>
          </w:p>
          <w:p w14:paraId="7F6CE323" w14:textId="77777777" w:rsidR="007A1EDC" w:rsidRPr="00362C23" w:rsidRDefault="007A1EDC" w:rsidP="00E84233">
            <w:pPr>
              <w:pStyle w:val="ListParagraph"/>
              <w:ind w:left="2160"/>
              <w:rPr>
                <w:lang w:val="en-GB"/>
              </w:rPr>
            </w:pPr>
            <w:r w:rsidRPr="00362C23">
              <w:rPr>
                <w:lang w:val="en-GB"/>
              </w:rPr>
              <w:t>"DT": {}</w:t>
            </w:r>
          </w:p>
          <w:p w14:paraId="0F52B8EB" w14:textId="77777777" w:rsidR="007A1EDC" w:rsidRPr="00362C23" w:rsidRDefault="007A1EDC" w:rsidP="00E84233">
            <w:pPr>
              <w:pStyle w:val="ListParagraph"/>
              <w:ind w:left="1440"/>
              <w:rPr>
                <w:lang w:val="en-GB"/>
              </w:rPr>
            </w:pPr>
            <w:r w:rsidRPr="00362C23">
              <w:rPr>
                <w:lang w:val="en-GB"/>
              </w:rPr>
              <w:t>}</w:t>
            </w:r>
          </w:p>
          <w:p w14:paraId="738CC4F1" w14:textId="77777777" w:rsidR="007A1EDC" w:rsidRPr="00362C23" w:rsidRDefault="007A1EDC" w:rsidP="00D6569E">
            <w:pPr>
              <w:pStyle w:val="ListParagraph"/>
              <w:numPr>
                <w:ilvl w:val="1"/>
                <w:numId w:val="9"/>
              </w:numPr>
              <w:rPr>
                <w:lang w:val="en-GB"/>
              </w:rPr>
            </w:pPr>
            <w:r w:rsidRPr="00362C23">
              <w:rPr>
                <w:lang w:val="en-GB"/>
              </w:rPr>
              <w:t>Mô tả</w:t>
            </w:r>
          </w:p>
          <w:p w14:paraId="7A6C4CE1" w14:textId="77777777" w:rsidR="007A1EDC" w:rsidRPr="00362C23" w:rsidRDefault="007A1EDC" w:rsidP="00E84233">
            <w:pPr>
              <w:pStyle w:val="ListParagraph"/>
              <w:ind w:left="1440"/>
              <w:rPr>
                <w:i/>
                <w:iCs/>
                <w:lang w:val="en-GB"/>
              </w:rPr>
            </w:pPr>
            <w:r w:rsidRPr="00362C23">
              <w:rPr>
                <w:i/>
                <w:iCs/>
                <w:lang w:val="en-GB"/>
              </w:rPr>
              <w:lastRenderedPageBreak/>
              <w:t>DT: Dữ liệu trả ra nếu có</w:t>
            </w:r>
          </w:p>
        </w:tc>
      </w:tr>
      <w:tr w:rsidR="009F6B2E" w14:paraId="26F51660" w14:textId="77777777" w:rsidTr="00E84233">
        <w:tc>
          <w:tcPr>
            <w:tcW w:w="8748" w:type="dxa"/>
          </w:tcPr>
          <w:p w14:paraId="2B6A4566" w14:textId="6E513660" w:rsidR="009F6B2E" w:rsidRPr="00362C23" w:rsidRDefault="009F6B2E" w:rsidP="009F6B2E">
            <w:pPr>
              <w:rPr>
                <w:lang w:val="en-GB"/>
              </w:rPr>
            </w:pPr>
            <w:r w:rsidRPr="00362C23">
              <w:rPr>
                <w:lang w:val="en-GB"/>
              </w:rPr>
              <w:lastRenderedPageBreak/>
              <w:t>Xử lý: Thực hiện tăng/giảm trade của tài khoản</w:t>
            </w:r>
            <w:r w:rsidR="00A86A56" w:rsidRPr="00362C23">
              <w:rPr>
                <w:lang w:val="en-GB"/>
              </w:rPr>
              <w:t>.</w:t>
            </w:r>
          </w:p>
        </w:tc>
      </w:tr>
    </w:tbl>
    <w:p w14:paraId="76475AE2" w14:textId="11BFCC15" w:rsidR="00BD6E51" w:rsidRDefault="00BD6E51" w:rsidP="00BD6E51">
      <w:pPr>
        <w:rPr>
          <w:lang w:val="en-GB"/>
        </w:rPr>
      </w:pPr>
    </w:p>
    <w:p w14:paraId="7A88911F" w14:textId="13CD8AAC" w:rsidR="00DB2B8D" w:rsidRDefault="00364EF4" w:rsidP="0024358F">
      <w:pPr>
        <w:pStyle w:val="Heading4"/>
        <w:ind w:left="1350" w:hanging="720"/>
      </w:pPr>
      <w:r>
        <w:t>Phong tỏa</w:t>
      </w:r>
      <w:r w:rsidR="001548CE">
        <w:t xml:space="preserve"> </w:t>
      </w:r>
      <w:r>
        <w:t>sức mua</w:t>
      </w:r>
      <w:r w:rsidR="001F7CFE">
        <w:t xml:space="preserve"> ( phần này không làm trong phase 1 do chưa kết nối với các subBack)</w:t>
      </w:r>
    </w:p>
    <w:tbl>
      <w:tblPr>
        <w:tblStyle w:val="TableGrid"/>
        <w:tblW w:w="8748" w:type="dxa"/>
        <w:tblInd w:w="607" w:type="dxa"/>
        <w:tblLook w:val="04A0" w:firstRow="1" w:lastRow="0" w:firstColumn="1" w:lastColumn="0" w:noHBand="0" w:noVBand="1"/>
      </w:tblPr>
      <w:tblGrid>
        <w:gridCol w:w="8748"/>
      </w:tblGrid>
      <w:tr w:rsidR="00DB2B8D" w14:paraId="32E03734" w14:textId="77777777" w:rsidTr="00B71771">
        <w:tc>
          <w:tcPr>
            <w:tcW w:w="8748" w:type="dxa"/>
          </w:tcPr>
          <w:p w14:paraId="434A13A3" w14:textId="77777777" w:rsidR="00DB2B8D" w:rsidRPr="00362C23" w:rsidRDefault="00DB2B8D" w:rsidP="00D6569E">
            <w:pPr>
              <w:pStyle w:val="ListParagraph"/>
              <w:numPr>
                <w:ilvl w:val="0"/>
                <w:numId w:val="9"/>
              </w:numPr>
              <w:rPr>
                <w:lang w:val="en-GB"/>
              </w:rPr>
            </w:pPr>
            <w:r w:rsidRPr="00362C23">
              <w:rPr>
                <w:lang w:val="en-GB"/>
              </w:rPr>
              <w:t xml:space="preserve">Method: </w:t>
            </w:r>
            <w:r w:rsidRPr="00362C23">
              <w:rPr>
                <w:b/>
                <w:lang w:val="en-GB"/>
              </w:rPr>
              <w:t>POST</w:t>
            </w:r>
          </w:p>
          <w:p w14:paraId="0BE02C7C" w14:textId="27DF69A0" w:rsidR="00DB2B8D" w:rsidRPr="00362C23" w:rsidRDefault="00DB2B8D" w:rsidP="00D6569E">
            <w:pPr>
              <w:pStyle w:val="ListParagraph"/>
              <w:numPr>
                <w:ilvl w:val="0"/>
                <w:numId w:val="9"/>
              </w:numPr>
              <w:rPr>
                <w:lang w:val="en-GB"/>
              </w:rPr>
            </w:pPr>
            <w:r w:rsidRPr="00362C23">
              <w:rPr>
                <w:lang w:val="en-GB"/>
              </w:rPr>
              <w:t>Uri: /orssvr/trans/</w:t>
            </w:r>
            <w:r w:rsidR="00276D2C" w:rsidRPr="00362C23">
              <w:rPr>
                <w:lang w:val="en-GB"/>
              </w:rPr>
              <w:t>hold</w:t>
            </w:r>
            <w:r w:rsidR="00EC0F24" w:rsidRPr="00362C23">
              <w:rPr>
                <w:lang w:val="en-GB"/>
              </w:rPr>
              <w:t>pp0</w:t>
            </w:r>
            <w:r w:rsidRPr="00362C23">
              <w:rPr>
                <w:lang w:val="en-GB"/>
              </w:rPr>
              <w:t>/</w:t>
            </w:r>
          </w:p>
          <w:p w14:paraId="3217437A" w14:textId="6329DB91" w:rsidR="00DB2B8D" w:rsidRPr="00362C23" w:rsidRDefault="00DB2B8D" w:rsidP="00D6569E">
            <w:pPr>
              <w:pStyle w:val="ListParagraph"/>
              <w:numPr>
                <w:ilvl w:val="0"/>
                <w:numId w:val="9"/>
              </w:numPr>
              <w:rPr>
                <w:lang w:val="en-GB"/>
              </w:rPr>
            </w:pPr>
            <w:r w:rsidRPr="00362C23">
              <w:rPr>
                <w:lang w:val="en-GB"/>
              </w:rPr>
              <w:t xml:space="preserve">Mô tả: Giao dịch </w:t>
            </w:r>
            <w:r w:rsidR="00127705">
              <w:rPr>
                <w:lang w:val="en-GB"/>
              </w:rPr>
              <w:t>phong tỏa</w:t>
            </w:r>
            <w:r w:rsidR="0053276C" w:rsidRPr="00362C23">
              <w:rPr>
                <w:lang w:val="en-GB"/>
              </w:rPr>
              <w:t xml:space="preserve"> sức mua PP0</w:t>
            </w:r>
            <w:r w:rsidR="00D36F04" w:rsidRPr="00362C23">
              <w:rPr>
                <w:lang w:val="en-GB"/>
              </w:rPr>
              <w:t>.</w:t>
            </w:r>
            <w:r w:rsidRPr="00362C23">
              <w:rPr>
                <w:lang w:val="vi-VN"/>
              </w:rPr>
              <w:t xml:space="preserve"> </w:t>
            </w:r>
          </w:p>
          <w:p w14:paraId="41845C2A" w14:textId="77777777" w:rsidR="00DB2B8D" w:rsidRPr="00362C23" w:rsidRDefault="00DB2B8D" w:rsidP="00D6569E">
            <w:pPr>
              <w:pStyle w:val="ListParagraph"/>
              <w:numPr>
                <w:ilvl w:val="0"/>
                <w:numId w:val="9"/>
              </w:numPr>
              <w:rPr>
                <w:lang w:val="en-GB"/>
              </w:rPr>
            </w:pPr>
            <w:r w:rsidRPr="00362C23">
              <w:rPr>
                <w:lang w:val="vi-VN"/>
              </w:rPr>
              <w:t>Tham số truyền vào</w:t>
            </w:r>
          </w:p>
          <w:p w14:paraId="0DD07D9E" w14:textId="77777777" w:rsidR="00DB2B8D" w:rsidRPr="00362C23" w:rsidRDefault="00DB2B8D" w:rsidP="00D6569E">
            <w:pPr>
              <w:pStyle w:val="ListParagraph"/>
              <w:numPr>
                <w:ilvl w:val="1"/>
                <w:numId w:val="9"/>
              </w:numPr>
              <w:rPr>
                <w:lang w:val="en-GB"/>
              </w:rPr>
            </w:pPr>
            <w:r w:rsidRPr="00362C23">
              <w:rPr>
                <w:lang w:val="en-GB"/>
              </w:rPr>
              <w:t>Input</w:t>
            </w:r>
          </w:p>
          <w:p w14:paraId="126FDF62" w14:textId="77777777" w:rsidR="00DB2B8D" w:rsidRPr="00362C23" w:rsidRDefault="00DB2B8D" w:rsidP="00B71771">
            <w:pPr>
              <w:pStyle w:val="ListParagraph"/>
              <w:ind w:left="1440"/>
              <w:rPr>
                <w:lang w:val="en-GB"/>
              </w:rPr>
            </w:pPr>
            <w:r w:rsidRPr="00362C23">
              <w:rPr>
                <w:lang w:val="en-GB"/>
              </w:rPr>
              <w:t>{</w:t>
            </w:r>
          </w:p>
          <w:p w14:paraId="68D962EE" w14:textId="5EC4C565" w:rsidR="00DB2B8D" w:rsidRPr="00362C23" w:rsidRDefault="00DB2B8D" w:rsidP="00B71771">
            <w:pPr>
              <w:pStyle w:val="ListParagraph"/>
              <w:ind w:left="2160"/>
              <w:rPr>
                <w:lang w:val="en-GB"/>
              </w:rPr>
            </w:pPr>
            <w:r w:rsidRPr="00362C23">
              <w:rPr>
                <w:lang w:val="en-GB"/>
              </w:rPr>
              <w:t>"subback": "BO",</w:t>
            </w:r>
          </w:p>
          <w:p w14:paraId="3DD59C84" w14:textId="43B7735F" w:rsidR="003418CB" w:rsidRPr="00362C23" w:rsidRDefault="003418CB" w:rsidP="00B71771">
            <w:pPr>
              <w:pStyle w:val="ListParagraph"/>
              <w:ind w:left="2160"/>
              <w:rPr>
                <w:lang w:val="en-GB"/>
              </w:rPr>
            </w:pPr>
            <w:r w:rsidRPr="00362C23">
              <w:rPr>
                <w:lang w:val="en-GB"/>
              </w:rPr>
              <w:t>"</w:t>
            </w:r>
            <w:r w:rsidR="00DF4247" w:rsidRPr="00362C23">
              <w:rPr>
                <w:lang w:val="en-GB"/>
              </w:rPr>
              <w:t>oms</w:t>
            </w:r>
            <w:r w:rsidRPr="00362C23">
              <w:rPr>
                <w:lang w:val="en-GB"/>
              </w:rPr>
              <w:t>": "",</w:t>
            </w:r>
          </w:p>
          <w:p w14:paraId="76B5245E" w14:textId="4B2A8C75" w:rsidR="00DB2B8D" w:rsidRPr="00362C23" w:rsidRDefault="00DB2B8D" w:rsidP="00B71771">
            <w:pPr>
              <w:pStyle w:val="ListParagraph"/>
              <w:ind w:left="2160"/>
              <w:rPr>
                <w:lang w:val="en-GB"/>
              </w:rPr>
            </w:pPr>
            <w:r w:rsidRPr="00362C23">
              <w:rPr>
                <w:lang w:val="en-GB"/>
              </w:rPr>
              <w:t>"</w:t>
            </w:r>
            <w:r w:rsidR="001238E4" w:rsidRPr="001238E4">
              <w:rPr>
                <w:lang w:val="en-GB"/>
              </w:rPr>
              <w:t>dealid</w:t>
            </w:r>
            <w:r w:rsidRPr="00362C23">
              <w:rPr>
                <w:lang w:val="en-GB"/>
              </w:rPr>
              <w:t>": "",</w:t>
            </w:r>
          </w:p>
          <w:p w14:paraId="1E41172C" w14:textId="77777777" w:rsidR="00DB2B8D" w:rsidRPr="00362C23" w:rsidRDefault="00DB2B8D" w:rsidP="00B71771">
            <w:pPr>
              <w:pStyle w:val="ListParagraph"/>
              <w:ind w:left="2160"/>
              <w:rPr>
                <w:lang w:val="en-GB"/>
              </w:rPr>
            </w:pPr>
            <w:r w:rsidRPr="00362C23">
              <w:rPr>
                <w:lang w:val="en-GB"/>
              </w:rPr>
              <w:t>"account": "0001000001",</w:t>
            </w:r>
          </w:p>
          <w:p w14:paraId="18AD9558" w14:textId="5E0FB948" w:rsidR="00DB2B8D" w:rsidRDefault="00DB2B8D" w:rsidP="00B71771">
            <w:pPr>
              <w:pStyle w:val="ListParagraph"/>
              <w:ind w:left="2160"/>
              <w:rPr>
                <w:lang w:val="en-GB"/>
              </w:rPr>
            </w:pPr>
            <w:r w:rsidRPr="00362C23">
              <w:rPr>
                <w:lang w:val="en-GB"/>
              </w:rPr>
              <w:t>"amount": 1000,</w:t>
            </w:r>
          </w:p>
          <w:p w14:paraId="3EFFB018" w14:textId="15B48B43" w:rsidR="00E857BC" w:rsidRPr="00362C23" w:rsidRDefault="00E857BC" w:rsidP="00E857BC">
            <w:pPr>
              <w:pStyle w:val="ListParagraph"/>
              <w:ind w:left="2160"/>
              <w:rPr>
                <w:lang w:val="en-GB"/>
              </w:rPr>
            </w:pPr>
            <w:r w:rsidRPr="00362C23">
              <w:rPr>
                <w:lang w:val="en-GB"/>
              </w:rPr>
              <w:t>"</w:t>
            </w:r>
            <w:r w:rsidRPr="00E857BC">
              <w:rPr>
                <w:lang w:val="en-GB"/>
              </w:rPr>
              <w:t>ref</w:t>
            </w:r>
            <w:r>
              <w:rPr>
                <w:lang w:val="en-GB"/>
              </w:rPr>
              <w:t>o</w:t>
            </w:r>
            <w:r w:rsidRPr="00E857BC">
              <w:rPr>
                <w:lang w:val="en-GB"/>
              </w:rPr>
              <w:t>rder</w:t>
            </w:r>
            <w:r>
              <w:rPr>
                <w:lang w:val="en-GB"/>
              </w:rPr>
              <w:t>i</w:t>
            </w:r>
            <w:r w:rsidRPr="00E857BC">
              <w:rPr>
                <w:lang w:val="en-GB"/>
              </w:rPr>
              <w:t xml:space="preserve">d": </w:t>
            </w:r>
            <w:r w:rsidRPr="00362C23">
              <w:rPr>
                <w:lang w:val="en-GB"/>
              </w:rPr>
              <w:t>""</w:t>
            </w:r>
            <w:r w:rsidRPr="00E857BC">
              <w:rPr>
                <w:lang w:val="en-GB"/>
              </w:rPr>
              <w:t>,</w:t>
            </w:r>
          </w:p>
          <w:p w14:paraId="564709EA" w14:textId="77777777" w:rsidR="00DB2B8D" w:rsidRPr="00362C23" w:rsidRDefault="00DB2B8D" w:rsidP="00B71771">
            <w:pPr>
              <w:pStyle w:val="ListParagraph"/>
              <w:ind w:left="2160"/>
              <w:rPr>
                <w:lang w:val="en-GB"/>
              </w:rPr>
            </w:pPr>
            <w:r w:rsidRPr="00362C23">
              <w:rPr>
                <w:lang w:val="en-GB"/>
              </w:rPr>
              <w:t>"transdesc": "Nội dung giao dịch"</w:t>
            </w:r>
          </w:p>
          <w:p w14:paraId="7E5431A4" w14:textId="77777777" w:rsidR="00DB2B8D" w:rsidRPr="00362C23" w:rsidRDefault="00DB2B8D" w:rsidP="00B71771">
            <w:pPr>
              <w:pStyle w:val="ListParagraph"/>
              <w:ind w:left="1440"/>
              <w:rPr>
                <w:lang w:val="en-GB"/>
              </w:rPr>
            </w:pPr>
            <w:r w:rsidRPr="00362C23">
              <w:rPr>
                <w:lang w:val="en-GB"/>
              </w:rPr>
              <w:t>}</w:t>
            </w:r>
          </w:p>
          <w:p w14:paraId="7F016666" w14:textId="77777777" w:rsidR="00DB2B8D" w:rsidRPr="00362C23" w:rsidRDefault="00DB2B8D" w:rsidP="00D6569E">
            <w:pPr>
              <w:pStyle w:val="ListParagraph"/>
              <w:numPr>
                <w:ilvl w:val="1"/>
                <w:numId w:val="9"/>
              </w:numPr>
              <w:rPr>
                <w:lang w:val="en-GB"/>
              </w:rPr>
            </w:pPr>
            <w:r w:rsidRPr="00362C23">
              <w:rPr>
                <w:lang w:val="en-GB"/>
              </w:rPr>
              <w:t>Mô tả</w:t>
            </w:r>
          </w:p>
          <w:p w14:paraId="73C240C7" w14:textId="0472A9AC" w:rsidR="00DB2B8D" w:rsidRPr="00362C23" w:rsidRDefault="00DB2B8D" w:rsidP="00B71771">
            <w:pPr>
              <w:pStyle w:val="ListParagraph"/>
              <w:ind w:left="1440"/>
              <w:rPr>
                <w:i/>
                <w:iCs/>
                <w:lang w:val="en-GB"/>
              </w:rPr>
            </w:pPr>
            <w:r w:rsidRPr="00362C23">
              <w:rPr>
                <w:i/>
                <w:iCs/>
                <w:lang w:val="en-GB"/>
              </w:rPr>
              <w:t>subback: Chỉ rõ đồng bộ của hệ thống nào, bao gồm BO, FDS, MO, ….</w:t>
            </w:r>
          </w:p>
          <w:p w14:paraId="3DE3D778" w14:textId="228095DF" w:rsidR="00DF4247" w:rsidRPr="00362C23" w:rsidRDefault="00DF4247" w:rsidP="00B71771">
            <w:pPr>
              <w:pStyle w:val="ListParagraph"/>
              <w:ind w:left="1440"/>
              <w:rPr>
                <w:i/>
                <w:iCs/>
                <w:lang w:val="en-GB"/>
              </w:rPr>
            </w:pPr>
            <w:r w:rsidRPr="00362C23">
              <w:rPr>
                <w:i/>
                <w:iCs/>
                <w:lang w:val="en-GB"/>
              </w:rPr>
              <w:t>oms: Định danh OMS để phong tỏa sức mua</w:t>
            </w:r>
          </w:p>
          <w:p w14:paraId="7E3BF785" w14:textId="2116215E" w:rsidR="00DB2B8D" w:rsidRPr="00362C23" w:rsidRDefault="008E0D9F" w:rsidP="00B71771">
            <w:pPr>
              <w:pStyle w:val="ListParagraph"/>
              <w:ind w:left="1440"/>
              <w:rPr>
                <w:i/>
                <w:iCs/>
                <w:lang w:val="en-GB"/>
              </w:rPr>
            </w:pPr>
            <w:r w:rsidRPr="008E0D9F">
              <w:rPr>
                <w:i/>
                <w:iCs/>
                <w:lang w:val="en-GB"/>
              </w:rPr>
              <w:t>dealid</w:t>
            </w:r>
            <w:r w:rsidR="00DB2B8D" w:rsidRPr="00362C23">
              <w:rPr>
                <w:i/>
                <w:iCs/>
                <w:lang w:val="en-GB"/>
              </w:rPr>
              <w:t xml:space="preserve">: </w:t>
            </w:r>
            <w:r>
              <w:rPr>
                <w:i/>
                <w:iCs/>
                <w:lang w:val="en-GB"/>
              </w:rPr>
              <w:t>Số hiệu deal phong tỏa</w:t>
            </w:r>
          </w:p>
          <w:p w14:paraId="5D939270" w14:textId="77777777" w:rsidR="00DB2B8D" w:rsidRPr="00362C23" w:rsidRDefault="00DB2B8D" w:rsidP="00B71771">
            <w:pPr>
              <w:pStyle w:val="ListParagraph"/>
              <w:ind w:left="1440"/>
              <w:rPr>
                <w:i/>
                <w:iCs/>
                <w:lang w:val="en-GB"/>
              </w:rPr>
            </w:pPr>
            <w:r w:rsidRPr="00362C23">
              <w:rPr>
                <w:i/>
                <w:iCs/>
                <w:lang w:val="en-GB"/>
              </w:rPr>
              <w:t>account: Số tài khoản</w:t>
            </w:r>
          </w:p>
          <w:p w14:paraId="71945EA3" w14:textId="3D3D787D" w:rsidR="00DB2B8D" w:rsidRDefault="00DB2B8D" w:rsidP="00B71771">
            <w:pPr>
              <w:pStyle w:val="ListParagraph"/>
              <w:ind w:left="1440"/>
              <w:rPr>
                <w:i/>
                <w:iCs/>
                <w:lang w:val="en-GB"/>
              </w:rPr>
            </w:pPr>
            <w:r w:rsidRPr="00362C23">
              <w:rPr>
                <w:i/>
                <w:iCs/>
                <w:lang w:val="en-GB"/>
              </w:rPr>
              <w:t>amount: Số tiền</w:t>
            </w:r>
          </w:p>
          <w:p w14:paraId="6DBD640F" w14:textId="1D04F776" w:rsidR="0065716C" w:rsidRDefault="0065716C" w:rsidP="0065716C">
            <w:pPr>
              <w:pStyle w:val="ListParagraph"/>
              <w:ind w:left="1440"/>
              <w:rPr>
                <w:i/>
                <w:iCs/>
                <w:lang w:val="en-GB"/>
              </w:rPr>
            </w:pPr>
            <w:r w:rsidRPr="0065716C">
              <w:rPr>
                <w:i/>
                <w:iCs/>
                <w:lang w:val="en-GB"/>
              </w:rPr>
              <w:t>reforderid</w:t>
            </w:r>
            <w:r w:rsidRPr="00362C23">
              <w:rPr>
                <w:i/>
                <w:iCs/>
                <w:lang w:val="en-GB"/>
              </w:rPr>
              <w:t xml:space="preserve">: Số </w:t>
            </w:r>
            <w:r>
              <w:rPr>
                <w:i/>
                <w:iCs/>
                <w:lang w:val="en-GB"/>
              </w:rPr>
              <w:t>tham chiếu đến lệnh</w:t>
            </w:r>
          </w:p>
          <w:p w14:paraId="63FF754B" w14:textId="77777777" w:rsidR="00DB2B8D" w:rsidRPr="00362C23" w:rsidRDefault="00DB2B8D" w:rsidP="00B71771">
            <w:pPr>
              <w:pStyle w:val="ListParagraph"/>
              <w:ind w:left="1440"/>
              <w:rPr>
                <w:i/>
                <w:iCs/>
                <w:lang w:val="en-GB"/>
              </w:rPr>
            </w:pPr>
            <w:r w:rsidRPr="00362C23">
              <w:rPr>
                <w:i/>
                <w:iCs/>
                <w:lang w:val="en-GB"/>
              </w:rPr>
              <w:t>transdesc: Diễn giải</w:t>
            </w:r>
          </w:p>
          <w:p w14:paraId="5A43B59B" w14:textId="77777777" w:rsidR="00DB2B8D" w:rsidRPr="00362C23" w:rsidRDefault="00DB2B8D" w:rsidP="00B71771">
            <w:pPr>
              <w:pStyle w:val="ListParagraph"/>
              <w:ind w:left="1440"/>
              <w:rPr>
                <w:i/>
                <w:iCs/>
                <w:lang w:val="en-GB"/>
              </w:rPr>
            </w:pPr>
          </w:p>
          <w:p w14:paraId="729AE2B5" w14:textId="77777777" w:rsidR="00DB2B8D" w:rsidRPr="00362C23" w:rsidRDefault="00DB2B8D" w:rsidP="00D6569E">
            <w:pPr>
              <w:pStyle w:val="ListParagraph"/>
              <w:numPr>
                <w:ilvl w:val="0"/>
                <w:numId w:val="9"/>
              </w:numPr>
              <w:rPr>
                <w:lang w:val="en-GB"/>
              </w:rPr>
            </w:pPr>
            <w:r w:rsidRPr="00362C23">
              <w:rPr>
                <w:lang w:val="en-GB"/>
              </w:rPr>
              <w:t xml:space="preserve">Dữ </w:t>
            </w:r>
            <w:r w:rsidRPr="00362C23">
              <w:rPr>
                <w:lang w:val="vi-VN"/>
              </w:rPr>
              <w:t>l</w:t>
            </w:r>
            <w:r w:rsidRPr="00362C23">
              <w:rPr>
                <w:lang w:val="en-GB"/>
              </w:rPr>
              <w:t>iệu trả về</w:t>
            </w:r>
          </w:p>
          <w:p w14:paraId="3AF82D12" w14:textId="77777777" w:rsidR="00DB2B8D" w:rsidRPr="00362C23" w:rsidRDefault="00DB2B8D" w:rsidP="00D6569E">
            <w:pPr>
              <w:pStyle w:val="ListParagraph"/>
              <w:numPr>
                <w:ilvl w:val="1"/>
                <w:numId w:val="9"/>
              </w:numPr>
              <w:rPr>
                <w:lang w:val="en-GB"/>
              </w:rPr>
            </w:pPr>
            <w:r w:rsidRPr="00362C23">
              <w:rPr>
                <w:lang w:val="en-GB"/>
              </w:rPr>
              <w:t>Output</w:t>
            </w:r>
          </w:p>
          <w:p w14:paraId="5DE5D3FE" w14:textId="77777777" w:rsidR="00DB2B8D" w:rsidRPr="00362C23" w:rsidRDefault="00DB2B8D" w:rsidP="00B71771">
            <w:pPr>
              <w:pStyle w:val="ListParagraph"/>
              <w:ind w:left="1440"/>
              <w:rPr>
                <w:lang w:val="en-GB"/>
              </w:rPr>
            </w:pPr>
            <w:r w:rsidRPr="00362C23">
              <w:rPr>
                <w:lang w:val="en-GB"/>
              </w:rPr>
              <w:t>{</w:t>
            </w:r>
          </w:p>
          <w:p w14:paraId="5502A9EA" w14:textId="77777777" w:rsidR="00DB2B8D" w:rsidRPr="00362C23" w:rsidRDefault="00DB2B8D" w:rsidP="00B71771">
            <w:pPr>
              <w:pStyle w:val="ListParagraph"/>
              <w:ind w:left="2160"/>
              <w:rPr>
                <w:lang w:val="en-GB"/>
              </w:rPr>
            </w:pPr>
            <w:r w:rsidRPr="00362C23">
              <w:rPr>
                <w:lang w:val="en-GB"/>
              </w:rPr>
              <w:t>"EC": 0,</w:t>
            </w:r>
          </w:p>
          <w:p w14:paraId="623D4C66" w14:textId="77777777" w:rsidR="00DB2B8D" w:rsidRPr="00362C23" w:rsidRDefault="00DB2B8D" w:rsidP="00B71771">
            <w:pPr>
              <w:pStyle w:val="ListParagraph"/>
              <w:ind w:left="2160"/>
              <w:rPr>
                <w:lang w:val="en-GB"/>
              </w:rPr>
            </w:pPr>
            <w:r w:rsidRPr="00362C23">
              <w:rPr>
                <w:lang w:val="en-GB"/>
              </w:rPr>
              <w:t>"EM": "Successfull!",</w:t>
            </w:r>
          </w:p>
          <w:p w14:paraId="64A8CF73" w14:textId="77777777" w:rsidR="00DB2B8D" w:rsidRPr="00362C23" w:rsidRDefault="00DB2B8D" w:rsidP="00B71771">
            <w:pPr>
              <w:pStyle w:val="ListParagraph"/>
              <w:ind w:left="2160"/>
              <w:rPr>
                <w:lang w:val="en-GB"/>
              </w:rPr>
            </w:pPr>
            <w:r w:rsidRPr="00362C23">
              <w:rPr>
                <w:lang w:val="en-GB"/>
              </w:rPr>
              <w:t>"DT": {}</w:t>
            </w:r>
          </w:p>
          <w:p w14:paraId="3B2B6C48" w14:textId="77777777" w:rsidR="00DB2B8D" w:rsidRPr="00362C23" w:rsidRDefault="00DB2B8D" w:rsidP="00B71771">
            <w:pPr>
              <w:pStyle w:val="ListParagraph"/>
              <w:ind w:left="1440"/>
              <w:rPr>
                <w:lang w:val="en-GB"/>
              </w:rPr>
            </w:pPr>
            <w:r w:rsidRPr="00362C23">
              <w:rPr>
                <w:lang w:val="en-GB"/>
              </w:rPr>
              <w:t>}</w:t>
            </w:r>
          </w:p>
          <w:p w14:paraId="0BE5E984" w14:textId="77777777" w:rsidR="00DB2B8D" w:rsidRPr="00362C23" w:rsidRDefault="00DB2B8D" w:rsidP="00D6569E">
            <w:pPr>
              <w:pStyle w:val="ListParagraph"/>
              <w:numPr>
                <w:ilvl w:val="1"/>
                <w:numId w:val="9"/>
              </w:numPr>
              <w:rPr>
                <w:lang w:val="en-GB"/>
              </w:rPr>
            </w:pPr>
            <w:r w:rsidRPr="00362C23">
              <w:rPr>
                <w:lang w:val="en-GB"/>
              </w:rPr>
              <w:t>Mô tả</w:t>
            </w:r>
          </w:p>
          <w:p w14:paraId="0E3C1AE3" w14:textId="77777777" w:rsidR="00DB2B8D" w:rsidRPr="00362C23" w:rsidRDefault="00DB2B8D" w:rsidP="00B71771">
            <w:pPr>
              <w:pStyle w:val="ListParagraph"/>
              <w:ind w:left="1440"/>
              <w:rPr>
                <w:i/>
                <w:iCs/>
                <w:lang w:val="en-GB"/>
              </w:rPr>
            </w:pPr>
            <w:r w:rsidRPr="00362C23">
              <w:rPr>
                <w:i/>
                <w:iCs/>
                <w:lang w:val="en-GB"/>
              </w:rPr>
              <w:t>DT: Dữ liệu trả ra nếu có</w:t>
            </w:r>
          </w:p>
        </w:tc>
      </w:tr>
      <w:tr w:rsidR="00DB2B8D" w14:paraId="054A9EBF" w14:textId="77777777" w:rsidTr="00B71771">
        <w:tc>
          <w:tcPr>
            <w:tcW w:w="8748" w:type="dxa"/>
          </w:tcPr>
          <w:p w14:paraId="5EB29D55" w14:textId="45C4C3A2" w:rsidR="00DB2B8D" w:rsidRPr="00362C23" w:rsidRDefault="00DB2B8D" w:rsidP="00B71771">
            <w:pPr>
              <w:rPr>
                <w:lang w:val="en-GB"/>
              </w:rPr>
            </w:pPr>
            <w:r w:rsidRPr="00362C23">
              <w:rPr>
                <w:lang w:val="en-GB"/>
              </w:rPr>
              <w:lastRenderedPageBreak/>
              <w:t xml:space="preserve">Xử lý: </w:t>
            </w:r>
            <w:r w:rsidR="00F46771">
              <w:rPr>
                <w:lang w:val="en-GB"/>
              </w:rPr>
              <w:t>Cập nhật</w:t>
            </w:r>
            <w:r w:rsidR="0077211B">
              <w:rPr>
                <w:lang w:val="en-GB"/>
              </w:rPr>
              <w:t xml:space="preserve"> tăng</w:t>
            </w:r>
            <w:r w:rsidR="00F46771">
              <w:rPr>
                <w:lang w:val="en-GB"/>
              </w:rPr>
              <w:t xml:space="preserve"> vào trường PP0Hold của tài khoản.  Giá trị PP0 của tài khoản phải trừ đi PP0Hold.</w:t>
            </w:r>
          </w:p>
        </w:tc>
      </w:tr>
    </w:tbl>
    <w:p w14:paraId="06050D76" w14:textId="0AE21474" w:rsidR="00DB2B8D" w:rsidRDefault="00DB2B8D" w:rsidP="00BD6E51">
      <w:pPr>
        <w:rPr>
          <w:lang w:val="en-GB"/>
        </w:rPr>
      </w:pPr>
    </w:p>
    <w:p w14:paraId="64BD0C31" w14:textId="34EDB8EF" w:rsidR="0066751B" w:rsidRDefault="00CD270E" w:rsidP="0024358F">
      <w:pPr>
        <w:pStyle w:val="Heading4"/>
        <w:ind w:left="1350" w:hanging="720"/>
      </w:pPr>
      <w:r>
        <w:t>Giải tỏa</w:t>
      </w:r>
      <w:r w:rsidR="0066751B">
        <w:t xml:space="preserve"> sức mua</w:t>
      </w:r>
      <w:r w:rsidR="001F7CFE">
        <w:t xml:space="preserve"> ( phần này tạm thời không làm trong phase 1 do chưa kết nối với các subBack)</w:t>
      </w:r>
    </w:p>
    <w:tbl>
      <w:tblPr>
        <w:tblStyle w:val="TableGrid"/>
        <w:tblW w:w="8748" w:type="dxa"/>
        <w:tblInd w:w="607" w:type="dxa"/>
        <w:tblLook w:val="04A0" w:firstRow="1" w:lastRow="0" w:firstColumn="1" w:lastColumn="0" w:noHBand="0" w:noVBand="1"/>
      </w:tblPr>
      <w:tblGrid>
        <w:gridCol w:w="8748"/>
      </w:tblGrid>
      <w:tr w:rsidR="0066751B" w14:paraId="55497F2D" w14:textId="77777777" w:rsidTr="00B71771">
        <w:tc>
          <w:tcPr>
            <w:tcW w:w="8748" w:type="dxa"/>
          </w:tcPr>
          <w:p w14:paraId="43899907" w14:textId="77777777" w:rsidR="0066751B" w:rsidRPr="00362C23" w:rsidRDefault="0066751B" w:rsidP="00D6569E">
            <w:pPr>
              <w:pStyle w:val="ListParagraph"/>
              <w:numPr>
                <w:ilvl w:val="0"/>
                <w:numId w:val="9"/>
              </w:numPr>
              <w:rPr>
                <w:lang w:val="en-GB"/>
              </w:rPr>
            </w:pPr>
            <w:r w:rsidRPr="00362C23">
              <w:rPr>
                <w:lang w:val="en-GB"/>
              </w:rPr>
              <w:t xml:space="preserve">Method: </w:t>
            </w:r>
            <w:r w:rsidRPr="00362C23">
              <w:rPr>
                <w:b/>
                <w:lang w:val="en-GB"/>
              </w:rPr>
              <w:t>POST</w:t>
            </w:r>
          </w:p>
          <w:p w14:paraId="10C08A98" w14:textId="66938DDB" w:rsidR="0066751B" w:rsidRPr="00362C23" w:rsidRDefault="0066751B" w:rsidP="00D6569E">
            <w:pPr>
              <w:pStyle w:val="ListParagraph"/>
              <w:numPr>
                <w:ilvl w:val="0"/>
                <w:numId w:val="9"/>
              </w:numPr>
              <w:rPr>
                <w:lang w:val="en-GB"/>
              </w:rPr>
            </w:pPr>
            <w:r w:rsidRPr="00362C23">
              <w:rPr>
                <w:lang w:val="en-GB"/>
              </w:rPr>
              <w:t>Uri: /orssvr/trans/</w:t>
            </w:r>
            <w:r w:rsidR="00A66031">
              <w:rPr>
                <w:lang w:val="en-GB"/>
              </w:rPr>
              <w:t>un</w:t>
            </w:r>
            <w:r w:rsidRPr="00362C23">
              <w:rPr>
                <w:lang w:val="en-GB"/>
              </w:rPr>
              <w:t>holdpp0/</w:t>
            </w:r>
          </w:p>
          <w:p w14:paraId="4591B605" w14:textId="0D4D40DA" w:rsidR="0066751B" w:rsidRPr="00362C23" w:rsidRDefault="0066751B" w:rsidP="00D6569E">
            <w:pPr>
              <w:pStyle w:val="ListParagraph"/>
              <w:numPr>
                <w:ilvl w:val="0"/>
                <w:numId w:val="9"/>
              </w:numPr>
              <w:rPr>
                <w:lang w:val="en-GB"/>
              </w:rPr>
            </w:pPr>
            <w:r w:rsidRPr="00362C23">
              <w:rPr>
                <w:lang w:val="en-GB"/>
              </w:rPr>
              <w:t xml:space="preserve">Mô tả: Giao dịch </w:t>
            </w:r>
            <w:r w:rsidR="001C34C0">
              <w:rPr>
                <w:lang w:val="en-GB"/>
              </w:rPr>
              <w:t>giải tỏa</w:t>
            </w:r>
            <w:r w:rsidRPr="00362C23">
              <w:rPr>
                <w:lang w:val="en-GB"/>
              </w:rPr>
              <w:t xml:space="preserve"> sức mua PP0.</w:t>
            </w:r>
            <w:r w:rsidRPr="00362C23">
              <w:rPr>
                <w:lang w:val="vi-VN"/>
              </w:rPr>
              <w:t xml:space="preserve"> </w:t>
            </w:r>
          </w:p>
          <w:p w14:paraId="0200BEA1" w14:textId="77777777" w:rsidR="0066751B" w:rsidRPr="00362C23" w:rsidRDefault="0066751B" w:rsidP="00D6569E">
            <w:pPr>
              <w:pStyle w:val="ListParagraph"/>
              <w:numPr>
                <w:ilvl w:val="0"/>
                <w:numId w:val="9"/>
              </w:numPr>
              <w:rPr>
                <w:lang w:val="en-GB"/>
              </w:rPr>
            </w:pPr>
            <w:r w:rsidRPr="00362C23">
              <w:rPr>
                <w:lang w:val="vi-VN"/>
              </w:rPr>
              <w:t>Tham số truyền vào</w:t>
            </w:r>
          </w:p>
          <w:p w14:paraId="719DCDAC" w14:textId="77777777" w:rsidR="0066751B" w:rsidRPr="00362C23" w:rsidRDefault="0066751B" w:rsidP="00D6569E">
            <w:pPr>
              <w:pStyle w:val="ListParagraph"/>
              <w:numPr>
                <w:ilvl w:val="1"/>
                <w:numId w:val="9"/>
              </w:numPr>
              <w:rPr>
                <w:lang w:val="en-GB"/>
              </w:rPr>
            </w:pPr>
            <w:r w:rsidRPr="00362C23">
              <w:rPr>
                <w:lang w:val="en-GB"/>
              </w:rPr>
              <w:t>Input</w:t>
            </w:r>
          </w:p>
          <w:p w14:paraId="4DE83F9D" w14:textId="77777777" w:rsidR="0066751B" w:rsidRPr="00362C23" w:rsidRDefault="0066751B" w:rsidP="00B71771">
            <w:pPr>
              <w:pStyle w:val="ListParagraph"/>
              <w:ind w:left="1440"/>
              <w:rPr>
                <w:lang w:val="en-GB"/>
              </w:rPr>
            </w:pPr>
            <w:r w:rsidRPr="00362C23">
              <w:rPr>
                <w:lang w:val="en-GB"/>
              </w:rPr>
              <w:t>{</w:t>
            </w:r>
          </w:p>
          <w:p w14:paraId="61DD4BD1" w14:textId="77777777" w:rsidR="0066751B" w:rsidRPr="00362C23" w:rsidRDefault="0066751B" w:rsidP="00B71771">
            <w:pPr>
              <w:pStyle w:val="ListParagraph"/>
              <w:ind w:left="2160"/>
              <w:rPr>
                <w:lang w:val="en-GB"/>
              </w:rPr>
            </w:pPr>
            <w:r w:rsidRPr="00362C23">
              <w:rPr>
                <w:lang w:val="en-GB"/>
              </w:rPr>
              <w:t>"subback": "BO",</w:t>
            </w:r>
          </w:p>
          <w:p w14:paraId="01B26C58" w14:textId="77777777" w:rsidR="0066751B" w:rsidRPr="00362C23" w:rsidRDefault="0066751B" w:rsidP="00B71771">
            <w:pPr>
              <w:pStyle w:val="ListParagraph"/>
              <w:ind w:left="2160"/>
              <w:rPr>
                <w:lang w:val="en-GB"/>
              </w:rPr>
            </w:pPr>
            <w:r w:rsidRPr="00362C23">
              <w:rPr>
                <w:lang w:val="en-GB"/>
              </w:rPr>
              <w:t>"oms": "",</w:t>
            </w:r>
          </w:p>
          <w:p w14:paraId="34F31029" w14:textId="77777777" w:rsidR="0066751B" w:rsidRPr="00362C23" w:rsidRDefault="0066751B" w:rsidP="00B71771">
            <w:pPr>
              <w:pStyle w:val="ListParagraph"/>
              <w:ind w:left="2160"/>
              <w:rPr>
                <w:lang w:val="en-GB"/>
              </w:rPr>
            </w:pPr>
            <w:r w:rsidRPr="00362C23">
              <w:rPr>
                <w:lang w:val="en-GB"/>
              </w:rPr>
              <w:t>"</w:t>
            </w:r>
            <w:r w:rsidRPr="001238E4">
              <w:rPr>
                <w:lang w:val="en-GB"/>
              </w:rPr>
              <w:t>dealid</w:t>
            </w:r>
            <w:r w:rsidRPr="00362C23">
              <w:rPr>
                <w:lang w:val="en-GB"/>
              </w:rPr>
              <w:t>": "",</w:t>
            </w:r>
          </w:p>
          <w:p w14:paraId="6BBFC478" w14:textId="77777777" w:rsidR="0066751B" w:rsidRPr="00362C23" w:rsidRDefault="0066751B" w:rsidP="00B71771">
            <w:pPr>
              <w:pStyle w:val="ListParagraph"/>
              <w:ind w:left="2160"/>
              <w:rPr>
                <w:lang w:val="en-GB"/>
              </w:rPr>
            </w:pPr>
            <w:r w:rsidRPr="00362C23">
              <w:rPr>
                <w:lang w:val="en-GB"/>
              </w:rPr>
              <w:t>"account": "0001000001",</w:t>
            </w:r>
          </w:p>
          <w:p w14:paraId="36E11CB1" w14:textId="77777777" w:rsidR="0066751B" w:rsidRDefault="0066751B" w:rsidP="00B71771">
            <w:pPr>
              <w:pStyle w:val="ListParagraph"/>
              <w:ind w:left="2160"/>
              <w:rPr>
                <w:lang w:val="en-GB"/>
              </w:rPr>
            </w:pPr>
            <w:r w:rsidRPr="00362C23">
              <w:rPr>
                <w:lang w:val="en-GB"/>
              </w:rPr>
              <w:t>"amount": 1000,</w:t>
            </w:r>
          </w:p>
          <w:p w14:paraId="751677C2" w14:textId="77777777" w:rsidR="0066751B" w:rsidRPr="00362C23" w:rsidRDefault="0066751B" w:rsidP="00B71771">
            <w:pPr>
              <w:pStyle w:val="ListParagraph"/>
              <w:ind w:left="2160"/>
              <w:rPr>
                <w:lang w:val="en-GB"/>
              </w:rPr>
            </w:pPr>
            <w:r w:rsidRPr="00362C23">
              <w:rPr>
                <w:lang w:val="en-GB"/>
              </w:rPr>
              <w:t>"</w:t>
            </w:r>
            <w:r w:rsidRPr="00E857BC">
              <w:rPr>
                <w:lang w:val="en-GB"/>
              </w:rPr>
              <w:t>ref</w:t>
            </w:r>
            <w:r>
              <w:rPr>
                <w:lang w:val="en-GB"/>
              </w:rPr>
              <w:t>o</w:t>
            </w:r>
            <w:r w:rsidRPr="00E857BC">
              <w:rPr>
                <w:lang w:val="en-GB"/>
              </w:rPr>
              <w:t>rder</w:t>
            </w:r>
            <w:r>
              <w:rPr>
                <w:lang w:val="en-GB"/>
              </w:rPr>
              <w:t>i</w:t>
            </w:r>
            <w:r w:rsidRPr="00E857BC">
              <w:rPr>
                <w:lang w:val="en-GB"/>
              </w:rPr>
              <w:t xml:space="preserve">d": </w:t>
            </w:r>
            <w:r w:rsidRPr="00362C23">
              <w:rPr>
                <w:lang w:val="en-GB"/>
              </w:rPr>
              <w:t>""</w:t>
            </w:r>
            <w:r w:rsidRPr="00E857BC">
              <w:rPr>
                <w:lang w:val="en-GB"/>
              </w:rPr>
              <w:t>,</w:t>
            </w:r>
          </w:p>
          <w:p w14:paraId="79FD35EC" w14:textId="77777777" w:rsidR="0066751B" w:rsidRPr="00362C23" w:rsidRDefault="0066751B" w:rsidP="00B71771">
            <w:pPr>
              <w:pStyle w:val="ListParagraph"/>
              <w:ind w:left="2160"/>
              <w:rPr>
                <w:lang w:val="en-GB"/>
              </w:rPr>
            </w:pPr>
            <w:r w:rsidRPr="00362C23">
              <w:rPr>
                <w:lang w:val="en-GB"/>
              </w:rPr>
              <w:t>"transdesc": "Nội dung giao dịch"</w:t>
            </w:r>
          </w:p>
          <w:p w14:paraId="020AA708" w14:textId="77777777" w:rsidR="0066751B" w:rsidRPr="00362C23" w:rsidRDefault="0066751B" w:rsidP="00B71771">
            <w:pPr>
              <w:pStyle w:val="ListParagraph"/>
              <w:ind w:left="1440"/>
              <w:rPr>
                <w:lang w:val="en-GB"/>
              </w:rPr>
            </w:pPr>
            <w:r w:rsidRPr="00362C23">
              <w:rPr>
                <w:lang w:val="en-GB"/>
              </w:rPr>
              <w:t>}</w:t>
            </w:r>
          </w:p>
          <w:p w14:paraId="6DB6A0F7" w14:textId="77777777" w:rsidR="0066751B" w:rsidRPr="00362C23" w:rsidRDefault="0066751B" w:rsidP="00D6569E">
            <w:pPr>
              <w:pStyle w:val="ListParagraph"/>
              <w:numPr>
                <w:ilvl w:val="1"/>
                <w:numId w:val="9"/>
              </w:numPr>
              <w:rPr>
                <w:lang w:val="en-GB"/>
              </w:rPr>
            </w:pPr>
            <w:r w:rsidRPr="00362C23">
              <w:rPr>
                <w:lang w:val="en-GB"/>
              </w:rPr>
              <w:t>Mô tả</w:t>
            </w:r>
          </w:p>
          <w:p w14:paraId="124A1361" w14:textId="77777777" w:rsidR="0066751B" w:rsidRPr="00362C23" w:rsidRDefault="0066751B" w:rsidP="00B71771">
            <w:pPr>
              <w:pStyle w:val="ListParagraph"/>
              <w:ind w:left="1440"/>
              <w:rPr>
                <w:i/>
                <w:iCs/>
                <w:lang w:val="en-GB"/>
              </w:rPr>
            </w:pPr>
            <w:r w:rsidRPr="00362C23">
              <w:rPr>
                <w:i/>
                <w:iCs/>
                <w:lang w:val="en-GB"/>
              </w:rPr>
              <w:t>subback: Chỉ rõ đồng bộ của hệ thống nào, bao gồm BO, FDS, MO, ….</w:t>
            </w:r>
          </w:p>
          <w:p w14:paraId="3ED62D28" w14:textId="77777777" w:rsidR="0066751B" w:rsidRPr="00362C23" w:rsidRDefault="0066751B" w:rsidP="00B71771">
            <w:pPr>
              <w:pStyle w:val="ListParagraph"/>
              <w:ind w:left="1440"/>
              <w:rPr>
                <w:i/>
                <w:iCs/>
                <w:lang w:val="en-GB"/>
              </w:rPr>
            </w:pPr>
            <w:r w:rsidRPr="00362C23">
              <w:rPr>
                <w:i/>
                <w:iCs/>
                <w:lang w:val="en-GB"/>
              </w:rPr>
              <w:t>oms: Định danh OMS để phong tỏa sức mua</w:t>
            </w:r>
          </w:p>
          <w:p w14:paraId="398F24DC" w14:textId="77777777" w:rsidR="0066751B" w:rsidRPr="00362C23" w:rsidRDefault="0066751B" w:rsidP="00B71771">
            <w:pPr>
              <w:pStyle w:val="ListParagraph"/>
              <w:ind w:left="1440"/>
              <w:rPr>
                <w:i/>
                <w:iCs/>
                <w:lang w:val="en-GB"/>
              </w:rPr>
            </w:pPr>
            <w:r w:rsidRPr="008E0D9F">
              <w:rPr>
                <w:i/>
                <w:iCs/>
                <w:lang w:val="en-GB"/>
              </w:rPr>
              <w:t>dealid</w:t>
            </w:r>
            <w:r w:rsidRPr="00362C23">
              <w:rPr>
                <w:i/>
                <w:iCs/>
                <w:lang w:val="en-GB"/>
              </w:rPr>
              <w:t xml:space="preserve">: </w:t>
            </w:r>
            <w:r>
              <w:rPr>
                <w:i/>
                <w:iCs/>
                <w:lang w:val="en-GB"/>
              </w:rPr>
              <w:t>Số hiệu deal phong tỏa</w:t>
            </w:r>
          </w:p>
          <w:p w14:paraId="4385D0C8" w14:textId="77777777" w:rsidR="0066751B" w:rsidRPr="00362C23" w:rsidRDefault="0066751B" w:rsidP="00B71771">
            <w:pPr>
              <w:pStyle w:val="ListParagraph"/>
              <w:ind w:left="1440"/>
              <w:rPr>
                <w:i/>
                <w:iCs/>
                <w:lang w:val="en-GB"/>
              </w:rPr>
            </w:pPr>
            <w:r w:rsidRPr="00362C23">
              <w:rPr>
                <w:i/>
                <w:iCs/>
                <w:lang w:val="en-GB"/>
              </w:rPr>
              <w:t>account: Số tài khoản</w:t>
            </w:r>
          </w:p>
          <w:p w14:paraId="7FA75FB8" w14:textId="77777777" w:rsidR="0066751B" w:rsidRDefault="0066751B" w:rsidP="00B71771">
            <w:pPr>
              <w:pStyle w:val="ListParagraph"/>
              <w:ind w:left="1440"/>
              <w:rPr>
                <w:i/>
                <w:iCs/>
                <w:lang w:val="en-GB"/>
              </w:rPr>
            </w:pPr>
            <w:r w:rsidRPr="00362C23">
              <w:rPr>
                <w:i/>
                <w:iCs/>
                <w:lang w:val="en-GB"/>
              </w:rPr>
              <w:t>amount: Số tiền</w:t>
            </w:r>
          </w:p>
          <w:p w14:paraId="53101898" w14:textId="77777777" w:rsidR="0066751B" w:rsidRDefault="0066751B" w:rsidP="00B71771">
            <w:pPr>
              <w:pStyle w:val="ListParagraph"/>
              <w:ind w:left="1440"/>
              <w:rPr>
                <w:i/>
                <w:iCs/>
                <w:lang w:val="en-GB"/>
              </w:rPr>
            </w:pPr>
            <w:r w:rsidRPr="0065716C">
              <w:rPr>
                <w:i/>
                <w:iCs/>
                <w:lang w:val="en-GB"/>
              </w:rPr>
              <w:t>reforderid</w:t>
            </w:r>
            <w:r w:rsidRPr="00362C23">
              <w:rPr>
                <w:i/>
                <w:iCs/>
                <w:lang w:val="en-GB"/>
              </w:rPr>
              <w:t xml:space="preserve">: Số </w:t>
            </w:r>
            <w:r>
              <w:rPr>
                <w:i/>
                <w:iCs/>
                <w:lang w:val="en-GB"/>
              </w:rPr>
              <w:t>tham chiếu đến lệnh</w:t>
            </w:r>
          </w:p>
          <w:p w14:paraId="2B8C57B6" w14:textId="77777777" w:rsidR="0066751B" w:rsidRPr="00362C23" w:rsidRDefault="0066751B" w:rsidP="00B71771">
            <w:pPr>
              <w:pStyle w:val="ListParagraph"/>
              <w:ind w:left="1440"/>
              <w:rPr>
                <w:i/>
                <w:iCs/>
                <w:lang w:val="en-GB"/>
              </w:rPr>
            </w:pPr>
            <w:r w:rsidRPr="00362C23">
              <w:rPr>
                <w:i/>
                <w:iCs/>
                <w:lang w:val="en-GB"/>
              </w:rPr>
              <w:t>transdesc: Diễn giải</w:t>
            </w:r>
          </w:p>
          <w:p w14:paraId="420DA873" w14:textId="77777777" w:rsidR="0066751B" w:rsidRPr="00362C23" w:rsidRDefault="0066751B" w:rsidP="00B71771">
            <w:pPr>
              <w:pStyle w:val="ListParagraph"/>
              <w:ind w:left="1440"/>
              <w:rPr>
                <w:i/>
                <w:iCs/>
                <w:lang w:val="en-GB"/>
              </w:rPr>
            </w:pPr>
          </w:p>
          <w:p w14:paraId="21041A9F" w14:textId="77777777" w:rsidR="0066751B" w:rsidRPr="00362C23" w:rsidRDefault="0066751B" w:rsidP="00D6569E">
            <w:pPr>
              <w:pStyle w:val="ListParagraph"/>
              <w:numPr>
                <w:ilvl w:val="0"/>
                <w:numId w:val="9"/>
              </w:numPr>
              <w:rPr>
                <w:lang w:val="en-GB"/>
              </w:rPr>
            </w:pPr>
            <w:r w:rsidRPr="00362C23">
              <w:rPr>
                <w:lang w:val="en-GB"/>
              </w:rPr>
              <w:t xml:space="preserve">Dữ </w:t>
            </w:r>
            <w:r w:rsidRPr="00362C23">
              <w:rPr>
                <w:lang w:val="vi-VN"/>
              </w:rPr>
              <w:t>l</w:t>
            </w:r>
            <w:r w:rsidRPr="00362C23">
              <w:rPr>
                <w:lang w:val="en-GB"/>
              </w:rPr>
              <w:t>iệu trả về</w:t>
            </w:r>
          </w:p>
          <w:p w14:paraId="357E0D3F" w14:textId="77777777" w:rsidR="0066751B" w:rsidRPr="00362C23" w:rsidRDefault="0066751B" w:rsidP="00D6569E">
            <w:pPr>
              <w:pStyle w:val="ListParagraph"/>
              <w:numPr>
                <w:ilvl w:val="1"/>
                <w:numId w:val="9"/>
              </w:numPr>
              <w:rPr>
                <w:lang w:val="en-GB"/>
              </w:rPr>
            </w:pPr>
            <w:r w:rsidRPr="00362C23">
              <w:rPr>
                <w:lang w:val="en-GB"/>
              </w:rPr>
              <w:t>Output</w:t>
            </w:r>
          </w:p>
          <w:p w14:paraId="3FCEE84D" w14:textId="77777777" w:rsidR="0066751B" w:rsidRPr="00362C23" w:rsidRDefault="0066751B" w:rsidP="00B71771">
            <w:pPr>
              <w:pStyle w:val="ListParagraph"/>
              <w:ind w:left="1440"/>
              <w:rPr>
                <w:lang w:val="en-GB"/>
              </w:rPr>
            </w:pPr>
            <w:r w:rsidRPr="00362C23">
              <w:rPr>
                <w:lang w:val="en-GB"/>
              </w:rPr>
              <w:t>{</w:t>
            </w:r>
          </w:p>
          <w:p w14:paraId="7FB2B792" w14:textId="77777777" w:rsidR="0066751B" w:rsidRPr="00362C23" w:rsidRDefault="0066751B" w:rsidP="00B71771">
            <w:pPr>
              <w:pStyle w:val="ListParagraph"/>
              <w:ind w:left="2160"/>
              <w:rPr>
                <w:lang w:val="en-GB"/>
              </w:rPr>
            </w:pPr>
            <w:r w:rsidRPr="00362C23">
              <w:rPr>
                <w:lang w:val="en-GB"/>
              </w:rPr>
              <w:t>"EC": 0,</w:t>
            </w:r>
          </w:p>
          <w:p w14:paraId="063967EF" w14:textId="77777777" w:rsidR="0066751B" w:rsidRPr="00362C23" w:rsidRDefault="0066751B" w:rsidP="00B71771">
            <w:pPr>
              <w:pStyle w:val="ListParagraph"/>
              <w:ind w:left="2160"/>
              <w:rPr>
                <w:lang w:val="en-GB"/>
              </w:rPr>
            </w:pPr>
            <w:r w:rsidRPr="00362C23">
              <w:rPr>
                <w:lang w:val="en-GB"/>
              </w:rPr>
              <w:t>"EM": "Successfull!",</w:t>
            </w:r>
          </w:p>
          <w:p w14:paraId="6354F418" w14:textId="77777777" w:rsidR="0066751B" w:rsidRPr="00362C23" w:rsidRDefault="0066751B" w:rsidP="00B71771">
            <w:pPr>
              <w:pStyle w:val="ListParagraph"/>
              <w:ind w:left="2160"/>
              <w:rPr>
                <w:lang w:val="en-GB"/>
              </w:rPr>
            </w:pPr>
            <w:r w:rsidRPr="00362C23">
              <w:rPr>
                <w:lang w:val="en-GB"/>
              </w:rPr>
              <w:t>"DT": {}</w:t>
            </w:r>
          </w:p>
          <w:p w14:paraId="4D25265E" w14:textId="77777777" w:rsidR="0066751B" w:rsidRPr="00362C23" w:rsidRDefault="0066751B" w:rsidP="00B71771">
            <w:pPr>
              <w:pStyle w:val="ListParagraph"/>
              <w:ind w:left="1440"/>
              <w:rPr>
                <w:lang w:val="en-GB"/>
              </w:rPr>
            </w:pPr>
            <w:r w:rsidRPr="00362C23">
              <w:rPr>
                <w:lang w:val="en-GB"/>
              </w:rPr>
              <w:t>}</w:t>
            </w:r>
          </w:p>
          <w:p w14:paraId="253DC256" w14:textId="77777777" w:rsidR="0066751B" w:rsidRPr="00362C23" w:rsidRDefault="0066751B" w:rsidP="00D6569E">
            <w:pPr>
              <w:pStyle w:val="ListParagraph"/>
              <w:numPr>
                <w:ilvl w:val="1"/>
                <w:numId w:val="9"/>
              </w:numPr>
              <w:rPr>
                <w:lang w:val="en-GB"/>
              </w:rPr>
            </w:pPr>
            <w:r w:rsidRPr="00362C23">
              <w:rPr>
                <w:lang w:val="en-GB"/>
              </w:rPr>
              <w:t>Mô tả</w:t>
            </w:r>
          </w:p>
          <w:p w14:paraId="4D551D15" w14:textId="77777777" w:rsidR="0066751B" w:rsidRPr="00362C23" w:rsidRDefault="0066751B" w:rsidP="00B71771">
            <w:pPr>
              <w:pStyle w:val="ListParagraph"/>
              <w:ind w:left="1440"/>
              <w:rPr>
                <w:i/>
                <w:iCs/>
                <w:lang w:val="en-GB"/>
              </w:rPr>
            </w:pPr>
            <w:r w:rsidRPr="00362C23">
              <w:rPr>
                <w:i/>
                <w:iCs/>
                <w:lang w:val="en-GB"/>
              </w:rPr>
              <w:t>DT: Dữ liệu trả ra nếu có</w:t>
            </w:r>
          </w:p>
        </w:tc>
      </w:tr>
      <w:tr w:rsidR="0066751B" w14:paraId="55BE00A6" w14:textId="77777777" w:rsidTr="00B71771">
        <w:tc>
          <w:tcPr>
            <w:tcW w:w="8748" w:type="dxa"/>
          </w:tcPr>
          <w:p w14:paraId="7FA0C54C" w14:textId="44AB58AE" w:rsidR="0066751B" w:rsidRPr="00362C23" w:rsidRDefault="0066751B" w:rsidP="00B71771">
            <w:pPr>
              <w:rPr>
                <w:lang w:val="en-GB"/>
              </w:rPr>
            </w:pPr>
            <w:r w:rsidRPr="00362C23">
              <w:rPr>
                <w:lang w:val="en-GB"/>
              </w:rPr>
              <w:t xml:space="preserve">Xử lý: </w:t>
            </w:r>
            <w:r>
              <w:rPr>
                <w:lang w:val="en-GB"/>
              </w:rPr>
              <w:t xml:space="preserve">Cập nhật </w:t>
            </w:r>
            <w:r w:rsidR="00691DC1">
              <w:rPr>
                <w:lang w:val="en-GB"/>
              </w:rPr>
              <w:t>giảm</w:t>
            </w:r>
            <w:r>
              <w:rPr>
                <w:lang w:val="en-GB"/>
              </w:rPr>
              <w:t xml:space="preserve"> vào trường PP0Hold của tài khoản.  Giá trị PP0 của tài khoản phải trừ đi PP0Hold.</w:t>
            </w:r>
          </w:p>
        </w:tc>
      </w:tr>
    </w:tbl>
    <w:p w14:paraId="1E375C8A" w14:textId="1F442A65" w:rsidR="00DB2B8D" w:rsidRDefault="00DB2B8D" w:rsidP="00BD6E51">
      <w:pPr>
        <w:rPr>
          <w:lang w:val="en-GB"/>
        </w:rPr>
      </w:pPr>
    </w:p>
    <w:p w14:paraId="4C41525E" w14:textId="553F43AD" w:rsidR="00A358AE" w:rsidRDefault="001F7CFE" w:rsidP="00A358AE">
      <w:pPr>
        <w:pStyle w:val="Heading4"/>
        <w:ind w:left="1350" w:hanging="720"/>
      </w:pPr>
      <w:r>
        <w:t>Giao</w:t>
      </w:r>
      <w:r w:rsidR="00A358AE">
        <w:t xml:space="preserve"> dịch cập nhật dữ liệu từ Kafka</w:t>
      </w:r>
    </w:p>
    <w:tbl>
      <w:tblPr>
        <w:tblStyle w:val="TableGrid"/>
        <w:tblW w:w="8748" w:type="dxa"/>
        <w:tblInd w:w="607" w:type="dxa"/>
        <w:tblLook w:val="04A0" w:firstRow="1" w:lastRow="0" w:firstColumn="1" w:lastColumn="0" w:noHBand="0" w:noVBand="1"/>
      </w:tblPr>
      <w:tblGrid>
        <w:gridCol w:w="8748"/>
      </w:tblGrid>
      <w:tr w:rsidR="00A358AE" w14:paraId="6307E4CD" w14:textId="77777777" w:rsidTr="00B71771">
        <w:tc>
          <w:tcPr>
            <w:tcW w:w="8748" w:type="dxa"/>
          </w:tcPr>
          <w:p w14:paraId="0101D018" w14:textId="77777777" w:rsidR="00A358AE" w:rsidRPr="00362C23" w:rsidRDefault="00A358AE" w:rsidP="00D6569E">
            <w:pPr>
              <w:pStyle w:val="ListParagraph"/>
              <w:numPr>
                <w:ilvl w:val="0"/>
                <w:numId w:val="9"/>
              </w:numPr>
              <w:rPr>
                <w:lang w:val="en-GB"/>
              </w:rPr>
            </w:pPr>
            <w:r w:rsidRPr="00362C23">
              <w:rPr>
                <w:lang w:val="en-GB"/>
              </w:rPr>
              <w:t xml:space="preserve">Method: </w:t>
            </w:r>
            <w:r w:rsidRPr="00362C23">
              <w:rPr>
                <w:b/>
                <w:lang w:val="en-GB"/>
              </w:rPr>
              <w:t>POST</w:t>
            </w:r>
          </w:p>
          <w:p w14:paraId="3D98EA6E" w14:textId="3B46533A" w:rsidR="00A358AE" w:rsidRPr="00362C23" w:rsidRDefault="00A358AE" w:rsidP="00D6569E">
            <w:pPr>
              <w:pStyle w:val="ListParagraph"/>
              <w:numPr>
                <w:ilvl w:val="0"/>
                <w:numId w:val="9"/>
              </w:numPr>
              <w:rPr>
                <w:lang w:val="en-GB"/>
              </w:rPr>
            </w:pPr>
            <w:r w:rsidRPr="00362C23">
              <w:rPr>
                <w:lang w:val="en-GB"/>
              </w:rPr>
              <w:t>Uri: /orssvr/trans/</w:t>
            </w:r>
            <w:r w:rsidR="00C55B37">
              <w:rPr>
                <w:lang w:val="en-GB"/>
              </w:rPr>
              <w:t>procesmsg</w:t>
            </w:r>
            <w:r w:rsidR="00570AE7">
              <w:rPr>
                <w:lang w:val="en-GB"/>
              </w:rPr>
              <w:t>bus</w:t>
            </w:r>
          </w:p>
          <w:p w14:paraId="2E666344" w14:textId="04FC18AD" w:rsidR="00A358AE" w:rsidRPr="00362C23" w:rsidRDefault="00A358AE" w:rsidP="00D6569E">
            <w:pPr>
              <w:pStyle w:val="ListParagraph"/>
              <w:numPr>
                <w:ilvl w:val="0"/>
                <w:numId w:val="9"/>
              </w:numPr>
              <w:rPr>
                <w:lang w:val="en-GB"/>
              </w:rPr>
            </w:pPr>
            <w:r w:rsidRPr="00362C23">
              <w:rPr>
                <w:lang w:val="en-GB"/>
              </w:rPr>
              <w:t xml:space="preserve">Mô tả: </w:t>
            </w:r>
            <w:r w:rsidR="002B64FC">
              <w:rPr>
                <w:lang w:val="en-GB"/>
              </w:rPr>
              <w:t>Thực hiện các giao dịch đồng bộ trong ngày</w:t>
            </w:r>
            <w:r w:rsidRPr="00362C23">
              <w:rPr>
                <w:lang w:val="en-GB"/>
              </w:rPr>
              <w:t>.</w:t>
            </w:r>
            <w:r w:rsidRPr="00362C23">
              <w:rPr>
                <w:lang w:val="vi-VN"/>
              </w:rPr>
              <w:t xml:space="preserve"> </w:t>
            </w:r>
          </w:p>
          <w:p w14:paraId="28FAFCD3" w14:textId="77777777" w:rsidR="00A358AE" w:rsidRPr="00362C23" w:rsidRDefault="00A358AE" w:rsidP="00D6569E">
            <w:pPr>
              <w:pStyle w:val="ListParagraph"/>
              <w:numPr>
                <w:ilvl w:val="0"/>
                <w:numId w:val="9"/>
              </w:numPr>
              <w:rPr>
                <w:lang w:val="en-GB"/>
              </w:rPr>
            </w:pPr>
            <w:r w:rsidRPr="00362C23">
              <w:rPr>
                <w:lang w:val="vi-VN"/>
              </w:rPr>
              <w:t>Tham số truyền vào</w:t>
            </w:r>
          </w:p>
          <w:p w14:paraId="3FC1EB51" w14:textId="77777777" w:rsidR="00A358AE" w:rsidRPr="00362C23" w:rsidRDefault="00A358AE" w:rsidP="00D6569E">
            <w:pPr>
              <w:pStyle w:val="ListParagraph"/>
              <w:numPr>
                <w:ilvl w:val="1"/>
                <w:numId w:val="9"/>
              </w:numPr>
              <w:rPr>
                <w:lang w:val="en-GB"/>
              </w:rPr>
            </w:pPr>
            <w:r w:rsidRPr="00362C23">
              <w:rPr>
                <w:lang w:val="en-GB"/>
              </w:rPr>
              <w:t>Input</w:t>
            </w:r>
          </w:p>
          <w:p w14:paraId="0D6D52E7" w14:textId="77777777" w:rsidR="00A358AE" w:rsidRPr="00362C23" w:rsidRDefault="00A358AE" w:rsidP="00B71771">
            <w:pPr>
              <w:pStyle w:val="ListParagraph"/>
              <w:ind w:left="1440"/>
              <w:rPr>
                <w:lang w:val="en-GB"/>
              </w:rPr>
            </w:pPr>
            <w:r w:rsidRPr="00362C23">
              <w:rPr>
                <w:lang w:val="en-GB"/>
              </w:rPr>
              <w:t>{</w:t>
            </w:r>
          </w:p>
          <w:p w14:paraId="16069BCD" w14:textId="15103E83" w:rsidR="00A358AE" w:rsidRPr="00362C23" w:rsidRDefault="002B289B" w:rsidP="00B71771">
            <w:pPr>
              <w:pStyle w:val="ListParagraph"/>
              <w:ind w:left="2160"/>
              <w:rPr>
                <w:lang w:val="en-GB"/>
              </w:rPr>
            </w:pPr>
            <w:r w:rsidRPr="005C149F">
              <w:rPr>
                <w:highlight w:val="yellow"/>
                <w:lang w:val="en-GB"/>
              </w:rPr>
              <w:t>Object message từ Kafka</w:t>
            </w:r>
            <w:r w:rsidR="005C149F" w:rsidRPr="005C149F">
              <w:rPr>
                <w:highlight w:val="yellow"/>
                <w:lang w:val="en-GB"/>
              </w:rPr>
              <w:t xml:space="preserve"> đã tối giản</w:t>
            </w:r>
          </w:p>
          <w:p w14:paraId="1693CDD5" w14:textId="77777777" w:rsidR="00A358AE" w:rsidRPr="00362C23" w:rsidRDefault="00A358AE" w:rsidP="00B71771">
            <w:pPr>
              <w:pStyle w:val="ListParagraph"/>
              <w:ind w:left="1440"/>
              <w:rPr>
                <w:lang w:val="en-GB"/>
              </w:rPr>
            </w:pPr>
            <w:r w:rsidRPr="00362C23">
              <w:rPr>
                <w:lang w:val="en-GB"/>
              </w:rPr>
              <w:t>}</w:t>
            </w:r>
          </w:p>
          <w:p w14:paraId="3F4C2D5C" w14:textId="77777777" w:rsidR="00A358AE" w:rsidRPr="00362C23" w:rsidRDefault="00A358AE" w:rsidP="00D6569E">
            <w:pPr>
              <w:pStyle w:val="ListParagraph"/>
              <w:numPr>
                <w:ilvl w:val="1"/>
                <w:numId w:val="9"/>
              </w:numPr>
              <w:rPr>
                <w:lang w:val="en-GB"/>
              </w:rPr>
            </w:pPr>
            <w:r w:rsidRPr="00362C23">
              <w:rPr>
                <w:lang w:val="en-GB"/>
              </w:rPr>
              <w:t>Mô tả</w:t>
            </w:r>
          </w:p>
          <w:p w14:paraId="114F2D22" w14:textId="1178B958" w:rsidR="00A358AE" w:rsidRPr="00362C23" w:rsidRDefault="004B7238" w:rsidP="00B71771">
            <w:pPr>
              <w:pStyle w:val="ListParagraph"/>
              <w:ind w:left="1440"/>
              <w:rPr>
                <w:i/>
                <w:iCs/>
                <w:lang w:val="en-GB"/>
              </w:rPr>
            </w:pPr>
            <w:r>
              <w:rPr>
                <w:i/>
                <w:iCs/>
                <w:lang w:val="en-GB"/>
              </w:rPr>
              <w:t>Mục 3.4.1</w:t>
            </w:r>
          </w:p>
          <w:p w14:paraId="25833F0E" w14:textId="77777777" w:rsidR="00A358AE" w:rsidRPr="00362C23" w:rsidRDefault="00A358AE" w:rsidP="00D6569E">
            <w:pPr>
              <w:pStyle w:val="ListParagraph"/>
              <w:numPr>
                <w:ilvl w:val="0"/>
                <w:numId w:val="9"/>
              </w:numPr>
              <w:rPr>
                <w:lang w:val="en-GB"/>
              </w:rPr>
            </w:pPr>
            <w:r w:rsidRPr="00362C23">
              <w:rPr>
                <w:lang w:val="en-GB"/>
              </w:rPr>
              <w:t xml:space="preserve">Dữ </w:t>
            </w:r>
            <w:r w:rsidRPr="00362C23">
              <w:rPr>
                <w:lang w:val="vi-VN"/>
              </w:rPr>
              <w:t>l</w:t>
            </w:r>
            <w:r w:rsidRPr="00362C23">
              <w:rPr>
                <w:lang w:val="en-GB"/>
              </w:rPr>
              <w:t>iệu trả về</w:t>
            </w:r>
          </w:p>
          <w:p w14:paraId="3716BD6D" w14:textId="77777777" w:rsidR="00A358AE" w:rsidRPr="00362C23" w:rsidRDefault="00A358AE" w:rsidP="00D6569E">
            <w:pPr>
              <w:pStyle w:val="ListParagraph"/>
              <w:numPr>
                <w:ilvl w:val="1"/>
                <w:numId w:val="9"/>
              </w:numPr>
              <w:rPr>
                <w:lang w:val="en-GB"/>
              </w:rPr>
            </w:pPr>
            <w:r w:rsidRPr="00362C23">
              <w:rPr>
                <w:lang w:val="en-GB"/>
              </w:rPr>
              <w:t>Output</w:t>
            </w:r>
          </w:p>
          <w:p w14:paraId="7E6DC10E" w14:textId="77777777" w:rsidR="00A358AE" w:rsidRPr="00362C23" w:rsidRDefault="00A358AE" w:rsidP="00B71771">
            <w:pPr>
              <w:pStyle w:val="ListParagraph"/>
              <w:ind w:left="1440"/>
              <w:rPr>
                <w:lang w:val="en-GB"/>
              </w:rPr>
            </w:pPr>
            <w:r w:rsidRPr="00362C23">
              <w:rPr>
                <w:lang w:val="en-GB"/>
              </w:rPr>
              <w:t>{</w:t>
            </w:r>
          </w:p>
          <w:p w14:paraId="53943AB5" w14:textId="77777777" w:rsidR="00A358AE" w:rsidRPr="00362C23" w:rsidRDefault="00A358AE" w:rsidP="00B71771">
            <w:pPr>
              <w:pStyle w:val="ListParagraph"/>
              <w:ind w:left="2160"/>
              <w:rPr>
                <w:lang w:val="en-GB"/>
              </w:rPr>
            </w:pPr>
            <w:r w:rsidRPr="00362C23">
              <w:rPr>
                <w:lang w:val="en-GB"/>
              </w:rPr>
              <w:t>"EC": 0,</w:t>
            </w:r>
          </w:p>
          <w:p w14:paraId="789D1F12" w14:textId="77777777" w:rsidR="00A358AE" w:rsidRPr="00362C23" w:rsidRDefault="00A358AE" w:rsidP="00B71771">
            <w:pPr>
              <w:pStyle w:val="ListParagraph"/>
              <w:ind w:left="2160"/>
              <w:rPr>
                <w:lang w:val="en-GB"/>
              </w:rPr>
            </w:pPr>
            <w:r w:rsidRPr="00362C23">
              <w:rPr>
                <w:lang w:val="en-GB"/>
              </w:rPr>
              <w:t>"EM": "Successfull!",</w:t>
            </w:r>
          </w:p>
          <w:p w14:paraId="3EBDF644" w14:textId="77777777" w:rsidR="00A358AE" w:rsidRPr="00362C23" w:rsidRDefault="00A358AE" w:rsidP="00B71771">
            <w:pPr>
              <w:pStyle w:val="ListParagraph"/>
              <w:ind w:left="2160"/>
              <w:rPr>
                <w:lang w:val="en-GB"/>
              </w:rPr>
            </w:pPr>
            <w:r w:rsidRPr="00362C23">
              <w:rPr>
                <w:lang w:val="en-GB"/>
              </w:rPr>
              <w:t>"DT": {}</w:t>
            </w:r>
          </w:p>
          <w:p w14:paraId="189D6AF1" w14:textId="77777777" w:rsidR="00A358AE" w:rsidRPr="00362C23" w:rsidRDefault="00A358AE" w:rsidP="00B71771">
            <w:pPr>
              <w:pStyle w:val="ListParagraph"/>
              <w:ind w:left="1440"/>
              <w:rPr>
                <w:lang w:val="en-GB"/>
              </w:rPr>
            </w:pPr>
            <w:r w:rsidRPr="00362C23">
              <w:rPr>
                <w:lang w:val="en-GB"/>
              </w:rPr>
              <w:t>}</w:t>
            </w:r>
          </w:p>
          <w:p w14:paraId="6A1C6A07" w14:textId="77777777" w:rsidR="00A358AE" w:rsidRPr="00362C23" w:rsidRDefault="00A358AE" w:rsidP="00D6569E">
            <w:pPr>
              <w:pStyle w:val="ListParagraph"/>
              <w:numPr>
                <w:ilvl w:val="1"/>
                <w:numId w:val="9"/>
              </w:numPr>
              <w:rPr>
                <w:lang w:val="en-GB"/>
              </w:rPr>
            </w:pPr>
            <w:r w:rsidRPr="00362C23">
              <w:rPr>
                <w:lang w:val="en-GB"/>
              </w:rPr>
              <w:t>Mô tả</w:t>
            </w:r>
          </w:p>
          <w:p w14:paraId="5F1C7D83" w14:textId="77777777" w:rsidR="00A358AE" w:rsidRPr="00362C23" w:rsidRDefault="00A358AE" w:rsidP="00B71771">
            <w:pPr>
              <w:pStyle w:val="ListParagraph"/>
              <w:ind w:left="1440"/>
              <w:rPr>
                <w:i/>
                <w:iCs/>
                <w:lang w:val="en-GB"/>
              </w:rPr>
            </w:pPr>
            <w:r w:rsidRPr="00362C23">
              <w:rPr>
                <w:i/>
                <w:iCs/>
                <w:lang w:val="en-GB"/>
              </w:rPr>
              <w:t>DT: Dữ liệu trả ra nếu có</w:t>
            </w:r>
          </w:p>
        </w:tc>
      </w:tr>
      <w:tr w:rsidR="00A358AE" w14:paraId="261E2EB2" w14:textId="77777777" w:rsidTr="00B71771">
        <w:tc>
          <w:tcPr>
            <w:tcW w:w="8748" w:type="dxa"/>
          </w:tcPr>
          <w:p w14:paraId="40E180FD" w14:textId="199AFDC1" w:rsidR="00A358AE" w:rsidRPr="00362C23" w:rsidRDefault="00A358AE" w:rsidP="00B71771">
            <w:pPr>
              <w:rPr>
                <w:lang w:val="en-GB"/>
              </w:rPr>
            </w:pPr>
            <w:r w:rsidRPr="00362C23">
              <w:rPr>
                <w:lang w:val="en-GB"/>
              </w:rPr>
              <w:t xml:space="preserve">Xử lý: </w:t>
            </w:r>
            <w:r w:rsidR="00CE6CDD">
              <w:rPr>
                <w:lang w:val="en-GB"/>
              </w:rPr>
              <w:t>Tùy và dữ liệu nhận được từ Kafka &lt;Mục 3.4.1&gt;, ORS Service thực hiện cập nhật nghiệp vụ lên các OMS tương ứng</w:t>
            </w:r>
          </w:p>
        </w:tc>
      </w:tr>
    </w:tbl>
    <w:p w14:paraId="151B1D57" w14:textId="77777777" w:rsidR="00A358AE" w:rsidRPr="00BD6E51" w:rsidRDefault="00A358AE" w:rsidP="00BD6E51">
      <w:pPr>
        <w:rPr>
          <w:lang w:val="en-GB"/>
        </w:rPr>
      </w:pPr>
    </w:p>
    <w:p w14:paraId="37FBACCB" w14:textId="5BBE089E" w:rsidR="00992D59" w:rsidRDefault="00421270" w:rsidP="00992D59">
      <w:pPr>
        <w:pStyle w:val="Heading4"/>
        <w:ind w:left="1350" w:hanging="720"/>
      </w:pPr>
      <w:r>
        <w:t>Giao dịch cập nhật phiên</w:t>
      </w:r>
    </w:p>
    <w:tbl>
      <w:tblPr>
        <w:tblStyle w:val="TableGrid"/>
        <w:tblW w:w="8748" w:type="dxa"/>
        <w:tblInd w:w="607" w:type="dxa"/>
        <w:tblLook w:val="04A0" w:firstRow="1" w:lastRow="0" w:firstColumn="1" w:lastColumn="0" w:noHBand="0" w:noVBand="1"/>
      </w:tblPr>
      <w:tblGrid>
        <w:gridCol w:w="8748"/>
      </w:tblGrid>
      <w:tr w:rsidR="00992D59" w14:paraId="30B705C6" w14:textId="77777777" w:rsidTr="00B71771">
        <w:tc>
          <w:tcPr>
            <w:tcW w:w="8748" w:type="dxa"/>
          </w:tcPr>
          <w:p w14:paraId="4D20B0CD" w14:textId="77777777" w:rsidR="00992D59" w:rsidRPr="00362C23" w:rsidRDefault="00992D59" w:rsidP="00B71771">
            <w:pPr>
              <w:pStyle w:val="ListParagraph"/>
              <w:numPr>
                <w:ilvl w:val="0"/>
                <w:numId w:val="9"/>
              </w:numPr>
              <w:rPr>
                <w:lang w:val="en-GB"/>
              </w:rPr>
            </w:pPr>
            <w:r w:rsidRPr="00362C23">
              <w:rPr>
                <w:lang w:val="en-GB"/>
              </w:rPr>
              <w:t xml:space="preserve">Method: </w:t>
            </w:r>
            <w:r w:rsidRPr="00362C23">
              <w:rPr>
                <w:b/>
                <w:lang w:val="en-GB"/>
              </w:rPr>
              <w:t>POST</w:t>
            </w:r>
          </w:p>
          <w:p w14:paraId="7A2B8621" w14:textId="4E42888E" w:rsidR="00992D59" w:rsidRPr="00362C23" w:rsidRDefault="00992D59" w:rsidP="00B71771">
            <w:pPr>
              <w:pStyle w:val="ListParagraph"/>
              <w:numPr>
                <w:ilvl w:val="0"/>
                <w:numId w:val="9"/>
              </w:numPr>
              <w:rPr>
                <w:lang w:val="en-GB"/>
              </w:rPr>
            </w:pPr>
            <w:r w:rsidRPr="00362C23">
              <w:rPr>
                <w:lang w:val="en-GB"/>
              </w:rPr>
              <w:t>Uri: /orssvr/</w:t>
            </w:r>
            <w:r w:rsidR="00BF5A56">
              <w:rPr>
                <w:lang w:val="en-GB"/>
              </w:rPr>
              <w:t>exchange</w:t>
            </w:r>
            <w:r w:rsidRPr="00362C23">
              <w:rPr>
                <w:lang w:val="en-GB"/>
              </w:rPr>
              <w:t>/</w:t>
            </w:r>
            <w:r w:rsidR="00BF5A56">
              <w:rPr>
                <w:lang w:val="en-GB"/>
              </w:rPr>
              <w:t>updatesession</w:t>
            </w:r>
          </w:p>
          <w:p w14:paraId="72C5A223" w14:textId="08170695" w:rsidR="00992D59" w:rsidRPr="00362C23" w:rsidRDefault="00992D59" w:rsidP="00B71771">
            <w:pPr>
              <w:pStyle w:val="ListParagraph"/>
              <w:numPr>
                <w:ilvl w:val="0"/>
                <w:numId w:val="9"/>
              </w:numPr>
              <w:rPr>
                <w:lang w:val="en-GB"/>
              </w:rPr>
            </w:pPr>
            <w:r w:rsidRPr="00362C23">
              <w:rPr>
                <w:lang w:val="en-GB"/>
              </w:rPr>
              <w:t xml:space="preserve">Mô tả: </w:t>
            </w:r>
            <w:r w:rsidR="00AF56FE">
              <w:rPr>
                <w:lang w:val="en-GB"/>
              </w:rPr>
              <w:t>Thay đổi phiên OMS</w:t>
            </w:r>
            <w:r w:rsidRPr="00362C23">
              <w:rPr>
                <w:lang w:val="vi-VN"/>
              </w:rPr>
              <w:t xml:space="preserve"> </w:t>
            </w:r>
          </w:p>
          <w:p w14:paraId="22EA0630" w14:textId="77777777" w:rsidR="00992D59" w:rsidRPr="00362C23" w:rsidRDefault="00992D59" w:rsidP="00B71771">
            <w:pPr>
              <w:pStyle w:val="ListParagraph"/>
              <w:numPr>
                <w:ilvl w:val="0"/>
                <w:numId w:val="9"/>
              </w:numPr>
              <w:rPr>
                <w:lang w:val="en-GB"/>
              </w:rPr>
            </w:pPr>
            <w:r w:rsidRPr="00362C23">
              <w:rPr>
                <w:lang w:val="vi-VN"/>
              </w:rPr>
              <w:t>Tham số truyền vào</w:t>
            </w:r>
          </w:p>
          <w:p w14:paraId="4661A3E8" w14:textId="15D2415B" w:rsidR="00D113E5" w:rsidRPr="00D113E5" w:rsidRDefault="00992D59" w:rsidP="00B71771">
            <w:pPr>
              <w:pStyle w:val="ListParagraph"/>
              <w:numPr>
                <w:ilvl w:val="1"/>
                <w:numId w:val="9"/>
              </w:numPr>
              <w:rPr>
                <w:lang w:val="en-GB"/>
              </w:rPr>
            </w:pPr>
            <w:r w:rsidRPr="00D113E5">
              <w:rPr>
                <w:lang w:val="en-GB"/>
              </w:rPr>
              <w:t>Input</w:t>
            </w:r>
          </w:p>
          <w:p w14:paraId="1C813A2E" w14:textId="77777777" w:rsidR="007F5765" w:rsidRPr="007F5765" w:rsidRDefault="007F5765" w:rsidP="007F5765">
            <w:pPr>
              <w:pStyle w:val="ListParagraph"/>
              <w:ind w:left="1440"/>
              <w:rPr>
                <w:lang w:val="en-GB"/>
              </w:rPr>
            </w:pPr>
            <w:r w:rsidRPr="007F5765">
              <w:rPr>
                <w:lang w:val="en-GB"/>
              </w:rPr>
              <w:t xml:space="preserve">  {</w:t>
            </w:r>
          </w:p>
          <w:p w14:paraId="24A1A505" w14:textId="77777777" w:rsidR="007F5765" w:rsidRPr="007F5765" w:rsidRDefault="007F5765" w:rsidP="007F5765">
            <w:pPr>
              <w:pStyle w:val="ListParagraph"/>
              <w:ind w:left="1440"/>
              <w:rPr>
                <w:lang w:val="en-GB"/>
              </w:rPr>
            </w:pPr>
            <w:r w:rsidRPr="007F5765">
              <w:rPr>
                <w:lang w:val="en-GB"/>
              </w:rPr>
              <w:t xml:space="preserve">    "exchange": "HNX",</w:t>
            </w:r>
          </w:p>
          <w:p w14:paraId="7ECF9643" w14:textId="7CC47B80" w:rsidR="00D113E5" w:rsidRDefault="00D113E5" w:rsidP="007F5765">
            <w:pPr>
              <w:pStyle w:val="ListParagraph"/>
              <w:ind w:left="1440"/>
              <w:rPr>
                <w:lang w:val="en-GB"/>
              </w:rPr>
            </w:pPr>
            <w:r w:rsidRPr="00D113E5">
              <w:rPr>
                <w:lang w:val="en-GB"/>
              </w:rPr>
              <w:t xml:space="preserve">    "sessionex": "BCNT"</w:t>
            </w:r>
          </w:p>
          <w:p w14:paraId="39ED511A" w14:textId="78054FB4" w:rsidR="007F5765" w:rsidRDefault="007F5765" w:rsidP="007F5765">
            <w:pPr>
              <w:pStyle w:val="ListParagraph"/>
              <w:ind w:left="1440"/>
              <w:rPr>
                <w:lang w:val="en-GB"/>
              </w:rPr>
            </w:pPr>
            <w:r w:rsidRPr="007F5765">
              <w:rPr>
                <w:lang w:val="en-GB"/>
              </w:rPr>
              <w:t xml:space="preserve">  }</w:t>
            </w:r>
          </w:p>
          <w:p w14:paraId="07DF1B53" w14:textId="076E9F98" w:rsidR="00992D59" w:rsidRPr="00362C23" w:rsidRDefault="00992D59" w:rsidP="007F5765">
            <w:pPr>
              <w:pStyle w:val="ListParagraph"/>
              <w:numPr>
                <w:ilvl w:val="1"/>
                <w:numId w:val="9"/>
              </w:numPr>
              <w:rPr>
                <w:lang w:val="en-GB"/>
              </w:rPr>
            </w:pPr>
            <w:r w:rsidRPr="00362C23">
              <w:rPr>
                <w:lang w:val="en-GB"/>
              </w:rPr>
              <w:t>Mô tả</w:t>
            </w:r>
          </w:p>
          <w:p w14:paraId="3B1D7EEF" w14:textId="77777777" w:rsidR="00992D59" w:rsidRPr="00362C23" w:rsidRDefault="00992D59" w:rsidP="00B71771">
            <w:pPr>
              <w:pStyle w:val="ListParagraph"/>
              <w:numPr>
                <w:ilvl w:val="0"/>
                <w:numId w:val="9"/>
              </w:numPr>
              <w:rPr>
                <w:lang w:val="en-GB"/>
              </w:rPr>
            </w:pPr>
            <w:r w:rsidRPr="00362C23">
              <w:rPr>
                <w:lang w:val="en-GB"/>
              </w:rPr>
              <w:t xml:space="preserve">Dữ </w:t>
            </w:r>
            <w:r w:rsidRPr="00362C23">
              <w:rPr>
                <w:lang w:val="vi-VN"/>
              </w:rPr>
              <w:t>l</w:t>
            </w:r>
            <w:r w:rsidRPr="00362C23">
              <w:rPr>
                <w:lang w:val="en-GB"/>
              </w:rPr>
              <w:t>iệu trả về</w:t>
            </w:r>
          </w:p>
          <w:p w14:paraId="759B6592" w14:textId="77777777" w:rsidR="00992D59" w:rsidRPr="00362C23" w:rsidRDefault="00992D59" w:rsidP="00B71771">
            <w:pPr>
              <w:pStyle w:val="ListParagraph"/>
              <w:numPr>
                <w:ilvl w:val="1"/>
                <w:numId w:val="9"/>
              </w:numPr>
              <w:rPr>
                <w:lang w:val="en-GB"/>
              </w:rPr>
            </w:pPr>
            <w:r w:rsidRPr="00362C23">
              <w:rPr>
                <w:lang w:val="en-GB"/>
              </w:rPr>
              <w:t>Output</w:t>
            </w:r>
          </w:p>
          <w:p w14:paraId="65948E91" w14:textId="77777777" w:rsidR="00992D59" w:rsidRPr="00362C23" w:rsidRDefault="00992D59" w:rsidP="00B71771">
            <w:pPr>
              <w:pStyle w:val="ListParagraph"/>
              <w:ind w:left="1440"/>
              <w:rPr>
                <w:lang w:val="en-GB"/>
              </w:rPr>
            </w:pPr>
            <w:r w:rsidRPr="00362C23">
              <w:rPr>
                <w:lang w:val="en-GB"/>
              </w:rPr>
              <w:t>{</w:t>
            </w:r>
          </w:p>
          <w:p w14:paraId="0F2E4CAF" w14:textId="77777777" w:rsidR="00992D59" w:rsidRPr="00362C23" w:rsidRDefault="00992D59" w:rsidP="00B71771">
            <w:pPr>
              <w:pStyle w:val="ListParagraph"/>
              <w:ind w:left="2160"/>
              <w:rPr>
                <w:lang w:val="en-GB"/>
              </w:rPr>
            </w:pPr>
            <w:r w:rsidRPr="00362C23">
              <w:rPr>
                <w:lang w:val="en-GB"/>
              </w:rPr>
              <w:t>"EC": 0,</w:t>
            </w:r>
          </w:p>
          <w:p w14:paraId="7E40A0A6" w14:textId="77777777" w:rsidR="00992D59" w:rsidRPr="00362C23" w:rsidRDefault="00992D59" w:rsidP="00B71771">
            <w:pPr>
              <w:pStyle w:val="ListParagraph"/>
              <w:ind w:left="2160"/>
              <w:rPr>
                <w:lang w:val="en-GB"/>
              </w:rPr>
            </w:pPr>
            <w:r w:rsidRPr="00362C23">
              <w:rPr>
                <w:lang w:val="en-GB"/>
              </w:rPr>
              <w:lastRenderedPageBreak/>
              <w:t>"EM": "Successfull!",</w:t>
            </w:r>
          </w:p>
          <w:p w14:paraId="106000A9" w14:textId="77777777" w:rsidR="00992D59" w:rsidRPr="00362C23" w:rsidRDefault="00992D59" w:rsidP="00B71771">
            <w:pPr>
              <w:pStyle w:val="ListParagraph"/>
              <w:ind w:left="2160"/>
              <w:rPr>
                <w:lang w:val="en-GB"/>
              </w:rPr>
            </w:pPr>
            <w:r w:rsidRPr="00362C23">
              <w:rPr>
                <w:lang w:val="en-GB"/>
              </w:rPr>
              <w:t>"DT": {}</w:t>
            </w:r>
          </w:p>
          <w:p w14:paraId="4E060CB7" w14:textId="77777777" w:rsidR="00992D59" w:rsidRPr="00362C23" w:rsidRDefault="00992D59" w:rsidP="00B71771">
            <w:pPr>
              <w:pStyle w:val="ListParagraph"/>
              <w:ind w:left="1440"/>
              <w:rPr>
                <w:lang w:val="en-GB"/>
              </w:rPr>
            </w:pPr>
            <w:r w:rsidRPr="00362C23">
              <w:rPr>
                <w:lang w:val="en-GB"/>
              </w:rPr>
              <w:t>}</w:t>
            </w:r>
          </w:p>
          <w:p w14:paraId="5922A098" w14:textId="77777777" w:rsidR="00992D59" w:rsidRPr="00362C23" w:rsidRDefault="00992D59" w:rsidP="00B71771">
            <w:pPr>
              <w:pStyle w:val="ListParagraph"/>
              <w:numPr>
                <w:ilvl w:val="1"/>
                <w:numId w:val="9"/>
              </w:numPr>
              <w:rPr>
                <w:lang w:val="en-GB"/>
              </w:rPr>
            </w:pPr>
            <w:r w:rsidRPr="00362C23">
              <w:rPr>
                <w:lang w:val="en-GB"/>
              </w:rPr>
              <w:t>Mô tả</w:t>
            </w:r>
          </w:p>
          <w:p w14:paraId="2077D870" w14:textId="77777777" w:rsidR="00992D59" w:rsidRPr="00362C23" w:rsidRDefault="00992D59" w:rsidP="00B71771">
            <w:pPr>
              <w:pStyle w:val="ListParagraph"/>
              <w:ind w:left="1440"/>
              <w:rPr>
                <w:i/>
                <w:iCs/>
                <w:lang w:val="en-GB"/>
              </w:rPr>
            </w:pPr>
            <w:r w:rsidRPr="00362C23">
              <w:rPr>
                <w:i/>
                <w:iCs/>
                <w:lang w:val="en-GB"/>
              </w:rPr>
              <w:t>DT: Dữ liệu trả ra nếu có</w:t>
            </w:r>
          </w:p>
        </w:tc>
      </w:tr>
      <w:tr w:rsidR="00992D59" w14:paraId="5FB67828" w14:textId="77777777" w:rsidTr="00B71771">
        <w:tc>
          <w:tcPr>
            <w:tcW w:w="8748" w:type="dxa"/>
          </w:tcPr>
          <w:p w14:paraId="78654289" w14:textId="118F86DF" w:rsidR="00992D59" w:rsidRPr="00362C23" w:rsidRDefault="00992D59" w:rsidP="00B71771">
            <w:pPr>
              <w:rPr>
                <w:lang w:val="en-GB"/>
              </w:rPr>
            </w:pPr>
            <w:r w:rsidRPr="00362C23">
              <w:rPr>
                <w:lang w:val="en-GB"/>
              </w:rPr>
              <w:lastRenderedPageBreak/>
              <w:t xml:space="preserve">Xử lý: </w:t>
            </w:r>
            <w:r w:rsidR="002D4DBB">
              <w:rPr>
                <w:lang w:val="en-GB"/>
              </w:rPr>
              <w:t>Thay đổi trạng thái phiên trong OMS</w:t>
            </w:r>
          </w:p>
        </w:tc>
      </w:tr>
    </w:tbl>
    <w:p w14:paraId="1FE76E9D" w14:textId="3A025840" w:rsidR="00FB6FCA" w:rsidRDefault="00FB6FCA" w:rsidP="00E42C3C">
      <w:pPr>
        <w:rPr>
          <w:lang w:val="en-GB"/>
        </w:rPr>
      </w:pPr>
    </w:p>
    <w:p w14:paraId="68B059A3" w14:textId="77777777" w:rsidR="002446C1" w:rsidRDefault="002446C1" w:rsidP="002446C1">
      <w:pPr>
        <w:pStyle w:val="Heading4"/>
        <w:ind w:left="1350" w:hanging="720"/>
      </w:pPr>
      <w:r>
        <w:t>Giao dịch cập nhật trạng thái lệnh</w:t>
      </w:r>
    </w:p>
    <w:tbl>
      <w:tblPr>
        <w:tblStyle w:val="TableGrid"/>
        <w:tblW w:w="8748" w:type="dxa"/>
        <w:tblInd w:w="607" w:type="dxa"/>
        <w:tblLook w:val="04A0" w:firstRow="1" w:lastRow="0" w:firstColumn="1" w:lastColumn="0" w:noHBand="0" w:noVBand="1"/>
      </w:tblPr>
      <w:tblGrid>
        <w:gridCol w:w="8748"/>
      </w:tblGrid>
      <w:tr w:rsidR="002446C1" w14:paraId="505DE354" w14:textId="77777777" w:rsidTr="00B71771">
        <w:tc>
          <w:tcPr>
            <w:tcW w:w="8748" w:type="dxa"/>
          </w:tcPr>
          <w:p w14:paraId="506BBC6C" w14:textId="77777777" w:rsidR="002446C1" w:rsidRPr="00362C23" w:rsidRDefault="002446C1" w:rsidP="00B71771">
            <w:pPr>
              <w:pStyle w:val="ListParagraph"/>
              <w:numPr>
                <w:ilvl w:val="0"/>
                <w:numId w:val="9"/>
              </w:numPr>
              <w:rPr>
                <w:lang w:val="en-GB"/>
              </w:rPr>
            </w:pPr>
            <w:r w:rsidRPr="00362C23">
              <w:rPr>
                <w:lang w:val="en-GB"/>
              </w:rPr>
              <w:t xml:space="preserve">Method: </w:t>
            </w:r>
            <w:r w:rsidRPr="00362C23">
              <w:rPr>
                <w:b/>
                <w:lang w:val="en-GB"/>
              </w:rPr>
              <w:t>POST</w:t>
            </w:r>
          </w:p>
          <w:p w14:paraId="50285EE3" w14:textId="77777777" w:rsidR="002446C1" w:rsidRPr="00362C23" w:rsidRDefault="002446C1" w:rsidP="00B71771">
            <w:pPr>
              <w:pStyle w:val="ListParagraph"/>
              <w:numPr>
                <w:ilvl w:val="0"/>
                <w:numId w:val="9"/>
              </w:numPr>
              <w:rPr>
                <w:lang w:val="en-GB"/>
              </w:rPr>
            </w:pPr>
            <w:r w:rsidRPr="00362C23">
              <w:rPr>
                <w:lang w:val="en-GB"/>
              </w:rPr>
              <w:t xml:space="preserve">Uri: </w:t>
            </w:r>
            <w:r w:rsidRPr="007D7E67">
              <w:rPr>
                <w:lang w:val="en-GB"/>
              </w:rPr>
              <w:t>orssvr/trans/order/updatestatus</w:t>
            </w:r>
          </w:p>
          <w:p w14:paraId="37CD1AA2" w14:textId="77777777" w:rsidR="002446C1" w:rsidRPr="00362C23" w:rsidRDefault="002446C1" w:rsidP="00B71771">
            <w:pPr>
              <w:pStyle w:val="ListParagraph"/>
              <w:numPr>
                <w:ilvl w:val="0"/>
                <w:numId w:val="9"/>
              </w:numPr>
              <w:rPr>
                <w:lang w:val="en-GB"/>
              </w:rPr>
            </w:pPr>
            <w:r w:rsidRPr="00362C23">
              <w:rPr>
                <w:lang w:val="en-GB"/>
              </w:rPr>
              <w:t xml:space="preserve">Mô tả: </w:t>
            </w:r>
            <w:r>
              <w:rPr>
                <w:lang w:val="en-GB"/>
              </w:rPr>
              <w:t>Thay đổi trạng thái lệnh</w:t>
            </w:r>
            <w:r w:rsidRPr="00362C23">
              <w:rPr>
                <w:lang w:val="vi-VN"/>
              </w:rPr>
              <w:t xml:space="preserve"> </w:t>
            </w:r>
          </w:p>
          <w:p w14:paraId="52838F78" w14:textId="77777777" w:rsidR="002446C1" w:rsidRPr="00362C23" w:rsidRDefault="002446C1" w:rsidP="00B71771">
            <w:pPr>
              <w:pStyle w:val="ListParagraph"/>
              <w:numPr>
                <w:ilvl w:val="0"/>
                <w:numId w:val="9"/>
              </w:numPr>
              <w:rPr>
                <w:lang w:val="en-GB"/>
              </w:rPr>
            </w:pPr>
            <w:r w:rsidRPr="00362C23">
              <w:rPr>
                <w:lang w:val="vi-VN"/>
              </w:rPr>
              <w:t>Tham số truyền vào</w:t>
            </w:r>
          </w:p>
          <w:p w14:paraId="1C23C789" w14:textId="77777777" w:rsidR="002446C1" w:rsidRDefault="002446C1" w:rsidP="00B71771">
            <w:pPr>
              <w:pStyle w:val="ListParagraph"/>
              <w:numPr>
                <w:ilvl w:val="1"/>
                <w:numId w:val="9"/>
              </w:numPr>
              <w:rPr>
                <w:lang w:val="en-GB"/>
              </w:rPr>
            </w:pPr>
            <w:r w:rsidRPr="00362C23">
              <w:rPr>
                <w:lang w:val="en-GB"/>
              </w:rPr>
              <w:t>Input</w:t>
            </w:r>
          </w:p>
          <w:p w14:paraId="23AA9D8D" w14:textId="77777777" w:rsidR="002446C1" w:rsidRPr="008A4464" w:rsidRDefault="002446C1" w:rsidP="00B71771">
            <w:pPr>
              <w:pStyle w:val="ListParagraph"/>
              <w:ind w:left="1440"/>
              <w:rPr>
                <w:b/>
                <w:bCs/>
                <w:i/>
                <w:iCs/>
                <w:lang w:val="en-GB"/>
              </w:rPr>
            </w:pPr>
            <w:r w:rsidRPr="008A4464">
              <w:rPr>
                <w:b/>
                <w:bCs/>
                <w:i/>
                <w:iCs/>
                <w:lang w:val="en-GB"/>
              </w:rPr>
              <w:t>Hủy lệnh</w:t>
            </w:r>
          </w:p>
          <w:p w14:paraId="636AE856" w14:textId="77777777" w:rsidR="002446C1" w:rsidRDefault="002446C1" w:rsidP="00B71771">
            <w:pPr>
              <w:pStyle w:val="ListParagraph"/>
              <w:ind w:left="1440"/>
              <w:rPr>
                <w:lang w:val="en-GB"/>
              </w:rPr>
            </w:pPr>
            <w:r w:rsidRPr="00362C23">
              <w:rPr>
                <w:lang w:val="en-GB"/>
              </w:rPr>
              <w:t>{</w:t>
            </w:r>
          </w:p>
          <w:p w14:paraId="17601B56" w14:textId="77777777" w:rsidR="002446C1" w:rsidRPr="0029257F" w:rsidRDefault="002446C1" w:rsidP="00B71771">
            <w:pPr>
              <w:pStyle w:val="ListParagraph"/>
              <w:ind w:left="2160"/>
              <w:rPr>
                <w:lang w:val="en-GB"/>
              </w:rPr>
            </w:pPr>
            <w:r w:rsidRPr="0029257F">
              <w:rPr>
                <w:lang w:val="en-GB"/>
              </w:rPr>
              <w:t>"target": "ORS",</w:t>
            </w:r>
          </w:p>
          <w:p w14:paraId="5D0581E4" w14:textId="77777777" w:rsidR="002446C1" w:rsidRPr="0029257F" w:rsidRDefault="002446C1" w:rsidP="00B71771">
            <w:pPr>
              <w:pStyle w:val="ListParagraph"/>
              <w:ind w:left="2160"/>
              <w:rPr>
                <w:lang w:val="en-GB"/>
              </w:rPr>
            </w:pPr>
            <w:r w:rsidRPr="0029257F">
              <w:rPr>
                <w:lang w:val="en-GB"/>
              </w:rPr>
              <w:t>"subback": "BO",</w:t>
            </w:r>
          </w:p>
          <w:p w14:paraId="3754E4E4" w14:textId="77777777" w:rsidR="002446C1" w:rsidRPr="0029257F" w:rsidRDefault="002446C1" w:rsidP="00B71771">
            <w:pPr>
              <w:pStyle w:val="ListParagraph"/>
              <w:ind w:left="2160"/>
              <w:rPr>
                <w:lang w:val="en-GB"/>
              </w:rPr>
            </w:pPr>
            <w:r w:rsidRPr="0029257F">
              <w:rPr>
                <w:lang w:val="en-GB"/>
              </w:rPr>
              <w:t>"type": "cancel",</w:t>
            </w:r>
          </w:p>
          <w:p w14:paraId="4EDDC93B" w14:textId="77777777" w:rsidR="002446C1" w:rsidRPr="0029257F" w:rsidRDefault="002446C1" w:rsidP="00B71771">
            <w:pPr>
              <w:pStyle w:val="ListParagraph"/>
              <w:ind w:left="2160"/>
              <w:rPr>
                <w:lang w:val="en-GB"/>
              </w:rPr>
            </w:pPr>
            <w:r w:rsidRPr="0029257F">
              <w:rPr>
                <w:lang w:val="en-GB"/>
              </w:rPr>
              <w:t>"orderid":"9202106050000005050",</w:t>
            </w:r>
          </w:p>
          <w:p w14:paraId="2D7DC46F" w14:textId="77777777" w:rsidR="002446C1" w:rsidRPr="00362C23" w:rsidRDefault="002446C1" w:rsidP="00B71771">
            <w:pPr>
              <w:pStyle w:val="ListParagraph"/>
              <w:ind w:left="2160"/>
              <w:rPr>
                <w:lang w:val="en-GB"/>
              </w:rPr>
            </w:pPr>
            <w:r w:rsidRPr="0029257F">
              <w:rPr>
                <w:lang w:val="en-GB"/>
              </w:rPr>
              <w:t>"transdesc": "Nội dung giao dịch"</w:t>
            </w:r>
          </w:p>
          <w:p w14:paraId="4CE5B4A9" w14:textId="77777777" w:rsidR="002446C1" w:rsidRDefault="002446C1" w:rsidP="00B71771">
            <w:pPr>
              <w:pStyle w:val="ListParagraph"/>
              <w:ind w:left="1440"/>
              <w:rPr>
                <w:lang w:val="en-GB"/>
              </w:rPr>
            </w:pPr>
            <w:r w:rsidRPr="00362C23">
              <w:rPr>
                <w:lang w:val="en-GB"/>
              </w:rPr>
              <w:t>}</w:t>
            </w:r>
          </w:p>
          <w:p w14:paraId="2350852C" w14:textId="77777777" w:rsidR="002446C1" w:rsidRDefault="002446C1" w:rsidP="00B71771">
            <w:pPr>
              <w:pStyle w:val="ListParagraph"/>
              <w:ind w:left="1440"/>
              <w:rPr>
                <w:lang w:val="en-GB"/>
              </w:rPr>
            </w:pPr>
          </w:p>
          <w:p w14:paraId="6311B14A" w14:textId="77777777" w:rsidR="002446C1" w:rsidRPr="008A4464" w:rsidRDefault="002446C1" w:rsidP="00B71771">
            <w:pPr>
              <w:pStyle w:val="ListParagraph"/>
              <w:ind w:left="1440"/>
              <w:rPr>
                <w:b/>
                <w:bCs/>
                <w:i/>
                <w:iCs/>
                <w:lang w:val="en-GB"/>
              </w:rPr>
            </w:pPr>
            <w:r>
              <w:rPr>
                <w:b/>
                <w:bCs/>
                <w:i/>
                <w:iCs/>
                <w:lang w:val="en-GB"/>
              </w:rPr>
              <w:t>Khớp</w:t>
            </w:r>
            <w:r w:rsidRPr="008A4464">
              <w:rPr>
                <w:b/>
                <w:bCs/>
                <w:i/>
                <w:iCs/>
                <w:lang w:val="en-GB"/>
              </w:rPr>
              <w:t xml:space="preserve"> lệnh</w:t>
            </w:r>
          </w:p>
          <w:p w14:paraId="38CB4896" w14:textId="77777777" w:rsidR="002446C1" w:rsidRDefault="002446C1" w:rsidP="00B71771">
            <w:pPr>
              <w:pStyle w:val="ListParagraph"/>
              <w:ind w:left="1440"/>
              <w:rPr>
                <w:lang w:val="en-GB"/>
              </w:rPr>
            </w:pPr>
            <w:r w:rsidRPr="00362C23">
              <w:rPr>
                <w:lang w:val="en-GB"/>
              </w:rPr>
              <w:t>{</w:t>
            </w:r>
          </w:p>
          <w:p w14:paraId="69AC8120" w14:textId="77777777" w:rsidR="002446C1" w:rsidRPr="0029257F" w:rsidRDefault="002446C1" w:rsidP="00B71771">
            <w:pPr>
              <w:pStyle w:val="ListParagraph"/>
              <w:ind w:left="2160"/>
              <w:rPr>
                <w:lang w:val="en-GB"/>
              </w:rPr>
            </w:pPr>
            <w:r w:rsidRPr="0029257F">
              <w:rPr>
                <w:lang w:val="en-GB"/>
              </w:rPr>
              <w:t>"target": "ORS",</w:t>
            </w:r>
          </w:p>
          <w:p w14:paraId="19E29247" w14:textId="77777777" w:rsidR="002446C1" w:rsidRPr="0029257F" w:rsidRDefault="002446C1" w:rsidP="00B71771">
            <w:pPr>
              <w:pStyle w:val="ListParagraph"/>
              <w:ind w:left="2160"/>
              <w:rPr>
                <w:lang w:val="en-GB"/>
              </w:rPr>
            </w:pPr>
            <w:r w:rsidRPr="0029257F">
              <w:rPr>
                <w:lang w:val="en-GB"/>
              </w:rPr>
              <w:t>"subback": "BO",</w:t>
            </w:r>
          </w:p>
          <w:p w14:paraId="2412659E" w14:textId="77777777" w:rsidR="002446C1" w:rsidRPr="0029257F" w:rsidRDefault="002446C1" w:rsidP="00B71771">
            <w:pPr>
              <w:pStyle w:val="ListParagraph"/>
              <w:ind w:left="2160"/>
              <w:rPr>
                <w:lang w:val="en-GB"/>
              </w:rPr>
            </w:pPr>
            <w:r w:rsidRPr="0029257F">
              <w:rPr>
                <w:lang w:val="en-GB"/>
              </w:rPr>
              <w:t>"type": "</w:t>
            </w:r>
            <w:r>
              <w:rPr>
                <w:lang w:val="en-GB"/>
              </w:rPr>
              <w:t>matching</w:t>
            </w:r>
            <w:r w:rsidRPr="0029257F">
              <w:rPr>
                <w:lang w:val="en-GB"/>
              </w:rPr>
              <w:t>",</w:t>
            </w:r>
          </w:p>
          <w:p w14:paraId="70D11E3C" w14:textId="77777777" w:rsidR="002446C1" w:rsidRDefault="002446C1" w:rsidP="00B71771">
            <w:pPr>
              <w:pStyle w:val="ListParagraph"/>
              <w:ind w:left="2160"/>
              <w:rPr>
                <w:lang w:val="en-GB"/>
              </w:rPr>
            </w:pPr>
            <w:r w:rsidRPr="0029257F">
              <w:rPr>
                <w:lang w:val="en-GB"/>
              </w:rPr>
              <w:t>"orderid":"9202106050000005050",</w:t>
            </w:r>
          </w:p>
          <w:p w14:paraId="2181DAB6" w14:textId="77777777" w:rsidR="002446C1" w:rsidRDefault="002446C1" w:rsidP="00B71771">
            <w:pPr>
              <w:pStyle w:val="ListParagraph"/>
              <w:ind w:left="2160"/>
              <w:rPr>
                <w:lang w:val="en-GB"/>
              </w:rPr>
            </w:pPr>
            <w:r w:rsidRPr="0029257F">
              <w:rPr>
                <w:lang w:val="en-GB"/>
              </w:rPr>
              <w:t>"</w:t>
            </w:r>
            <w:r>
              <w:rPr>
                <w:lang w:val="en-GB"/>
              </w:rPr>
              <w:t>qtty</w:t>
            </w:r>
            <w:r w:rsidRPr="0029257F">
              <w:rPr>
                <w:lang w:val="en-GB"/>
              </w:rPr>
              <w:t>":</w:t>
            </w:r>
            <w:r>
              <w:rPr>
                <w:lang w:val="en-GB"/>
              </w:rPr>
              <w:t>100</w:t>
            </w:r>
            <w:r w:rsidRPr="0029257F">
              <w:rPr>
                <w:lang w:val="en-GB"/>
              </w:rPr>
              <w:t>,</w:t>
            </w:r>
          </w:p>
          <w:p w14:paraId="0DB035C9" w14:textId="77777777" w:rsidR="002446C1" w:rsidRDefault="002446C1" w:rsidP="00B71771">
            <w:pPr>
              <w:pStyle w:val="ListParagraph"/>
              <w:ind w:left="2160"/>
              <w:rPr>
                <w:lang w:val="en-GB"/>
              </w:rPr>
            </w:pPr>
            <w:r w:rsidRPr="0029257F">
              <w:rPr>
                <w:lang w:val="en-GB"/>
              </w:rPr>
              <w:t>"</w:t>
            </w:r>
            <w:r>
              <w:rPr>
                <w:lang w:val="en-GB"/>
              </w:rPr>
              <w:t>price</w:t>
            </w:r>
            <w:r w:rsidRPr="0029257F">
              <w:rPr>
                <w:lang w:val="en-GB"/>
              </w:rPr>
              <w:t>":</w:t>
            </w:r>
            <w:r>
              <w:rPr>
                <w:lang w:val="en-GB"/>
              </w:rPr>
              <w:t>15000</w:t>
            </w:r>
            <w:r w:rsidRPr="0029257F">
              <w:rPr>
                <w:lang w:val="en-GB"/>
              </w:rPr>
              <w:t>,</w:t>
            </w:r>
          </w:p>
          <w:p w14:paraId="3C0C264E" w14:textId="77777777" w:rsidR="002446C1" w:rsidRDefault="002446C1" w:rsidP="00B71771">
            <w:pPr>
              <w:pStyle w:val="ListParagraph"/>
              <w:ind w:left="2160"/>
              <w:rPr>
                <w:lang w:val="en-GB"/>
              </w:rPr>
            </w:pPr>
            <w:r w:rsidRPr="0029257F">
              <w:rPr>
                <w:lang w:val="en-GB"/>
              </w:rPr>
              <w:t>"</w:t>
            </w:r>
            <w:r>
              <w:rPr>
                <w:lang w:val="en-GB"/>
              </w:rPr>
              <w:t>price</w:t>
            </w:r>
            <w:r w:rsidRPr="0029257F">
              <w:rPr>
                <w:lang w:val="en-GB"/>
              </w:rPr>
              <w:t>":</w:t>
            </w:r>
            <w:r>
              <w:rPr>
                <w:lang w:val="en-GB"/>
              </w:rPr>
              <w:t>15000</w:t>
            </w:r>
            <w:r w:rsidRPr="0029257F">
              <w:rPr>
                <w:lang w:val="en-GB"/>
              </w:rPr>
              <w:t>,</w:t>
            </w:r>
          </w:p>
          <w:p w14:paraId="39264059" w14:textId="77777777" w:rsidR="002446C1" w:rsidRPr="0029257F" w:rsidRDefault="002446C1" w:rsidP="00B71771">
            <w:pPr>
              <w:pStyle w:val="ListParagraph"/>
              <w:ind w:left="2160"/>
              <w:rPr>
                <w:lang w:val="en-GB"/>
              </w:rPr>
            </w:pPr>
            <w:r w:rsidRPr="0029257F">
              <w:rPr>
                <w:lang w:val="en-GB"/>
              </w:rPr>
              <w:t>"</w:t>
            </w:r>
            <w:r>
              <w:rPr>
                <w:lang w:val="en-GB"/>
              </w:rPr>
              <w:t>txdate</w:t>
            </w:r>
            <w:r w:rsidRPr="0029257F">
              <w:rPr>
                <w:lang w:val="en-GB"/>
              </w:rPr>
              <w:t>":"",</w:t>
            </w:r>
          </w:p>
          <w:p w14:paraId="0B7F7126" w14:textId="77777777" w:rsidR="002446C1" w:rsidRPr="0029257F" w:rsidRDefault="002446C1" w:rsidP="00B71771">
            <w:pPr>
              <w:pStyle w:val="ListParagraph"/>
              <w:ind w:left="2160"/>
              <w:rPr>
                <w:lang w:val="en-GB"/>
              </w:rPr>
            </w:pPr>
            <w:r w:rsidRPr="0029257F">
              <w:rPr>
                <w:lang w:val="en-GB"/>
              </w:rPr>
              <w:t>"</w:t>
            </w:r>
            <w:r>
              <w:rPr>
                <w:lang w:val="en-GB"/>
              </w:rPr>
              <w:t>execid</w:t>
            </w:r>
            <w:r w:rsidRPr="0029257F">
              <w:rPr>
                <w:lang w:val="en-GB"/>
              </w:rPr>
              <w:t>":"",</w:t>
            </w:r>
          </w:p>
          <w:p w14:paraId="332477FA" w14:textId="77777777" w:rsidR="002446C1" w:rsidRPr="00362C23" w:rsidRDefault="002446C1" w:rsidP="00B71771">
            <w:pPr>
              <w:pStyle w:val="ListParagraph"/>
              <w:ind w:left="2160"/>
              <w:rPr>
                <w:lang w:val="en-GB"/>
              </w:rPr>
            </w:pPr>
            <w:r w:rsidRPr="0029257F">
              <w:rPr>
                <w:lang w:val="en-GB"/>
              </w:rPr>
              <w:t>"transdesc": "Nội dung giao dịch"</w:t>
            </w:r>
          </w:p>
          <w:p w14:paraId="191B7C01" w14:textId="77777777" w:rsidR="002446C1" w:rsidRDefault="002446C1" w:rsidP="00B71771">
            <w:pPr>
              <w:pStyle w:val="ListParagraph"/>
              <w:ind w:left="1440"/>
              <w:rPr>
                <w:lang w:val="en-GB"/>
              </w:rPr>
            </w:pPr>
            <w:r w:rsidRPr="00362C23">
              <w:rPr>
                <w:lang w:val="en-GB"/>
              </w:rPr>
              <w:t>}</w:t>
            </w:r>
          </w:p>
          <w:p w14:paraId="4E70DF18" w14:textId="77777777" w:rsidR="002446C1" w:rsidRDefault="002446C1" w:rsidP="00B71771">
            <w:pPr>
              <w:pStyle w:val="ListParagraph"/>
              <w:ind w:left="1440"/>
              <w:rPr>
                <w:lang w:val="en-GB"/>
              </w:rPr>
            </w:pPr>
          </w:p>
          <w:p w14:paraId="5B2B866A" w14:textId="77777777" w:rsidR="002446C1" w:rsidRPr="00362C23" w:rsidRDefault="002446C1" w:rsidP="00B71771">
            <w:pPr>
              <w:pStyle w:val="ListParagraph"/>
              <w:ind w:left="1440"/>
              <w:rPr>
                <w:lang w:val="en-GB"/>
              </w:rPr>
            </w:pPr>
          </w:p>
          <w:p w14:paraId="2FD08386" w14:textId="77777777" w:rsidR="002446C1" w:rsidRPr="00362C23" w:rsidRDefault="002446C1" w:rsidP="00B71771">
            <w:pPr>
              <w:pStyle w:val="ListParagraph"/>
              <w:numPr>
                <w:ilvl w:val="1"/>
                <w:numId w:val="9"/>
              </w:numPr>
              <w:rPr>
                <w:lang w:val="en-GB"/>
              </w:rPr>
            </w:pPr>
            <w:r w:rsidRPr="00362C23">
              <w:rPr>
                <w:lang w:val="en-GB"/>
              </w:rPr>
              <w:t>Mô tả</w:t>
            </w:r>
          </w:p>
          <w:p w14:paraId="6D527E8C" w14:textId="77777777" w:rsidR="002446C1" w:rsidRPr="00362C23" w:rsidRDefault="002446C1" w:rsidP="00B71771">
            <w:pPr>
              <w:pStyle w:val="ListParagraph"/>
              <w:numPr>
                <w:ilvl w:val="0"/>
                <w:numId w:val="9"/>
              </w:numPr>
              <w:rPr>
                <w:lang w:val="en-GB"/>
              </w:rPr>
            </w:pPr>
            <w:r w:rsidRPr="00362C23">
              <w:rPr>
                <w:lang w:val="en-GB"/>
              </w:rPr>
              <w:t xml:space="preserve">Dữ </w:t>
            </w:r>
            <w:r w:rsidRPr="00362C23">
              <w:rPr>
                <w:lang w:val="vi-VN"/>
              </w:rPr>
              <w:t>l</w:t>
            </w:r>
            <w:r w:rsidRPr="00362C23">
              <w:rPr>
                <w:lang w:val="en-GB"/>
              </w:rPr>
              <w:t>iệu trả về</w:t>
            </w:r>
          </w:p>
          <w:p w14:paraId="10CDBD05" w14:textId="77777777" w:rsidR="002446C1" w:rsidRPr="00362C23" w:rsidRDefault="002446C1" w:rsidP="00B71771">
            <w:pPr>
              <w:pStyle w:val="ListParagraph"/>
              <w:numPr>
                <w:ilvl w:val="1"/>
                <w:numId w:val="9"/>
              </w:numPr>
              <w:rPr>
                <w:lang w:val="en-GB"/>
              </w:rPr>
            </w:pPr>
            <w:r w:rsidRPr="00362C23">
              <w:rPr>
                <w:lang w:val="en-GB"/>
              </w:rPr>
              <w:t>Output</w:t>
            </w:r>
          </w:p>
          <w:p w14:paraId="3FD91B8B" w14:textId="77777777" w:rsidR="002446C1" w:rsidRPr="00362C23" w:rsidRDefault="002446C1" w:rsidP="00B71771">
            <w:pPr>
              <w:pStyle w:val="ListParagraph"/>
              <w:ind w:left="1440"/>
              <w:rPr>
                <w:lang w:val="en-GB"/>
              </w:rPr>
            </w:pPr>
            <w:r w:rsidRPr="00362C23">
              <w:rPr>
                <w:lang w:val="en-GB"/>
              </w:rPr>
              <w:lastRenderedPageBreak/>
              <w:t>{</w:t>
            </w:r>
          </w:p>
          <w:p w14:paraId="07027C37" w14:textId="77777777" w:rsidR="002446C1" w:rsidRPr="00362C23" w:rsidRDefault="002446C1" w:rsidP="00B71771">
            <w:pPr>
              <w:pStyle w:val="ListParagraph"/>
              <w:ind w:left="2160"/>
              <w:rPr>
                <w:lang w:val="en-GB"/>
              </w:rPr>
            </w:pPr>
            <w:r w:rsidRPr="00362C23">
              <w:rPr>
                <w:lang w:val="en-GB"/>
              </w:rPr>
              <w:t>"EC": 0,</w:t>
            </w:r>
          </w:p>
          <w:p w14:paraId="0563FFDC" w14:textId="77777777" w:rsidR="002446C1" w:rsidRPr="00362C23" w:rsidRDefault="002446C1" w:rsidP="00B71771">
            <w:pPr>
              <w:pStyle w:val="ListParagraph"/>
              <w:ind w:left="2160"/>
              <w:rPr>
                <w:lang w:val="en-GB"/>
              </w:rPr>
            </w:pPr>
            <w:r w:rsidRPr="00362C23">
              <w:rPr>
                <w:lang w:val="en-GB"/>
              </w:rPr>
              <w:t>"EM": "Successfull!",</w:t>
            </w:r>
          </w:p>
          <w:p w14:paraId="685B3F09" w14:textId="77777777" w:rsidR="002446C1" w:rsidRPr="00362C23" w:rsidRDefault="002446C1" w:rsidP="00B71771">
            <w:pPr>
              <w:pStyle w:val="ListParagraph"/>
              <w:ind w:left="2160"/>
              <w:rPr>
                <w:lang w:val="en-GB"/>
              </w:rPr>
            </w:pPr>
            <w:r w:rsidRPr="00362C23">
              <w:rPr>
                <w:lang w:val="en-GB"/>
              </w:rPr>
              <w:t>"DT": {}</w:t>
            </w:r>
          </w:p>
          <w:p w14:paraId="0F8E2B3E" w14:textId="77777777" w:rsidR="002446C1" w:rsidRPr="00362C23" w:rsidRDefault="002446C1" w:rsidP="00B71771">
            <w:pPr>
              <w:pStyle w:val="ListParagraph"/>
              <w:ind w:left="1440"/>
              <w:rPr>
                <w:lang w:val="en-GB"/>
              </w:rPr>
            </w:pPr>
            <w:r w:rsidRPr="00362C23">
              <w:rPr>
                <w:lang w:val="en-GB"/>
              </w:rPr>
              <w:t>}</w:t>
            </w:r>
          </w:p>
          <w:p w14:paraId="5C1D9D5F" w14:textId="77777777" w:rsidR="002446C1" w:rsidRPr="00362C23" w:rsidRDefault="002446C1" w:rsidP="00B71771">
            <w:pPr>
              <w:pStyle w:val="ListParagraph"/>
              <w:numPr>
                <w:ilvl w:val="1"/>
                <w:numId w:val="9"/>
              </w:numPr>
              <w:rPr>
                <w:lang w:val="en-GB"/>
              </w:rPr>
            </w:pPr>
            <w:r w:rsidRPr="00362C23">
              <w:rPr>
                <w:lang w:val="en-GB"/>
              </w:rPr>
              <w:t>Mô tả</w:t>
            </w:r>
          </w:p>
          <w:p w14:paraId="772B3A06" w14:textId="77777777" w:rsidR="002446C1" w:rsidRPr="00362C23" w:rsidRDefault="002446C1" w:rsidP="00B71771">
            <w:pPr>
              <w:pStyle w:val="ListParagraph"/>
              <w:ind w:left="1440"/>
              <w:rPr>
                <w:i/>
                <w:iCs/>
                <w:lang w:val="en-GB"/>
              </w:rPr>
            </w:pPr>
            <w:r w:rsidRPr="00362C23">
              <w:rPr>
                <w:i/>
                <w:iCs/>
                <w:lang w:val="en-GB"/>
              </w:rPr>
              <w:t>DT: Dữ liệu trả ra nếu có</w:t>
            </w:r>
          </w:p>
        </w:tc>
      </w:tr>
      <w:tr w:rsidR="002446C1" w14:paraId="7FD67048" w14:textId="77777777" w:rsidTr="00B71771">
        <w:tc>
          <w:tcPr>
            <w:tcW w:w="8748" w:type="dxa"/>
          </w:tcPr>
          <w:p w14:paraId="3CE6DDC4" w14:textId="77777777" w:rsidR="002446C1" w:rsidRPr="00362C23" w:rsidRDefault="002446C1" w:rsidP="00B71771">
            <w:pPr>
              <w:rPr>
                <w:lang w:val="en-GB"/>
              </w:rPr>
            </w:pPr>
            <w:r w:rsidRPr="00362C23">
              <w:rPr>
                <w:lang w:val="en-GB"/>
              </w:rPr>
              <w:lastRenderedPageBreak/>
              <w:t xml:space="preserve">Xử lý: </w:t>
            </w:r>
            <w:r>
              <w:rPr>
                <w:lang w:val="en-GB"/>
              </w:rPr>
              <w:t>Thực hiện các thao tác hủy lệnh, giải tỏa lệnh, khớp lệnh, ….</w:t>
            </w:r>
          </w:p>
        </w:tc>
      </w:tr>
    </w:tbl>
    <w:p w14:paraId="609E7051" w14:textId="77777777" w:rsidR="002446C1" w:rsidRDefault="002446C1" w:rsidP="002446C1">
      <w:pPr>
        <w:rPr>
          <w:lang w:val="en-GB"/>
        </w:rPr>
      </w:pPr>
    </w:p>
    <w:p w14:paraId="3947BE80" w14:textId="77777777" w:rsidR="002446C1" w:rsidRDefault="002446C1" w:rsidP="002446C1">
      <w:pPr>
        <w:pStyle w:val="Heading4"/>
        <w:ind w:left="1350" w:hanging="720"/>
      </w:pPr>
      <w:r>
        <w:t>Giao dịch trả nợ</w:t>
      </w:r>
    </w:p>
    <w:tbl>
      <w:tblPr>
        <w:tblStyle w:val="TableGrid"/>
        <w:tblW w:w="8748" w:type="dxa"/>
        <w:tblInd w:w="607" w:type="dxa"/>
        <w:tblLook w:val="04A0" w:firstRow="1" w:lastRow="0" w:firstColumn="1" w:lastColumn="0" w:noHBand="0" w:noVBand="1"/>
      </w:tblPr>
      <w:tblGrid>
        <w:gridCol w:w="8748"/>
      </w:tblGrid>
      <w:tr w:rsidR="002446C1" w14:paraId="48E76199" w14:textId="77777777" w:rsidTr="00B71771">
        <w:tc>
          <w:tcPr>
            <w:tcW w:w="8748" w:type="dxa"/>
          </w:tcPr>
          <w:p w14:paraId="1063FDA2" w14:textId="77777777" w:rsidR="002446C1" w:rsidRPr="00362C23" w:rsidRDefault="002446C1" w:rsidP="00B71771">
            <w:pPr>
              <w:pStyle w:val="ListParagraph"/>
              <w:numPr>
                <w:ilvl w:val="0"/>
                <w:numId w:val="9"/>
              </w:numPr>
              <w:rPr>
                <w:lang w:val="en-GB"/>
              </w:rPr>
            </w:pPr>
            <w:r w:rsidRPr="00362C23">
              <w:rPr>
                <w:lang w:val="en-GB"/>
              </w:rPr>
              <w:t xml:space="preserve">Method: </w:t>
            </w:r>
            <w:r w:rsidRPr="00362C23">
              <w:rPr>
                <w:b/>
                <w:lang w:val="en-GB"/>
              </w:rPr>
              <w:t>POST</w:t>
            </w:r>
          </w:p>
          <w:p w14:paraId="6705EE1D" w14:textId="77777777" w:rsidR="002446C1" w:rsidRPr="00362C23" w:rsidRDefault="002446C1" w:rsidP="00B71771">
            <w:pPr>
              <w:pStyle w:val="ListParagraph"/>
              <w:numPr>
                <w:ilvl w:val="0"/>
                <w:numId w:val="9"/>
              </w:numPr>
              <w:rPr>
                <w:lang w:val="en-GB"/>
              </w:rPr>
            </w:pPr>
            <w:r w:rsidRPr="00362C23">
              <w:rPr>
                <w:lang w:val="en-GB"/>
              </w:rPr>
              <w:t xml:space="preserve">Uri: </w:t>
            </w:r>
            <w:r w:rsidRPr="00B042F7">
              <w:rPr>
                <w:lang w:val="en-GB"/>
              </w:rPr>
              <w:t>orssvr/trans/ci/debt</w:t>
            </w:r>
          </w:p>
          <w:p w14:paraId="698CCC90" w14:textId="77777777" w:rsidR="002446C1" w:rsidRPr="00362C23" w:rsidRDefault="002446C1" w:rsidP="00B71771">
            <w:pPr>
              <w:pStyle w:val="ListParagraph"/>
              <w:numPr>
                <w:ilvl w:val="0"/>
                <w:numId w:val="9"/>
              </w:numPr>
              <w:rPr>
                <w:lang w:val="en-GB"/>
              </w:rPr>
            </w:pPr>
            <w:r w:rsidRPr="00362C23">
              <w:rPr>
                <w:lang w:val="en-GB"/>
              </w:rPr>
              <w:t xml:space="preserve">Mô tả: </w:t>
            </w:r>
            <w:r>
              <w:rPr>
                <w:lang w:val="en-GB"/>
              </w:rPr>
              <w:t>Thay đổi trạng thái lệnh</w:t>
            </w:r>
            <w:r w:rsidRPr="00362C23">
              <w:rPr>
                <w:lang w:val="vi-VN"/>
              </w:rPr>
              <w:t xml:space="preserve"> </w:t>
            </w:r>
          </w:p>
          <w:p w14:paraId="59909E15" w14:textId="77777777" w:rsidR="002446C1" w:rsidRPr="00362C23" w:rsidRDefault="002446C1" w:rsidP="00B71771">
            <w:pPr>
              <w:pStyle w:val="ListParagraph"/>
              <w:numPr>
                <w:ilvl w:val="0"/>
                <w:numId w:val="9"/>
              </w:numPr>
              <w:rPr>
                <w:lang w:val="en-GB"/>
              </w:rPr>
            </w:pPr>
            <w:r w:rsidRPr="00362C23">
              <w:rPr>
                <w:lang w:val="vi-VN"/>
              </w:rPr>
              <w:t>Tham số truyền vào</w:t>
            </w:r>
          </w:p>
          <w:p w14:paraId="1C0D6971" w14:textId="77777777" w:rsidR="002446C1" w:rsidRPr="00362C23" w:rsidRDefault="002446C1" w:rsidP="00B71771">
            <w:pPr>
              <w:pStyle w:val="ListParagraph"/>
              <w:numPr>
                <w:ilvl w:val="1"/>
                <w:numId w:val="9"/>
              </w:numPr>
              <w:rPr>
                <w:lang w:val="en-GB"/>
              </w:rPr>
            </w:pPr>
            <w:r w:rsidRPr="00362C23">
              <w:rPr>
                <w:lang w:val="en-GB"/>
              </w:rPr>
              <w:t>Input</w:t>
            </w:r>
          </w:p>
          <w:p w14:paraId="4992D769" w14:textId="77777777" w:rsidR="002446C1" w:rsidRPr="00FF1428" w:rsidRDefault="002446C1" w:rsidP="00B71771">
            <w:pPr>
              <w:pStyle w:val="ListParagraph"/>
              <w:ind w:left="1440"/>
              <w:rPr>
                <w:lang w:val="en-GB"/>
              </w:rPr>
            </w:pPr>
            <w:r w:rsidRPr="00FF1428">
              <w:rPr>
                <w:lang w:val="en-GB"/>
              </w:rPr>
              <w:t>{</w:t>
            </w:r>
          </w:p>
          <w:p w14:paraId="215EBC4D" w14:textId="77777777" w:rsidR="002446C1" w:rsidRPr="00FF1428" w:rsidRDefault="002446C1" w:rsidP="00B71771">
            <w:pPr>
              <w:pStyle w:val="ListParagraph"/>
              <w:ind w:left="2160"/>
              <w:rPr>
                <w:lang w:val="en-GB"/>
              </w:rPr>
            </w:pPr>
            <w:r w:rsidRPr="00FF1428">
              <w:rPr>
                <w:lang w:val="en-GB"/>
              </w:rPr>
              <w:t>"target": "ORS",</w:t>
            </w:r>
          </w:p>
          <w:p w14:paraId="4A6A91B1" w14:textId="77777777" w:rsidR="002446C1" w:rsidRPr="00FF1428" w:rsidRDefault="002446C1" w:rsidP="00B71771">
            <w:pPr>
              <w:pStyle w:val="ListParagraph"/>
              <w:ind w:left="2160"/>
              <w:rPr>
                <w:lang w:val="en-GB"/>
              </w:rPr>
            </w:pPr>
            <w:r w:rsidRPr="00FF1428">
              <w:rPr>
                <w:lang w:val="en-GB"/>
              </w:rPr>
              <w:t>"subback": "BO",</w:t>
            </w:r>
          </w:p>
          <w:p w14:paraId="75640438" w14:textId="77777777" w:rsidR="002446C1" w:rsidRPr="00FF1428" w:rsidRDefault="002446C1" w:rsidP="00B71771">
            <w:pPr>
              <w:pStyle w:val="ListParagraph"/>
              <w:ind w:left="2160"/>
              <w:rPr>
                <w:lang w:val="en-GB"/>
              </w:rPr>
            </w:pPr>
            <w:r w:rsidRPr="00FF1428">
              <w:rPr>
                <w:lang w:val="en-GB"/>
              </w:rPr>
              <w:t>"accountId": "0102380604",</w:t>
            </w:r>
          </w:p>
          <w:p w14:paraId="1902DF24" w14:textId="77777777" w:rsidR="002446C1" w:rsidRPr="00FF1428" w:rsidRDefault="002446C1" w:rsidP="00B71771">
            <w:pPr>
              <w:pStyle w:val="ListParagraph"/>
              <w:ind w:left="2160"/>
              <w:rPr>
                <w:lang w:val="en-GB"/>
              </w:rPr>
            </w:pPr>
            <w:r w:rsidRPr="00FF1428">
              <w:rPr>
                <w:lang w:val="en-GB"/>
              </w:rPr>
              <w:t>"amount": 1000000,</w:t>
            </w:r>
          </w:p>
          <w:p w14:paraId="1E37393A" w14:textId="77777777" w:rsidR="002446C1" w:rsidRPr="00FF1428" w:rsidRDefault="002446C1" w:rsidP="00B71771">
            <w:pPr>
              <w:pStyle w:val="ListParagraph"/>
              <w:ind w:left="2160"/>
              <w:rPr>
                <w:lang w:val="en-GB"/>
              </w:rPr>
            </w:pPr>
            <w:r w:rsidRPr="00FF1428">
              <w:rPr>
                <w:lang w:val="en-GB"/>
              </w:rPr>
              <w:t>"type": "",</w:t>
            </w:r>
          </w:p>
          <w:p w14:paraId="479B350B" w14:textId="77777777" w:rsidR="002446C1" w:rsidRPr="00FF1428" w:rsidRDefault="002446C1" w:rsidP="00B71771">
            <w:pPr>
              <w:pStyle w:val="ListParagraph"/>
              <w:ind w:left="2160"/>
              <w:rPr>
                <w:lang w:val="en-GB"/>
              </w:rPr>
            </w:pPr>
            <w:r w:rsidRPr="00FF1428">
              <w:rPr>
                <w:lang w:val="en-GB"/>
              </w:rPr>
              <w:t>"doc": "C",</w:t>
            </w:r>
          </w:p>
          <w:p w14:paraId="284ED212" w14:textId="77777777" w:rsidR="002446C1" w:rsidRPr="00FF1428" w:rsidRDefault="002446C1" w:rsidP="00B71771">
            <w:pPr>
              <w:pStyle w:val="ListParagraph"/>
              <w:ind w:left="2160"/>
              <w:rPr>
                <w:lang w:val="en-GB"/>
              </w:rPr>
            </w:pPr>
            <w:r w:rsidRPr="00FF1428">
              <w:rPr>
                <w:lang w:val="en-GB"/>
              </w:rPr>
              <w:t>"refid": "",</w:t>
            </w:r>
          </w:p>
          <w:p w14:paraId="72DDC5AB" w14:textId="77777777" w:rsidR="002446C1" w:rsidRPr="00FF1428" w:rsidRDefault="002446C1" w:rsidP="00B71771">
            <w:pPr>
              <w:pStyle w:val="ListParagraph"/>
              <w:ind w:left="2160"/>
              <w:rPr>
                <w:lang w:val="en-GB"/>
              </w:rPr>
            </w:pPr>
            <w:r w:rsidRPr="00FF1428">
              <w:rPr>
                <w:lang w:val="en-GB"/>
              </w:rPr>
              <w:t>"transdesc": "Nội dung giao dịch"</w:t>
            </w:r>
          </w:p>
          <w:p w14:paraId="40F515C0" w14:textId="77777777" w:rsidR="002446C1" w:rsidRDefault="002446C1" w:rsidP="00B71771">
            <w:pPr>
              <w:pStyle w:val="ListParagraph"/>
              <w:ind w:left="1440"/>
              <w:rPr>
                <w:lang w:val="en-GB"/>
              </w:rPr>
            </w:pPr>
            <w:r w:rsidRPr="00FF1428">
              <w:rPr>
                <w:lang w:val="en-GB"/>
              </w:rPr>
              <w:t>}</w:t>
            </w:r>
          </w:p>
          <w:p w14:paraId="15503E7E" w14:textId="77777777" w:rsidR="002446C1" w:rsidRPr="00362C23" w:rsidRDefault="002446C1" w:rsidP="00B71771">
            <w:pPr>
              <w:pStyle w:val="ListParagraph"/>
              <w:numPr>
                <w:ilvl w:val="1"/>
                <w:numId w:val="9"/>
              </w:numPr>
              <w:rPr>
                <w:lang w:val="en-GB"/>
              </w:rPr>
            </w:pPr>
            <w:r w:rsidRPr="00362C23">
              <w:rPr>
                <w:lang w:val="en-GB"/>
              </w:rPr>
              <w:t>Mô tả</w:t>
            </w:r>
          </w:p>
          <w:p w14:paraId="427A3626" w14:textId="77777777" w:rsidR="002446C1" w:rsidRPr="00362C23" w:rsidRDefault="002446C1" w:rsidP="00B71771">
            <w:pPr>
              <w:pStyle w:val="ListParagraph"/>
              <w:numPr>
                <w:ilvl w:val="0"/>
                <w:numId w:val="9"/>
              </w:numPr>
              <w:rPr>
                <w:lang w:val="en-GB"/>
              </w:rPr>
            </w:pPr>
            <w:r w:rsidRPr="00362C23">
              <w:rPr>
                <w:lang w:val="en-GB"/>
              </w:rPr>
              <w:t xml:space="preserve">Dữ </w:t>
            </w:r>
            <w:r w:rsidRPr="00362C23">
              <w:rPr>
                <w:lang w:val="vi-VN"/>
              </w:rPr>
              <w:t>l</w:t>
            </w:r>
            <w:r w:rsidRPr="00362C23">
              <w:rPr>
                <w:lang w:val="en-GB"/>
              </w:rPr>
              <w:t>iệu trả về</w:t>
            </w:r>
          </w:p>
          <w:p w14:paraId="657C297E" w14:textId="77777777" w:rsidR="002446C1" w:rsidRPr="00362C23" w:rsidRDefault="002446C1" w:rsidP="00B71771">
            <w:pPr>
              <w:pStyle w:val="ListParagraph"/>
              <w:numPr>
                <w:ilvl w:val="1"/>
                <w:numId w:val="9"/>
              </w:numPr>
              <w:rPr>
                <w:lang w:val="en-GB"/>
              </w:rPr>
            </w:pPr>
            <w:r w:rsidRPr="00362C23">
              <w:rPr>
                <w:lang w:val="en-GB"/>
              </w:rPr>
              <w:t>Output</w:t>
            </w:r>
          </w:p>
          <w:p w14:paraId="6750B0DF" w14:textId="77777777" w:rsidR="002446C1" w:rsidRPr="00362C23" w:rsidRDefault="002446C1" w:rsidP="00B71771">
            <w:pPr>
              <w:pStyle w:val="ListParagraph"/>
              <w:ind w:left="1440"/>
              <w:rPr>
                <w:lang w:val="en-GB"/>
              </w:rPr>
            </w:pPr>
            <w:r w:rsidRPr="00362C23">
              <w:rPr>
                <w:lang w:val="en-GB"/>
              </w:rPr>
              <w:t>{</w:t>
            </w:r>
          </w:p>
          <w:p w14:paraId="1D9E3CA5" w14:textId="77777777" w:rsidR="002446C1" w:rsidRPr="00362C23" w:rsidRDefault="002446C1" w:rsidP="00B71771">
            <w:pPr>
              <w:pStyle w:val="ListParagraph"/>
              <w:ind w:left="2160"/>
              <w:rPr>
                <w:lang w:val="en-GB"/>
              </w:rPr>
            </w:pPr>
            <w:r w:rsidRPr="00362C23">
              <w:rPr>
                <w:lang w:val="en-GB"/>
              </w:rPr>
              <w:t>"EC": 0,</w:t>
            </w:r>
          </w:p>
          <w:p w14:paraId="5A89536A" w14:textId="77777777" w:rsidR="002446C1" w:rsidRPr="00362C23" w:rsidRDefault="002446C1" w:rsidP="00B71771">
            <w:pPr>
              <w:pStyle w:val="ListParagraph"/>
              <w:ind w:left="2160"/>
              <w:rPr>
                <w:lang w:val="en-GB"/>
              </w:rPr>
            </w:pPr>
            <w:r w:rsidRPr="00362C23">
              <w:rPr>
                <w:lang w:val="en-GB"/>
              </w:rPr>
              <w:t>"EM": "Successfull!",</w:t>
            </w:r>
          </w:p>
          <w:p w14:paraId="615202AA" w14:textId="77777777" w:rsidR="002446C1" w:rsidRPr="00362C23" w:rsidRDefault="002446C1" w:rsidP="00B71771">
            <w:pPr>
              <w:pStyle w:val="ListParagraph"/>
              <w:ind w:left="2160"/>
              <w:rPr>
                <w:lang w:val="en-GB"/>
              </w:rPr>
            </w:pPr>
            <w:r w:rsidRPr="00362C23">
              <w:rPr>
                <w:lang w:val="en-GB"/>
              </w:rPr>
              <w:t>"DT": {}</w:t>
            </w:r>
          </w:p>
          <w:p w14:paraId="223D28F3" w14:textId="77777777" w:rsidR="002446C1" w:rsidRPr="00362C23" w:rsidRDefault="002446C1" w:rsidP="00B71771">
            <w:pPr>
              <w:pStyle w:val="ListParagraph"/>
              <w:ind w:left="1440"/>
              <w:rPr>
                <w:lang w:val="en-GB"/>
              </w:rPr>
            </w:pPr>
            <w:r w:rsidRPr="00362C23">
              <w:rPr>
                <w:lang w:val="en-GB"/>
              </w:rPr>
              <w:t>}</w:t>
            </w:r>
          </w:p>
          <w:p w14:paraId="1F58A90D" w14:textId="77777777" w:rsidR="002446C1" w:rsidRPr="00362C23" w:rsidRDefault="002446C1" w:rsidP="00B71771">
            <w:pPr>
              <w:pStyle w:val="ListParagraph"/>
              <w:numPr>
                <w:ilvl w:val="1"/>
                <w:numId w:val="9"/>
              </w:numPr>
              <w:rPr>
                <w:lang w:val="en-GB"/>
              </w:rPr>
            </w:pPr>
            <w:r w:rsidRPr="00362C23">
              <w:rPr>
                <w:lang w:val="en-GB"/>
              </w:rPr>
              <w:t>Mô tả</w:t>
            </w:r>
          </w:p>
          <w:p w14:paraId="275A2919" w14:textId="77777777" w:rsidR="002446C1" w:rsidRPr="00362C23" w:rsidRDefault="002446C1" w:rsidP="00B71771">
            <w:pPr>
              <w:pStyle w:val="ListParagraph"/>
              <w:ind w:left="1440"/>
              <w:rPr>
                <w:i/>
                <w:iCs/>
                <w:lang w:val="en-GB"/>
              </w:rPr>
            </w:pPr>
            <w:r w:rsidRPr="00362C23">
              <w:rPr>
                <w:i/>
                <w:iCs/>
                <w:lang w:val="en-GB"/>
              </w:rPr>
              <w:t>DT: Dữ liệu trả ra nếu có</w:t>
            </w:r>
          </w:p>
        </w:tc>
      </w:tr>
      <w:tr w:rsidR="002446C1" w14:paraId="36A94C80" w14:textId="77777777" w:rsidTr="00B71771">
        <w:tc>
          <w:tcPr>
            <w:tcW w:w="8748" w:type="dxa"/>
          </w:tcPr>
          <w:p w14:paraId="6F98094A" w14:textId="77777777" w:rsidR="002446C1" w:rsidRPr="00362C23" w:rsidRDefault="002446C1" w:rsidP="00B71771">
            <w:pPr>
              <w:rPr>
                <w:lang w:val="en-GB"/>
              </w:rPr>
            </w:pPr>
            <w:r w:rsidRPr="00362C23">
              <w:rPr>
                <w:lang w:val="en-GB"/>
              </w:rPr>
              <w:t xml:space="preserve">Xử lý: </w:t>
            </w:r>
            <w:r>
              <w:rPr>
                <w:lang w:val="en-GB"/>
              </w:rPr>
              <w:t>Thực hiện các thao tác trả nợ</w:t>
            </w:r>
          </w:p>
        </w:tc>
      </w:tr>
    </w:tbl>
    <w:p w14:paraId="17E8A4A4" w14:textId="77777777" w:rsidR="002446C1" w:rsidRPr="00E42C3C" w:rsidRDefault="002446C1" w:rsidP="002446C1">
      <w:pPr>
        <w:rPr>
          <w:lang w:val="en-GB"/>
        </w:rPr>
      </w:pPr>
    </w:p>
    <w:p w14:paraId="6BB04F32" w14:textId="637AA2DC" w:rsidR="009B75AF" w:rsidRDefault="009B75AF" w:rsidP="009B75AF">
      <w:pPr>
        <w:pStyle w:val="Heading4"/>
        <w:ind w:left="1350" w:hanging="720"/>
      </w:pPr>
      <w:r>
        <w:lastRenderedPageBreak/>
        <w:t>Giao dịch tăng/giảm tiền</w:t>
      </w:r>
      <w:r w:rsidR="00117109">
        <w:t xml:space="preserve"> tiết kiệm</w:t>
      </w:r>
    </w:p>
    <w:tbl>
      <w:tblPr>
        <w:tblStyle w:val="TableGrid"/>
        <w:tblW w:w="8748" w:type="dxa"/>
        <w:tblInd w:w="607" w:type="dxa"/>
        <w:tblLook w:val="04A0" w:firstRow="1" w:lastRow="0" w:firstColumn="1" w:lastColumn="0" w:noHBand="0" w:noVBand="1"/>
      </w:tblPr>
      <w:tblGrid>
        <w:gridCol w:w="8748"/>
      </w:tblGrid>
      <w:tr w:rsidR="009B75AF" w14:paraId="2892815C" w14:textId="77777777" w:rsidTr="00B71771">
        <w:tc>
          <w:tcPr>
            <w:tcW w:w="8748" w:type="dxa"/>
          </w:tcPr>
          <w:p w14:paraId="65DB1857" w14:textId="77777777" w:rsidR="009B75AF" w:rsidRPr="00953B0F" w:rsidRDefault="009B75AF" w:rsidP="00B71771">
            <w:pPr>
              <w:pStyle w:val="ListParagraph"/>
              <w:numPr>
                <w:ilvl w:val="0"/>
                <w:numId w:val="9"/>
              </w:numPr>
              <w:rPr>
                <w:lang w:val="en-GB"/>
              </w:rPr>
            </w:pPr>
            <w:r w:rsidRPr="00953B0F">
              <w:rPr>
                <w:lang w:val="en-GB"/>
              </w:rPr>
              <w:t xml:space="preserve">Method: </w:t>
            </w:r>
            <w:r w:rsidRPr="00953B0F">
              <w:rPr>
                <w:b/>
                <w:lang w:val="en-GB"/>
              </w:rPr>
              <w:t>POST</w:t>
            </w:r>
          </w:p>
          <w:p w14:paraId="2141A018" w14:textId="703A3626" w:rsidR="009B75AF" w:rsidRPr="00953B0F" w:rsidRDefault="009B75AF" w:rsidP="00B71771">
            <w:pPr>
              <w:pStyle w:val="ListParagraph"/>
              <w:numPr>
                <w:ilvl w:val="0"/>
                <w:numId w:val="9"/>
              </w:numPr>
              <w:rPr>
                <w:lang w:val="en-GB"/>
              </w:rPr>
            </w:pPr>
            <w:r w:rsidRPr="00953B0F">
              <w:rPr>
                <w:lang w:val="en-GB"/>
              </w:rPr>
              <w:t xml:space="preserve">Uri: </w:t>
            </w:r>
            <w:r w:rsidR="001920A3" w:rsidRPr="001920A3">
              <w:rPr>
                <w:lang w:val="en-GB"/>
              </w:rPr>
              <w:t>/orssvr/trans/ci/saving</w:t>
            </w:r>
          </w:p>
          <w:p w14:paraId="6DA76E11" w14:textId="2A9E3694" w:rsidR="009B75AF" w:rsidRPr="00953B0F" w:rsidRDefault="009B75AF" w:rsidP="00B71771">
            <w:pPr>
              <w:pStyle w:val="ListParagraph"/>
              <w:numPr>
                <w:ilvl w:val="0"/>
                <w:numId w:val="9"/>
              </w:numPr>
              <w:rPr>
                <w:lang w:val="en-GB"/>
              </w:rPr>
            </w:pPr>
            <w:r w:rsidRPr="00953B0F">
              <w:rPr>
                <w:lang w:val="en-GB"/>
              </w:rPr>
              <w:t>Mô tả: Giao dịch tăng/giảm tiền</w:t>
            </w:r>
            <w:r w:rsidR="00331F53">
              <w:rPr>
                <w:lang w:val="en-GB"/>
              </w:rPr>
              <w:t xml:space="preserve"> tiết kiệm</w:t>
            </w:r>
          </w:p>
          <w:p w14:paraId="4B36689A" w14:textId="77777777" w:rsidR="009B75AF" w:rsidRPr="00953B0F" w:rsidRDefault="009B75AF" w:rsidP="00B71771">
            <w:pPr>
              <w:pStyle w:val="ListParagraph"/>
              <w:numPr>
                <w:ilvl w:val="0"/>
                <w:numId w:val="9"/>
              </w:numPr>
              <w:rPr>
                <w:lang w:val="en-GB"/>
              </w:rPr>
            </w:pPr>
            <w:r w:rsidRPr="00953B0F">
              <w:rPr>
                <w:lang w:val="vi-VN"/>
              </w:rPr>
              <w:t>Tham số truyền vào</w:t>
            </w:r>
          </w:p>
          <w:p w14:paraId="0157C17A" w14:textId="77777777" w:rsidR="009B75AF" w:rsidRPr="00953B0F" w:rsidRDefault="009B75AF" w:rsidP="00B71771">
            <w:pPr>
              <w:pStyle w:val="ListParagraph"/>
              <w:numPr>
                <w:ilvl w:val="1"/>
                <w:numId w:val="9"/>
              </w:numPr>
              <w:rPr>
                <w:lang w:val="en-GB"/>
              </w:rPr>
            </w:pPr>
            <w:r w:rsidRPr="00953B0F">
              <w:rPr>
                <w:lang w:val="en-GB"/>
              </w:rPr>
              <w:t>Input</w:t>
            </w:r>
          </w:p>
          <w:p w14:paraId="1EA61D85" w14:textId="77777777" w:rsidR="009B75AF" w:rsidRPr="00953B0F" w:rsidRDefault="009B75AF" w:rsidP="00B71771">
            <w:pPr>
              <w:pStyle w:val="ListParagraph"/>
              <w:ind w:left="1440"/>
              <w:rPr>
                <w:lang w:val="en-GB"/>
              </w:rPr>
            </w:pPr>
            <w:r w:rsidRPr="00953B0F">
              <w:rPr>
                <w:lang w:val="en-GB"/>
              </w:rPr>
              <w:t>{</w:t>
            </w:r>
          </w:p>
          <w:p w14:paraId="00FB7839" w14:textId="77777777" w:rsidR="00DD71D1" w:rsidRPr="00DD71D1" w:rsidRDefault="00DD71D1" w:rsidP="00DD71D1">
            <w:pPr>
              <w:pStyle w:val="ListParagraph"/>
              <w:ind w:left="2160"/>
              <w:rPr>
                <w:lang w:val="en-GB"/>
              </w:rPr>
            </w:pPr>
            <w:r w:rsidRPr="00DD71D1">
              <w:rPr>
                <w:lang w:val="en-GB"/>
              </w:rPr>
              <w:t>"target": "ORS",</w:t>
            </w:r>
          </w:p>
          <w:p w14:paraId="4A3FE697" w14:textId="77777777" w:rsidR="00DD71D1" w:rsidRPr="00DD71D1" w:rsidRDefault="00DD71D1" w:rsidP="00DD71D1">
            <w:pPr>
              <w:pStyle w:val="ListParagraph"/>
              <w:ind w:left="2160"/>
              <w:rPr>
                <w:lang w:val="en-GB"/>
              </w:rPr>
            </w:pPr>
            <w:r w:rsidRPr="00DD71D1">
              <w:rPr>
                <w:lang w:val="en-GB"/>
              </w:rPr>
              <w:t>"subback": "BO",</w:t>
            </w:r>
          </w:p>
          <w:p w14:paraId="107E1E6E" w14:textId="77777777" w:rsidR="00DD71D1" w:rsidRPr="00DD71D1" w:rsidRDefault="00DD71D1" w:rsidP="00DD71D1">
            <w:pPr>
              <w:pStyle w:val="ListParagraph"/>
              <w:ind w:left="2160"/>
              <w:rPr>
                <w:lang w:val="en-GB"/>
              </w:rPr>
            </w:pPr>
            <w:r w:rsidRPr="00DD71D1">
              <w:rPr>
                <w:lang w:val="en-GB"/>
              </w:rPr>
              <w:t>"transNum": "0001000099",</w:t>
            </w:r>
          </w:p>
          <w:p w14:paraId="51620C4B" w14:textId="77777777" w:rsidR="00DD71D1" w:rsidRPr="00DD71D1" w:rsidRDefault="00DD71D1" w:rsidP="00DD71D1">
            <w:pPr>
              <w:pStyle w:val="ListParagraph"/>
              <w:ind w:left="2160"/>
              <w:rPr>
                <w:lang w:val="en-GB"/>
              </w:rPr>
            </w:pPr>
            <w:r w:rsidRPr="00DD71D1">
              <w:rPr>
                <w:lang w:val="en-GB"/>
              </w:rPr>
              <w:t>"accountId": "0102380604",</w:t>
            </w:r>
          </w:p>
          <w:p w14:paraId="397E8B23" w14:textId="6DC2BBDD" w:rsidR="00DD71D1" w:rsidRPr="00DD71D1" w:rsidRDefault="00DD71D1" w:rsidP="00DD71D1">
            <w:pPr>
              <w:pStyle w:val="ListParagraph"/>
              <w:ind w:left="2160"/>
              <w:rPr>
                <w:lang w:val="en-GB"/>
              </w:rPr>
            </w:pPr>
            <w:r w:rsidRPr="00DD71D1">
              <w:rPr>
                <w:lang w:val="en-GB"/>
              </w:rPr>
              <w:t>"type": "</w:t>
            </w:r>
            <w:r w:rsidR="00845428">
              <w:rPr>
                <w:lang w:val="en-GB"/>
              </w:rPr>
              <w:t>C</w:t>
            </w:r>
            <w:r w:rsidRPr="00DD71D1">
              <w:rPr>
                <w:lang w:val="en-GB"/>
              </w:rPr>
              <w:t>",</w:t>
            </w:r>
          </w:p>
          <w:p w14:paraId="46AC9B26" w14:textId="34F4B566" w:rsidR="00DD71D1" w:rsidRPr="00DD71D1" w:rsidRDefault="00DD71D1" w:rsidP="00DD71D1">
            <w:pPr>
              <w:pStyle w:val="ListParagraph"/>
              <w:ind w:left="2160"/>
              <w:rPr>
                <w:lang w:val="en-GB"/>
              </w:rPr>
            </w:pPr>
            <w:r w:rsidRPr="00DD71D1">
              <w:rPr>
                <w:lang w:val="en-GB"/>
              </w:rPr>
              <w:t>"amount": 1000000,</w:t>
            </w:r>
          </w:p>
          <w:p w14:paraId="3E4C2B1B" w14:textId="77777777" w:rsidR="00DD71D1" w:rsidRDefault="00DD71D1" w:rsidP="00DD71D1">
            <w:pPr>
              <w:pStyle w:val="ListParagraph"/>
              <w:ind w:left="2160"/>
              <w:rPr>
                <w:lang w:val="en-GB"/>
              </w:rPr>
            </w:pPr>
            <w:r w:rsidRPr="00DD71D1">
              <w:rPr>
                <w:lang w:val="en-GB"/>
              </w:rPr>
              <w:t>"transdesc": "Nội dung giao dịch"</w:t>
            </w:r>
          </w:p>
          <w:p w14:paraId="10136AC1" w14:textId="45613C1E" w:rsidR="009B75AF" w:rsidRPr="00953B0F" w:rsidRDefault="009B75AF" w:rsidP="00DD71D1">
            <w:pPr>
              <w:pStyle w:val="ListParagraph"/>
              <w:ind w:left="1440"/>
              <w:rPr>
                <w:lang w:val="en-GB"/>
              </w:rPr>
            </w:pPr>
            <w:r w:rsidRPr="00953B0F">
              <w:rPr>
                <w:lang w:val="en-GB"/>
              </w:rPr>
              <w:t>}</w:t>
            </w:r>
          </w:p>
          <w:p w14:paraId="4E06B551" w14:textId="6788601B" w:rsidR="00404CDB" w:rsidRDefault="009B75AF" w:rsidP="00B71771">
            <w:pPr>
              <w:pStyle w:val="ListParagraph"/>
              <w:numPr>
                <w:ilvl w:val="1"/>
                <w:numId w:val="9"/>
              </w:numPr>
              <w:rPr>
                <w:lang w:val="en-GB"/>
              </w:rPr>
            </w:pPr>
            <w:r w:rsidRPr="00404CDB">
              <w:rPr>
                <w:lang w:val="en-GB"/>
              </w:rPr>
              <w:t>Mô tả</w:t>
            </w:r>
          </w:p>
          <w:p w14:paraId="75DBC7BE" w14:textId="5D02A5F8" w:rsidR="00FD6E6A" w:rsidRPr="007E263F" w:rsidRDefault="00FD6E6A" w:rsidP="00FD6E6A">
            <w:pPr>
              <w:pStyle w:val="ListParagraph"/>
              <w:ind w:left="1440"/>
              <w:rPr>
                <w:i/>
                <w:iCs/>
                <w:lang w:val="en-GB"/>
              </w:rPr>
            </w:pPr>
            <w:r w:rsidRPr="007E263F">
              <w:rPr>
                <w:i/>
                <w:iCs/>
                <w:lang w:val="en-GB"/>
              </w:rPr>
              <w:t>Type: C tăng, D giảm</w:t>
            </w:r>
          </w:p>
          <w:p w14:paraId="3C477C3B" w14:textId="77777777" w:rsidR="009B75AF" w:rsidRPr="00953B0F" w:rsidRDefault="009B75AF" w:rsidP="00B71771">
            <w:pPr>
              <w:pStyle w:val="ListParagraph"/>
              <w:ind w:left="1440"/>
              <w:rPr>
                <w:i/>
                <w:iCs/>
                <w:lang w:val="en-GB"/>
              </w:rPr>
            </w:pPr>
          </w:p>
          <w:p w14:paraId="1D75B376" w14:textId="77777777" w:rsidR="009B75AF" w:rsidRPr="00953B0F" w:rsidRDefault="009B75AF" w:rsidP="00B71771">
            <w:pPr>
              <w:pStyle w:val="ListParagraph"/>
              <w:numPr>
                <w:ilvl w:val="0"/>
                <w:numId w:val="9"/>
              </w:numPr>
              <w:rPr>
                <w:lang w:val="en-GB"/>
              </w:rPr>
            </w:pPr>
            <w:r w:rsidRPr="00953B0F">
              <w:rPr>
                <w:lang w:val="en-GB"/>
              </w:rPr>
              <w:t xml:space="preserve">Dữ </w:t>
            </w:r>
            <w:r w:rsidRPr="00953B0F">
              <w:rPr>
                <w:lang w:val="vi-VN"/>
              </w:rPr>
              <w:t>l</w:t>
            </w:r>
            <w:r w:rsidRPr="00953B0F">
              <w:rPr>
                <w:lang w:val="en-GB"/>
              </w:rPr>
              <w:t>iệu trả về</w:t>
            </w:r>
          </w:p>
          <w:p w14:paraId="4772690B" w14:textId="77777777" w:rsidR="009B75AF" w:rsidRPr="00953B0F" w:rsidRDefault="009B75AF" w:rsidP="00B71771">
            <w:pPr>
              <w:pStyle w:val="ListParagraph"/>
              <w:numPr>
                <w:ilvl w:val="1"/>
                <w:numId w:val="9"/>
              </w:numPr>
              <w:rPr>
                <w:lang w:val="en-GB"/>
              </w:rPr>
            </w:pPr>
            <w:r w:rsidRPr="00953B0F">
              <w:rPr>
                <w:lang w:val="en-GB"/>
              </w:rPr>
              <w:t>Output</w:t>
            </w:r>
          </w:p>
          <w:p w14:paraId="0B34A729" w14:textId="77777777" w:rsidR="009B75AF" w:rsidRPr="00953B0F" w:rsidRDefault="009B75AF" w:rsidP="00B71771">
            <w:pPr>
              <w:pStyle w:val="ListParagraph"/>
              <w:ind w:left="1440"/>
              <w:rPr>
                <w:lang w:val="en-GB"/>
              </w:rPr>
            </w:pPr>
            <w:r w:rsidRPr="00953B0F">
              <w:rPr>
                <w:lang w:val="en-GB"/>
              </w:rPr>
              <w:t>{</w:t>
            </w:r>
          </w:p>
          <w:p w14:paraId="7DFD9367" w14:textId="77777777" w:rsidR="009B75AF" w:rsidRPr="00953B0F" w:rsidRDefault="009B75AF" w:rsidP="00B71771">
            <w:pPr>
              <w:pStyle w:val="ListParagraph"/>
              <w:ind w:left="2160"/>
              <w:rPr>
                <w:lang w:val="en-GB"/>
              </w:rPr>
            </w:pPr>
            <w:r w:rsidRPr="00953B0F">
              <w:rPr>
                <w:lang w:val="en-GB"/>
              </w:rPr>
              <w:t>"EC": 0,</w:t>
            </w:r>
          </w:p>
          <w:p w14:paraId="040CC983" w14:textId="77777777" w:rsidR="009B75AF" w:rsidRPr="00953B0F" w:rsidRDefault="009B75AF" w:rsidP="00B71771">
            <w:pPr>
              <w:pStyle w:val="ListParagraph"/>
              <w:ind w:left="2160"/>
              <w:rPr>
                <w:lang w:val="en-GB"/>
              </w:rPr>
            </w:pPr>
            <w:r w:rsidRPr="00953B0F">
              <w:rPr>
                <w:lang w:val="en-GB"/>
              </w:rPr>
              <w:t>"EM": "Successfull!",</w:t>
            </w:r>
          </w:p>
          <w:p w14:paraId="799B5A10" w14:textId="77777777" w:rsidR="009B75AF" w:rsidRPr="00953B0F" w:rsidRDefault="009B75AF" w:rsidP="00B71771">
            <w:pPr>
              <w:pStyle w:val="ListParagraph"/>
              <w:ind w:left="2160"/>
              <w:rPr>
                <w:lang w:val="en-GB"/>
              </w:rPr>
            </w:pPr>
            <w:r w:rsidRPr="00953B0F">
              <w:rPr>
                <w:lang w:val="en-GB"/>
              </w:rPr>
              <w:t>"DT": {}</w:t>
            </w:r>
          </w:p>
          <w:p w14:paraId="57DB0FD9" w14:textId="77777777" w:rsidR="009B75AF" w:rsidRPr="00953B0F" w:rsidRDefault="009B75AF" w:rsidP="00B71771">
            <w:pPr>
              <w:pStyle w:val="ListParagraph"/>
              <w:ind w:left="1440"/>
              <w:rPr>
                <w:lang w:val="en-GB"/>
              </w:rPr>
            </w:pPr>
            <w:r w:rsidRPr="00953B0F">
              <w:rPr>
                <w:lang w:val="en-GB"/>
              </w:rPr>
              <w:t>}</w:t>
            </w:r>
          </w:p>
          <w:p w14:paraId="09FBD160" w14:textId="77777777" w:rsidR="009B75AF" w:rsidRPr="00953B0F" w:rsidRDefault="009B75AF" w:rsidP="00B71771">
            <w:pPr>
              <w:pStyle w:val="ListParagraph"/>
              <w:numPr>
                <w:ilvl w:val="1"/>
                <w:numId w:val="9"/>
              </w:numPr>
              <w:rPr>
                <w:lang w:val="en-GB"/>
              </w:rPr>
            </w:pPr>
            <w:r w:rsidRPr="00953B0F">
              <w:rPr>
                <w:lang w:val="en-GB"/>
              </w:rPr>
              <w:t>Mô tả</w:t>
            </w:r>
          </w:p>
          <w:p w14:paraId="1C9C05AD" w14:textId="77777777" w:rsidR="009B75AF" w:rsidRPr="00953B0F" w:rsidRDefault="009B75AF" w:rsidP="00B71771">
            <w:pPr>
              <w:pStyle w:val="ListParagraph"/>
              <w:ind w:left="1440"/>
              <w:rPr>
                <w:i/>
                <w:iCs/>
                <w:lang w:val="en-GB"/>
              </w:rPr>
            </w:pPr>
            <w:r w:rsidRPr="00953B0F">
              <w:rPr>
                <w:i/>
                <w:iCs/>
                <w:lang w:val="en-GB"/>
              </w:rPr>
              <w:t>DT: Dữ liệu trả ra nếu có</w:t>
            </w:r>
          </w:p>
        </w:tc>
      </w:tr>
      <w:tr w:rsidR="009B75AF" w14:paraId="294352A5" w14:textId="77777777" w:rsidTr="00B71771">
        <w:tc>
          <w:tcPr>
            <w:tcW w:w="8748" w:type="dxa"/>
          </w:tcPr>
          <w:p w14:paraId="0CAD1D71" w14:textId="77777777" w:rsidR="00224BB0" w:rsidRDefault="009B75AF" w:rsidP="00224BB0">
            <w:pPr>
              <w:rPr>
                <w:lang w:val="en-GB"/>
              </w:rPr>
            </w:pPr>
            <w:r w:rsidRPr="00953B0F">
              <w:rPr>
                <w:lang w:val="en-GB"/>
              </w:rPr>
              <w:t xml:space="preserve">Xử lý: </w:t>
            </w:r>
          </w:p>
          <w:p w14:paraId="41A2B4D8" w14:textId="2AAABCC5" w:rsidR="00224BB0" w:rsidRPr="00224BB0" w:rsidRDefault="00224BB0" w:rsidP="00224BB0">
            <w:pPr>
              <w:pStyle w:val="ListParagraph"/>
              <w:numPr>
                <w:ilvl w:val="0"/>
                <w:numId w:val="21"/>
              </w:numPr>
              <w:rPr>
                <w:lang w:val="en-GB"/>
              </w:rPr>
            </w:pPr>
            <w:r w:rsidRPr="00224BB0">
              <w:rPr>
                <w:lang w:val="en-GB"/>
              </w:rPr>
              <w:t xml:space="preserve">Tăng tiết kiệm: </w:t>
            </w:r>
            <w:r w:rsidR="009B75AF" w:rsidRPr="00224BB0">
              <w:rPr>
                <w:lang w:val="en-GB"/>
              </w:rPr>
              <w:t>Thực hiện tăng</w:t>
            </w:r>
            <w:r w:rsidRPr="00224BB0">
              <w:rPr>
                <w:lang w:val="en-GB"/>
              </w:rPr>
              <w:t xml:space="preserve"> tiền tiết  kiệm, giảm tiền mặt</w:t>
            </w:r>
          </w:p>
          <w:p w14:paraId="22E6E67B" w14:textId="5B47A93A" w:rsidR="00224BB0" w:rsidRPr="00224BB0" w:rsidRDefault="00224BB0" w:rsidP="00224BB0">
            <w:pPr>
              <w:pStyle w:val="ListParagraph"/>
              <w:numPr>
                <w:ilvl w:val="0"/>
                <w:numId w:val="21"/>
              </w:numPr>
              <w:rPr>
                <w:lang w:val="en-GB"/>
              </w:rPr>
            </w:pPr>
            <w:r w:rsidRPr="00224BB0">
              <w:rPr>
                <w:lang w:val="en-GB"/>
              </w:rPr>
              <w:t>Giảm tiết kiệm: Thực hiện giảm tiền tiết  kiệm, tăng tiền mặt</w:t>
            </w:r>
          </w:p>
          <w:p w14:paraId="17797327" w14:textId="18B46736" w:rsidR="00224BB0" w:rsidRPr="00224BB0" w:rsidRDefault="00224BB0" w:rsidP="00224BB0">
            <w:pPr>
              <w:rPr>
                <w:lang w:val="en-GB"/>
              </w:rPr>
            </w:pPr>
          </w:p>
        </w:tc>
      </w:tr>
    </w:tbl>
    <w:p w14:paraId="721F5B3A" w14:textId="77777777" w:rsidR="00992D59" w:rsidRPr="00E42C3C" w:rsidRDefault="00992D59" w:rsidP="00E42C3C">
      <w:pPr>
        <w:rPr>
          <w:lang w:val="en-GB"/>
        </w:rPr>
      </w:pPr>
    </w:p>
    <w:p w14:paraId="3967D562" w14:textId="270ED706" w:rsidR="004E1B77" w:rsidRDefault="004E1B77" w:rsidP="004E1B77">
      <w:pPr>
        <w:pStyle w:val="Heading3"/>
      </w:pPr>
      <w:bookmarkStart w:id="2257" w:name="_Toc80648710"/>
      <w:r>
        <w:t>Tra cứu</w:t>
      </w:r>
      <w:bookmarkEnd w:id="2257"/>
    </w:p>
    <w:p w14:paraId="7EC384F4" w14:textId="75BF4EC6" w:rsidR="00A41960" w:rsidRDefault="00A41960" w:rsidP="0024358F">
      <w:pPr>
        <w:pStyle w:val="Heading4"/>
        <w:ind w:left="1260" w:hanging="727"/>
      </w:pPr>
      <w:r>
        <w:t>Tra cứu sức mua</w:t>
      </w:r>
    </w:p>
    <w:p w14:paraId="2D49EDB0" w14:textId="074530CC" w:rsidR="00A7391C" w:rsidRPr="000D7522" w:rsidRDefault="00A7391C" w:rsidP="00A7391C">
      <w:pPr>
        <w:ind w:left="360"/>
        <w:rPr>
          <w:lang w:val="en-GB"/>
        </w:rPr>
      </w:pPr>
      <w:r>
        <w:rPr>
          <w:lang w:val="en-GB"/>
        </w:rPr>
        <w:t>Api tra cứu sức mua</w:t>
      </w:r>
    </w:p>
    <w:tbl>
      <w:tblPr>
        <w:tblStyle w:val="TableGrid"/>
        <w:tblW w:w="8748" w:type="dxa"/>
        <w:tblInd w:w="607" w:type="dxa"/>
        <w:tblLook w:val="04A0" w:firstRow="1" w:lastRow="0" w:firstColumn="1" w:lastColumn="0" w:noHBand="0" w:noVBand="1"/>
      </w:tblPr>
      <w:tblGrid>
        <w:gridCol w:w="8748"/>
      </w:tblGrid>
      <w:tr w:rsidR="00A7391C" w14:paraId="2B9BAA15" w14:textId="77777777" w:rsidTr="00E84233">
        <w:tc>
          <w:tcPr>
            <w:tcW w:w="8748" w:type="dxa"/>
          </w:tcPr>
          <w:p w14:paraId="08304C69" w14:textId="6B7BB558" w:rsidR="00A7391C" w:rsidRPr="008475F2" w:rsidRDefault="00A7391C" w:rsidP="00D6569E">
            <w:pPr>
              <w:pStyle w:val="ListParagraph"/>
              <w:numPr>
                <w:ilvl w:val="0"/>
                <w:numId w:val="9"/>
              </w:numPr>
              <w:rPr>
                <w:lang w:val="en-GB"/>
              </w:rPr>
            </w:pPr>
            <w:r w:rsidRPr="008475F2">
              <w:rPr>
                <w:lang w:val="en-GB"/>
              </w:rPr>
              <w:t xml:space="preserve">Method: </w:t>
            </w:r>
            <w:r w:rsidR="001C2E56">
              <w:rPr>
                <w:b/>
                <w:lang w:val="en-GB"/>
              </w:rPr>
              <w:t>GET</w:t>
            </w:r>
          </w:p>
          <w:p w14:paraId="3FF018F5" w14:textId="59494BAA" w:rsidR="00A7391C" w:rsidRPr="00892743" w:rsidRDefault="00A7391C" w:rsidP="00D6569E">
            <w:pPr>
              <w:pStyle w:val="ListParagraph"/>
              <w:numPr>
                <w:ilvl w:val="0"/>
                <w:numId w:val="9"/>
              </w:numPr>
              <w:rPr>
                <w:lang w:val="en-GB"/>
              </w:rPr>
            </w:pPr>
            <w:r w:rsidRPr="00892743">
              <w:rPr>
                <w:lang w:val="en-GB"/>
              </w:rPr>
              <w:t xml:space="preserve">Uri: </w:t>
            </w:r>
            <w:r>
              <w:rPr>
                <w:lang w:val="en-GB"/>
              </w:rPr>
              <w:t>/orssvr</w:t>
            </w:r>
            <w:r w:rsidRPr="00892743">
              <w:rPr>
                <w:lang w:val="en-GB"/>
              </w:rPr>
              <w:t>/</w:t>
            </w:r>
            <w:r w:rsidR="00184B74">
              <w:rPr>
                <w:lang w:val="en-GB"/>
              </w:rPr>
              <w:t>inq</w:t>
            </w:r>
            <w:r>
              <w:rPr>
                <w:lang w:val="en-GB"/>
              </w:rPr>
              <w:t>/</w:t>
            </w:r>
            <w:r w:rsidR="0098382C" w:rsidRPr="0098382C">
              <w:rPr>
                <w:lang w:val="en-GB"/>
              </w:rPr>
              <w:t>accounts/0001</w:t>
            </w:r>
            <w:r w:rsidR="0098382C">
              <w:rPr>
                <w:lang w:val="en-GB"/>
              </w:rPr>
              <w:t>000001</w:t>
            </w:r>
            <w:r w:rsidR="0098382C" w:rsidRPr="0098382C">
              <w:rPr>
                <w:lang w:val="en-GB"/>
              </w:rPr>
              <w:t>/pp0</w:t>
            </w:r>
          </w:p>
          <w:p w14:paraId="78FA4D69" w14:textId="726F3510" w:rsidR="00A7391C" w:rsidRPr="00892743" w:rsidRDefault="00A7391C" w:rsidP="00D6569E">
            <w:pPr>
              <w:pStyle w:val="ListParagraph"/>
              <w:numPr>
                <w:ilvl w:val="0"/>
                <w:numId w:val="9"/>
              </w:numPr>
              <w:rPr>
                <w:lang w:val="en-GB"/>
              </w:rPr>
            </w:pPr>
            <w:r w:rsidRPr="00892743">
              <w:rPr>
                <w:lang w:val="en-GB"/>
              </w:rPr>
              <w:lastRenderedPageBreak/>
              <w:t>Mô tả</w:t>
            </w:r>
            <w:r>
              <w:rPr>
                <w:lang w:val="en-GB"/>
              </w:rPr>
              <w:t xml:space="preserve">: </w:t>
            </w:r>
            <w:r w:rsidR="002928CD">
              <w:rPr>
                <w:lang w:val="en-GB"/>
              </w:rPr>
              <w:t>Tra cứu sức mua pp0</w:t>
            </w:r>
            <w:r w:rsidRPr="00892743">
              <w:rPr>
                <w:lang w:val="vi-VN"/>
              </w:rPr>
              <w:t xml:space="preserve"> </w:t>
            </w:r>
          </w:p>
          <w:p w14:paraId="372F6263" w14:textId="77777777" w:rsidR="00A7391C" w:rsidRDefault="00A7391C" w:rsidP="00D6569E">
            <w:pPr>
              <w:pStyle w:val="ListParagraph"/>
              <w:numPr>
                <w:ilvl w:val="0"/>
                <w:numId w:val="9"/>
              </w:numPr>
              <w:rPr>
                <w:lang w:val="en-GB"/>
              </w:rPr>
            </w:pPr>
            <w:r w:rsidRPr="008D53DE">
              <w:rPr>
                <w:lang w:val="en-GB"/>
              </w:rPr>
              <w:t xml:space="preserve">Dữ </w:t>
            </w:r>
            <w:r>
              <w:rPr>
                <w:lang w:val="vi-VN"/>
              </w:rPr>
              <w:t>l</w:t>
            </w:r>
            <w:r w:rsidRPr="008D53DE">
              <w:rPr>
                <w:lang w:val="en-GB"/>
              </w:rPr>
              <w:t>iệu trả về</w:t>
            </w:r>
          </w:p>
          <w:p w14:paraId="2FDE4C21" w14:textId="77777777" w:rsidR="00A7391C" w:rsidRPr="00622C20" w:rsidRDefault="00A7391C" w:rsidP="00D6569E">
            <w:pPr>
              <w:pStyle w:val="ListParagraph"/>
              <w:numPr>
                <w:ilvl w:val="1"/>
                <w:numId w:val="9"/>
              </w:numPr>
              <w:rPr>
                <w:lang w:val="en-GB"/>
              </w:rPr>
            </w:pPr>
            <w:r>
              <w:rPr>
                <w:lang w:val="en-GB"/>
              </w:rPr>
              <w:t>Output</w:t>
            </w:r>
          </w:p>
          <w:p w14:paraId="7E1B517F" w14:textId="77777777" w:rsidR="00A7391C" w:rsidRPr="00BA253F" w:rsidRDefault="00A7391C" w:rsidP="00E84233">
            <w:pPr>
              <w:pStyle w:val="ListParagraph"/>
              <w:ind w:left="1440"/>
              <w:rPr>
                <w:sz w:val="16"/>
                <w:szCs w:val="16"/>
                <w:lang w:val="en-GB"/>
              </w:rPr>
            </w:pPr>
            <w:r w:rsidRPr="00BA253F">
              <w:rPr>
                <w:sz w:val="16"/>
                <w:szCs w:val="16"/>
                <w:lang w:val="en-GB"/>
              </w:rPr>
              <w:t>{</w:t>
            </w:r>
          </w:p>
          <w:p w14:paraId="79126839" w14:textId="65011654" w:rsidR="00A7391C" w:rsidRPr="00BA253F" w:rsidRDefault="00A7391C" w:rsidP="00E84233">
            <w:pPr>
              <w:pStyle w:val="ListParagraph"/>
              <w:ind w:left="2160"/>
              <w:rPr>
                <w:sz w:val="16"/>
                <w:szCs w:val="16"/>
                <w:lang w:val="en-GB"/>
              </w:rPr>
            </w:pPr>
            <w:r w:rsidRPr="00BA253F">
              <w:rPr>
                <w:sz w:val="16"/>
                <w:szCs w:val="16"/>
                <w:lang w:val="en-GB"/>
              </w:rPr>
              <w:t>"</w:t>
            </w:r>
            <w:r w:rsidR="007B20BA">
              <w:rPr>
                <w:sz w:val="16"/>
                <w:szCs w:val="16"/>
                <w:lang w:val="en-GB"/>
              </w:rPr>
              <w:t>account</w:t>
            </w:r>
            <w:r w:rsidRPr="00BA253F">
              <w:rPr>
                <w:sz w:val="16"/>
                <w:szCs w:val="16"/>
                <w:lang w:val="en-GB"/>
              </w:rPr>
              <w:t xml:space="preserve">": </w:t>
            </w:r>
            <w:r w:rsidR="007B20BA" w:rsidRPr="00BA253F">
              <w:rPr>
                <w:sz w:val="16"/>
                <w:szCs w:val="16"/>
                <w:lang w:val="en-GB"/>
              </w:rPr>
              <w:t>"</w:t>
            </w:r>
            <w:r w:rsidR="007B20BA">
              <w:rPr>
                <w:sz w:val="16"/>
                <w:szCs w:val="16"/>
                <w:lang w:val="en-GB"/>
              </w:rPr>
              <w:t>0001000001</w:t>
            </w:r>
            <w:r w:rsidR="007B20BA" w:rsidRPr="00BA253F">
              <w:rPr>
                <w:sz w:val="16"/>
                <w:szCs w:val="16"/>
                <w:lang w:val="en-GB"/>
              </w:rPr>
              <w:t>",</w:t>
            </w:r>
          </w:p>
          <w:p w14:paraId="0CC7E3D2" w14:textId="227DB9CA" w:rsidR="00021629" w:rsidRDefault="00A7391C" w:rsidP="00021629">
            <w:pPr>
              <w:pStyle w:val="ListParagraph"/>
              <w:ind w:left="2160"/>
              <w:rPr>
                <w:sz w:val="16"/>
                <w:szCs w:val="16"/>
                <w:lang w:val="en-GB"/>
              </w:rPr>
            </w:pPr>
            <w:r w:rsidRPr="00BA253F">
              <w:rPr>
                <w:sz w:val="16"/>
                <w:szCs w:val="16"/>
                <w:lang w:val="en-GB"/>
              </w:rPr>
              <w:t>"</w:t>
            </w:r>
            <w:r w:rsidR="007B20BA">
              <w:rPr>
                <w:sz w:val="16"/>
                <w:szCs w:val="16"/>
                <w:lang w:val="en-GB"/>
              </w:rPr>
              <w:t>pp0</w:t>
            </w:r>
            <w:r w:rsidRPr="00BA253F">
              <w:rPr>
                <w:sz w:val="16"/>
                <w:szCs w:val="16"/>
                <w:lang w:val="en-GB"/>
              </w:rPr>
              <w:t xml:space="preserve">": </w:t>
            </w:r>
            <w:r w:rsidR="007B20BA">
              <w:rPr>
                <w:sz w:val="16"/>
                <w:szCs w:val="16"/>
                <w:lang w:val="en-GB"/>
              </w:rPr>
              <w:t>10000000</w:t>
            </w:r>
            <w:r w:rsidR="00021629">
              <w:rPr>
                <w:sz w:val="16"/>
                <w:szCs w:val="16"/>
                <w:lang w:val="en-GB"/>
              </w:rPr>
              <w:t>,</w:t>
            </w:r>
          </w:p>
          <w:p w14:paraId="32924833" w14:textId="46D6484A" w:rsidR="00021629" w:rsidRPr="00021629" w:rsidRDefault="00021629" w:rsidP="00021629">
            <w:pPr>
              <w:pStyle w:val="ListParagraph"/>
              <w:ind w:left="2160"/>
              <w:rPr>
                <w:sz w:val="16"/>
                <w:szCs w:val="16"/>
                <w:lang w:val="en-GB"/>
              </w:rPr>
            </w:pPr>
            <w:r w:rsidRPr="00BA253F">
              <w:rPr>
                <w:sz w:val="16"/>
                <w:szCs w:val="16"/>
                <w:lang w:val="en-GB"/>
              </w:rPr>
              <w:t>"</w:t>
            </w:r>
            <w:r>
              <w:rPr>
                <w:sz w:val="16"/>
                <w:szCs w:val="16"/>
                <w:lang w:val="en-GB"/>
              </w:rPr>
              <w:t>pp</w:t>
            </w:r>
            <w:r w:rsidRPr="00BA253F">
              <w:rPr>
                <w:sz w:val="16"/>
                <w:szCs w:val="16"/>
                <w:lang w:val="en-GB"/>
              </w:rPr>
              <w:t xml:space="preserve">": </w:t>
            </w:r>
            <w:r>
              <w:rPr>
                <w:sz w:val="16"/>
                <w:szCs w:val="16"/>
                <w:lang w:val="en-GB"/>
              </w:rPr>
              <w:t>10000000,</w:t>
            </w:r>
          </w:p>
          <w:p w14:paraId="30E88C98" w14:textId="27651A37" w:rsidR="00021629" w:rsidRDefault="00021629" w:rsidP="00021629">
            <w:pPr>
              <w:pStyle w:val="ListParagraph"/>
              <w:ind w:left="2160"/>
              <w:rPr>
                <w:sz w:val="16"/>
                <w:szCs w:val="16"/>
                <w:lang w:val="en-GB"/>
              </w:rPr>
            </w:pPr>
            <w:r w:rsidRPr="00BA253F">
              <w:rPr>
                <w:sz w:val="16"/>
                <w:szCs w:val="16"/>
                <w:lang w:val="en-GB"/>
              </w:rPr>
              <w:t>"</w:t>
            </w:r>
            <w:r>
              <w:rPr>
                <w:sz w:val="16"/>
                <w:szCs w:val="16"/>
                <w:lang w:val="en-GB"/>
              </w:rPr>
              <w:t>mrlimit</w:t>
            </w:r>
            <w:r w:rsidRPr="00BA253F">
              <w:rPr>
                <w:sz w:val="16"/>
                <w:szCs w:val="16"/>
                <w:lang w:val="en-GB"/>
              </w:rPr>
              <w:t xml:space="preserve">": </w:t>
            </w:r>
            <w:r>
              <w:rPr>
                <w:sz w:val="16"/>
                <w:szCs w:val="16"/>
                <w:lang w:val="en-GB"/>
              </w:rPr>
              <w:t>10000000,</w:t>
            </w:r>
          </w:p>
          <w:p w14:paraId="59262BD5" w14:textId="141C6A34" w:rsidR="00021629" w:rsidRDefault="00021629" w:rsidP="00021629">
            <w:pPr>
              <w:pStyle w:val="ListParagraph"/>
              <w:ind w:left="2160"/>
              <w:rPr>
                <w:sz w:val="16"/>
                <w:szCs w:val="16"/>
                <w:lang w:val="en-GB"/>
              </w:rPr>
            </w:pPr>
            <w:r w:rsidRPr="00BA253F">
              <w:rPr>
                <w:sz w:val="16"/>
                <w:szCs w:val="16"/>
                <w:lang w:val="en-GB"/>
              </w:rPr>
              <w:t>"</w:t>
            </w:r>
            <w:r>
              <w:rPr>
                <w:sz w:val="16"/>
                <w:szCs w:val="16"/>
                <w:lang w:val="en-GB"/>
              </w:rPr>
              <w:t>MarginOnly</w:t>
            </w:r>
            <w:r w:rsidRPr="00BA253F">
              <w:rPr>
                <w:sz w:val="16"/>
                <w:szCs w:val="16"/>
                <w:lang w:val="en-GB"/>
              </w:rPr>
              <w:t xml:space="preserve">": </w:t>
            </w:r>
            <w:r>
              <w:rPr>
                <w:sz w:val="16"/>
                <w:szCs w:val="16"/>
                <w:lang w:val="en-GB"/>
              </w:rPr>
              <w:t>true</w:t>
            </w:r>
          </w:p>
          <w:p w14:paraId="3E53DEAC" w14:textId="77777777" w:rsidR="00021629" w:rsidRPr="00021629" w:rsidRDefault="00021629" w:rsidP="00021629">
            <w:pPr>
              <w:pStyle w:val="ListParagraph"/>
              <w:ind w:left="2160"/>
              <w:rPr>
                <w:sz w:val="16"/>
                <w:szCs w:val="16"/>
                <w:lang w:val="en-GB"/>
              </w:rPr>
            </w:pPr>
          </w:p>
          <w:p w14:paraId="28C28AB0" w14:textId="77777777" w:rsidR="00A7391C" w:rsidRDefault="00A7391C" w:rsidP="00E84233">
            <w:pPr>
              <w:pStyle w:val="ListParagraph"/>
              <w:ind w:left="1440"/>
              <w:rPr>
                <w:sz w:val="16"/>
                <w:szCs w:val="16"/>
                <w:lang w:val="en-GB"/>
              </w:rPr>
            </w:pPr>
            <w:r w:rsidRPr="00BA253F">
              <w:rPr>
                <w:sz w:val="16"/>
                <w:szCs w:val="16"/>
                <w:lang w:val="en-GB"/>
              </w:rPr>
              <w:t>}</w:t>
            </w:r>
          </w:p>
          <w:p w14:paraId="5F250E1F" w14:textId="02D959C6" w:rsidR="00A7391C" w:rsidRPr="00B874C5" w:rsidRDefault="00A7391C" w:rsidP="0098382C">
            <w:pPr>
              <w:pStyle w:val="ListParagraph"/>
              <w:ind w:left="1440"/>
              <w:rPr>
                <w:i/>
                <w:iCs/>
                <w:lang w:val="en-GB"/>
              </w:rPr>
            </w:pPr>
          </w:p>
        </w:tc>
      </w:tr>
    </w:tbl>
    <w:p w14:paraId="473DEA14" w14:textId="485E935B" w:rsidR="00A7391C" w:rsidRDefault="00A7391C" w:rsidP="00A7391C">
      <w:pPr>
        <w:rPr>
          <w:lang w:val="en-GB"/>
        </w:rPr>
      </w:pPr>
    </w:p>
    <w:p w14:paraId="6F47E279" w14:textId="77777777" w:rsidR="00FB6FCA" w:rsidRPr="00A7391C" w:rsidRDefault="00FB6FCA" w:rsidP="00A7391C">
      <w:pPr>
        <w:rPr>
          <w:lang w:val="en-GB"/>
        </w:rPr>
      </w:pPr>
    </w:p>
    <w:p w14:paraId="5F3F2C2F" w14:textId="5901CB22" w:rsidR="007109AB" w:rsidRDefault="00A41960" w:rsidP="0024358F">
      <w:pPr>
        <w:pStyle w:val="Heading4"/>
        <w:ind w:left="1260" w:hanging="727"/>
      </w:pPr>
      <w:r>
        <w:t>Tra cứu sổ lệnh</w:t>
      </w:r>
      <w:bookmarkEnd w:id="2238"/>
    </w:p>
    <w:p w14:paraId="77AB1404" w14:textId="122AD99E" w:rsidR="007B20BA" w:rsidRPr="000D7522" w:rsidRDefault="007B20BA" w:rsidP="007B20BA">
      <w:pPr>
        <w:ind w:left="360"/>
        <w:rPr>
          <w:lang w:val="en-GB"/>
        </w:rPr>
      </w:pPr>
      <w:r>
        <w:rPr>
          <w:lang w:val="en-GB"/>
        </w:rPr>
        <w:t>Api tra cứu sổ lệnh</w:t>
      </w:r>
    </w:p>
    <w:tbl>
      <w:tblPr>
        <w:tblStyle w:val="TableGrid"/>
        <w:tblW w:w="8748" w:type="dxa"/>
        <w:tblInd w:w="607" w:type="dxa"/>
        <w:tblLook w:val="04A0" w:firstRow="1" w:lastRow="0" w:firstColumn="1" w:lastColumn="0" w:noHBand="0" w:noVBand="1"/>
      </w:tblPr>
      <w:tblGrid>
        <w:gridCol w:w="8748"/>
      </w:tblGrid>
      <w:tr w:rsidR="007B20BA" w14:paraId="29637CBE" w14:textId="77777777" w:rsidTr="00E84233">
        <w:tc>
          <w:tcPr>
            <w:tcW w:w="8748" w:type="dxa"/>
          </w:tcPr>
          <w:p w14:paraId="792BE884" w14:textId="77777777" w:rsidR="007B20BA" w:rsidRPr="008475F2" w:rsidRDefault="007B20BA" w:rsidP="00D6569E">
            <w:pPr>
              <w:pStyle w:val="ListParagraph"/>
              <w:numPr>
                <w:ilvl w:val="0"/>
                <w:numId w:val="9"/>
              </w:numPr>
              <w:rPr>
                <w:lang w:val="en-GB"/>
              </w:rPr>
            </w:pPr>
            <w:r w:rsidRPr="008475F2">
              <w:rPr>
                <w:lang w:val="en-GB"/>
              </w:rPr>
              <w:t xml:space="preserve">Method: </w:t>
            </w:r>
            <w:r>
              <w:rPr>
                <w:b/>
                <w:lang w:val="en-GB"/>
              </w:rPr>
              <w:t>GET</w:t>
            </w:r>
          </w:p>
          <w:p w14:paraId="248414F4" w14:textId="301E439B" w:rsidR="007B20BA" w:rsidRPr="00892743" w:rsidRDefault="007B20BA" w:rsidP="00D6569E">
            <w:pPr>
              <w:pStyle w:val="ListParagraph"/>
              <w:numPr>
                <w:ilvl w:val="0"/>
                <w:numId w:val="9"/>
              </w:numPr>
              <w:jc w:val="left"/>
              <w:rPr>
                <w:lang w:val="en-GB"/>
              </w:rPr>
            </w:pPr>
            <w:r w:rsidRPr="00892743">
              <w:rPr>
                <w:lang w:val="en-GB"/>
              </w:rPr>
              <w:t xml:space="preserve">Uri: </w:t>
            </w:r>
            <w:r>
              <w:rPr>
                <w:lang w:val="en-GB"/>
              </w:rPr>
              <w:t>/orssvr</w:t>
            </w:r>
            <w:r w:rsidRPr="00892743">
              <w:rPr>
                <w:lang w:val="en-GB"/>
              </w:rPr>
              <w:t>/</w:t>
            </w:r>
            <w:r>
              <w:rPr>
                <w:lang w:val="en-GB"/>
              </w:rPr>
              <w:t>inq/</w:t>
            </w:r>
            <w:r w:rsidRPr="0098382C">
              <w:rPr>
                <w:lang w:val="en-GB"/>
              </w:rPr>
              <w:t>accounts/0001</w:t>
            </w:r>
            <w:r>
              <w:rPr>
                <w:lang w:val="en-GB"/>
              </w:rPr>
              <w:t>000001</w:t>
            </w:r>
            <w:r w:rsidRPr="0098382C">
              <w:rPr>
                <w:lang w:val="en-GB"/>
              </w:rPr>
              <w:t>/</w:t>
            </w:r>
            <w:r w:rsidRPr="007B20BA">
              <w:rPr>
                <w:lang w:val="en-GB"/>
              </w:rPr>
              <w:t>orders?</w:t>
            </w:r>
            <w:r w:rsidR="00206250" w:rsidRPr="007B20BA">
              <w:rPr>
                <w:lang w:val="en-GB"/>
              </w:rPr>
              <w:t xml:space="preserve"> index=0&amp;offset=1000&amp;orderType=&amp;side=NB&amp;status=</w:t>
            </w:r>
          </w:p>
          <w:p w14:paraId="7A2497FF" w14:textId="4601887E" w:rsidR="007B20BA" w:rsidRPr="00892743" w:rsidRDefault="007B20BA" w:rsidP="00D6569E">
            <w:pPr>
              <w:pStyle w:val="ListParagraph"/>
              <w:numPr>
                <w:ilvl w:val="0"/>
                <w:numId w:val="9"/>
              </w:numPr>
              <w:rPr>
                <w:lang w:val="en-GB"/>
              </w:rPr>
            </w:pPr>
            <w:r w:rsidRPr="00892743">
              <w:rPr>
                <w:lang w:val="en-GB"/>
              </w:rPr>
              <w:t>Mô tả</w:t>
            </w:r>
            <w:r>
              <w:rPr>
                <w:lang w:val="en-GB"/>
              </w:rPr>
              <w:t xml:space="preserve">: Tra cứu </w:t>
            </w:r>
            <w:r w:rsidR="00743330">
              <w:rPr>
                <w:lang w:val="en-GB"/>
              </w:rPr>
              <w:t>sổ lệnh khách hàng</w:t>
            </w:r>
            <w:r w:rsidRPr="00892743">
              <w:rPr>
                <w:lang w:val="vi-VN"/>
              </w:rPr>
              <w:t xml:space="preserve"> </w:t>
            </w:r>
          </w:p>
          <w:p w14:paraId="68E81D27" w14:textId="77777777" w:rsidR="007B20BA" w:rsidRDefault="007B20BA" w:rsidP="00D6569E">
            <w:pPr>
              <w:pStyle w:val="ListParagraph"/>
              <w:numPr>
                <w:ilvl w:val="0"/>
                <w:numId w:val="9"/>
              </w:numPr>
              <w:rPr>
                <w:lang w:val="en-GB"/>
              </w:rPr>
            </w:pPr>
            <w:r w:rsidRPr="008D53DE">
              <w:rPr>
                <w:lang w:val="en-GB"/>
              </w:rPr>
              <w:t xml:space="preserve">Dữ </w:t>
            </w:r>
            <w:r>
              <w:rPr>
                <w:lang w:val="vi-VN"/>
              </w:rPr>
              <w:t>l</w:t>
            </w:r>
            <w:r w:rsidRPr="008D53DE">
              <w:rPr>
                <w:lang w:val="en-GB"/>
              </w:rPr>
              <w:t>iệu trả về</w:t>
            </w:r>
          </w:p>
          <w:p w14:paraId="2BB34367" w14:textId="77777777" w:rsidR="007B20BA" w:rsidRPr="00622C20" w:rsidRDefault="007B20BA" w:rsidP="00D6569E">
            <w:pPr>
              <w:pStyle w:val="ListParagraph"/>
              <w:numPr>
                <w:ilvl w:val="1"/>
                <w:numId w:val="9"/>
              </w:numPr>
              <w:rPr>
                <w:lang w:val="en-GB"/>
              </w:rPr>
            </w:pPr>
            <w:r>
              <w:rPr>
                <w:lang w:val="en-GB"/>
              </w:rPr>
              <w:t>Output</w:t>
            </w:r>
          </w:p>
          <w:p w14:paraId="4F0E1C1B" w14:textId="77777777" w:rsidR="004A68EF" w:rsidRPr="004A68EF" w:rsidRDefault="004A68EF" w:rsidP="004A68EF">
            <w:pPr>
              <w:pStyle w:val="ListParagraph"/>
              <w:ind w:left="1440"/>
              <w:rPr>
                <w:sz w:val="16"/>
                <w:szCs w:val="16"/>
                <w:lang w:val="en-GB"/>
              </w:rPr>
            </w:pPr>
            <w:r w:rsidRPr="004A68EF">
              <w:rPr>
                <w:sz w:val="16"/>
                <w:szCs w:val="16"/>
                <w:lang w:val="en-GB"/>
              </w:rPr>
              <w:t>[</w:t>
            </w:r>
          </w:p>
          <w:p w14:paraId="6B591A43"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5451701A"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"orderReport": {</w:t>
            </w:r>
          </w:p>
          <w:p w14:paraId="534687B6"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"execType": "Trade",</w:t>
            </w:r>
          </w:p>
          <w:p w14:paraId="53D12B08"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 {</w:t>
            </w:r>
          </w:p>
          <w:p w14:paraId="1A6CAA8D" w14:textId="77777777" w:rsidR="004A68EF" w:rsidRPr="004A68EF" w:rsidRDefault="004A68EF" w:rsidP="004A68EF">
            <w:pPr>
              <w:pStyle w:val="ListParagraph"/>
              <w:ind w:left="1440"/>
              <w:rPr>
                <w:sz w:val="16"/>
                <w:szCs w:val="16"/>
                <w:lang w:val="en-GB"/>
              </w:rPr>
            </w:pPr>
            <w:r w:rsidRPr="004A68EF">
              <w:rPr>
                <w:sz w:val="16"/>
                <w:szCs w:val="16"/>
                <w:lang w:val="en-GB"/>
              </w:rPr>
              <w:t xml:space="preserve">        "@class": "vn.com.vndirect.ors.core.api.entity.Order",</w:t>
            </w:r>
          </w:p>
          <w:p w14:paraId="55D79220"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"orderId": "050321-FIXIN01-4240339-0-Online12-Online12210504075514000006368",</w:t>
            </w:r>
          </w:p>
          <w:p w14:paraId="4A0DCA96"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"account": "0001119224",</w:t>
            </w:r>
          </w:p>
          <w:p w14:paraId="0E21CB17" w14:textId="77777777" w:rsidR="004A68EF" w:rsidRPr="004A68EF" w:rsidRDefault="004A68EF" w:rsidP="004A68EF">
            <w:pPr>
              <w:pStyle w:val="ListParagraph"/>
              <w:ind w:left="1440"/>
              <w:rPr>
                <w:sz w:val="16"/>
                <w:szCs w:val="16"/>
                <w:lang w:val="en-GB"/>
              </w:rPr>
            </w:pPr>
            <w:r w:rsidRPr="004A68EF">
              <w:rPr>
                <w:sz w:val="16"/>
                <w:szCs w:val="16"/>
                <w:lang w:val="en-GB"/>
              </w:rPr>
              <w:t xml:space="preserve">        "side": "NB",</w:t>
            </w:r>
          </w:p>
          <w:p w14:paraId="4178E8BA"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"orderType": "LO",</w:t>
            </w:r>
          </w:p>
          <w:p w14:paraId="56850A53" w14:textId="77777777" w:rsidR="004A68EF" w:rsidRPr="004A68EF" w:rsidRDefault="004A68EF" w:rsidP="004A68EF">
            <w:pPr>
              <w:pStyle w:val="ListParagraph"/>
              <w:ind w:left="1440"/>
              <w:rPr>
                <w:sz w:val="16"/>
                <w:szCs w:val="16"/>
                <w:lang w:val="en-GB"/>
              </w:rPr>
            </w:pPr>
            <w:r w:rsidRPr="004A68EF">
              <w:rPr>
                <w:sz w:val="16"/>
                <w:szCs w:val="16"/>
                <w:lang w:val="en-GB"/>
              </w:rPr>
              <w:t xml:space="preserve">        "quantity": 100,</w:t>
            </w:r>
          </w:p>
          <w:p w14:paraId="48E9FB6D" w14:textId="77777777" w:rsidR="004A68EF" w:rsidRPr="004A68EF" w:rsidRDefault="004A68EF" w:rsidP="004A68EF">
            <w:pPr>
              <w:pStyle w:val="ListParagraph"/>
              <w:ind w:left="1440"/>
              <w:rPr>
                <w:sz w:val="16"/>
                <w:szCs w:val="16"/>
                <w:lang w:val="en-GB"/>
              </w:rPr>
            </w:pPr>
            <w:r w:rsidRPr="004A68EF">
              <w:rPr>
                <w:sz w:val="16"/>
                <w:szCs w:val="16"/>
                <w:lang w:val="en-GB"/>
              </w:rPr>
              <w:t xml:space="preserve">        "symbol": "CHPG2105",</w:t>
            </w:r>
          </w:p>
          <w:p w14:paraId="535F664E" w14:textId="77777777" w:rsidR="004A68EF" w:rsidRPr="004A68EF" w:rsidRDefault="004A68EF" w:rsidP="004A68EF">
            <w:pPr>
              <w:pStyle w:val="ListParagraph"/>
              <w:ind w:left="1440"/>
              <w:rPr>
                <w:sz w:val="16"/>
                <w:szCs w:val="16"/>
                <w:lang w:val="en-GB"/>
              </w:rPr>
            </w:pPr>
            <w:r w:rsidRPr="004A68EF">
              <w:rPr>
                <w:sz w:val="16"/>
                <w:szCs w:val="16"/>
                <w:lang w:val="en-GB"/>
              </w:rPr>
              <w:t xml:space="preserve">        "price": 11500.0,</w:t>
            </w:r>
          </w:p>
          <w:p w14:paraId="0DE492C9"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"executedPrice": 11500.0,</w:t>
            </w:r>
          </w:p>
          <w:p w14:paraId="14DFD155" w14:textId="77777777" w:rsidR="004A68EF" w:rsidRPr="004A68EF" w:rsidRDefault="004A68EF" w:rsidP="004A68EF">
            <w:pPr>
              <w:pStyle w:val="ListParagraph"/>
              <w:ind w:left="1440"/>
              <w:rPr>
                <w:sz w:val="16"/>
                <w:szCs w:val="16"/>
                <w:lang w:val="en-GB"/>
              </w:rPr>
            </w:pPr>
            <w:r w:rsidRPr="004A68EF">
              <w:rPr>
                <w:sz w:val="16"/>
                <w:szCs w:val="16"/>
                <w:lang w:val="en-GB"/>
              </w:rPr>
              <w:t xml:space="preserve">        "forcedSell": false,</w:t>
            </w:r>
          </w:p>
          <w:p w14:paraId="696E7913" w14:textId="77777777" w:rsidR="004A68EF" w:rsidRPr="004A68EF" w:rsidRDefault="004A68EF" w:rsidP="004A68EF">
            <w:pPr>
              <w:pStyle w:val="ListParagraph"/>
              <w:ind w:left="1440"/>
              <w:rPr>
                <w:sz w:val="16"/>
                <w:szCs w:val="16"/>
                <w:lang w:val="en-GB"/>
              </w:rPr>
            </w:pPr>
            <w:r w:rsidRPr="004A68EF">
              <w:rPr>
                <w:sz w:val="16"/>
                <w:szCs w:val="16"/>
                <w:lang w:val="en-GB"/>
              </w:rPr>
              <w:t xml:space="preserve">        "averagePrice": 11500.0,</w:t>
            </w:r>
          </w:p>
          <w:p w14:paraId="4E27CDE1"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"executedQuantity": 100,</w:t>
            </w:r>
          </w:p>
          <w:p w14:paraId="681213DE" w14:textId="77777777" w:rsidR="004A68EF" w:rsidRPr="004A68EF" w:rsidRDefault="004A68EF" w:rsidP="004A68EF">
            <w:pPr>
              <w:pStyle w:val="ListParagraph"/>
              <w:ind w:left="1440"/>
              <w:rPr>
                <w:sz w:val="16"/>
                <w:szCs w:val="16"/>
                <w:lang w:val="en-GB"/>
              </w:rPr>
            </w:pPr>
            <w:r w:rsidRPr="004A68EF">
              <w:rPr>
                <w:sz w:val="16"/>
                <w:szCs w:val="16"/>
                <w:lang w:val="en-GB"/>
              </w:rPr>
              <w:t xml:space="preserve">        "placedTime": 1620096242519,</w:t>
            </w:r>
          </w:p>
          <w:p w14:paraId="18911167" w14:textId="77777777" w:rsidR="004A68EF" w:rsidRPr="004A68EF" w:rsidRDefault="004A68EF" w:rsidP="004A68EF">
            <w:pPr>
              <w:pStyle w:val="ListParagraph"/>
              <w:ind w:left="1440"/>
              <w:rPr>
                <w:sz w:val="16"/>
                <w:szCs w:val="16"/>
                <w:lang w:val="en-GB"/>
              </w:rPr>
            </w:pPr>
            <w:r w:rsidRPr="004A68EF">
              <w:rPr>
                <w:sz w:val="16"/>
                <w:szCs w:val="16"/>
                <w:lang w:val="en-GB"/>
              </w:rPr>
              <w:t xml:space="preserve">        "remainingQuantity": 0,</w:t>
            </w:r>
          </w:p>
          <w:p w14:paraId="10556986" w14:textId="77777777" w:rsidR="004A68EF" w:rsidRPr="004A68EF" w:rsidRDefault="004A68EF" w:rsidP="004A68EF">
            <w:pPr>
              <w:pStyle w:val="ListParagraph"/>
              <w:ind w:left="1440"/>
              <w:rPr>
                <w:sz w:val="16"/>
                <w:szCs w:val="16"/>
                <w:lang w:val="en-GB"/>
              </w:rPr>
            </w:pPr>
            <w:r w:rsidRPr="004A68EF">
              <w:rPr>
                <w:sz w:val="16"/>
                <w:szCs w:val="16"/>
                <w:lang w:val="en-GB"/>
              </w:rPr>
              <w:t xml:space="preserve">        "user": "0001112517",</w:t>
            </w:r>
          </w:p>
          <w:p w14:paraId="37BDE9A2"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"orderStatus": "Filled",</w:t>
            </w:r>
          </w:p>
          <w:p w14:paraId="0BB8CF49" w14:textId="77777777" w:rsidR="004A68EF" w:rsidRPr="004A68EF" w:rsidRDefault="004A68EF" w:rsidP="004A68EF">
            <w:pPr>
              <w:pStyle w:val="ListParagraph"/>
              <w:ind w:left="1440"/>
              <w:rPr>
                <w:sz w:val="16"/>
                <w:szCs w:val="16"/>
                <w:lang w:val="en-GB"/>
              </w:rPr>
            </w:pPr>
            <w:r w:rsidRPr="004A68EF">
              <w:rPr>
                <w:sz w:val="16"/>
                <w:szCs w:val="16"/>
                <w:lang w:val="en-GB"/>
              </w:rPr>
              <w:t xml:space="preserve">        "filledQuantity": 100,</w:t>
            </w:r>
          </w:p>
          <w:p w14:paraId="4BF4D86B" w14:textId="77777777" w:rsidR="004A68EF" w:rsidRPr="004A68EF" w:rsidRDefault="004A68EF" w:rsidP="004A68EF">
            <w:pPr>
              <w:pStyle w:val="ListParagraph"/>
              <w:ind w:left="1440"/>
              <w:rPr>
                <w:sz w:val="16"/>
                <w:szCs w:val="16"/>
                <w:lang w:val="en-GB"/>
              </w:rPr>
            </w:pPr>
            <w:r w:rsidRPr="004A68EF">
              <w:rPr>
                <w:sz w:val="16"/>
                <w:szCs w:val="16"/>
                <w:lang w:val="en-GB"/>
              </w:rPr>
              <w:t xml:space="preserve">        "channel": "M",</w:t>
            </w:r>
          </w:p>
          <w:p w14:paraId="0B1F63DB" w14:textId="77777777" w:rsidR="004A68EF" w:rsidRPr="004A68EF" w:rsidRDefault="004A68EF" w:rsidP="004A68EF">
            <w:pPr>
              <w:pStyle w:val="ListParagraph"/>
              <w:ind w:left="1440"/>
              <w:rPr>
                <w:sz w:val="16"/>
                <w:szCs w:val="16"/>
                <w:lang w:val="en-GB"/>
              </w:rPr>
            </w:pPr>
            <w:r w:rsidRPr="004A68EF">
              <w:rPr>
                <w:sz w:val="16"/>
                <w:szCs w:val="16"/>
                <w:lang w:val="en-GB"/>
              </w:rPr>
              <w:t xml:space="preserve">        "originOrderId": "Online12210504075514000006368"</w:t>
            </w:r>
          </w:p>
          <w:p w14:paraId="4E467A03"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00C39A70" w14:textId="77777777" w:rsidR="004A68EF" w:rsidRPr="004A68EF" w:rsidRDefault="004A68EF" w:rsidP="004A68EF">
            <w:pPr>
              <w:pStyle w:val="ListParagraph"/>
              <w:ind w:left="1440"/>
              <w:rPr>
                <w:sz w:val="16"/>
                <w:szCs w:val="16"/>
                <w:lang w:val="en-GB"/>
              </w:rPr>
            </w:pPr>
            <w:r w:rsidRPr="004A68EF">
              <w:rPr>
                <w:sz w:val="16"/>
                <w:szCs w:val="16"/>
                <w:lang w:val="en-GB"/>
              </w:rPr>
              <w:t xml:space="preserve">      "updatedTime": 1620096242519,</w:t>
            </w:r>
          </w:p>
          <w:p w14:paraId="6B0869E4"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"accepted": true,</w:t>
            </w:r>
          </w:p>
          <w:p w14:paraId="3CD33A4E" w14:textId="77777777" w:rsidR="004A68EF" w:rsidRPr="004A68EF" w:rsidRDefault="004A68EF" w:rsidP="004A68EF">
            <w:pPr>
              <w:pStyle w:val="ListParagraph"/>
              <w:ind w:left="1440"/>
              <w:rPr>
                <w:sz w:val="16"/>
                <w:szCs w:val="16"/>
                <w:lang w:val="en-GB"/>
              </w:rPr>
            </w:pPr>
            <w:r w:rsidRPr="004A68EF">
              <w:rPr>
                <w:sz w:val="16"/>
                <w:szCs w:val="16"/>
                <w:lang w:val="en-GB"/>
              </w:rPr>
              <w:lastRenderedPageBreak/>
              <w:t xml:space="preserve">      "rejectedByExchange": false</w:t>
            </w:r>
          </w:p>
          <w:p w14:paraId="0E7085B3"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0DC5E2D2" w14:textId="77777777" w:rsidR="004A68EF" w:rsidRPr="004A68EF" w:rsidRDefault="004A68EF" w:rsidP="004A68EF">
            <w:pPr>
              <w:pStyle w:val="ListParagraph"/>
              <w:ind w:left="1440"/>
              <w:rPr>
                <w:sz w:val="16"/>
                <w:szCs w:val="16"/>
                <w:lang w:val="en-GB"/>
              </w:rPr>
            </w:pPr>
            <w:r w:rsidRPr="004A68EF">
              <w:rPr>
                <w:sz w:val="16"/>
                <w:szCs w:val="16"/>
                <w:lang w:val="en-GB"/>
              </w:rPr>
              <w:t xml:space="preserve">    "histOrderReports": [</w:t>
            </w:r>
          </w:p>
          <w:p w14:paraId="7B9B4E01"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100C73A7"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"execType": "Trade",</w:t>
            </w:r>
          </w:p>
          <w:p w14:paraId="48BD87BD"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 {</w:t>
            </w:r>
          </w:p>
          <w:p w14:paraId="2A0D2EBC" w14:textId="77777777" w:rsidR="004A68EF" w:rsidRPr="004A68EF" w:rsidRDefault="004A68EF" w:rsidP="004A68EF">
            <w:pPr>
              <w:pStyle w:val="ListParagraph"/>
              <w:ind w:left="1440"/>
              <w:rPr>
                <w:sz w:val="16"/>
                <w:szCs w:val="16"/>
                <w:lang w:val="en-GB"/>
              </w:rPr>
            </w:pPr>
            <w:r w:rsidRPr="004A68EF">
              <w:rPr>
                <w:sz w:val="16"/>
                <w:szCs w:val="16"/>
                <w:lang w:val="en-GB"/>
              </w:rPr>
              <w:t xml:space="preserve">          "@class": "vn.com.vndirect.ors.core.api.entity.Order",</w:t>
            </w:r>
          </w:p>
          <w:p w14:paraId="56C6AA4D"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"orderId": "050321-FIXIN01-4240339-0-Online12-Online12210504075514000006368",</w:t>
            </w:r>
          </w:p>
          <w:p w14:paraId="1E803B2B"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"account": "0001119224",</w:t>
            </w:r>
          </w:p>
          <w:p w14:paraId="386AA961" w14:textId="77777777" w:rsidR="004A68EF" w:rsidRPr="004A68EF" w:rsidRDefault="004A68EF" w:rsidP="004A68EF">
            <w:pPr>
              <w:pStyle w:val="ListParagraph"/>
              <w:ind w:left="1440"/>
              <w:rPr>
                <w:sz w:val="16"/>
                <w:szCs w:val="16"/>
                <w:lang w:val="en-GB"/>
              </w:rPr>
            </w:pPr>
            <w:r w:rsidRPr="004A68EF">
              <w:rPr>
                <w:sz w:val="16"/>
                <w:szCs w:val="16"/>
                <w:lang w:val="en-GB"/>
              </w:rPr>
              <w:t xml:space="preserve">          "side": "NB",</w:t>
            </w:r>
          </w:p>
          <w:p w14:paraId="6EF0B006"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"orderType": "LO",</w:t>
            </w:r>
          </w:p>
          <w:p w14:paraId="229DC274" w14:textId="77777777" w:rsidR="004A68EF" w:rsidRPr="004A68EF" w:rsidRDefault="004A68EF" w:rsidP="004A68EF">
            <w:pPr>
              <w:pStyle w:val="ListParagraph"/>
              <w:ind w:left="1440"/>
              <w:rPr>
                <w:sz w:val="16"/>
                <w:szCs w:val="16"/>
                <w:lang w:val="en-GB"/>
              </w:rPr>
            </w:pPr>
            <w:r w:rsidRPr="004A68EF">
              <w:rPr>
                <w:sz w:val="16"/>
                <w:szCs w:val="16"/>
                <w:lang w:val="en-GB"/>
              </w:rPr>
              <w:t xml:space="preserve">          "quantity": 100,</w:t>
            </w:r>
          </w:p>
          <w:p w14:paraId="1939A1C0" w14:textId="77777777" w:rsidR="004A68EF" w:rsidRPr="004A68EF" w:rsidRDefault="004A68EF" w:rsidP="004A68EF">
            <w:pPr>
              <w:pStyle w:val="ListParagraph"/>
              <w:ind w:left="1440"/>
              <w:rPr>
                <w:sz w:val="16"/>
                <w:szCs w:val="16"/>
                <w:lang w:val="en-GB"/>
              </w:rPr>
            </w:pPr>
            <w:r w:rsidRPr="004A68EF">
              <w:rPr>
                <w:sz w:val="16"/>
                <w:szCs w:val="16"/>
                <w:lang w:val="en-GB"/>
              </w:rPr>
              <w:t xml:space="preserve">          "symbol": "CHPG2105",</w:t>
            </w:r>
          </w:p>
          <w:p w14:paraId="52FF12C6" w14:textId="77777777" w:rsidR="004A68EF" w:rsidRPr="004A68EF" w:rsidRDefault="004A68EF" w:rsidP="004A68EF">
            <w:pPr>
              <w:pStyle w:val="ListParagraph"/>
              <w:ind w:left="1440"/>
              <w:rPr>
                <w:sz w:val="16"/>
                <w:szCs w:val="16"/>
                <w:lang w:val="en-GB"/>
              </w:rPr>
            </w:pPr>
            <w:r w:rsidRPr="004A68EF">
              <w:rPr>
                <w:sz w:val="16"/>
                <w:szCs w:val="16"/>
                <w:lang w:val="en-GB"/>
              </w:rPr>
              <w:t xml:space="preserve">          "price": 11500.0,</w:t>
            </w:r>
          </w:p>
          <w:p w14:paraId="1E800F79"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"executedPrice": 11500.0,</w:t>
            </w:r>
          </w:p>
          <w:p w14:paraId="31DE4AC2" w14:textId="77777777" w:rsidR="004A68EF" w:rsidRPr="004A68EF" w:rsidRDefault="004A68EF" w:rsidP="004A68EF">
            <w:pPr>
              <w:pStyle w:val="ListParagraph"/>
              <w:ind w:left="1440"/>
              <w:rPr>
                <w:sz w:val="16"/>
                <w:szCs w:val="16"/>
                <w:lang w:val="en-GB"/>
              </w:rPr>
            </w:pPr>
            <w:r w:rsidRPr="004A68EF">
              <w:rPr>
                <w:sz w:val="16"/>
                <w:szCs w:val="16"/>
                <w:lang w:val="en-GB"/>
              </w:rPr>
              <w:t xml:space="preserve">          "forcedSell": false,</w:t>
            </w:r>
          </w:p>
          <w:p w14:paraId="37E6B7FD" w14:textId="77777777" w:rsidR="004A68EF" w:rsidRPr="004A68EF" w:rsidRDefault="004A68EF" w:rsidP="004A68EF">
            <w:pPr>
              <w:pStyle w:val="ListParagraph"/>
              <w:ind w:left="1440"/>
              <w:rPr>
                <w:sz w:val="16"/>
                <w:szCs w:val="16"/>
                <w:lang w:val="en-GB"/>
              </w:rPr>
            </w:pPr>
            <w:r w:rsidRPr="004A68EF">
              <w:rPr>
                <w:sz w:val="16"/>
                <w:szCs w:val="16"/>
                <w:lang w:val="en-GB"/>
              </w:rPr>
              <w:t xml:space="preserve">          "averagePrice": 11500.0,</w:t>
            </w:r>
          </w:p>
          <w:p w14:paraId="292D31A3"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"executedQuantity": 100,</w:t>
            </w:r>
          </w:p>
          <w:p w14:paraId="45D6140E" w14:textId="77777777" w:rsidR="004A68EF" w:rsidRPr="004A68EF" w:rsidRDefault="004A68EF" w:rsidP="004A68EF">
            <w:pPr>
              <w:pStyle w:val="ListParagraph"/>
              <w:ind w:left="1440"/>
              <w:rPr>
                <w:sz w:val="16"/>
                <w:szCs w:val="16"/>
                <w:lang w:val="en-GB"/>
              </w:rPr>
            </w:pPr>
            <w:r w:rsidRPr="004A68EF">
              <w:rPr>
                <w:sz w:val="16"/>
                <w:szCs w:val="16"/>
                <w:lang w:val="en-GB"/>
              </w:rPr>
              <w:t xml:space="preserve">          "remainingQuantity": 0,</w:t>
            </w:r>
          </w:p>
          <w:p w14:paraId="40CC2EC2" w14:textId="77777777" w:rsidR="004A68EF" w:rsidRPr="004A68EF" w:rsidRDefault="004A68EF" w:rsidP="004A68EF">
            <w:pPr>
              <w:pStyle w:val="ListParagraph"/>
              <w:ind w:left="1440"/>
              <w:rPr>
                <w:sz w:val="16"/>
                <w:szCs w:val="16"/>
                <w:lang w:val="en-GB"/>
              </w:rPr>
            </w:pPr>
            <w:r w:rsidRPr="004A68EF">
              <w:rPr>
                <w:sz w:val="16"/>
                <w:szCs w:val="16"/>
                <w:lang w:val="en-GB"/>
              </w:rPr>
              <w:t xml:space="preserve">          "user": "0001112517",</w:t>
            </w:r>
          </w:p>
          <w:p w14:paraId="742AA1DD"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"orderStatus": "Filled",</w:t>
            </w:r>
          </w:p>
          <w:p w14:paraId="22908FE0" w14:textId="77777777" w:rsidR="004A68EF" w:rsidRPr="004A68EF" w:rsidRDefault="004A68EF" w:rsidP="004A68EF">
            <w:pPr>
              <w:pStyle w:val="ListParagraph"/>
              <w:ind w:left="1440"/>
              <w:rPr>
                <w:sz w:val="16"/>
                <w:szCs w:val="16"/>
                <w:lang w:val="en-GB"/>
              </w:rPr>
            </w:pPr>
            <w:r w:rsidRPr="004A68EF">
              <w:rPr>
                <w:sz w:val="16"/>
                <w:szCs w:val="16"/>
                <w:lang w:val="en-GB"/>
              </w:rPr>
              <w:t xml:space="preserve">          "filledQuantity": 100,</w:t>
            </w:r>
          </w:p>
          <w:p w14:paraId="1EEC5021" w14:textId="77777777" w:rsidR="004A68EF" w:rsidRPr="004A68EF" w:rsidRDefault="004A68EF" w:rsidP="004A68EF">
            <w:pPr>
              <w:pStyle w:val="ListParagraph"/>
              <w:ind w:left="1440"/>
              <w:rPr>
                <w:sz w:val="16"/>
                <w:szCs w:val="16"/>
                <w:lang w:val="en-GB"/>
              </w:rPr>
            </w:pPr>
            <w:r w:rsidRPr="004A68EF">
              <w:rPr>
                <w:sz w:val="16"/>
                <w:szCs w:val="16"/>
                <w:lang w:val="en-GB"/>
              </w:rPr>
              <w:t xml:space="preserve">          "channel": "M",</w:t>
            </w:r>
          </w:p>
          <w:p w14:paraId="6ACACDF7" w14:textId="77777777" w:rsidR="004A68EF" w:rsidRPr="004A68EF" w:rsidRDefault="004A68EF" w:rsidP="004A68EF">
            <w:pPr>
              <w:pStyle w:val="ListParagraph"/>
              <w:ind w:left="1440"/>
              <w:rPr>
                <w:sz w:val="16"/>
                <w:szCs w:val="16"/>
                <w:lang w:val="en-GB"/>
              </w:rPr>
            </w:pPr>
            <w:r w:rsidRPr="004A68EF">
              <w:rPr>
                <w:sz w:val="16"/>
                <w:szCs w:val="16"/>
                <w:lang w:val="en-GB"/>
              </w:rPr>
              <w:t xml:space="preserve">          "originOrderId": "Online12210504075514000006368"</w:t>
            </w:r>
          </w:p>
          <w:p w14:paraId="014C5D9E"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69B024A1" w14:textId="77777777" w:rsidR="004A68EF" w:rsidRPr="004A68EF" w:rsidRDefault="004A68EF" w:rsidP="004A68EF">
            <w:pPr>
              <w:pStyle w:val="ListParagraph"/>
              <w:ind w:left="1440"/>
              <w:rPr>
                <w:sz w:val="16"/>
                <w:szCs w:val="16"/>
                <w:lang w:val="en-GB"/>
              </w:rPr>
            </w:pPr>
            <w:r w:rsidRPr="004A68EF">
              <w:rPr>
                <w:sz w:val="16"/>
                <w:szCs w:val="16"/>
                <w:lang w:val="en-GB"/>
              </w:rPr>
              <w:t xml:space="preserve">        "updatedTime": 1620096242519,</w:t>
            </w:r>
          </w:p>
          <w:p w14:paraId="257A111A"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"accepted": true,</w:t>
            </w:r>
          </w:p>
          <w:p w14:paraId="56EEE4DE" w14:textId="77777777" w:rsidR="004A68EF" w:rsidRPr="004A68EF" w:rsidRDefault="004A68EF" w:rsidP="004A68EF">
            <w:pPr>
              <w:pStyle w:val="ListParagraph"/>
              <w:ind w:left="1440"/>
              <w:rPr>
                <w:sz w:val="16"/>
                <w:szCs w:val="16"/>
                <w:lang w:val="en-GB"/>
              </w:rPr>
            </w:pPr>
            <w:r w:rsidRPr="004A68EF">
              <w:rPr>
                <w:sz w:val="16"/>
                <w:szCs w:val="16"/>
                <w:lang w:val="en-GB"/>
              </w:rPr>
              <w:t xml:space="preserve">        "rejectedByExchange": false</w:t>
            </w:r>
          </w:p>
          <w:p w14:paraId="25CEEAFF"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0E1A0405"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1718DCF4"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"execType": "New",</w:t>
            </w:r>
          </w:p>
          <w:p w14:paraId="2FE14BC4"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 {</w:t>
            </w:r>
          </w:p>
          <w:p w14:paraId="712470D9" w14:textId="77777777" w:rsidR="004A68EF" w:rsidRPr="004A68EF" w:rsidRDefault="004A68EF" w:rsidP="004A68EF">
            <w:pPr>
              <w:pStyle w:val="ListParagraph"/>
              <w:ind w:left="1440"/>
              <w:rPr>
                <w:sz w:val="16"/>
                <w:szCs w:val="16"/>
                <w:lang w:val="en-GB"/>
              </w:rPr>
            </w:pPr>
            <w:r w:rsidRPr="004A68EF">
              <w:rPr>
                <w:sz w:val="16"/>
                <w:szCs w:val="16"/>
                <w:lang w:val="en-GB"/>
              </w:rPr>
              <w:t xml:space="preserve">          "@class": "vn.com.vndirect.ors.core.api.entity.Order",</w:t>
            </w:r>
          </w:p>
          <w:p w14:paraId="1E0A1C16"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"orderId": "050321-FIXIN01-4240339-0-Online12-Online12210504075514000006368",</w:t>
            </w:r>
          </w:p>
          <w:p w14:paraId="04E43729"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"account": "0001119224",</w:t>
            </w:r>
          </w:p>
          <w:p w14:paraId="4224D817" w14:textId="77777777" w:rsidR="004A68EF" w:rsidRPr="004A68EF" w:rsidRDefault="004A68EF" w:rsidP="004A68EF">
            <w:pPr>
              <w:pStyle w:val="ListParagraph"/>
              <w:ind w:left="1440"/>
              <w:rPr>
                <w:sz w:val="16"/>
                <w:szCs w:val="16"/>
                <w:lang w:val="en-GB"/>
              </w:rPr>
            </w:pPr>
            <w:r w:rsidRPr="004A68EF">
              <w:rPr>
                <w:sz w:val="16"/>
                <w:szCs w:val="16"/>
                <w:lang w:val="en-GB"/>
              </w:rPr>
              <w:t xml:space="preserve">          "side": "NB",</w:t>
            </w:r>
          </w:p>
          <w:p w14:paraId="1A82CD0A"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"orderType": "LO",</w:t>
            </w:r>
          </w:p>
          <w:p w14:paraId="2700B494" w14:textId="77777777" w:rsidR="004A68EF" w:rsidRPr="004A68EF" w:rsidRDefault="004A68EF" w:rsidP="004A68EF">
            <w:pPr>
              <w:pStyle w:val="ListParagraph"/>
              <w:ind w:left="1440"/>
              <w:rPr>
                <w:sz w:val="16"/>
                <w:szCs w:val="16"/>
                <w:lang w:val="en-GB"/>
              </w:rPr>
            </w:pPr>
            <w:r w:rsidRPr="004A68EF">
              <w:rPr>
                <w:sz w:val="16"/>
                <w:szCs w:val="16"/>
                <w:lang w:val="en-GB"/>
              </w:rPr>
              <w:t xml:space="preserve">          "quantity": 100,</w:t>
            </w:r>
          </w:p>
          <w:p w14:paraId="611C513A" w14:textId="77777777" w:rsidR="004A68EF" w:rsidRPr="004A68EF" w:rsidRDefault="004A68EF" w:rsidP="004A68EF">
            <w:pPr>
              <w:pStyle w:val="ListParagraph"/>
              <w:ind w:left="1440"/>
              <w:rPr>
                <w:sz w:val="16"/>
                <w:szCs w:val="16"/>
                <w:lang w:val="en-GB"/>
              </w:rPr>
            </w:pPr>
            <w:r w:rsidRPr="004A68EF">
              <w:rPr>
                <w:sz w:val="16"/>
                <w:szCs w:val="16"/>
                <w:lang w:val="en-GB"/>
              </w:rPr>
              <w:t xml:space="preserve">          "symbol": "CHPG2105",</w:t>
            </w:r>
          </w:p>
          <w:p w14:paraId="16651882" w14:textId="77777777" w:rsidR="004A68EF" w:rsidRPr="004A68EF" w:rsidRDefault="004A68EF" w:rsidP="004A68EF">
            <w:pPr>
              <w:pStyle w:val="ListParagraph"/>
              <w:ind w:left="1440"/>
              <w:rPr>
                <w:sz w:val="16"/>
                <w:szCs w:val="16"/>
                <w:lang w:val="en-GB"/>
              </w:rPr>
            </w:pPr>
            <w:r w:rsidRPr="004A68EF">
              <w:rPr>
                <w:sz w:val="16"/>
                <w:szCs w:val="16"/>
                <w:lang w:val="en-GB"/>
              </w:rPr>
              <w:t xml:space="preserve">          "price": 11500.0,</w:t>
            </w:r>
          </w:p>
          <w:p w14:paraId="3F69DF0F"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"executedPrice": 0.0,</w:t>
            </w:r>
          </w:p>
          <w:p w14:paraId="5B9F2641" w14:textId="77777777" w:rsidR="004A68EF" w:rsidRPr="004A68EF" w:rsidRDefault="004A68EF" w:rsidP="004A68EF">
            <w:pPr>
              <w:pStyle w:val="ListParagraph"/>
              <w:ind w:left="1440"/>
              <w:rPr>
                <w:sz w:val="16"/>
                <w:szCs w:val="16"/>
                <w:lang w:val="en-GB"/>
              </w:rPr>
            </w:pPr>
            <w:r w:rsidRPr="004A68EF">
              <w:rPr>
                <w:sz w:val="16"/>
                <w:szCs w:val="16"/>
                <w:lang w:val="en-GB"/>
              </w:rPr>
              <w:t xml:space="preserve">          "forcedSell": false,</w:t>
            </w:r>
          </w:p>
          <w:p w14:paraId="038B635C" w14:textId="77777777" w:rsidR="004A68EF" w:rsidRPr="004A68EF" w:rsidRDefault="004A68EF" w:rsidP="004A68EF">
            <w:pPr>
              <w:pStyle w:val="ListParagraph"/>
              <w:ind w:left="1440"/>
              <w:rPr>
                <w:sz w:val="16"/>
                <w:szCs w:val="16"/>
                <w:lang w:val="en-GB"/>
              </w:rPr>
            </w:pPr>
            <w:r w:rsidRPr="004A68EF">
              <w:rPr>
                <w:sz w:val="16"/>
                <w:szCs w:val="16"/>
                <w:lang w:val="en-GB"/>
              </w:rPr>
              <w:t xml:space="preserve">          "averagePrice": 0.0,</w:t>
            </w:r>
          </w:p>
          <w:p w14:paraId="156F6870"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"executedQuantity": 0,</w:t>
            </w:r>
          </w:p>
          <w:p w14:paraId="6E064403" w14:textId="77777777" w:rsidR="004A68EF" w:rsidRPr="004A68EF" w:rsidRDefault="004A68EF" w:rsidP="004A68EF">
            <w:pPr>
              <w:pStyle w:val="ListParagraph"/>
              <w:ind w:left="1440"/>
              <w:rPr>
                <w:sz w:val="16"/>
                <w:szCs w:val="16"/>
                <w:lang w:val="en-GB"/>
              </w:rPr>
            </w:pPr>
            <w:r w:rsidRPr="004A68EF">
              <w:rPr>
                <w:sz w:val="16"/>
                <w:szCs w:val="16"/>
                <w:lang w:val="en-GB"/>
              </w:rPr>
              <w:t xml:space="preserve">          "remainingQuantity": 100,</w:t>
            </w:r>
          </w:p>
          <w:p w14:paraId="016C1131" w14:textId="77777777" w:rsidR="004A68EF" w:rsidRPr="004A68EF" w:rsidRDefault="004A68EF" w:rsidP="004A68EF">
            <w:pPr>
              <w:pStyle w:val="ListParagraph"/>
              <w:ind w:left="1440"/>
              <w:rPr>
                <w:sz w:val="16"/>
                <w:szCs w:val="16"/>
                <w:lang w:val="en-GB"/>
              </w:rPr>
            </w:pPr>
            <w:r w:rsidRPr="004A68EF">
              <w:rPr>
                <w:sz w:val="16"/>
                <w:szCs w:val="16"/>
                <w:lang w:val="en-GB"/>
              </w:rPr>
              <w:t xml:space="preserve">          "user": "0001112517",</w:t>
            </w:r>
          </w:p>
          <w:p w14:paraId="29DC4012"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"orderStatus": "New",</w:t>
            </w:r>
          </w:p>
          <w:p w14:paraId="0192C005" w14:textId="77777777" w:rsidR="004A68EF" w:rsidRPr="004A68EF" w:rsidRDefault="004A68EF" w:rsidP="004A68EF">
            <w:pPr>
              <w:pStyle w:val="ListParagraph"/>
              <w:ind w:left="1440"/>
              <w:rPr>
                <w:sz w:val="16"/>
                <w:szCs w:val="16"/>
                <w:lang w:val="en-GB"/>
              </w:rPr>
            </w:pPr>
            <w:r w:rsidRPr="004A68EF">
              <w:rPr>
                <w:sz w:val="16"/>
                <w:szCs w:val="16"/>
                <w:lang w:val="en-GB"/>
              </w:rPr>
              <w:t xml:space="preserve">          "filledQuantity": 0,</w:t>
            </w:r>
          </w:p>
          <w:p w14:paraId="75DD37BF" w14:textId="77777777" w:rsidR="004A68EF" w:rsidRPr="004A68EF" w:rsidRDefault="004A68EF" w:rsidP="004A68EF">
            <w:pPr>
              <w:pStyle w:val="ListParagraph"/>
              <w:ind w:left="1440"/>
              <w:rPr>
                <w:sz w:val="16"/>
                <w:szCs w:val="16"/>
                <w:lang w:val="en-GB"/>
              </w:rPr>
            </w:pPr>
            <w:r w:rsidRPr="004A68EF">
              <w:rPr>
                <w:sz w:val="16"/>
                <w:szCs w:val="16"/>
                <w:lang w:val="en-GB"/>
              </w:rPr>
              <w:t xml:space="preserve">          "channel": "M",</w:t>
            </w:r>
          </w:p>
          <w:p w14:paraId="42B09E39" w14:textId="77777777" w:rsidR="004A68EF" w:rsidRPr="004A68EF" w:rsidRDefault="004A68EF" w:rsidP="004A68EF">
            <w:pPr>
              <w:pStyle w:val="ListParagraph"/>
              <w:ind w:left="1440"/>
              <w:rPr>
                <w:sz w:val="16"/>
                <w:szCs w:val="16"/>
                <w:lang w:val="en-GB"/>
              </w:rPr>
            </w:pPr>
            <w:r w:rsidRPr="004A68EF">
              <w:rPr>
                <w:sz w:val="16"/>
                <w:szCs w:val="16"/>
                <w:lang w:val="en-GB"/>
              </w:rPr>
              <w:t xml:space="preserve">          "originOrderId": "Online12210504075514000006368"</w:t>
            </w:r>
          </w:p>
          <w:p w14:paraId="0CB2D9D6"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445B9426" w14:textId="77777777" w:rsidR="004A68EF" w:rsidRPr="004A68EF" w:rsidRDefault="004A68EF" w:rsidP="004A68EF">
            <w:pPr>
              <w:pStyle w:val="ListParagraph"/>
              <w:ind w:left="1440"/>
              <w:rPr>
                <w:sz w:val="16"/>
                <w:szCs w:val="16"/>
                <w:lang w:val="en-GB"/>
              </w:rPr>
            </w:pPr>
            <w:r w:rsidRPr="004A68EF">
              <w:rPr>
                <w:sz w:val="16"/>
                <w:szCs w:val="16"/>
                <w:lang w:val="en-GB"/>
              </w:rPr>
              <w:t xml:space="preserve">        "updatedTime": 1620095718458,</w:t>
            </w:r>
          </w:p>
          <w:p w14:paraId="084F527F"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"accepted": true,</w:t>
            </w:r>
          </w:p>
          <w:p w14:paraId="661C79B2" w14:textId="77777777" w:rsidR="004A68EF" w:rsidRPr="004A68EF" w:rsidRDefault="004A68EF" w:rsidP="004A68EF">
            <w:pPr>
              <w:pStyle w:val="ListParagraph"/>
              <w:ind w:left="1440"/>
              <w:rPr>
                <w:sz w:val="16"/>
                <w:szCs w:val="16"/>
                <w:lang w:val="en-GB"/>
              </w:rPr>
            </w:pPr>
            <w:r w:rsidRPr="004A68EF">
              <w:rPr>
                <w:sz w:val="16"/>
                <w:szCs w:val="16"/>
                <w:lang w:val="en-GB"/>
              </w:rPr>
              <w:t xml:space="preserve">        "rejectedByExchange": false</w:t>
            </w:r>
          </w:p>
          <w:p w14:paraId="6D759E44"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54459987"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0D1FAF94"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"execType": "PendingNew",</w:t>
            </w:r>
          </w:p>
          <w:p w14:paraId="139F8AF3"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 {</w:t>
            </w:r>
          </w:p>
          <w:p w14:paraId="6AA23902" w14:textId="77777777" w:rsidR="004A68EF" w:rsidRPr="004A68EF" w:rsidRDefault="004A68EF" w:rsidP="004A68EF">
            <w:pPr>
              <w:pStyle w:val="ListParagraph"/>
              <w:ind w:left="1440"/>
              <w:rPr>
                <w:sz w:val="16"/>
                <w:szCs w:val="16"/>
                <w:lang w:val="en-GB"/>
              </w:rPr>
            </w:pPr>
            <w:r w:rsidRPr="004A68EF">
              <w:rPr>
                <w:sz w:val="16"/>
                <w:szCs w:val="16"/>
                <w:lang w:val="en-GB"/>
              </w:rPr>
              <w:lastRenderedPageBreak/>
              <w:t xml:space="preserve">          "@class": "vn.com.vndirect.ors.core.api.entity.Order",</w:t>
            </w:r>
          </w:p>
          <w:p w14:paraId="6C71EC6C"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"orderId": "050321-FIXIN01-4240339-0-Online12-Online12210504075514000006368",</w:t>
            </w:r>
          </w:p>
          <w:p w14:paraId="6987DE3F"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"account": "0001119224",</w:t>
            </w:r>
          </w:p>
          <w:p w14:paraId="1C661033" w14:textId="77777777" w:rsidR="004A68EF" w:rsidRPr="004A68EF" w:rsidRDefault="004A68EF" w:rsidP="004A68EF">
            <w:pPr>
              <w:pStyle w:val="ListParagraph"/>
              <w:ind w:left="1440"/>
              <w:rPr>
                <w:sz w:val="16"/>
                <w:szCs w:val="16"/>
                <w:lang w:val="en-GB"/>
              </w:rPr>
            </w:pPr>
            <w:r w:rsidRPr="004A68EF">
              <w:rPr>
                <w:sz w:val="16"/>
                <w:szCs w:val="16"/>
                <w:lang w:val="en-GB"/>
              </w:rPr>
              <w:t xml:space="preserve">          "side": "NB",</w:t>
            </w:r>
          </w:p>
          <w:p w14:paraId="12882AEE"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"orderType": "LO",</w:t>
            </w:r>
          </w:p>
          <w:p w14:paraId="0CE39AFF" w14:textId="77777777" w:rsidR="004A68EF" w:rsidRPr="004A68EF" w:rsidRDefault="004A68EF" w:rsidP="004A68EF">
            <w:pPr>
              <w:pStyle w:val="ListParagraph"/>
              <w:ind w:left="1440"/>
              <w:rPr>
                <w:sz w:val="16"/>
                <w:szCs w:val="16"/>
                <w:lang w:val="en-GB"/>
              </w:rPr>
            </w:pPr>
            <w:r w:rsidRPr="004A68EF">
              <w:rPr>
                <w:sz w:val="16"/>
                <w:szCs w:val="16"/>
                <w:lang w:val="en-GB"/>
              </w:rPr>
              <w:t xml:space="preserve">          "quantity": 100,</w:t>
            </w:r>
          </w:p>
          <w:p w14:paraId="12BDD466" w14:textId="77777777" w:rsidR="004A68EF" w:rsidRPr="004A68EF" w:rsidRDefault="004A68EF" w:rsidP="004A68EF">
            <w:pPr>
              <w:pStyle w:val="ListParagraph"/>
              <w:ind w:left="1440"/>
              <w:rPr>
                <w:sz w:val="16"/>
                <w:szCs w:val="16"/>
                <w:lang w:val="en-GB"/>
              </w:rPr>
            </w:pPr>
            <w:r w:rsidRPr="004A68EF">
              <w:rPr>
                <w:sz w:val="16"/>
                <w:szCs w:val="16"/>
                <w:lang w:val="en-GB"/>
              </w:rPr>
              <w:t xml:space="preserve">          "symbol": "CHPG2105",</w:t>
            </w:r>
          </w:p>
          <w:p w14:paraId="178A0388" w14:textId="77777777" w:rsidR="004A68EF" w:rsidRPr="004A68EF" w:rsidRDefault="004A68EF" w:rsidP="004A68EF">
            <w:pPr>
              <w:pStyle w:val="ListParagraph"/>
              <w:ind w:left="1440"/>
              <w:rPr>
                <w:sz w:val="16"/>
                <w:szCs w:val="16"/>
                <w:lang w:val="en-GB"/>
              </w:rPr>
            </w:pPr>
            <w:r w:rsidRPr="004A68EF">
              <w:rPr>
                <w:sz w:val="16"/>
                <w:szCs w:val="16"/>
                <w:lang w:val="en-GB"/>
              </w:rPr>
              <w:t xml:space="preserve">          "price": 11500.0,</w:t>
            </w:r>
          </w:p>
          <w:p w14:paraId="24B62DE8"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"executedPrice": 0.0,</w:t>
            </w:r>
          </w:p>
          <w:p w14:paraId="7C0BEB47" w14:textId="77777777" w:rsidR="004A68EF" w:rsidRPr="004A68EF" w:rsidRDefault="004A68EF" w:rsidP="004A68EF">
            <w:pPr>
              <w:pStyle w:val="ListParagraph"/>
              <w:ind w:left="1440"/>
              <w:rPr>
                <w:sz w:val="16"/>
                <w:szCs w:val="16"/>
                <w:lang w:val="en-GB"/>
              </w:rPr>
            </w:pPr>
            <w:r w:rsidRPr="004A68EF">
              <w:rPr>
                <w:sz w:val="16"/>
                <w:szCs w:val="16"/>
                <w:lang w:val="en-GB"/>
              </w:rPr>
              <w:t xml:space="preserve">          "forcedSell": false,</w:t>
            </w:r>
          </w:p>
          <w:p w14:paraId="704E065D" w14:textId="77777777" w:rsidR="004A68EF" w:rsidRPr="004A68EF" w:rsidRDefault="004A68EF" w:rsidP="004A68EF">
            <w:pPr>
              <w:pStyle w:val="ListParagraph"/>
              <w:ind w:left="1440"/>
              <w:rPr>
                <w:sz w:val="16"/>
                <w:szCs w:val="16"/>
                <w:lang w:val="en-GB"/>
              </w:rPr>
            </w:pPr>
            <w:r w:rsidRPr="004A68EF">
              <w:rPr>
                <w:sz w:val="16"/>
                <w:szCs w:val="16"/>
                <w:lang w:val="en-GB"/>
              </w:rPr>
              <w:t xml:space="preserve">          "averagePrice": 0.0,</w:t>
            </w:r>
          </w:p>
          <w:p w14:paraId="7C571C7C" w14:textId="77777777" w:rsidR="004A68EF" w:rsidRPr="004A68EF" w:rsidRDefault="004A68EF" w:rsidP="004A68EF">
            <w:pPr>
              <w:pStyle w:val="ListParagraph"/>
              <w:ind w:left="1440"/>
              <w:rPr>
                <w:sz w:val="16"/>
                <w:szCs w:val="16"/>
                <w:lang w:val="en-GB"/>
              </w:rPr>
            </w:pPr>
            <w:r w:rsidRPr="004A68EF">
              <w:rPr>
                <w:sz w:val="16"/>
                <w:szCs w:val="16"/>
                <w:lang w:val="en-GB"/>
              </w:rPr>
              <w:t xml:space="preserve">          "executedQuantity": 0,</w:t>
            </w:r>
          </w:p>
          <w:p w14:paraId="34ECC73F" w14:textId="77777777" w:rsidR="004A68EF" w:rsidRPr="004A68EF" w:rsidRDefault="004A68EF" w:rsidP="004A68EF">
            <w:pPr>
              <w:pStyle w:val="ListParagraph"/>
              <w:ind w:left="1440"/>
              <w:rPr>
                <w:sz w:val="16"/>
                <w:szCs w:val="16"/>
                <w:lang w:val="en-GB"/>
              </w:rPr>
            </w:pPr>
            <w:r w:rsidRPr="004A68EF">
              <w:rPr>
                <w:sz w:val="16"/>
                <w:szCs w:val="16"/>
                <w:lang w:val="en-GB"/>
              </w:rPr>
              <w:t xml:space="preserve">          "remainingQuantity": 100,</w:t>
            </w:r>
          </w:p>
          <w:p w14:paraId="7AA47BA6" w14:textId="77777777" w:rsidR="004A68EF" w:rsidRPr="004A68EF" w:rsidRDefault="004A68EF" w:rsidP="004A68EF">
            <w:pPr>
              <w:pStyle w:val="ListParagraph"/>
              <w:ind w:left="1440"/>
              <w:rPr>
                <w:sz w:val="16"/>
                <w:szCs w:val="16"/>
                <w:lang w:val="en-GB"/>
              </w:rPr>
            </w:pPr>
            <w:r w:rsidRPr="004A68EF">
              <w:rPr>
                <w:sz w:val="16"/>
                <w:szCs w:val="16"/>
                <w:lang w:val="en-GB"/>
              </w:rPr>
              <w:t xml:space="preserve">          "user": "0001112517",</w:t>
            </w:r>
          </w:p>
          <w:p w14:paraId="13287F40" w14:textId="77777777" w:rsidR="004A68EF" w:rsidRPr="004A68EF" w:rsidRDefault="004A68EF" w:rsidP="004A68EF">
            <w:pPr>
              <w:pStyle w:val="ListParagraph"/>
              <w:ind w:left="1440"/>
              <w:rPr>
                <w:sz w:val="16"/>
                <w:szCs w:val="16"/>
                <w:lang w:val="en-GB"/>
              </w:rPr>
            </w:pPr>
            <w:r w:rsidRPr="004A68EF">
              <w:rPr>
                <w:sz w:val="16"/>
                <w:szCs w:val="16"/>
                <w:lang w:val="en-GB"/>
              </w:rPr>
              <w:t xml:space="preserve">          "orderStatus": "PendingNew",</w:t>
            </w:r>
          </w:p>
          <w:p w14:paraId="13A67C1D" w14:textId="77777777" w:rsidR="004A68EF" w:rsidRPr="004A68EF" w:rsidRDefault="004A68EF" w:rsidP="004A68EF">
            <w:pPr>
              <w:pStyle w:val="ListParagraph"/>
              <w:ind w:left="1440"/>
              <w:rPr>
                <w:sz w:val="16"/>
                <w:szCs w:val="16"/>
                <w:lang w:val="en-GB"/>
              </w:rPr>
            </w:pPr>
            <w:r w:rsidRPr="004A68EF">
              <w:rPr>
                <w:sz w:val="16"/>
                <w:szCs w:val="16"/>
                <w:lang w:val="en-GB"/>
              </w:rPr>
              <w:t xml:space="preserve">          "filledQuantity": 0,</w:t>
            </w:r>
          </w:p>
          <w:p w14:paraId="74F43169" w14:textId="77777777" w:rsidR="004A68EF" w:rsidRPr="004A68EF" w:rsidRDefault="004A68EF" w:rsidP="004A68EF">
            <w:pPr>
              <w:pStyle w:val="ListParagraph"/>
              <w:ind w:left="1440"/>
              <w:rPr>
                <w:sz w:val="16"/>
                <w:szCs w:val="16"/>
                <w:lang w:val="en-GB"/>
              </w:rPr>
            </w:pPr>
            <w:r w:rsidRPr="004A68EF">
              <w:rPr>
                <w:sz w:val="16"/>
                <w:szCs w:val="16"/>
                <w:lang w:val="en-GB"/>
              </w:rPr>
              <w:t xml:space="preserve">          "channel": "M",</w:t>
            </w:r>
          </w:p>
          <w:p w14:paraId="571870EB" w14:textId="77777777" w:rsidR="004A68EF" w:rsidRPr="004A68EF" w:rsidRDefault="004A68EF" w:rsidP="004A68EF">
            <w:pPr>
              <w:pStyle w:val="ListParagraph"/>
              <w:ind w:left="1440"/>
              <w:rPr>
                <w:sz w:val="16"/>
                <w:szCs w:val="16"/>
                <w:lang w:val="en-GB"/>
              </w:rPr>
            </w:pPr>
            <w:r w:rsidRPr="004A68EF">
              <w:rPr>
                <w:sz w:val="16"/>
                <w:szCs w:val="16"/>
                <w:lang w:val="en-GB"/>
              </w:rPr>
              <w:t xml:space="preserve">          "originOrderId": "Online12210504075514000006368"</w:t>
            </w:r>
          </w:p>
          <w:p w14:paraId="5FB0D73D"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1E3E2045" w14:textId="77777777" w:rsidR="004A68EF" w:rsidRPr="004A68EF" w:rsidRDefault="004A68EF" w:rsidP="004A68EF">
            <w:pPr>
              <w:pStyle w:val="ListParagraph"/>
              <w:ind w:left="1440"/>
              <w:rPr>
                <w:sz w:val="16"/>
                <w:szCs w:val="16"/>
                <w:lang w:val="en-GB"/>
              </w:rPr>
            </w:pPr>
            <w:r w:rsidRPr="004A68EF">
              <w:rPr>
                <w:sz w:val="16"/>
                <w:szCs w:val="16"/>
                <w:lang w:val="en-GB"/>
              </w:rPr>
              <w:t xml:space="preserve">        "updatedTime": 1620095718355,</w:t>
            </w:r>
          </w:p>
          <w:p w14:paraId="5068BA20" w14:textId="77777777" w:rsidR="004A68EF" w:rsidRPr="004A68EF" w:rsidRDefault="004A68EF" w:rsidP="004A68EF">
            <w:pPr>
              <w:pStyle w:val="ListParagraph"/>
              <w:ind w:left="1440"/>
              <w:rPr>
                <w:sz w:val="16"/>
                <w:szCs w:val="16"/>
                <w:lang w:val="en-GB"/>
              </w:rPr>
            </w:pPr>
            <w:r w:rsidRPr="004A68EF">
              <w:rPr>
                <w:sz w:val="16"/>
                <w:szCs w:val="16"/>
                <w:lang w:val="en-GB"/>
              </w:rPr>
              <w:t xml:space="preserve">        "accepted": true,</w:t>
            </w:r>
          </w:p>
          <w:p w14:paraId="5CB94D44" w14:textId="77777777" w:rsidR="004A68EF" w:rsidRPr="004A68EF" w:rsidRDefault="004A68EF" w:rsidP="004A68EF">
            <w:pPr>
              <w:pStyle w:val="ListParagraph"/>
              <w:ind w:left="1440"/>
              <w:rPr>
                <w:sz w:val="16"/>
                <w:szCs w:val="16"/>
                <w:lang w:val="en-GB"/>
              </w:rPr>
            </w:pPr>
            <w:r w:rsidRPr="004A68EF">
              <w:rPr>
                <w:sz w:val="16"/>
                <w:szCs w:val="16"/>
                <w:lang w:val="en-GB"/>
              </w:rPr>
              <w:t xml:space="preserve">        "rejectedByExchange": false</w:t>
            </w:r>
          </w:p>
          <w:p w14:paraId="4BD61C45"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7007527D"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63F473ED" w14:textId="77777777" w:rsidR="004A68EF" w:rsidRPr="004A68EF" w:rsidRDefault="004A68EF" w:rsidP="004A68EF">
            <w:pPr>
              <w:pStyle w:val="ListParagraph"/>
              <w:ind w:left="1440"/>
              <w:rPr>
                <w:sz w:val="16"/>
                <w:szCs w:val="16"/>
                <w:lang w:val="en-GB"/>
              </w:rPr>
            </w:pPr>
            <w:r w:rsidRPr="004A68EF">
              <w:rPr>
                <w:sz w:val="16"/>
                <w:szCs w:val="16"/>
                <w:lang w:val="en-GB"/>
              </w:rPr>
              <w:t xml:space="preserve">  }</w:t>
            </w:r>
          </w:p>
          <w:p w14:paraId="3BB85361" w14:textId="3410484E" w:rsidR="007B20BA" w:rsidRPr="00B874C5" w:rsidRDefault="004A68EF" w:rsidP="004A68EF">
            <w:pPr>
              <w:pStyle w:val="ListParagraph"/>
              <w:ind w:left="1440"/>
              <w:rPr>
                <w:i/>
                <w:iCs/>
                <w:lang w:val="en-GB"/>
              </w:rPr>
            </w:pPr>
            <w:r w:rsidRPr="004A68EF">
              <w:rPr>
                <w:sz w:val="16"/>
                <w:szCs w:val="16"/>
                <w:lang w:val="en-GB"/>
              </w:rPr>
              <w:t>]</w:t>
            </w:r>
          </w:p>
        </w:tc>
      </w:tr>
    </w:tbl>
    <w:p w14:paraId="19AF5AE3" w14:textId="77777777" w:rsidR="00481B57" w:rsidRPr="00481B57" w:rsidRDefault="00481B57" w:rsidP="00481B57">
      <w:pPr>
        <w:rPr>
          <w:lang w:val="en-GB"/>
        </w:rPr>
      </w:pPr>
    </w:p>
    <w:p w14:paraId="517EDCE9" w14:textId="4F4E4F6A" w:rsidR="003C0C40" w:rsidRDefault="003C0C40" w:rsidP="003C0C40">
      <w:pPr>
        <w:pStyle w:val="Heading4"/>
        <w:ind w:left="1260" w:hanging="727"/>
      </w:pPr>
      <w:r>
        <w:t>Tra cứu sức mua</w:t>
      </w:r>
      <w:r w:rsidR="00CD6AAB">
        <w:t xml:space="preserve"> PPSE</w:t>
      </w:r>
    </w:p>
    <w:p w14:paraId="0AEDA4F3" w14:textId="381B0615" w:rsidR="003C0C40" w:rsidRPr="000D7522" w:rsidRDefault="003C0C40" w:rsidP="003C0C40">
      <w:pPr>
        <w:ind w:left="360"/>
        <w:rPr>
          <w:lang w:val="en-GB"/>
        </w:rPr>
      </w:pPr>
      <w:r>
        <w:rPr>
          <w:lang w:val="en-GB"/>
        </w:rPr>
        <w:t xml:space="preserve">Api tra cứu </w:t>
      </w:r>
      <w:r w:rsidR="00015766">
        <w:rPr>
          <w:lang w:val="en-GB"/>
        </w:rPr>
        <w:t>PPSE</w:t>
      </w:r>
    </w:p>
    <w:tbl>
      <w:tblPr>
        <w:tblStyle w:val="TableGrid"/>
        <w:tblW w:w="8748" w:type="dxa"/>
        <w:tblInd w:w="607" w:type="dxa"/>
        <w:tblLook w:val="04A0" w:firstRow="1" w:lastRow="0" w:firstColumn="1" w:lastColumn="0" w:noHBand="0" w:noVBand="1"/>
      </w:tblPr>
      <w:tblGrid>
        <w:gridCol w:w="8748"/>
      </w:tblGrid>
      <w:tr w:rsidR="003C0C40" w14:paraId="247635C9" w14:textId="77777777" w:rsidTr="00B71771">
        <w:tc>
          <w:tcPr>
            <w:tcW w:w="8748" w:type="dxa"/>
          </w:tcPr>
          <w:p w14:paraId="59DDAAA2" w14:textId="77777777" w:rsidR="003C0C40" w:rsidRPr="008475F2" w:rsidRDefault="003C0C40" w:rsidP="00B71771">
            <w:pPr>
              <w:pStyle w:val="ListParagraph"/>
              <w:numPr>
                <w:ilvl w:val="0"/>
                <w:numId w:val="9"/>
              </w:numPr>
              <w:rPr>
                <w:lang w:val="en-GB"/>
              </w:rPr>
            </w:pPr>
            <w:r w:rsidRPr="008475F2">
              <w:rPr>
                <w:lang w:val="en-GB"/>
              </w:rPr>
              <w:t xml:space="preserve">Method: </w:t>
            </w:r>
            <w:r>
              <w:rPr>
                <w:b/>
                <w:lang w:val="en-GB"/>
              </w:rPr>
              <w:t>GET</w:t>
            </w:r>
          </w:p>
          <w:p w14:paraId="27E7F713" w14:textId="4CD32B6B" w:rsidR="003C0C40" w:rsidRPr="00892743" w:rsidRDefault="003C0C40" w:rsidP="00B71771">
            <w:pPr>
              <w:pStyle w:val="ListParagraph"/>
              <w:numPr>
                <w:ilvl w:val="0"/>
                <w:numId w:val="9"/>
              </w:numPr>
              <w:rPr>
                <w:lang w:val="en-GB"/>
              </w:rPr>
            </w:pPr>
            <w:r w:rsidRPr="00892743">
              <w:rPr>
                <w:lang w:val="en-GB"/>
              </w:rPr>
              <w:t xml:space="preserve">Uri: </w:t>
            </w:r>
            <w:r w:rsidR="0071399D">
              <w:rPr>
                <w:lang w:val="en-GB"/>
              </w:rPr>
              <w:t>orssvr</w:t>
            </w:r>
            <w:r w:rsidR="0071399D" w:rsidRPr="00892743">
              <w:rPr>
                <w:lang w:val="en-GB"/>
              </w:rPr>
              <w:t>/</w:t>
            </w:r>
            <w:r w:rsidR="0071399D">
              <w:rPr>
                <w:lang w:val="en-GB"/>
              </w:rPr>
              <w:t>inq/</w:t>
            </w:r>
            <w:r w:rsidR="0071399D" w:rsidRPr="0098382C">
              <w:rPr>
                <w:lang w:val="en-GB"/>
              </w:rPr>
              <w:t>accounts/</w:t>
            </w:r>
            <w:r w:rsidR="0071399D">
              <w:rPr>
                <w:lang w:val="en-GB"/>
              </w:rPr>
              <w:t>{</w:t>
            </w:r>
            <w:r w:rsidR="0071399D" w:rsidRPr="0071399D">
              <w:rPr>
                <w:lang w:val="en-GB"/>
              </w:rPr>
              <w:t>accountNumber</w:t>
            </w:r>
            <w:r w:rsidR="0071399D">
              <w:rPr>
                <w:lang w:val="en-GB"/>
              </w:rPr>
              <w:t>}</w:t>
            </w:r>
            <w:r w:rsidR="0071399D" w:rsidRPr="0098382C">
              <w:rPr>
                <w:lang w:val="en-GB"/>
              </w:rPr>
              <w:t>/</w:t>
            </w:r>
            <w:r w:rsidR="0071399D" w:rsidRPr="0071399D">
              <w:rPr>
                <w:lang w:val="en-GB"/>
              </w:rPr>
              <w:t>ppse</w:t>
            </w:r>
            <w:r w:rsidR="0071399D">
              <w:rPr>
                <w:lang w:val="en-GB"/>
              </w:rPr>
              <w:t>?</w:t>
            </w:r>
            <w:r w:rsidR="009A2FC4">
              <w:rPr>
                <w:lang w:val="en-GB"/>
              </w:rPr>
              <w:t>symbol=&amp;orderType=&amp;side=&amp;</w:t>
            </w:r>
            <w:r w:rsidR="00EC6EDC">
              <w:rPr>
                <w:lang w:val="en-GB"/>
              </w:rPr>
              <w:t>price=</w:t>
            </w:r>
          </w:p>
          <w:p w14:paraId="08FE4ECD" w14:textId="21E3B658" w:rsidR="003C0C40" w:rsidRPr="00892743" w:rsidRDefault="003C0C40" w:rsidP="00B71771">
            <w:pPr>
              <w:pStyle w:val="ListParagraph"/>
              <w:numPr>
                <w:ilvl w:val="0"/>
                <w:numId w:val="9"/>
              </w:numPr>
              <w:rPr>
                <w:lang w:val="en-GB"/>
              </w:rPr>
            </w:pPr>
            <w:r w:rsidRPr="00892743">
              <w:rPr>
                <w:lang w:val="en-GB"/>
              </w:rPr>
              <w:t>Mô tả</w:t>
            </w:r>
            <w:r>
              <w:rPr>
                <w:lang w:val="en-GB"/>
              </w:rPr>
              <w:t xml:space="preserve">: </w:t>
            </w:r>
          </w:p>
          <w:p w14:paraId="1F21B91C" w14:textId="77777777" w:rsidR="003C0C40" w:rsidRDefault="003C0C40" w:rsidP="00B71771">
            <w:pPr>
              <w:pStyle w:val="ListParagraph"/>
              <w:numPr>
                <w:ilvl w:val="0"/>
                <w:numId w:val="9"/>
              </w:numPr>
              <w:rPr>
                <w:lang w:val="en-GB"/>
              </w:rPr>
            </w:pPr>
            <w:r w:rsidRPr="008D53DE">
              <w:rPr>
                <w:lang w:val="en-GB"/>
              </w:rPr>
              <w:t xml:space="preserve">Dữ </w:t>
            </w:r>
            <w:r>
              <w:rPr>
                <w:lang w:val="vi-VN"/>
              </w:rPr>
              <w:t>l</w:t>
            </w:r>
            <w:r w:rsidRPr="008D53DE">
              <w:rPr>
                <w:lang w:val="en-GB"/>
              </w:rPr>
              <w:t>iệu trả về</w:t>
            </w:r>
          </w:p>
          <w:p w14:paraId="6BC72835" w14:textId="6078EFE7" w:rsidR="003C0C40" w:rsidRDefault="003C0C40" w:rsidP="00B71771">
            <w:pPr>
              <w:pStyle w:val="ListParagraph"/>
              <w:numPr>
                <w:ilvl w:val="1"/>
                <w:numId w:val="9"/>
              </w:numPr>
              <w:rPr>
                <w:lang w:val="en-GB"/>
              </w:rPr>
            </w:pPr>
            <w:r>
              <w:rPr>
                <w:lang w:val="en-GB"/>
              </w:rPr>
              <w:t>Output</w:t>
            </w:r>
          </w:p>
          <w:p w14:paraId="3B885828" w14:textId="77777777" w:rsidR="00067452" w:rsidRPr="005F2A6D" w:rsidRDefault="00067452" w:rsidP="00067452">
            <w:pPr>
              <w:pStyle w:val="ListParagraph"/>
              <w:ind w:left="1440"/>
              <w:rPr>
                <w:sz w:val="18"/>
                <w:szCs w:val="18"/>
                <w:lang w:val="en-GB"/>
              </w:rPr>
            </w:pPr>
            <w:r w:rsidRPr="005F2A6D">
              <w:rPr>
                <w:sz w:val="18"/>
                <w:szCs w:val="18"/>
                <w:lang w:val="en-GB"/>
              </w:rPr>
              <w:t>{</w:t>
            </w:r>
          </w:p>
          <w:p w14:paraId="78AAD4DD" w14:textId="77777777" w:rsidR="00067452" w:rsidRPr="005F2A6D" w:rsidRDefault="00067452" w:rsidP="00067452">
            <w:pPr>
              <w:pStyle w:val="ListParagraph"/>
              <w:ind w:left="1440"/>
              <w:rPr>
                <w:sz w:val="18"/>
                <w:szCs w:val="18"/>
                <w:lang w:val="en-GB"/>
              </w:rPr>
            </w:pPr>
            <w:r w:rsidRPr="005F2A6D">
              <w:rPr>
                <w:sz w:val="18"/>
                <w:szCs w:val="18"/>
                <w:lang w:val="en-GB"/>
              </w:rPr>
              <w:t xml:space="preserve">  "accountNumber": "string",</w:t>
            </w:r>
          </w:p>
          <w:p w14:paraId="4CB5166C" w14:textId="77777777" w:rsidR="00067452" w:rsidRPr="005F2A6D" w:rsidRDefault="00067452" w:rsidP="00067452">
            <w:pPr>
              <w:pStyle w:val="ListParagraph"/>
              <w:ind w:left="1440"/>
              <w:rPr>
                <w:sz w:val="18"/>
                <w:szCs w:val="18"/>
                <w:lang w:val="en-GB"/>
              </w:rPr>
            </w:pPr>
            <w:r w:rsidRPr="005F2A6D">
              <w:rPr>
                <w:sz w:val="18"/>
                <w:szCs w:val="18"/>
                <w:lang w:val="en-GB"/>
              </w:rPr>
              <w:t xml:space="preserve">  "price": 0,</w:t>
            </w:r>
          </w:p>
          <w:p w14:paraId="5A2A1C0D" w14:textId="77777777" w:rsidR="00067452" w:rsidRPr="005F2A6D" w:rsidRDefault="00067452" w:rsidP="00067452">
            <w:pPr>
              <w:pStyle w:val="ListParagraph"/>
              <w:ind w:left="1440"/>
              <w:rPr>
                <w:sz w:val="18"/>
                <w:szCs w:val="18"/>
                <w:lang w:val="en-GB"/>
              </w:rPr>
            </w:pPr>
            <w:r w:rsidRPr="005F2A6D">
              <w:rPr>
                <w:sz w:val="18"/>
                <w:szCs w:val="18"/>
                <w:lang w:val="en-GB"/>
              </w:rPr>
              <w:t xml:space="preserve">  "symbol": "string",</w:t>
            </w:r>
          </w:p>
          <w:p w14:paraId="1C83115E" w14:textId="77777777" w:rsidR="00067452" w:rsidRPr="005F2A6D" w:rsidRDefault="00067452" w:rsidP="00067452">
            <w:pPr>
              <w:pStyle w:val="ListParagraph"/>
              <w:ind w:left="1440"/>
              <w:rPr>
                <w:sz w:val="18"/>
                <w:szCs w:val="18"/>
                <w:lang w:val="en-GB"/>
              </w:rPr>
            </w:pPr>
            <w:r w:rsidRPr="005F2A6D">
              <w:rPr>
                <w:sz w:val="18"/>
                <w:szCs w:val="18"/>
                <w:lang w:val="en-GB"/>
              </w:rPr>
              <w:t xml:space="preserve">  "ppse": 0,</w:t>
            </w:r>
          </w:p>
          <w:p w14:paraId="42A6EFBF" w14:textId="08EC9150" w:rsidR="00067452" w:rsidRDefault="00067452" w:rsidP="00A831F2">
            <w:pPr>
              <w:pStyle w:val="ListParagraph"/>
              <w:ind w:left="1440"/>
              <w:rPr>
                <w:sz w:val="18"/>
                <w:szCs w:val="18"/>
                <w:lang w:val="en-GB"/>
              </w:rPr>
            </w:pPr>
            <w:r w:rsidRPr="005F2A6D">
              <w:rPr>
                <w:sz w:val="18"/>
                <w:szCs w:val="18"/>
                <w:lang w:val="en-GB"/>
              </w:rPr>
              <w:t xml:space="preserve">  "qmax": 0</w:t>
            </w:r>
            <w:r w:rsidR="0051127D">
              <w:rPr>
                <w:sz w:val="18"/>
                <w:szCs w:val="18"/>
                <w:lang w:val="en-GB"/>
              </w:rPr>
              <w:t>,</w:t>
            </w:r>
          </w:p>
          <w:p w14:paraId="402609F7" w14:textId="367E0149" w:rsidR="0051127D" w:rsidRPr="005F2A6D" w:rsidRDefault="0051127D" w:rsidP="0051127D">
            <w:pPr>
              <w:pStyle w:val="ListParagraph"/>
              <w:ind w:left="1440"/>
              <w:rPr>
                <w:sz w:val="18"/>
                <w:szCs w:val="18"/>
                <w:lang w:val="en-GB"/>
              </w:rPr>
            </w:pPr>
            <w:r w:rsidRPr="005F2A6D">
              <w:rPr>
                <w:sz w:val="18"/>
                <w:szCs w:val="18"/>
                <w:lang w:val="en-GB"/>
              </w:rPr>
              <w:t xml:space="preserve">  "</w:t>
            </w:r>
            <w:r>
              <w:rPr>
                <w:sz w:val="18"/>
                <w:szCs w:val="18"/>
                <w:lang w:val="en-GB"/>
              </w:rPr>
              <w:t>marginOnly</w:t>
            </w:r>
            <w:r w:rsidRPr="005F2A6D">
              <w:rPr>
                <w:sz w:val="18"/>
                <w:szCs w:val="18"/>
                <w:lang w:val="en-GB"/>
              </w:rPr>
              <w:t>":</w:t>
            </w:r>
            <w:r>
              <w:rPr>
                <w:sz w:val="18"/>
                <w:szCs w:val="18"/>
                <w:lang w:val="en-GB"/>
              </w:rPr>
              <w:t>true</w:t>
            </w:r>
          </w:p>
          <w:p w14:paraId="242F2834" w14:textId="77777777" w:rsidR="0051127D" w:rsidRPr="005F2A6D" w:rsidRDefault="0051127D" w:rsidP="00A831F2">
            <w:pPr>
              <w:pStyle w:val="ListParagraph"/>
              <w:ind w:left="1440"/>
              <w:rPr>
                <w:sz w:val="18"/>
                <w:szCs w:val="18"/>
                <w:lang w:val="en-GB"/>
              </w:rPr>
            </w:pPr>
          </w:p>
          <w:p w14:paraId="1A9866EF" w14:textId="19484988" w:rsidR="00067452" w:rsidRPr="005F2A6D" w:rsidRDefault="00067452" w:rsidP="00067452">
            <w:pPr>
              <w:pStyle w:val="ListParagraph"/>
              <w:ind w:left="1440"/>
              <w:rPr>
                <w:sz w:val="18"/>
                <w:szCs w:val="18"/>
                <w:lang w:val="en-GB"/>
              </w:rPr>
            </w:pPr>
            <w:r w:rsidRPr="005F2A6D">
              <w:rPr>
                <w:sz w:val="18"/>
                <w:szCs w:val="18"/>
                <w:lang w:val="en-GB"/>
              </w:rPr>
              <w:t>}</w:t>
            </w:r>
          </w:p>
          <w:p w14:paraId="52AF26F4" w14:textId="77777777" w:rsidR="003C0C40" w:rsidRPr="00B874C5" w:rsidRDefault="003C0C40" w:rsidP="006513C0">
            <w:pPr>
              <w:pStyle w:val="ListParagraph"/>
              <w:ind w:left="1440"/>
              <w:rPr>
                <w:i/>
                <w:iCs/>
                <w:lang w:val="en-GB"/>
              </w:rPr>
            </w:pPr>
          </w:p>
        </w:tc>
      </w:tr>
    </w:tbl>
    <w:p w14:paraId="528E0654" w14:textId="2D95ADB7" w:rsidR="003C0C40" w:rsidRDefault="003C0C40" w:rsidP="003C0C40">
      <w:pPr>
        <w:rPr>
          <w:lang w:val="en-GB"/>
        </w:rPr>
      </w:pPr>
    </w:p>
    <w:p w14:paraId="513DA0B0" w14:textId="52F25811" w:rsidR="0013353E" w:rsidRDefault="0013353E" w:rsidP="0013353E">
      <w:pPr>
        <w:pStyle w:val="Heading4"/>
        <w:ind w:left="1260" w:hanging="727"/>
      </w:pPr>
      <w:r>
        <w:t xml:space="preserve">Tra cứu </w:t>
      </w:r>
      <w:r w:rsidR="002D7DDB">
        <w:t>sổ lệnh môi giới</w:t>
      </w:r>
    </w:p>
    <w:p w14:paraId="444A5834" w14:textId="7F572564" w:rsidR="0013353E" w:rsidRPr="000D7522" w:rsidRDefault="0066327E" w:rsidP="0013353E">
      <w:pPr>
        <w:ind w:left="360"/>
        <w:rPr>
          <w:lang w:val="en-GB"/>
        </w:rPr>
      </w:pPr>
      <w:r>
        <w:rPr>
          <w:lang w:val="en-GB"/>
        </w:rPr>
        <w:t xml:space="preserve">( </w:t>
      </w:r>
      <w:r w:rsidR="00FC4539">
        <w:rPr>
          <w:lang w:val="en-GB"/>
        </w:rPr>
        <w:t>P</w:t>
      </w:r>
      <w:r>
        <w:rPr>
          <w:lang w:val="en-GB"/>
        </w:rPr>
        <w:t>hần này cần chốt lại xem VNDS có tự union dữ liệu từ tra cứu sổ lệnh hay cần API từ FSS)</w:t>
      </w:r>
    </w:p>
    <w:tbl>
      <w:tblPr>
        <w:tblStyle w:val="TableGrid"/>
        <w:tblW w:w="8748" w:type="dxa"/>
        <w:tblInd w:w="607" w:type="dxa"/>
        <w:tblLook w:val="04A0" w:firstRow="1" w:lastRow="0" w:firstColumn="1" w:lastColumn="0" w:noHBand="0" w:noVBand="1"/>
      </w:tblPr>
      <w:tblGrid>
        <w:gridCol w:w="8748"/>
      </w:tblGrid>
      <w:tr w:rsidR="0013353E" w14:paraId="7FF4C457" w14:textId="77777777" w:rsidTr="00B71771">
        <w:tc>
          <w:tcPr>
            <w:tcW w:w="8748" w:type="dxa"/>
          </w:tcPr>
          <w:p w14:paraId="64DF46E4" w14:textId="77777777" w:rsidR="005B0C3A" w:rsidRPr="008475F2" w:rsidRDefault="005B0C3A" w:rsidP="005B0C3A">
            <w:pPr>
              <w:pStyle w:val="ListParagraph"/>
              <w:numPr>
                <w:ilvl w:val="0"/>
                <w:numId w:val="9"/>
              </w:numPr>
              <w:rPr>
                <w:lang w:val="en-GB"/>
              </w:rPr>
            </w:pPr>
            <w:r w:rsidRPr="008475F2">
              <w:rPr>
                <w:lang w:val="en-GB"/>
              </w:rPr>
              <w:lastRenderedPageBreak/>
              <w:t xml:space="preserve">Method: </w:t>
            </w:r>
            <w:r>
              <w:rPr>
                <w:b/>
                <w:lang w:val="en-GB"/>
              </w:rPr>
              <w:t>GET</w:t>
            </w:r>
          </w:p>
          <w:p w14:paraId="64AF7729" w14:textId="0725728E" w:rsidR="005B0C3A" w:rsidRPr="00892743" w:rsidRDefault="005B0C3A" w:rsidP="005B0C3A">
            <w:pPr>
              <w:pStyle w:val="ListParagraph"/>
              <w:numPr>
                <w:ilvl w:val="0"/>
                <w:numId w:val="9"/>
              </w:numPr>
              <w:jc w:val="left"/>
              <w:rPr>
                <w:lang w:val="en-GB"/>
              </w:rPr>
            </w:pPr>
            <w:r w:rsidRPr="00892743">
              <w:rPr>
                <w:lang w:val="en-GB"/>
              </w:rPr>
              <w:t xml:space="preserve">Uri: </w:t>
            </w:r>
            <w:r>
              <w:rPr>
                <w:lang w:val="en-GB"/>
              </w:rPr>
              <w:t>/orssvr</w:t>
            </w:r>
            <w:r w:rsidRPr="00892743">
              <w:rPr>
                <w:lang w:val="en-GB"/>
              </w:rPr>
              <w:t>/</w:t>
            </w:r>
            <w:r>
              <w:rPr>
                <w:lang w:val="en-GB"/>
              </w:rPr>
              <w:t>inq/</w:t>
            </w:r>
            <w:r w:rsidR="006A19BD">
              <w:rPr>
                <w:lang w:val="en-GB"/>
              </w:rPr>
              <w:t>broker</w:t>
            </w:r>
            <w:r w:rsidR="0001117C">
              <w:rPr>
                <w:lang w:val="en-GB"/>
              </w:rPr>
              <w:t>s</w:t>
            </w:r>
            <w:r w:rsidRPr="0098382C">
              <w:rPr>
                <w:lang w:val="en-GB"/>
              </w:rPr>
              <w:t>/</w:t>
            </w:r>
            <w:r w:rsidR="00DA7173">
              <w:rPr>
                <w:lang w:val="en-GB"/>
              </w:rPr>
              <w:t>6868</w:t>
            </w:r>
            <w:r w:rsidRPr="0098382C">
              <w:rPr>
                <w:lang w:val="en-GB"/>
              </w:rPr>
              <w:t>/</w:t>
            </w:r>
            <w:r w:rsidRPr="007B20BA">
              <w:rPr>
                <w:lang w:val="en-GB"/>
              </w:rPr>
              <w:t>orders? index=0&amp;offset=1000&amp;</w:t>
            </w:r>
            <w:r w:rsidR="00DE2BF8">
              <w:rPr>
                <w:lang w:val="en-GB"/>
              </w:rPr>
              <w:t>account=?</w:t>
            </w:r>
            <w:r w:rsidRPr="007B20BA">
              <w:rPr>
                <w:lang w:val="en-GB"/>
              </w:rPr>
              <w:t>orderType=&amp;side=NB&amp;status=</w:t>
            </w:r>
          </w:p>
          <w:p w14:paraId="3A7B5409" w14:textId="2178F082" w:rsidR="005B0C3A" w:rsidRPr="00892743" w:rsidRDefault="005B0C3A" w:rsidP="005B0C3A">
            <w:pPr>
              <w:pStyle w:val="ListParagraph"/>
              <w:numPr>
                <w:ilvl w:val="0"/>
                <w:numId w:val="9"/>
              </w:numPr>
              <w:rPr>
                <w:lang w:val="en-GB"/>
              </w:rPr>
            </w:pPr>
            <w:r w:rsidRPr="00892743">
              <w:rPr>
                <w:lang w:val="en-GB"/>
              </w:rPr>
              <w:t>Mô tả</w:t>
            </w:r>
            <w:r>
              <w:rPr>
                <w:lang w:val="en-GB"/>
              </w:rPr>
              <w:t xml:space="preserve">: Tra cứu sổ lệnh </w:t>
            </w:r>
            <w:r w:rsidR="00890673">
              <w:rPr>
                <w:lang w:val="en-GB"/>
              </w:rPr>
              <w:t>của môi giới</w:t>
            </w:r>
          </w:p>
          <w:p w14:paraId="2853A594" w14:textId="77777777" w:rsidR="005B0C3A" w:rsidRDefault="005B0C3A" w:rsidP="005B0C3A">
            <w:pPr>
              <w:pStyle w:val="ListParagraph"/>
              <w:numPr>
                <w:ilvl w:val="0"/>
                <w:numId w:val="9"/>
              </w:numPr>
              <w:rPr>
                <w:lang w:val="en-GB"/>
              </w:rPr>
            </w:pPr>
            <w:r w:rsidRPr="008D53DE">
              <w:rPr>
                <w:lang w:val="en-GB"/>
              </w:rPr>
              <w:t xml:space="preserve">Dữ </w:t>
            </w:r>
            <w:r>
              <w:rPr>
                <w:lang w:val="vi-VN"/>
              </w:rPr>
              <w:t>l</w:t>
            </w:r>
            <w:r w:rsidRPr="008D53DE">
              <w:rPr>
                <w:lang w:val="en-GB"/>
              </w:rPr>
              <w:t>iệu trả về</w:t>
            </w:r>
          </w:p>
          <w:p w14:paraId="2C03DD1C" w14:textId="77777777" w:rsidR="005B0C3A" w:rsidRPr="00622C20" w:rsidRDefault="005B0C3A" w:rsidP="005B0C3A">
            <w:pPr>
              <w:pStyle w:val="ListParagraph"/>
              <w:numPr>
                <w:ilvl w:val="1"/>
                <w:numId w:val="9"/>
              </w:numPr>
              <w:rPr>
                <w:lang w:val="en-GB"/>
              </w:rPr>
            </w:pPr>
            <w:r>
              <w:rPr>
                <w:lang w:val="en-GB"/>
              </w:rPr>
              <w:t>Output</w:t>
            </w:r>
          </w:p>
          <w:p w14:paraId="5FB6B96F" w14:textId="5DCE3F0C" w:rsidR="0013353E" w:rsidRPr="00B874C5" w:rsidRDefault="00977CD4" w:rsidP="005B0C3A">
            <w:pPr>
              <w:pStyle w:val="ListParagraph"/>
              <w:ind w:left="1440"/>
              <w:rPr>
                <w:i/>
                <w:iCs/>
                <w:lang w:val="en-GB"/>
              </w:rPr>
            </w:pPr>
            <w:r>
              <w:rPr>
                <w:i/>
                <w:iCs/>
                <w:lang w:val="en-GB"/>
              </w:rPr>
              <w:t>Giống sổ lệnh khách hàng</w:t>
            </w:r>
          </w:p>
        </w:tc>
      </w:tr>
    </w:tbl>
    <w:p w14:paraId="62362038" w14:textId="51D21D9F" w:rsidR="003C0C40" w:rsidRDefault="003C0C40" w:rsidP="003C0C40">
      <w:pPr>
        <w:rPr>
          <w:lang w:val="en-GB"/>
        </w:rPr>
      </w:pPr>
    </w:p>
    <w:p w14:paraId="2C37F740" w14:textId="2B2DFCD4" w:rsidR="00E458EC" w:rsidRDefault="00E458EC" w:rsidP="00E458EC">
      <w:pPr>
        <w:pStyle w:val="Heading4"/>
        <w:ind w:left="1260" w:hanging="727"/>
      </w:pPr>
      <w:r>
        <w:t xml:space="preserve">Tra cứu </w:t>
      </w:r>
      <w:r w:rsidR="00810074">
        <w:t>danh mục chứng khoán của tài khoản</w:t>
      </w:r>
    </w:p>
    <w:p w14:paraId="7A150E1D" w14:textId="0568E1DD" w:rsidR="00E458EC" w:rsidRPr="000D7522" w:rsidRDefault="00563377" w:rsidP="00E458EC">
      <w:pPr>
        <w:ind w:left="360"/>
        <w:rPr>
          <w:lang w:val="en-GB"/>
        </w:rPr>
      </w:pPr>
      <w:r w:rsidRPr="00563377">
        <w:rPr>
          <w:highlight w:val="yellow"/>
          <w:lang w:val="en-GB"/>
        </w:rPr>
        <w:t>( Phần này phase 1 giữ nguyên lấy dưới BO@ như hiện tại)</w:t>
      </w:r>
    </w:p>
    <w:tbl>
      <w:tblPr>
        <w:tblStyle w:val="TableGrid"/>
        <w:tblW w:w="8748" w:type="dxa"/>
        <w:tblInd w:w="607" w:type="dxa"/>
        <w:tblLook w:val="04A0" w:firstRow="1" w:lastRow="0" w:firstColumn="1" w:lastColumn="0" w:noHBand="0" w:noVBand="1"/>
      </w:tblPr>
      <w:tblGrid>
        <w:gridCol w:w="8748"/>
      </w:tblGrid>
      <w:tr w:rsidR="00E458EC" w14:paraId="691638DD" w14:textId="77777777" w:rsidTr="00B71771">
        <w:tc>
          <w:tcPr>
            <w:tcW w:w="8748" w:type="dxa"/>
          </w:tcPr>
          <w:p w14:paraId="14CB73C3" w14:textId="77777777" w:rsidR="00E458EC" w:rsidRPr="008475F2" w:rsidRDefault="00E458EC" w:rsidP="00B71771">
            <w:pPr>
              <w:pStyle w:val="ListParagraph"/>
              <w:numPr>
                <w:ilvl w:val="0"/>
                <w:numId w:val="9"/>
              </w:numPr>
              <w:rPr>
                <w:lang w:val="en-GB"/>
              </w:rPr>
            </w:pPr>
            <w:r w:rsidRPr="008475F2">
              <w:rPr>
                <w:lang w:val="en-GB"/>
              </w:rPr>
              <w:t xml:space="preserve">Method: </w:t>
            </w:r>
            <w:r>
              <w:rPr>
                <w:b/>
                <w:lang w:val="en-GB"/>
              </w:rPr>
              <w:t>GET</w:t>
            </w:r>
          </w:p>
          <w:p w14:paraId="5C24B1D1" w14:textId="57E6DA5F" w:rsidR="00E458EC" w:rsidRPr="00892743" w:rsidRDefault="00E458EC" w:rsidP="00B71771">
            <w:pPr>
              <w:pStyle w:val="ListParagraph"/>
              <w:numPr>
                <w:ilvl w:val="0"/>
                <w:numId w:val="9"/>
              </w:numPr>
              <w:rPr>
                <w:lang w:val="en-GB"/>
              </w:rPr>
            </w:pPr>
            <w:r w:rsidRPr="00892743">
              <w:rPr>
                <w:lang w:val="en-GB"/>
              </w:rPr>
              <w:t xml:space="preserve">Uri: </w:t>
            </w:r>
            <w:r w:rsidR="0092454E" w:rsidRPr="0092454E">
              <w:rPr>
                <w:lang w:val="en-GB"/>
              </w:rPr>
              <w:t>/orssvr/inq/accounts/0001000001/portfolios?</w:t>
            </w:r>
          </w:p>
          <w:p w14:paraId="06C67EB0" w14:textId="1604CD9E" w:rsidR="00E458EC" w:rsidRPr="00892743" w:rsidRDefault="00E458EC" w:rsidP="00B71771">
            <w:pPr>
              <w:pStyle w:val="ListParagraph"/>
              <w:numPr>
                <w:ilvl w:val="0"/>
                <w:numId w:val="9"/>
              </w:numPr>
              <w:rPr>
                <w:lang w:val="en-GB"/>
              </w:rPr>
            </w:pPr>
            <w:r w:rsidRPr="00892743">
              <w:rPr>
                <w:lang w:val="en-GB"/>
              </w:rPr>
              <w:t>Mô tả</w:t>
            </w:r>
            <w:r>
              <w:rPr>
                <w:lang w:val="en-GB"/>
              </w:rPr>
              <w:t xml:space="preserve">: </w:t>
            </w:r>
            <w:r w:rsidR="00552414">
              <w:rPr>
                <w:lang w:val="en-GB"/>
              </w:rPr>
              <w:t>Tra cứu danh mục chứng khoán</w:t>
            </w:r>
          </w:p>
          <w:p w14:paraId="07F6DEA9" w14:textId="77777777" w:rsidR="00E458EC" w:rsidRDefault="00E458EC" w:rsidP="00B71771">
            <w:pPr>
              <w:pStyle w:val="ListParagraph"/>
              <w:numPr>
                <w:ilvl w:val="0"/>
                <w:numId w:val="9"/>
              </w:numPr>
              <w:rPr>
                <w:lang w:val="en-GB"/>
              </w:rPr>
            </w:pPr>
            <w:r w:rsidRPr="008D53DE">
              <w:rPr>
                <w:lang w:val="en-GB"/>
              </w:rPr>
              <w:t xml:space="preserve">Dữ </w:t>
            </w:r>
            <w:r>
              <w:rPr>
                <w:lang w:val="vi-VN"/>
              </w:rPr>
              <w:t>l</w:t>
            </w:r>
            <w:r w:rsidRPr="008D53DE">
              <w:rPr>
                <w:lang w:val="en-GB"/>
              </w:rPr>
              <w:t>iệu trả về</w:t>
            </w:r>
          </w:p>
          <w:p w14:paraId="24C8C021" w14:textId="4AA6B6FA" w:rsidR="00E458EC" w:rsidRDefault="00E458EC" w:rsidP="00B71771">
            <w:pPr>
              <w:pStyle w:val="ListParagraph"/>
              <w:numPr>
                <w:ilvl w:val="1"/>
                <w:numId w:val="9"/>
              </w:numPr>
              <w:rPr>
                <w:lang w:val="en-GB"/>
              </w:rPr>
            </w:pPr>
            <w:r>
              <w:rPr>
                <w:lang w:val="en-GB"/>
              </w:rPr>
              <w:t>Output</w:t>
            </w:r>
          </w:p>
          <w:p w14:paraId="526A4060" w14:textId="6EA9C11E" w:rsidR="009E69FD" w:rsidRPr="00E23ED2" w:rsidRDefault="009E69FD" w:rsidP="009E69FD">
            <w:pPr>
              <w:pStyle w:val="ListParagraph"/>
              <w:ind w:left="1440"/>
              <w:rPr>
                <w:sz w:val="18"/>
                <w:szCs w:val="18"/>
                <w:lang w:val="en-GB"/>
              </w:rPr>
            </w:pPr>
            <w:r w:rsidRPr="00E23ED2">
              <w:rPr>
                <w:sz w:val="18"/>
                <w:szCs w:val="18"/>
                <w:lang w:val="en-GB"/>
              </w:rPr>
              <w:t xml:space="preserve"> [</w:t>
            </w:r>
          </w:p>
          <w:p w14:paraId="51349238" w14:textId="77777777" w:rsidR="009E69FD" w:rsidRPr="00E23ED2" w:rsidRDefault="009E69FD" w:rsidP="009E69FD">
            <w:pPr>
              <w:pStyle w:val="ListParagraph"/>
              <w:ind w:left="1440"/>
              <w:rPr>
                <w:sz w:val="18"/>
                <w:szCs w:val="18"/>
                <w:lang w:val="en-GB"/>
              </w:rPr>
            </w:pPr>
            <w:r w:rsidRPr="00E23ED2">
              <w:rPr>
                <w:sz w:val="18"/>
                <w:szCs w:val="18"/>
                <w:lang w:val="en-GB"/>
              </w:rPr>
              <w:t xml:space="preserve">    {</w:t>
            </w:r>
          </w:p>
          <w:p w14:paraId="68DA4509" w14:textId="77777777" w:rsidR="009E69FD" w:rsidRPr="00E23ED2" w:rsidRDefault="009E69FD" w:rsidP="009E69FD">
            <w:pPr>
              <w:pStyle w:val="ListParagraph"/>
              <w:ind w:left="1440"/>
              <w:rPr>
                <w:sz w:val="18"/>
                <w:szCs w:val="18"/>
                <w:lang w:val="en-GB"/>
              </w:rPr>
            </w:pPr>
            <w:r w:rsidRPr="00E23ED2">
              <w:rPr>
                <w:sz w:val="18"/>
                <w:szCs w:val="18"/>
                <w:lang w:val="en-GB"/>
              </w:rPr>
              <w:t xml:space="preserve">      "symbol": "string",</w:t>
            </w:r>
          </w:p>
          <w:p w14:paraId="18974A2E" w14:textId="2FDCD6EF" w:rsidR="009E69FD" w:rsidRPr="00E23ED2" w:rsidRDefault="009E69FD" w:rsidP="009E69FD">
            <w:pPr>
              <w:pStyle w:val="ListParagraph"/>
              <w:ind w:left="1440"/>
              <w:rPr>
                <w:sz w:val="18"/>
                <w:szCs w:val="18"/>
                <w:lang w:val="en-GB"/>
              </w:rPr>
            </w:pPr>
            <w:r w:rsidRPr="00E23ED2">
              <w:rPr>
                <w:sz w:val="18"/>
                <w:szCs w:val="18"/>
                <w:lang w:val="en-GB"/>
              </w:rPr>
              <w:t xml:space="preserve">      "</w:t>
            </w:r>
            <w:r w:rsidR="00AF3FD3" w:rsidRPr="00E23ED2">
              <w:rPr>
                <w:sz w:val="18"/>
                <w:szCs w:val="18"/>
                <w:lang w:val="en-GB"/>
              </w:rPr>
              <w:t>trade</w:t>
            </w:r>
            <w:r w:rsidRPr="00E23ED2">
              <w:rPr>
                <w:sz w:val="18"/>
                <w:szCs w:val="18"/>
                <w:lang w:val="en-GB"/>
              </w:rPr>
              <w:t>": 0,</w:t>
            </w:r>
          </w:p>
          <w:p w14:paraId="7F058D5D" w14:textId="27530D1F" w:rsidR="009E69FD" w:rsidRPr="00E23ED2" w:rsidRDefault="009E69FD" w:rsidP="009E69FD">
            <w:pPr>
              <w:pStyle w:val="ListParagraph"/>
              <w:ind w:left="1440"/>
              <w:rPr>
                <w:sz w:val="18"/>
                <w:szCs w:val="18"/>
                <w:lang w:val="en-GB"/>
              </w:rPr>
            </w:pPr>
            <w:r w:rsidRPr="00E23ED2">
              <w:rPr>
                <w:sz w:val="18"/>
                <w:szCs w:val="18"/>
                <w:lang w:val="en-GB"/>
              </w:rPr>
              <w:t xml:space="preserve">      "</w:t>
            </w:r>
            <w:r w:rsidR="00AF3FD3" w:rsidRPr="00E23ED2">
              <w:rPr>
                <w:sz w:val="18"/>
                <w:szCs w:val="18"/>
                <w:lang w:val="en-GB"/>
              </w:rPr>
              <w:t>mortgage</w:t>
            </w:r>
            <w:r w:rsidRPr="00E23ED2">
              <w:rPr>
                <w:sz w:val="18"/>
                <w:szCs w:val="18"/>
                <w:lang w:val="en-GB"/>
              </w:rPr>
              <w:t>": 0,</w:t>
            </w:r>
          </w:p>
          <w:p w14:paraId="130D3401" w14:textId="463ACDCC" w:rsidR="009E69FD" w:rsidRPr="00E23ED2" w:rsidRDefault="009E69FD" w:rsidP="009E69FD">
            <w:pPr>
              <w:pStyle w:val="ListParagraph"/>
              <w:ind w:left="1440"/>
              <w:rPr>
                <w:sz w:val="18"/>
                <w:szCs w:val="18"/>
                <w:lang w:val="en-GB"/>
              </w:rPr>
            </w:pPr>
            <w:r w:rsidRPr="00E23ED2">
              <w:rPr>
                <w:sz w:val="18"/>
                <w:szCs w:val="18"/>
                <w:lang w:val="en-GB"/>
              </w:rPr>
              <w:t xml:space="preserve">      "</w:t>
            </w:r>
            <w:r w:rsidR="00AF3FD3" w:rsidRPr="00E23ED2">
              <w:rPr>
                <w:sz w:val="18"/>
                <w:szCs w:val="18"/>
                <w:lang w:val="en-GB"/>
              </w:rPr>
              <w:t>receiving</w:t>
            </w:r>
            <w:r w:rsidRPr="00E23ED2">
              <w:rPr>
                <w:sz w:val="18"/>
                <w:szCs w:val="18"/>
                <w:lang w:val="en-GB"/>
              </w:rPr>
              <w:t>": 0,</w:t>
            </w:r>
          </w:p>
          <w:p w14:paraId="7C90D0B8" w14:textId="15C7A9EA" w:rsidR="009E69FD" w:rsidRPr="00E23ED2" w:rsidRDefault="009E69FD" w:rsidP="009E69FD">
            <w:pPr>
              <w:pStyle w:val="ListParagraph"/>
              <w:ind w:left="1440"/>
              <w:rPr>
                <w:sz w:val="18"/>
                <w:szCs w:val="18"/>
                <w:lang w:val="en-GB"/>
              </w:rPr>
            </w:pPr>
            <w:r w:rsidRPr="00E23ED2">
              <w:rPr>
                <w:sz w:val="18"/>
                <w:szCs w:val="18"/>
                <w:lang w:val="en-GB"/>
              </w:rPr>
              <w:t xml:space="preserve">      "</w:t>
            </w:r>
            <w:r w:rsidR="00AF3FD3" w:rsidRPr="00E23ED2">
              <w:rPr>
                <w:sz w:val="18"/>
                <w:szCs w:val="18"/>
                <w:lang w:val="en-GB"/>
              </w:rPr>
              <w:t>buyingqtty</w:t>
            </w:r>
            <w:r w:rsidRPr="00E23ED2">
              <w:rPr>
                <w:sz w:val="18"/>
                <w:szCs w:val="18"/>
                <w:lang w:val="en-GB"/>
              </w:rPr>
              <w:t>": 0,</w:t>
            </w:r>
          </w:p>
          <w:p w14:paraId="5AA41230" w14:textId="07A561E8" w:rsidR="009E69FD" w:rsidRPr="00E23ED2" w:rsidRDefault="009E69FD" w:rsidP="009E69FD">
            <w:pPr>
              <w:pStyle w:val="ListParagraph"/>
              <w:ind w:left="1440"/>
              <w:rPr>
                <w:sz w:val="18"/>
                <w:szCs w:val="18"/>
                <w:lang w:val="en-GB"/>
              </w:rPr>
            </w:pPr>
            <w:r w:rsidRPr="00E23ED2">
              <w:rPr>
                <w:sz w:val="18"/>
                <w:szCs w:val="18"/>
                <w:lang w:val="en-GB"/>
              </w:rPr>
              <w:t xml:space="preserve">      "</w:t>
            </w:r>
            <w:r w:rsidR="00AF3FD3" w:rsidRPr="00E23ED2">
              <w:rPr>
                <w:sz w:val="18"/>
                <w:szCs w:val="18"/>
                <w:lang w:val="en-GB"/>
              </w:rPr>
              <w:t>sellingqtty</w:t>
            </w:r>
            <w:r w:rsidRPr="00E23ED2">
              <w:rPr>
                <w:sz w:val="18"/>
                <w:szCs w:val="18"/>
                <w:lang w:val="en-GB"/>
              </w:rPr>
              <w:t>": 0</w:t>
            </w:r>
          </w:p>
          <w:p w14:paraId="06D83F31" w14:textId="77777777" w:rsidR="009E69FD" w:rsidRPr="00E23ED2" w:rsidRDefault="009E69FD" w:rsidP="009E69FD">
            <w:pPr>
              <w:pStyle w:val="ListParagraph"/>
              <w:ind w:left="1440"/>
              <w:rPr>
                <w:sz w:val="18"/>
                <w:szCs w:val="18"/>
                <w:lang w:val="en-GB"/>
              </w:rPr>
            </w:pPr>
            <w:r w:rsidRPr="00E23ED2">
              <w:rPr>
                <w:sz w:val="18"/>
                <w:szCs w:val="18"/>
                <w:lang w:val="en-GB"/>
              </w:rPr>
              <w:t xml:space="preserve">    }</w:t>
            </w:r>
          </w:p>
          <w:p w14:paraId="447F7772" w14:textId="350F4A9F" w:rsidR="00E458EC" w:rsidRPr="00B874C5" w:rsidRDefault="009E69FD" w:rsidP="00A43E6F">
            <w:pPr>
              <w:pStyle w:val="ListParagraph"/>
              <w:ind w:left="1440"/>
              <w:rPr>
                <w:i/>
                <w:iCs/>
                <w:lang w:val="en-GB"/>
              </w:rPr>
            </w:pPr>
            <w:r w:rsidRPr="00E23ED2">
              <w:rPr>
                <w:sz w:val="18"/>
                <w:szCs w:val="18"/>
                <w:lang w:val="en-GB"/>
              </w:rPr>
              <w:t xml:space="preserve">  ]</w:t>
            </w:r>
          </w:p>
        </w:tc>
      </w:tr>
    </w:tbl>
    <w:p w14:paraId="04C7419E" w14:textId="5F4704D2" w:rsidR="00E458EC" w:rsidRDefault="00E458EC" w:rsidP="003C0C40">
      <w:pPr>
        <w:rPr>
          <w:lang w:val="en-GB"/>
        </w:rPr>
      </w:pPr>
    </w:p>
    <w:p w14:paraId="2ED983E4" w14:textId="01FE1F7B" w:rsidR="0029512B" w:rsidRDefault="0029512B" w:rsidP="0029512B">
      <w:pPr>
        <w:pStyle w:val="Heading4"/>
        <w:ind w:left="1260" w:hanging="727"/>
      </w:pPr>
      <w:r>
        <w:t xml:space="preserve">Tra cứu danh </w:t>
      </w:r>
      <w:r w:rsidR="008B7630">
        <w:t>thông tin chứng khoán</w:t>
      </w:r>
    </w:p>
    <w:p w14:paraId="69A594B2" w14:textId="77777777" w:rsidR="0029512B" w:rsidRPr="000D7522" w:rsidRDefault="0029512B" w:rsidP="0029512B">
      <w:pPr>
        <w:ind w:left="360"/>
        <w:rPr>
          <w:lang w:val="en-GB"/>
        </w:rPr>
      </w:pPr>
    </w:p>
    <w:tbl>
      <w:tblPr>
        <w:tblStyle w:val="TableGrid"/>
        <w:tblW w:w="8748" w:type="dxa"/>
        <w:tblInd w:w="607" w:type="dxa"/>
        <w:tblLook w:val="04A0" w:firstRow="1" w:lastRow="0" w:firstColumn="1" w:lastColumn="0" w:noHBand="0" w:noVBand="1"/>
      </w:tblPr>
      <w:tblGrid>
        <w:gridCol w:w="8748"/>
      </w:tblGrid>
      <w:tr w:rsidR="0029512B" w14:paraId="16AFF588" w14:textId="77777777" w:rsidTr="00B71771">
        <w:tc>
          <w:tcPr>
            <w:tcW w:w="8748" w:type="dxa"/>
          </w:tcPr>
          <w:p w14:paraId="7BB6B256" w14:textId="77777777" w:rsidR="005A0D3A" w:rsidRPr="008475F2" w:rsidRDefault="005A0D3A" w:rsidP="005A0D3A">
            <w:pPr>
              <w:pStyle w:val="ListParagraph"/>
              <w:numPr>
                <w:ilvl w:val="0"/>
                <w:numId w:val="9"/>
              </w:numPr>
              <w:rPr>
                <w:lang w:val="en-GB"/>
              </w:rPr>
            </w:pPr>
            <w:r w:rsidRPr="008475F2">
              <w:rPr>
                <w:lang w:val="en-GB"/>
              </w:rPr>
              <w:t xml:space="preserve">Method: </w:t>
            </w:r>
            <w:r>
              <w:rPr>
                <w:b/>
                <w:lang w:val="en-GB"/>
              </w:rPr>
              <w:t>GET</w:t>
            </w:r>
          </w:p>
          <w:p w14:paraId="2AE48B46" w14:textId="77C874FF" w:rsidR="005A0D3A" w:rsidRPr="00892743" w:rsidRDefault="005A0D3A" w:rsidP="005A0D3A">
            <w:pPr>
              <w:pStyle w:val="ListParagraph"/>
              <w:numPr>
                <w:ilvl w:val="0"/>
                <w:numId w:val="9"/>
              </w:numPr>
              <w:rPr>
                <w:lang w:val="en-GB"/>
              </w:rPr>
            </w:pPr>
            <w:r w:rsidRPr="00892743">
              <w:rPr>
                <w:lang w:val="en-GB"/>
              </w:rPr>
              <w:t xml:space="preserve">Uri: </w:t>
            </w:r>
            <w:r>
              <w:rPr>
                <w:lang w:val="en-GB"/>
              </w:rPr>
              <w:t>/orssvr</w:t>
            </w:r>
            <w:r w:rsidRPr="00892743">
              <w:rPr>
                <w:lang w:val="en-GB"/>
              </w:rPr>
              <w:t>/</w:t>
            </w:r>
            <w:r>
              <w:rPr>
                <w:lang w:val="en-GB"/>
              </w:rPr>
              <w:t>inq/</w:t>
            </w:r>
            <w:r w:rsidRPr="005A0D3A">
              <w:rPr>
                <w:lang w:val="en-GB"/>
              </w:rPr>
              <w:t>instruments</w:t>
            </w:r>
            <w:r>
              <w:rPr>
                <w:lang w:val="en-GB"/>
              </w:rPr>
              <w:t>?</w:t>
            </w:r>
            <w:r w:rsidRPr="005A0D3A">
              <w:rPr>
                <w:lang w:val="en-GB"/>
              </w:rPr>
              <w:t>exchange</w:t>
            </w:r>
            <w:r w:rsidRPr="007B20BA">
              <w:rPr>
                <w:lang w:val="en-GB"/>
              </w:rPr>
              <w:t>=</w:t>
            </w:r>
            <w:r>
              <w:rPr>
                <w:lang w:val="en-GB"/>
              </w:rPr>
              <w:t>HNX&amp;symbol=ACB</w:t>
            </w:r>
          </w:p>
          <w:p w14:paraId="1CBFC3FD" w14:textId="2C87C9E6" w:rsidR="005A0D3A" w:rsidRPr="00892743" w:rsidRDefault="005A0D3A" w:rsidP="005A0D3A">
            <w:pPr>
              <w:pStyle w:val="ListParagraph"/>
              <w:numPr>
                <w:ilvl w:val="0"/>
                <w:numId w:val="9"/>
              </w:numPr>
              <w:rPr>
                <w:lang w:val="en-GB"/>
              </w:rPr>
            </w:pPr>
            <w:r w:rsidRPr="00892743">
              <w:rPr>
                <w:lang w:val="en-GB"/>
              </w:rPr>
              <w:t>Mô tả</w:t>
            </w:r>
            <w:r>
              <w:rPr>
                <w:lang w:val="en-GB"/>
              </w:rPr>
              <w:t xml:space="preserve">: Tra cứu </w:t>
            </w:r>
            <w:r w:rsidR="002C64E3">
              <w:rPr>
                <w:lang w:val="en-GB"/>
              </w:rPr>
              <w:t>thông tin chứng khoán</w:t>
            </w:r>
            <w:r w:rsidRPr="00892743">
              <w:rPr>
                <w:lang w:val="vi-VN"/>
              </w:rPr>
              <w:t xml:space="preserve"> </w:t>
            </w:r>
          </w:p>
          <w:p w14:paraId="03CE864C" w14:textId="77777777" w:rsidR="005A0D3A" w:rsidRDefault="005A0D3A" w:rsidP="005A0D3A">
            <w:pPr>
              <w:pStyle w:val="ListParagraph"/>
              <w:numPr>
                <w:ilvl w:val="0"/>
                <w:numId w:val="9"/>
              </w:numPr>
              <w:rPr>
                <w:lang w:val="en-GB"/>
              </w:rPr>
            </w:pPr>
            <w:r w:rsidRPr="008D53DE">
              <w:rPr>
                <w:lang w:val="en-GB"/>
              </w:rPr>
              <w:t xml:space="preserve">Dữ </w:t>
            </w:r>
            <w:r>
              <w:rPr>
                <w:lang w:val="vi-VN"/>
              </w:rPr>
              <w:t>l</w:t>
            </w:r>
            <w:r w:rsidRPr="008D53DE">
              <w:rPr>
                <w:lang w:val="en-GB"/>
              </w:rPr>
              <w:t>iệu trả về</w:t>
            </w:r>
          </w:p>
          <w:p w14:paraId="2502CCBB" w14:textId="77777777" w:rsidR="005A0D3A" w:rsidRPr="00622C20" w:rsidRDefault="005A0D3A" w:rsidP="005A0D3A">
            <w:pPr>
              <w:pStyle w:val="ListParagraph"/>
              <w:numPr>
                <w:ilvl w:val="1"/>
                <w:numId w:val="9"/>
              </w:numPr>
              <w:rPr>
                <w:lang w:val="en-GB"/>
              </w:rPr>
            </w:pPr>
            <w:r>
              <w:rPr>
                <w:lang w:val="en-GB"/>
              </w:rPr>
              <w:t>Output</w:t>
            </w:r>
          </w:p>
          <w:p w14:paraId="1EFE6488" w14:textId="77777777" w:rsidR="000C7010" w:rsidRPr="00D37BBE" w:rsidRDefault="000C7010" w:rsidP="000C7010">
            <w:pPr>
              <w:pStyle w:val="ListParagraph"/>
              <w:ind w:left="1440"/>
              <w:rPr>
                <w:sz w:val="18"/>
                <w:szCs w:val="18"/>
                <w:lang w:val="en-GB"/>
              </w:rPr>
            </w:pPr>
            <w:r w:rsidRPr="00D37BBE">
              <w:rPr>
                <w:sz w:val="18"/>
                <w:szCs w:val="18"/>
                <w:lang w:val="en-GB"/>
              </w:rPr>
              <w:t>[</w:t>
            </w:r>
          </w:p>
          <w:p w14:paraId="206379BE" w14:textId="77777777" w:rsidR="000C7010" w:rsidRPr="00D37BBE" w:rsidRDefault="000C7010" w:rsidP="000C7010">
            <w:pPr>
              <w:pStyle w:val="ListParagraph"/>
              <w:ind w:left="1440"/>
              <w:rPr>
                <w:sz w:val="18"/>
                <w:szCs w:val="18"/>
                <w:lang w:val="en-GB"/>
              </w:rPr>
            </w:pPr>
            <w:r w:rsidRPr="00D37BBE">
              <w:rPr>
                <w:sz w:val="18"/>
                <w:szCs w:val="18"/>
                <w:lang w:val="en-GB"/>
              </w:rPr>
              <w:t xml:space="preserve">  {</w:t>
            </w:r>
          </w:p>
          <w:p w14:paraId="23423AAD" w14:textId="77777777" w:rsidR="000C7010" w:rsidRPr="00D37BBE" w:rsidRDefault="000C7010" w:rsidP="000C7010">
            <w:pPr>
              <w:pStyle w:val="ListParagraph"/>
              <w:ind w:left="1440"/>
              <w:rPr>
                <w:sz w:val="18"/>
                <w:szCs w:val="18"/>
                <w:lang w:val="en-GB"/>
              </w:rPr>
            </w:pPr>
            <w:r w:rsidRPr="00D37BBE">
              <w:rPr>
                <w:sz w:val="18"/>
                <w:szCs w:val="18"/>
                <w:lang w:val="en-GB"/>
              </w:rPr>
              <w:t xml:space="preserve">    "exchange": "HNX",</w:t>
            </w:r>
          </w:p>
          <w:p w14:paraId="3ED1D1B8" w14:textId="77777777" w:rsidR="000C7010" w:rsidRPr="00D37BBE" w:rsidRDefault="000C7010" w:rsidP="000C7010">
            <w:pPr>
              <w:pStyle w:val="ListParagraph"/>
              <w:ind w:left="1440"/>
              <w:rPr>
                <w:sz w:val="18"/>
                <w:szCs w:val="18"/>
                <w:lang w:val="en-GB"/>
              </w:rPr>
            </w:pPr>
            <w:r w:rsidRPr="00D37BBE">
              <w:rPr>
                <w:sz w:val="18"/>
                <w:szCs w:val="18"/>
                <w:lang w:val="en-GB"/>
              </w:rPr>
              <w:t xml:space="preserve">    "symbol": "ACB",</w:t>
            </w:r>
          </w:p>
          <w:p w14:paraId="126755A4" w14:textId="77777777" w:rsidR="000C7010" w:rsidRPr="00D37BBE" w:rsidRDefault="000C7010" w:rsidP="000C7010">
            <w:pPr>
              <w:pStyle w:val="ListParagraph"/>
              <w:ind w:left="1440"/>
              <w:rPr>
                <w:sz w:val="18"/>
                <w:szCs w:val="18"/>
                <w:lang w:val="en-GB"/>
              </w:rPr>
            </w:pPr>
            <w:r w:rsidRPr="00D37BBE">
              <w:rPr>
                <w:sz w:val="18"/>
                <w:szCs w:val="18"/>
                <w:lang w:val="en-GB"/>
              </w:rPr>
              <w:t xml:space="preserve">    "board": "HNX",</w:t>
            </w:r>
          </w:p>
          <w:p w14:paraId="214D273B" w14:textId="77777777" w:rsidR="000C7010" w:rsidRPr="00D37BBE" w:rsidRDefault="000C7010" w:rsidP="000C7010">
            <w:pPr>
              <w:pStyle w:val="ListParagraph"/>
              <w:ind w:left="1440"/>
              <w:rPr>
                <w:sz w:val="18"/>
                <w:szCs w:val="18"/>
                <w:lang w:val="en-GB"/>
              </w:rPr>
            </w:pPr>
            <w:r w:rsidRPr="00D37BBE">
              <w:rPr>
                <w:sz w:val="18"/>
                <w:szCs w:val="18"/>
                <w:lang w:val="en-GB"/>
              </w:rPr>
              <w:t xml:space="preserve">    "price_ce": 28000,</w:t>
            </w:r>
          </w:p>
          <w:p w14:paraId="27E6D42F" w14:textId="77777777" w:rsidR="000C7010" w:rsidRPr="00D37BBE" w:rsidRDefault="000C7010" w:rsidP="000C7010">
            <w:pPr>
              <w:pStyle w:val="ListParagraph"/>
              <w:ind w:left="1440"/>
              <w:rPr>
                <w:sz w:val="18"/>
                <w:szCs w:val="18"/>
                <w:lang w:val="en-GB"/>
              </w:rPr>
            </w:pPr>
            <w:r w:rsidRPr="00D37BBE">
              <w:rPr>
                <w:sz w:val="18"/>
                <w:szCs w:val="18"/>
                <w:lang w:val="en-GB"/>
              </w:rPr>
              <w:t xml:space="preserve">    "price_fl": 23000,</w:t>
            </w:r>
          </w:p>
          <w:p w14:paraId="5D66C911" w14:textId="77777777" w:rsidR="000C7010" w:rsidRPr="00D37BBE" w:rsidRDefault="000C7010" w:rsidP="000C7010">
            <w:pPr>
              <w:pStyle w:val="ListParagraph"/>
              <w:ind w:left="1440"/>
              <w:rPr>
                <w:sz w:val="18"/>
                <w:szCs w:val="18"/>
                <w:lang w:val="en-GB"/>
              </w:rPr>
            </w:pPr>
            <w:r w:rsidRPr="00D37BBE">
              <w:rPr>
                <w:sz w:val="18"/>
                <w:szCs w:val="18"/>
                <w:lang w:val="en-GB"/>
              </w:rPr>
              <w:t xml:space="preserve">    "price_rf": 25000,</w:t>
            </w:r>
          </w:p>
          <w:p w14:paraId="4B3C81A5" w14:textId="77777777" w:rsidR="000C7010" w:rsidRPr="00D37BBE" w:rsidRDefault="000C7010" w:rsidP="000C7010">
            <w:pPr>
              <w:pStyle w:val="ListParagraph"/>
              <w:ind w:left="1440"/>
              <w:rPr>
                <w:sz w:val="18"/>
                <w:szCs w:val="18"/>
                <w:lang w:val="en-GB"/>
              </w:rPr>
            </w:pPr>
            <w:r w:rsidRPr="00D37BBE">
              <w:rPr>
                <w:sz w:val="18"/>
                <w:szCs w:val="18"/>
                <w:lang w:val="en-GB"/>
              </w:rPr>
              <w:lastRenderedPageBreak/>
              <w:t xml:space="preserve">    "halt": "N"</w:t>
            </w:r>
          </w:p>
          <w:p w14:paraId="6B466311" w14:textId="77777777" w:rsidR="000C7010" w:rsidRPr="00D37BBE" w:rsidRDefault="000C7010" w:rsidP="000C7010">
            <w:pPr>
              <w:pStyle w:val="ListParagraph"/>
              <w:ind w:left="1440"/>
              <w:rPr>
                <w:sz w:val="18"/>
                <w:szCs w:val="18"/>
                <w:lang w:val="en-GB"/>
              </w:rPr>
            </w:pPr>
            <w:r w:rsidRPr="00D37BBE">
              <w:rPr>
                <w:sz w:val="18"/>
                <w:szCs w:val="18"/>
                <w:lang w:val="en-GB"/>
              </w:rPr>
              <w:t xml:space="preserve">  }</w:t>
            </w:r>
          </w:p>
          <w:p w14:paraId="670DC79E" w14:textId="06537200" w:rsidR="0029512B" w:rsidRPr="00B874C5" w:rsidRDefault="000C7010" w:rsidP="000C7010">
            <w:pPr>
              <w:pStyle w:val="ListParagraph"/>
              <w:ind w:left="1440"/>
              <w:rPr>
                <w:i/>
                <w:iCs/>
                <w:lang w:val="en-GB"/>
              </w:rPr>
            </w:pPr>
            <w:r w:rsidRPr="00D37BBE">
              <w:rPr>
                <w:sz w:val="18"/>
                <w:szCs w:val="18"/>
                <w:lang w:val="en-GB"/>
              </w:rPr>
              <w:t>]</w:t>
            </w:r>
          </w:p>
        </w:tc>
      </w:tr>
    </w:tbl>
    <w:p w14:paraId="4290D3FD" w14:textId="492179BC" w:rsidR="00E458EC" w:rsidRDefault="00E458EC" w:rsidP="003C0C40">
      <w:pPr>
        <w:rPr>
          <w:lang w:val="en-GB"/>
        </w:rPr>
      </w:pPr>
    </w:p>
    <w:p w14:paraId="72839762" w14:textId="2FF85A08" w:rsidR="00AB027F" w:rsidRDefault="00AB027F" w:rsidP="00AB027F">
      <w:pPr>
        <w:pStyle w:val="Heading4"/>
        <w:ind w:left="1260" w:hanging="727"/>
      </w:pPr>
      <w:r>
        <w:t xml:space="preserve">Tra cứu </w:t>
      </w:r>
      <w:r w:rsidR="00DE120F">
        <w:t>trạng thái phiên theo sàn</w:t>
      </w:r>
    </w:p>
    <w:p w14:paraId="3D538244" w14:textId="77777777" w:rsidR="00AB027F" w:rsidRPr="000D7522" w:rsidRDefault="00AB027F" w:rsidP="00AB027F">
      <w:pPr>
        <w:ind w:left="360"/>
        <w:rPr>
          <w:lang w:val="en-GB"/>
        </w:rPr>
      </w:pPr>
    </w:p>
    <w:tbl>
      <w:tblPr>
        <w:tblStyle w:val="TableGrid"/>
        <w:tblW w:w="8748" w:type="dxa"/>
        <w:tblInd w:w="607" w:type="dxa"/>
        <w:tblLook w:val="04A0" w:firstRow="1" w:lastRow="0" w:firstColumn="1" w:lastColumn="0" w:noHBand="0" w:noVBand="1"/>
      </w:tblPr>
      <w:tblGrid>
        <w:gridCol w:w="8748"/>
      </w:tblGrid>
      <w:tr w:rsidR="00AB027F" w14:paraId="3B87907D" w14:textId="77777777" w:rsidTr="00B71771">
        <w:tc>
          <w:tcPr>
            <w:tcW w:w="8748" w:type="dxa"/>
          </w:tcPr>
          <w:p w14:paraId="7E207B7B" w14:textId="77777777" w:rsidR="00443223" w:rsidRPr="008475F2" w:rsidRDefault="00443223" w:rsidP="00443223">
            <w:pPr>
              <w:pStyle w:val="ListParagraph"/>
              <w:numPr>
                <w:ilvl w:val="0"/>
                <w:numId w:val="9"/>
              </w:numPr>
              <w:rPr>
                <w:lang w:val="en-GB"/>
              </w:rPr>
            </w:pPr>
            <w:r w:rsidRPr="008475F2">
              <w:rPr>
                <w:lang w:val="en-GB"/>
              </w:rPr>
              <w:t xml:space="preserve">Method: </w:t>
            </w:r>
            <w:r>
              <w:rPr>
                <w:b/>
                <w:lang w:val="en-GB"/>
              </w:rPr>
              <w:t>GET</w:t>
            </w:r>
          </w:p>
          <w:p w14:paraId="50F2B9C1" w14:textId="5D416F5B" w:rsidR="00727D24" w:rsidRDefault="00443223" w:rsidP="00443223">
            <w:pPr>
              <w:pStyle w:val="ListParagraph"/>
              <w:numPr>
                <w:ilvl w:val="0"/>
                <w:numId w:val="9"/>
              </w:numPr>
              <w:rPr>
                <w:lang w:val="en-GB"/>
              </w:rPr>
            </w:pPr>
            <w:r w:rsidRPr="00892743">
              <w:rPr>
                <w:lang w:val="en-GB"/>
              </w:rPr>
              <w:t>Uri:</w:t>
            </w:r>
            <w:r w:rsidR="00873A67">
              <w:rPr>
                <w:lang w:val="en-GB"/>
              </w:rPr>
              <w:t xml:space="preserve"> </w:t>
            </w:r>
            <w:r w:rsidR="00727D24" w:rsidRPr="00727D24">
              <w:rPr>
                <w:lang w:val="en-GB"/>
              </w:rPr>
              <w:t>/orssvr/inq/session</w:t>
            </w:r>
            <w:r w:rsidR="00727D24">
              <w:rPr>
                <w:lang w:val="en-GB"/>
              </w:rPr>
              <w:t>?</w:t>
            </w:r>
            <w:r w:rsidR="00727D24" w:rsidRPr="00727D24">
              <w:rPr>
                <w:lang w:val="en-GB"/>
              </w:rPr>
              <w:t>exchange</w:t>
            </w:r>
            <w:r w:rsidR="00EF0222">
              <w:rPr>
                <w:lang w:val="en-GB"/>
              </w:rPr>
              <w:t>=HNX</w:t>
            </w:r>
          </w:p>
          <w:p w14:paraId="6809761A" w14:textId="16C3EDC5" w:rsidR="00443223" w:rsidRPr="00892743" w:rsidRDefault="00443223" w:rsidP="00443223">
            <w:pPr>
              <w:pStyle w:val="ListParagraph"/>
              <w:numPr>
                <w:ilvl w:val="0"/>
                <w:numId w:val="9"/>
              </w:numPr>
              <w:rPr>
                <w:lang w:val="en-GB"/>
              </w:rPr>
            </w:pPr>
            <w:r w:rsidRPr="00892743">
              <w:rPr>
                <w:lang w:val="en-GB"/>
              </w:rPr>
              <w:t>Mô tả</w:t>
            </w:r>
            <w:r>
              <w:rPr>
                <w:lang w:val="en-GB"/>
              </w:rPr>
              <w:t xml:space="preserve">: Tra cứu thông tin </w:t>
            </w:r>
            <w:r w:rsidR="00B73025">
              <w:rPr>
                <w:lang w:val="en-GB"/>
              </w:rPr>
              <w:t>phiên theo sàn</w:t>
            </w:r>
            <w:r w:rsidRPr="00892743">
              <w:rPr>
                <w:lang w:val="vi-VN"/>
              </w:rPr>
              <w:t xml:space="preserve"> </w:t>
            </w:r>
          </w:p>
          <w:p w14:paraId="4E04B915" w14:textId="77777777" w:rsidR="00443223" w:rsidRDefault="00443223" w:rsidP="00443223">
            <w:pPr>
              <w:pStyle w:val="ListParagraph"/>
              <w:numPr>
                <w:ilvl w:val="0"/>
                <w:numId w:val="9"/>
              </w:numPr>
              <w:rPr>
                <w:lang w:val="en-GB"/>
              </w:rPr>
            </w:pPr>
            <w:r w:rsidRPr="008D53DE">
              <w:rPr>
                <w:lang w:val="en-GB"/>
              </w:rPr>
              <w:t xml:space="preserve">Dữ </w:t>
            </w:r>
            <w:r>
              <w:rPr>
                <w:lang w:val="vi-VN"/>
              </w:rPr>
              <w:t>l</w:t>
            </w:r>
            <w:r w:rsidRPr="008D53DE">
              <w:rPr>
                <w:lang w:val="en-GB"/>
              </w:rPr>
              <w:t>iệu trả về</w:t>
            </w:r>
          </w:p>
          <w:p w14:paraId="263D3B37" w14:textId="77777777" w:rsidR="00443223" w:rsidRPr="00622C20" w:rsidRDefault="00443223" w:rsidP="00490D3B">
            <w:pPr>
              <w:pStyle w:val="ListParagraph"/>
              <w:numPr>
                <w:ilvl w:val="1"/>
                <w:numId w:val="9"/>
              </w:numPr>
              <w:ind w:left="1080"/>
              <w:rPr>
                <w:lang w:val="en-GB"/>
              </w:rPr>
            </w:pPr>
            <w:r>
              <w:rPr>
                <w:lang w:val="en-GB"/>
              </w:rPr>
              <w:t>Output</w:t>
            </w:r>
          </w:p>
          <w:p w14:paraId="161565A1" w14:textId="77777777" w:rsidR="00443223" w:rsidRPr="00492319" w:rsidRDefault="00443223" w:rsidP="00490D3B">
            <w:pPr>
              <w:pStyle w:val="ListParagraph"/>
              <w:ind w:left="1080"/>
              <w:rPr>
                <w:sz w:val="18"/>
                <w:szCs w:val="18"/>
                <w:lang w:val="en-GB"/>
              </w:rPr>
            </w:pPr>
            <w:r w:rsidRPr="00492319">
              <w:rPr>
                <w:sz w:val="18"/>
                <w:szCs w:val="18"/>
                <w:lang w:val="en-GB"/>
              </w:rPr>
              <w:t>[</w:t>
            </w:r>
          </w:p>
          <w:p w14:paraId="4DE89140" w14:textId="77777777" w:rsidR="00443223" w:rsidRPr="00492319" w:rsidRDefault="00443223" w:rsidP="00490D3B">
            <w:pPr>
              <w:pStyle w:val="ListParagraph"/>
              <w:ind w:left="1080"/>
              <w:rPr>
                <w:sz w:val="18"/>
                <w:szCs w:val="18"/>
                <w:lang w:val="en-GB"/>
              </w:rPr>
            </w:pPr>
            <w:r w:rsidRPr="00492319">
              <w:rPr>
                <w:sz w:val="18"/>
                <w:szCs w:val="18"/>
                <w:lang w:val="en-GB"/>
              </w:rPr>
              <w:t xml:space="preserve">  {</w:t>
            </w:r>
          </w:p>
          <w:p w14:paraId="6E193431" w14:textId="77777777" w:rsidR="00443223" w:rsidRPr="00492319" w:rsidRDefault="00443223" w:rsidP="00490D3B">
            <w:pPr>
              <w:pStyle w:val="ListParagraph"/>
              <w:ind w:left="1080"/>
              <w:rPr>
                <w:sz w:val="18"/>
                <w:szCs w:val="18"/>
                <w:lang w:val="en-GB"/>
              </w:rPr>
            </w:pPr>
            <w:r w:rsidRPr="00492319">
              <w:rPr>
                <w:sz w:val="18"/>
                <w:szCs w:val="18"/>
                <w:lang w:val="en-GB"/>
              </w:rPr>
              <w:t xml:space="preserve">    "exchange": "HNX",</w:t>
            </w:r>
          </w:p>
          <w:p w14:paraId="2636ED6D" w14:textId="7ACC397E" w:rsidR="00443223" w:rsidRPr="00492319" w:rsidRDefault="00443223" w:rsidP="00490D3B">
            <w:pPr>
              <w:pStyle w:val="ListParagraph"/>
              <w:ind w:left="1080"/>
              <w:rPr>
                <w:sz w:val="18"/>
                <w:szCs w:val="18"/>
                <w:lang w:val="en-GB"/>
              </w:rPr>
            </w:pPr>
            <w:r w:rsidRPr="00492319">
              <w:rPr>
                <w:sz w:val="18"/>
                <w:szCs w:val="18"/>
                <w:lang w:val="en-GB"/>
              </w:rPr>
              <w:t xml:space="preserve">    "</w:t>
            </w:r>
            <w:r w:rsidR="00BF4A6C" w:rsidRPr="00492319">
              <w:rPr>
                <w:sz w:val="18"/>
                <w:szCs w:val="18"/>
                <w:lang w:val="en-GB"/>
              </w:rPr>
              <w:t>sessionex</w:t>
            </w:r>
            <w:r w:rsidRPr="00492319">
              <w:rPr>
                <w:sz w:val="18"/>
                <w:szCs w:val="18"/>
                <w:lang w:val="en-GB"/>
              </w:rPr>
              <w:t>": "</w:t>
            </w:r>
            <w:r w:rsidR="00BF4A6C" w:rsidRPr="00492319">
              <w:rPr>
                <w:sz w:val="18"/>
                <w:szCs w:val="18"/>
                <w:lang w:val="en-GB"/>
              </w:rPr>
              <w:t>BCNT</w:t>
            </w:r>
            <w:r w:rsidRPr="00492319">
              <w:rPr>
                <w:sz w:val="18"/>
                <w:szCs w:val="18"/>
                <w:lang w:val="en-GB"/>
              </w:rPr>
              <w:t>",</w:t>
            </w:r>
          </w:p>
          <w:p w14:paraId="04405D06" w14:textId="3490DB17" w:rsidR="006C1BF6" w:rsidRPr="00492319" w:rsidRDefault="00443223" w:rsidP="00490D3B">
            <w:pPr>
              <w:pStyle w:val="ListParagraph"/>
              <w:ind w:left="1080"/>
              <w:rPr>
                <w:sz w:val="18"/>
                <w:szCs w:val="18"/>
                <w:lang w:val="en-GB"/>
              </w:rPr>
            </w:pPr>
            <w:r w:rsidRPr="00492319">
              <w:rPr>
                <w:sz w:val="18"/>
                <w:szCs w:val="18"/>
                <w:lang w:val="en-GB"/>
              </w:rPr>
              <w:t xml:space="preserve">  }</w:t>
            </w:r>
          </w:p>
          <w:p w14:paraId="522DA108" w14:textId="2A5D8746" w:rsidR="00AB027F" w:rsidRPr="00B874C5" w:rsidRDefault="00443223" w:rsidP="00490D3B">
            <w:pPr>
              <w:pStyle w:val="ListParagraph"/>
              <w:ind w:left="1080"/>
              <w:rPr>
                <w:i/>
                <w:iCs/>
                <w:lang w:val="en-GB"/>
              </w:rPr>
            </w:pPr>
            <w:r w:rsidRPr="00492319">
              <w:rPr>
                <w:sz w:val="18"/>
                <w:szCs w:val="18"/>
                <w:lang w:val="en-GB"/>
              </w:rPr>
              <w:t>]</w:t>
            </w:r>
          </w:p>
        </w:tc>
      </w:tr>
    </w:tbl>
    <w:p w14:paraId="2447FF8F" w14:textId="7923D7C1" w:rsidR="00E458EC" w:rsidRDefault="00E458EC" w:rsidP="003C0C40">
      <w:pPr>
        <w:rPr>
          <w:lang w:val="en-GB"/>
        </w:rPr>
      </w:pPr>
    </w:p>
    <w:p w14:paraId="2AE3C06F" w14:textId="58833A81" w:rsidR="001304BD" w:rsidRDefault="001304BD" w:rsidP="001304BD">
      <w:pPr>
        <w:pStyle w:val="Heading2"/>
      </w:pPr>
      <w:bookmarkStart w:id="2258" w:name="_Toc80648711"/>
      <w:r>
        <w:t>Kafka Spec</w:t>
      </w:r>
      <w:bookmarkEnd w:id="2258"/>
    </w:p>
    <w:p w14:paraId="68CF2F1D" w14:textId="75DF5188" w:rsidR="00E20571" w:rsidRDefault="00E20571" w:rsidP="00E20571">
      <w:pPr>
        <w:pStyle w:val="Heading3"/>
      </w:pPr>
      <w:bookmarkStart w:id="2259" w:name="_Toc80648712"/>
      <w:r>
        <w:t>OMS nhận từ Kafka</w:t>
      </w:r>
      <w:bookmarkEnd w:id="2259"/>
    </w:p>
    <w:p w14:paraId="1347D415" w14:textId="3FF203CB" w:rsidR="008513DC" w:rsidRDefault="008513DC" w:rsidP="008513DC">
      <w:pPr>
        <w:rPr>
          <w:i/>
          <w:iCs/>
          <w:lang w:val="en-GB"/>
        </w:rPr>
      </w:pPr>
      <w:r w:rsidRPr="00C67A8E">
        <w:rPr>
          <w:i/>
          <w:iCs/>
          <w:highlight w:val="yellow"/>
          <w:lang w:val="en-GB"/>
        </w:rPr>
        <w:t>Phần này hệ thống VND đã có sẵn nên sẽ tích hợp theo hướng sử dụng dữ liệu hiện tại để đỡ phải chỉnh sửa và giảm tải cho hệ thống BO.</w:t>
      </w:r>
    </w:p>
    <w:p w14:paraId="0454B82B" w14:textId="77777777" w:rsidR="00367E66" w:rsidRDefault="00367E66" w:rsidP="00367E66">
      <w:r w:rsidRPr="0095570A">
        <w:t>Các message là dạng JSON, schemaless. Tùy thuộc vào các thông tin khác nhau phát sinh bởi sự kiện mà nội dung message khác nhau</w:t>
      </w:r>
      <w:r>
        <w:t xml:space="preserve">. </w:t>
      </w:r>
      <w:r w:rsidRPr="0095570A">
        <w:t>Cấu trúc message gồm 2 phần</w:t>
      </w:r>
      <w:r>
        <w:t>:</w:t>
      </w:r>
    </w:p>
    <w:p w14:paraId="4129FCA6" w14:textId="77777777" w:rsidR="00367E66" w:rsidRDefault="00367E66" w:rsidP="00D6569E">
      <w:pPr>
        <w:pStyle w:val="ListParagraph"/>
        <w:numPr>
          <w:ilvl w:val="0"/>
          <w:numId w:val="12"/>
        </w:numPr>
      </w:pPr>
      <w:r w:rsidRPr="0095570A">
        <w:t>Header giống nhau cho tất cả các loại message</w:t>
      </w:r>
      <w:r>
        <w:t>.</w:t>
      </w:r>
    </w:p>
    <w:p w14:paraId="02CE3A89" w14:textId="77777777" w:rsidR="00367E66" w:rsidRDefault="00367E66" w:rsidP="00D6569E">
      <w:pPr>
        <w:pStyle w:val="ListParagraph"/>
        <w:numPr>
          <w:ilvl w:val="0"/>
          <w:numId w:val="12"/>
        </w:numPr>
      </w:pPr>
      <w:r w:rsidRPr="0095570A">
        <w:t>Body khác nhau phụ thuộc vào từng loại dữ liệu thay đổi bởi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1450"/>
        <w:gridCol w:w="4310"/>
        <w:gridCol w:w="2189"/>
      </w:tblGrid>
      <w:tr w:rsidR="00367E66" w14:paraId="6C828B31" w14:textId="77777777" w:rsidTr="00B71771">
        <w:tc>
          <w:tcPr>
            <w:tcW w:w="0" w:type="auto"/>
            <w:tcMar>
              <w:top w:w="75" w:type="dxa"/>
              <w:left w:w="75" w:type="dxa"/>
              <w:bottom w:w="75" w:type="dxa"/>
              <w:right w:w="75" w:type="dxa"/>
            </w:tcMar>
            <w:hideMark/>
          </w:tcPr>
          <w:p w14:paraId="3CA83F29" w14:textId="77777777" w:rsidR="00367E66" w:rsidRPr="00C67A8E" w:rsidRDefault="00367E66" w:rsidP="00B71771">
            <w:pPr>
              <w:spacing w:line="240" w:lineRule="auto"/>
              <w:jc w:val="center"/>
              <w:rPr>
                <w:rFonts w:eastAsia="Times New Roman"/>
                <w:b/>
                <w:bCs/>
                <w:sz w:val="20"/>
                <w:szCs w:val="20"/>
              </w:rPr>
            </w:pPr>
            <w:r w:rsidRPr="00C67A8E">
              <w:rPr>
                <w:rFonts w:eastAsia="Times New Roman"/>
                <w:b/>
                <w:bCs/>
                <w:sz w:val="20"/>
                <w:szCs w:val="20"/>
              </w:rPr>
              <w:t>Cấu trúc message</w:t>
            </w:r>
          </w:p>
        </w:tc>
        <w:tc>
          <w:tcPr>
            <w:tcW w:w="0" w:type="auto"/>
            <w:tcMar>
              <w:top w:w="75" w:type="dxa"/>
              <w:left w:w="75" w:type="dxa"/>
              <w:bottom w:w="75" w:type="dxa"/>
              <w:right w:w="75" w:type="dxa"/>
            </w:tcMar>
            <w:hideMark/>
          </w:tcPr>
          <w:p w14:paraId="1D8BD3E0" w14:textId="77777777" w:rsidR="00367E66" w:rsidRPr="00C67A8E" w:rsidRDefault="00367E66" w:rsidP="00B71771">
            <w:pPr>
              <w:spacing w:line="240" w:lineRule="auto"/>
              <w:jc w:val="center"/>
              <w:rPr>
                <w:rFonts w:eastAsia="Times New Roman"/>
                <w:b/>
                <w:bCs/>
                <w:sz w:val="20"/>
                <w:szCs w:val="20"/>
              </w:rPr>
            </w:pPr>
            <w:r w:rsidRPr="00C67A8E">
              <w:rPr>
                <w:rFonts w:eastAsia="Times New Roman"/>
                <w:b/>
                <w:bCs/>
                <w:sz w:val="20"/>
                <w:szCs w:val="20"/>
              </w:rPr>
              <w:t>Tên trường</w:t>
            </w:r>
          </w:p>
        </w:tc>
        <w:tc>
          <w:tcPr>
            <w:tcW w:w="0" w:type="auto"/>
            <w:tcMar>
              <w:top w:w="75" w:type="dxa"/>
              <w:left w:w="75" w:type="dxa"/>
              <w:bottom w:w="75" w:type="dxa"/>
              <w:right w:w="75" w:type="dxa"/>
            </w:tcMar>
            <w:hideMark/>
          </w:tcPr>
          <w:p w14:paraId="184C09E6" w14:textId="77777777" w:rsidR="00367E66" w:rsidRPr="00C67A8E" w:rsidRDefault="00367E66" w:rsidP="00B71771">
            <w:pPr>
              <w:spacing w:line="240" w:lineRule="auto"/>
              <w:jc w:val="center"/>
              <w:rPr>
                <w:rFonts w:eastAsia="Times New Roman"/>
                <w:b/>
                <w:bCs/>
                <w:sz w:val="20"/>
                <w:szCs w:val="20"/>
              </w:rPr>
            </w:pPr>
            <w:r w:rsidRPr="00C67A8E">
              <w:rPr>
                <w:rFonts w:eastAsia="Times New Roman"/>
                <w:b/>
                <w:bCs/>
                <w:sz w:val="20"/>
                <w:szCs w:val="20"/>
              </w:rPr>
              <w:t>Giải thích</w:t>
            </w:r>
          </w:p>
        </w:tc>
        <w:tc>
          <w:tcPr>
            <w:tcW w:w="0" w:type="auto"/>
            <w:tcMar>
              <w:top w:w="75" w:type="dxa"/>
              <w:left w:w="75" w:type="dxa"/>
              <w:bottom w:w="75" w:type="dxa"/>
              <w:right w:w="75" w:type="dxa"/>
            </w:tcMar>
            <w:hideMark/>
          </w:tcPr>
          <w:p w14:paraId="38248802" w14:textId="77777777" w:rsidR="00367E66" w:rsidRPr="00C67A8E" w:rsidRDefault="00367E66" w:rsidP="00B71771">
            <w:pPr>
              <w:spacing w:line="240" w:lineRule="auto"/>
              <w:jc w:val="center"/>
              <w:rPr>
                <w:rFonts w:eastAsia="Times New Roman"/>
                <w:b/>
                <w:bCs/>
                <w:sz w:val="20"/>
                <w:szCs w:val="20"/>
              </w:rPr>
            </w:pPr>
            <w:r w:rsidRPr="00C67A8E">
              <w:rPr>
                <w:rFonts w:eastAsia="Times New Roman"/>
                <w:b/>
                <w:bCs/>
                <w:sz w:val="20"/>
                <w:szCs w:val="20"/>
              </w:rPr>
              <w:t>Giá trị</w:t>
            </w:r>
          </w:p>
        </w:tc>
      </w:tr>
      <w:tr w:rsidR="00367E66" w14:paraId="33CCFAA8" w14:textId="77777777" w:rsidTr="00B71771">
        <w:tc>
          <w:tcPr>
            <w:tcW w:w="0" w:type="auto"/>
            <w:vMerge w:val="restart"/>
            <w:tcMar>
              <w:top w:w="75" w:type="dxa"/>
              <w:left w:w="75" w:type="dxa"/>
              <w:bottom w:w="75" w:type="dxa"/>
              <w:right w:w="75" w:type="dxa"/>
            </w:tcMar>
            <w:hideMark/>
          </w:tcPr>
          <w:p w14:paraId="6722C82A" w14:textId="77777777" w:rsidR="00367E66" w:rsidRPr="00C67A8E" w:rsidRDefault="00367E66" w:rsidP="00B71771">
            <w:pPr>
              <w:spacing w:line="240" w:lineRule="auto"/>
              <w:jc w:val="left"/>
              <w:rPr>
                <w:rFonts w:eastAsia="Times New Roman"/>
                <w:sz w:val="20"/>
                <w:szCs w:val="20"/>
              </w:rPr>
            </w:pPr>
            <w:r w:rsidRPr="00C67A8E">
              <w:rPr>
                <w:rFonts w:eastAsia="Times New Roman"/>
                <w:sz w:val="20"/>
                <w:szCs w:val="20"/>
              </w:rPr>
              <w:t>Header </w:t>
            </w:r>
          </w:p>
        </w:tc>
        <w:tc>
          <w:tcPr>
            <w:tcW w:w="0" w:type="auto"/>
            <w:tcMar>
              <w:top w:w="75" w:type="dxa"/>
              <w:left w:w="75" w:type="dxa"/>
              <w:bottom w:w="75" w:type="dxa"/>
              <w:right w:w="75" w:type="dxa"/>
            </w:tcMar>
            <w:hideMark/>
          </w:tcPr>
          <w:p w14:paraId="3C65ECB8"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source</w:t>
            </w:r>
          </w:p>
        </w:tc>
        <w:tc>
          <w:tcPr>
            <w:tcW w:w="0" w:type="auto"/>
            <w:tcMar>
              <w:top w:w="75" w:type="dxa"/>
              <w:left w:w="75" w:type="dxa"/>
              <w:bottom w:w="75" w:type="dxa"/>
              <w:right w:w="75" w:type="dxa"/>
            </w:tcMar>
            <w:hideMark/>
          </w:tcPr>
          <w:p w14:paraId="2D37132E"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Nguồn gửi message</w:t>
            </w:r>
          </w:p>
        </w:tc>
        <w:tc>
          <w:tcPr>
            <w:tcW w:w="0" w:type="auto"/>
            <w:tcMar>
              <w:top w:w="75" w:type="dxa"/>
              <w:left w:w="75" w:type="dxa"/>
              <w:bottom w:w="75" w:type="dxa"/>
              <w:right w:w="75" w:type="dxa"/>
            </w:tcMar>
            <w:hideMark/>
          </w:tcPr>
          <w:p w14:paraId="34E7985D" w14:textId="35D423C3" w:rsidR="00367E66" w:rsidRPr="00C67A8E" w:rsidRDefault="00CC0C21" w:rsidP="00B71771">
            <w:pPr>
              <w:spacing w:line="240" w:lineRule="auto"/>
              <w:rPr>
                <w:rFonts w:eastAsia="Times New Roman"/>
                <w:sz w:val="20"/>
                <w:szCs w:val="20"/>
              </w:rPr>
            </w:pPr>
            <w:r>
              <w:rPr>
                <w:rFonts w:eastAsia="Times New Roman"/>
                <w:sz w:val="20"/>
                <w:szCs w:val="20"/>
              </w:rPr>
              <w:t>BO/MO/FDS/….</w:t>
            </w:r>
          </w:p>
        </w:tc>
      </w:tr>
      <w:tr w:rsidR="00367E66" w14:paraId="4CF1A7D5" w14:textId="77777777" w:rsidTr="00B71771">
        <w:tc>
          <w:tcPr>
            <w:tcW w:w="0" w:type="auto"/>
            <w:vMerge/>
            <w:hideMark/>
          </w:tcPr>
          <w:p w14:paraId="59B8D4D3"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22C97BAB"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type</w:t>
            </w:r>
          </w:p>
        </w:tc>
        <w:tc>
          <w:tcPr>
            <w:tcW w:w="0" w:type="auto"/>
            <w:tcMar>
              <w:top w:w="75" w:type="dxa"/>
              <w:left w:w="75" w:type="dxa"/>
              <w:bottom w:w="75" w:type="dxa"/>
              <w:right w:w="75" w:type="dxa"/>
            </w:tcMar>
            <w:hideMark/>
          </w:tcPr>
          <w:p w14:paraId="269A20DF"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Kiểu message</w:t>
            </w:r>
          </w:p>
        </w:tc>
        <w:tc>
          <w:tcPr>
            <w:tcW w:w="0" w:type="auto"/>
            <w:tcMar>
              <w:top w:w="75" w:type="dxa"/>
              <w:left w:w="75" w:type="dxa"/>
              <w:bottom w:w="75" w:type="dxa"/>
              <w:right w:w="75" w:type="dxa"/>
            </w:tcMar>
            <w:hideMark/>
          </w:tcPr>
          <w:p w14:paraId="01EBC503"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Giá trị phân hệ trong BO</w:t>
            </w:r>
          </w:p>
        </w:tc>
      </w:tr>
      <w:tr w:rsidR="00367E66" w14:paraId="0FF20C78" w14:textId="77777777" w:rsidTr="00B71771">
        <w:tc>
          <w:tcPr>
            <w:tcW w:w="0" w:type="auto"/>
            <w:vMerge/>
            <w:hideMark/>
          </w:tcPr>
          <w:p w14:paraId="6DC06282"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088FF4B0"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seq</w:t>
            </w:r>
          </w:p>
        </w:tc>
        <w:tc>
          <w:tcPr>
            <w:tcW w:w="0" w:type="auto"/>
            <w:tcMar>
              <w:top w:w="75" w:type="dxa"/>
              <w:left w:w="75" w:type="dxa"/>
              <w:bottom w:w="75" w:type="dxa"/>
              <w:right w:w="75" w:type="dxa"/>
            </w:tcMar>
            <w:hideMark/>
          </w:tcPr>
          <w:p w14:paraId="15AAC74D" w14:textId="77777777" w:rsidR="00367E66" w:rsidRPr="00C67A8E" w:rsidRDefault="00367E66" w:rsidP="00B71771">
            <w:pPr>
              <w:pStyle w:val="NormalWeb"/>
              <w:rPr>
                <w:rFonts w:eastAsiaTheme="minorEastAsia"/>
                <w:sz w:val="20"/>
                <w:szCs w:val="20"/>
              </w:rPr>
            </w:pPr>
            <w:r w:rsidRPr="00C67A8E">
              <w:rPr>
                <w:sz w:val="20"/>
                <w:szCs w:val="20"/>
              </w:rPr>
              <w:t>Sequence của giao dịch.</w:t>
            </w:r>
          </w:p>
          <w:p w14:paraId="53AC93C3" w14:textId="77777777" w:rsidR="00367E66" w:rsidRPr="00C67A8E" w:rsidRDefault="00367E66" w:rsidP="00B71771">
            <w:pPr>
              <w:pStyle w:val="NormalWeb"/>
              <w:rPr>
                <w:sz w:val="20"/>
                <w:szCs w:val="20"/>
              </w:rPr>
            </w:pPr>
            <w:r w:rsidRPr="00C67A8E">
              <w:rPr>
                <w:sz w:val="20"/>
                <w:szCs w:val="20"/>
              </w:rPr>
              <w:t xml:space="preserve">Do nguồn gửi sẽ đẩy ra giá trị này, </w:t>
            </w:r>
          </w:p>
          <w:p w14:paraId="1EAD81EC" w14:textId="77777777" w:rsidR="00367E66" w:rsidRPr="00C67A8E" w:rsidRDefault="00367E66" w:rsidP="00B71771">
            <w:pPr>
              <w:pStyle w:val="NormalWeb"/>
              <w:rPr>
                <w:sz w:val="20"/>
                <w:szCs w:val="20"/>
              </w:rPr>
            </w:pPr>
            <w:r w:rsidRPr="00C67A8E">
              <w:rPr>
                <w:sz w:val="20"/>
                <w:szCs w:val="20"/>
              </w:rPr>
              <w:lastRenderedPageBreak/>
              <w:t>giá trị này tăng dần và được reset vào đầu ngày giao dịch</w:t>
            </w:r>
          </w:p>
        </w:tc>
        <w:tc>
          <w:tcPr>
            <w:tcW w:w="0" w:type="auto"/>
            <w:tcMar>
              <w:top w:w="75" w:type="dxa"/>
              <w:left w:w="75" w:type="dxa"/>
              <w:bottom w:w="75" w:type="dxa"/>
              <w:right w:w="75" w:type="dxa"/>
            </w:tcMar>
            <w:hideMark/>
          </w:tcPr>
          <w:p w14:paraId="015E0BA9" w14:textId="77777777" w:rsidR="00367E66" w:rsidRPr="00C67A8E" w:rsidRDefault="00367E66" w:rsidP="00B71771">
            <w:pPr>
              <w:spacing w:line="240" w:lineRule="auto"/>
              <w:rPr>
                <w:rFonts w:eastAsia="Times New Roman"/>
                <w:sz w:val="20"/>
                <w:szCs w:val="20"/>
              </w:rPr>
            </w:pPr>
          </w:p>
        </w:tc>
      </w:tr>
      <w:tr w:rsidR="00367E66" w14:paraId="4DD9744A" w14:textId="77777777" w:rsidTr="00B71771">
        <w:tc>
          <w:tcPr>
            <w:tcW w:w="0" w:type="auto"/>
            <w:vMerge/>
            <w:hideMark/>
          </w:tcPr>
          <w:p w14:paraId="53D5024E"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2DC63DD8"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transactionCode</w:t>
            </w:r>
          </w:p>
        </w:tc>
        <w:tc>
          <w:tcPr>
            <w:tcW w:w="0" w:type="auto"/>
            <w:tcMar>
              <w:top w:w="75" w:type="dxa"/>
              <w:left w:w="75" w:type="dxa"/>
              <w:bottom w:w="75" w:type="dxa"/>
              <w:right w:w="75" w:type="dxa"/>
            </w:tcMar>
            <w:hideMark/>
          </w:tcPr>
          <w:p w14:paraId="293F5EFD"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Mã giao dịch</w:t>
            </w:r>
          </w:p>
        </w:tc>
        <w:tc>
          <w:tcPr>
            <w:tcW w:w="0" w:type="auto"/>
            <w:tcMar>
              <w:top w:w="75" w:type="dxa"/>
              <w:left w:w="75" w:type="dxa"/>
              <w:bottom w:w="75" w:type="dxa"/>
              <w:right w:w="75" w:type="dxa"/>
            </w:tcMar>
            <w:hideMark/>
          </w:tcPr>
          <w:p w14:paraId="7F2BC960" w14:textId="77777777" w:rsidR="00367E66" w:rsidRPr="00C67A8E" w:rsidRDefault="00367E66" w:rsidP="00B71771">
            <w:pPr>
              <w:spacing w:line="240" w:lineRule="auto"/>
              <w:rPr>
                <w:rFonts w:eastAsia="Times New Roman"/>
                <w:sz w:val="20"/>
                <w:szCs w:val="20"/>
              </w:rPr>
            </w:pPr>
          </w:p>
        </w:tc>
      </w:tr>
      <w:tr w:rsidR="00367E66" w14:paraId="10064803" w14:textId="77777777" w:rsidTr="00B71771">
        <w:tc>
          <w:tcPr>
            <w:tcW w:w="0" w:type="auto"/>
            <w:vMerge/>
            <w:hideMark/>
          </w:tcPr>
          <w:p w14:paraId="2A4F2402"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3925347F"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transactionNum</w:t>
            </w:r>
          </w:p>
        </w:tc>
        <w:tc>
          <w:tcPr>
            <w:tcW w:w="0" w:type="auto"/>
            <w:tcMar>
              <w:top w:w="75" w:type="dxa"/>
              <w:left w:w="75" w:type="dxa"/>
              <w:bottom w:w="75" w:type="dxa"/>
              <w:right w:w="75" w:type="dxa"/>
            </w:tcMar>
            <w:hideMark/>
          </w:tcPr>
          <w:p w14:paraId="635BC8D2"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Id của giao dịch</w:t>
            </w:r>
          </w:p>
        </w:tc>
        <w:tc>
          <w:tcPr>
            <w:tcW w:w="0" w:type="auto"/>
            <w:tcMar>
              <w:top w:w="75" w:type="dxa"/>
              <w:left w:w="75" w:type="dxa"/>
              <w:bottom w:w="75" w:type="dxa"/>
              <w:right w:w="75" w:type="dxa"/>
            </w:tcMar>
            <w:hideMark/>
          </w:tcPr>
          <w:p w14:paraId="53341494" w14:textId="77777777" w:rsidR="00367E66" w:rsidRPr="00C67A8E" w:rsidRDefault="00367E66" w:rsidP="00B71771">
            <w:pPr>
              <w:spacing w:line="240" w:lineRule="auto"/>
              <w:rPr>
                <w:rFonts w:eastAsia="Times New Roman"/>
                <w:sz w:val="20"/>
                <w:szCs w:val="20"/>
              </w:rPr>
            </w:pPr>
          </w:p>
        </w:tc>
      </w:tr>
      <w:tr w:rsidR="00367E66" w14:paraId="7DE33BFD" w14:textId="77777777" w:rsidTr="00B71771">
        <w:tc>
          <w:tcPr>
            <w:tcW w:w="0" w:type="auto"/>
            <w:vMerge/>
            <w:hideMark/>
          </w:tcPr>
          <w:p w14:paraId="5C055130"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53087DD2"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status</w:t>
            </w:r>
          </w:p>
        </w:tc>
        <w:tc>
          <w:tcPr>
            <w:tcW w:w="0" w:type="auto"/>
            <w:tcMar>
              <w:top w:w="75" w:type="dxa"/>
              <w:left w:w="75" w:type="dxa"/>
              <w:bottom w:w="75" w:type="dxa"/>
              <w:right w:w="75" w:type="dxa"/>
            </w:tcMar>
            <w:hideMark/>
          </w:tcPr>
          <w:p w14:paraId="07CFC3E6"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Trạng thái giao dịch</w:t>
            </w:r>
          </w:p>
        </w:tc>
        <w:tc>
          <w:tcPr>
            <w:tcW w:w="0" w:type="auto"/>
            <w:tcMar>
              <w:top w:w="75" w:type="dxa"/>
              <w:left w:w="75" w:type="dxa"/>
              <w:bottom w:w="75" w:type="dxa"/>
              <w:right w:w="75" w:type="dxa"/>
            </w:tcMar>
            <w:hideMark/>
          </w:tcPr>
          <w:p w14:paraId="489B0387" w14:textId="77777777" w:rsidR="00367E66" w:rsidRPr="00C67A8E" w:rsidRDefault="00367E66" w:rsidP="00B71771">
            <w:pPr>
              <w:pStyle w:val="NormalWeb"/>
              <w:jc w:val="left"/>
              <w:rPr>
                <w:rFonts w:eastAsiaTheme="minorEastAsia"/>
                <w:sz w:val="20"/>
                <w:szCs w:val="20"/>
              </w:rPr>
            </w:pPr>
            <w:r w:rsidRPr="00C67A8E">
              <w:rPr>
                <w:sz w:val="20"/>
                <w:szCs w:val="20"/>
              </w:rPr>
              <w:t xml:space="preserve">0 Logged </w:t>
            </w:r>
            <w:r w:rsidRPr="00C67A8E">
              <w:rPr>
                <w:sz w:val="20"/>
                <w:szCs w:val="20"/>
              </w:rPr>
              <w:br/>
              <w:t xml:space="preserve">1 Completed </w:t>
            </w:r>
            <w:r w:rsidRPr="00C67A8E">
              <w:rPr>
                <w:sz w:val="20"/>
                <w:szCs w:val="20"/>
              </w:rPr>
              <w:br/>
              <w:t xml:space="preserve">2 Error </w:t>
            </w:r>
            <w:r w:rsidRPr="00C67A8E">
              <w:rPr>
                <w:sz w:val="20"/>
                <w:szCs w:val="20"/>
              </w:rPr>
              <w:br/>
              <w:t xml:space="preserve">3 Unsetted </w:t>
            </w:r>
            <w:r w:rsidRPr="00C67A8E">
              <w:rPr>
                <w:sz w:val="20"/>
                <w:szCs w:val="20"/>
              </w:rPr>
              <w:br/>
              <w:t>4 Pending to approve</w:t>
            </w:r>
            <w:r w:rsidRPr="00C67A8E">
              <w:rPr>
                <w:sz w:val="20"/>
                <w:szCs w:val="20"/>
              </w:rPr>
              <w:br/>
              <w:t xml:space="preserve">5 Rejected </w:t>
            </w:r>
            <w:r w:rsidRPr="00C67A8E">
              <w:rPr>
                <w:sz w:val="20"/>
                <w:szCs w:val="20"/>
              </w:rPr>
              <w:br/>
              <w:t xml:space="preserve">6 SWIFT missing </w:t>
            </w:r>
            <w:r w:rsidRPr="00C67A8E">
              <w:rPr>
                <w:sz w:val="20"/>
                <w:szCs w:val="20"/>
              </w:rPr>
              <w:br/>
              <w:t xml:space="preserve">7 Pending to delete </w:t>
            </w:r>
            <w:r w:rsidRPr="00C67A8E">
              <w:rPr>
                <w:sz w:val="20"/>
                <w:szCs w:val="20"/>
              </w:rPr>
              <w:br/>
              <w:t>8 Refuse</w:t>
            </w:r>
          </w:p>
        </w:tc>
      </w:tr>
      <w:tr w:rsidR="00367E66" w14:paraId="542229E4" w14:textId="77777777" w:rsidTr="00B71771">
        <w:tc>
          <w:tcPr>
            <w:tcW w:w="0" w:type="auto"/>
            <w:vMerge/>
            <w:hideMark/>
          </w:tcPr>
          <w:p w14:paraId="118152F9"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2958C9E3"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deltd</w:t>
            </w:r>
          </w:p>
        </w:tc>
        <w:tc>
          <w:tcPr>
            <w:tcW w:w="0" w:type="auto"/>
            <w:tcMar>
              <w:top w:w="75" w:type="dxa"/>
              <w:left w:w="75" w:type="dxa"/>
              <w:bottom w:w="75" w:type="dxa"/>
              <w:right w:w="75" w:type="dxa"/>
            </w:tcMar>
            <w:hideMark/>
          </w:tcPr>
          <w:p w14:paraId="4E45E27B"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Trạng thái xóa</w:t>
            </w:r>
          </w:p>
        </w:tc>
        <w:tc>
          <w:tcPr>
            <w:tcW w:w="0" w:type="auto"/>
            <w:tcMar>
              <w:top w:w="75" w:type="dxa"/>
              <w:left w:w="75" w:type="dxa"/>
              <w:bottom w:w="75" w:type="dxa"/>
              <w:right w:w="75" w:type="dxa"/>
            </w:tcMar>
            <w:hideMark/>
          </w:tcPr>
          <w:p w14:paraId="6A0E5A6E" w14:textId="77777777" w:rsidR="00367E66" w:rsidRPr="00C67A8E" w:rsidRDefault="00367E66" w:rsidP="00B71771">
            <w:pPr>
              <w:pStyle w:val="NormalWeb"/>
              <w:rPr>
                <w:rFonts w:eastAsiaTheme="minorEastAsia"/>
                <w:sz w:val="20"/>
                <w:szCs w:val="20"/>
              </w:rPr>
            </w:pPr>
            <w:r w:rsidRPr="00C67A8E">
              <w:rPr>
                <w:sz w:val="20"/>
                <w:szCs w:val="20"/>
              </w:rPr>
              <w:t>Y/N</w:t>
            </w:r>
          </w:p>
          <w:p w14:paraId="43B00E52" w14:textId="77777777" w:rsidR="00367E66" w:rsidRPr="00C67A8E" w:rsidRDefault="00367E66" w:rsidP="00B71771">
            <w:pPr>
              <w:pStyle w:val="NormalWeb"/>
              <w:rPr>
                <w:sz w:val="20"/>
                <w:szCs w:val="20"/>
              </w:rPr>
            </w:pPr>
            <w:r w:rsidRPr="00C67A8E">
              <w:rPr>
                <w:sz w:val="20"/>
                <w:szCs w:val="20"/>
              </w:rPr>
              <w:t>Y: Giao dịch thực hiện revert</w:t>
            </w:r>
          </w:p>
        </w:tc>
      </w:tr>
      <w:tr w:rsidR="00367E66" w14:paraId="0BE8A8B5" w14:textId="77777777" w:rsidTr="00B71771">
        <w:tc>
          <w:tcPr>
            <w:tcW w:w="0" w:type="auto"/>
            <w:vMerge/>
            <w:hideMark/>
          </w:tcPr>
          <w:p w14:paraId="3DAE0252"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579BCC3E"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effectiveDate</w:t>
            </w:r>
          </w:p>
        </w:tc>
        <w:tc>
          <w:tcPr>
            <w:tcW w:w="0" w:type="auto"/>
            <w:tcMar>
              <w:top w:w="75" w:type="dxa"/>
              <w:left w:w="75" w:type="dxa"/>
              <w:bottom w:w="75" w:type="dxa"/>
              <w:right w:w="75" w:type="dxa"/>
            </w:tcMar>
            <w:hideMark/>
          </w:tcPr>
          <w:p w14:paraId="0EF7592B"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Ngày hiệu lực giao dịch (theo chuẩn ISO 8601)</w:t>
            </w:r>
          </w:p>
        </w:tc>
        <w:tc>
          <w:tcPr>
            <w:tcW w:w="0" w:type="auto"/>
            <w:tcMar>
              <w:top w:w="75" w:type="dxa"/>
              <w:left w:w="75" w:type="dxa"/>
              <w:bottom w:w="75" w:type="dxa"/>
              <w:right w:w="75" w:type="dxa"/>
            </w:tcMar>
            <w:hideMark/>
          </w:tcPr>
          <w:p w14:paraId="422476A6"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YYYY-MM-DD</w:t>
            </w:r>
          </w:p>
        </w:tc>
      </w:tr>
      <w:tr w:rsidR="00367E66" w14:paraId="1FE37667" w14:textId="77777777" w:rsidTr="00B71771">
        <w:tc>
          <w:tcPr>
            <w:tcW w:w="0" w:type="auto"/>
            <w:vMerge/>
            <w:hideMark/>
          </w:tcPr>
          <w:p w14:paraId="779CD887" w14:textId="77777777" w:rsidR="00367E66" w:rsidRPr="00C67A8E" w:rsidRDefault="00367E66" w:rsidP="00B71771">
            <w:pPr>
              <w:spacing w:line="240" w:lineRule="auto"/>
              <w:rPr>
                <w:rFonts w:eastAsia="Times New Roman"/>
                <w:sz w:val="20"/>
                <w:szCs w:val="20"/>
              </w:rPr>
            </w:pPr>
          </w:p>
        </w:tc>
        <w:tc>
          <w:tcPr>
            <w:tcW w:w="0" w:type="auto"/>
            <w:tcMar>
              <w:top w:w="75" w:type="dxa"/>
              <w:left w:w="75" w:type="dxa"/>
              <w:bottom w:w="75" w:type="dxa"/>
              <w:right w:w="75" w:type="dxa"/>
            </w:tcMar>
            <w:hideMark/>
          </w:tcPr>
          <w:p w14:paraId="572BBCC3"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timestamp</w:t>
            </w:r>
          </w:p>
        </w:tc>
        <w:tc>
          <w:tcPr>
            <w:tcW w:w="0" w:type="auto"/>
            <w:tcMar>
              <w:top w:w="75" w:type="dxa"/>
              <w:left w:w="75" w:type="dxa"/>
              <w:bottom w:w="75" w:type="dxa"/>
              <w:right w:w="75" w:type="dxa"/>
            </w:tcMar>
            <w:hideMark/>
          </w:tcPr>
          <w:p w14:paraId="43F55949"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Thời gian thực hiện giao dịch, theo chuẩn ISO 8601</w:t>
            </w:r>
          </w:p>
          <w:p w14:paraId="366F1432" w14:textId="77777777" w:rsidR="00367E66" w:rsidRPr="00C67A8E" w:rsidRDefault="00367E66" w:rsidP="00B71771">
            <w:pPr>
              <w:pStyle w:val="HTMLPreformatted"/>
              <w:rPr>
                <w:rFonts w:eastAsiaTheme="minorEastAsia"/>
              </w:rPr>
            </w:pPr>
            <w:r w:rsidRPr="00C67A8E">
              <w:t>YYYY-MM-DDThh:mm:ssTZD</w:t>
            </w:r>
          </w:p>
        </w:tc>
        <w:tc>
          <w:tcPr>
            <w:tcW w:w="0" w:type="auto"/>
            <w:tcMar>
              <w:top w:w="75" w:type="dxa"/>
              <w:left w:w="75" w:type="dxa"/>
              <w:bottom w:w="75" w:type="dxa"/>
              <w:right w:w="75" w:type="dxa"/>
            </w:tcMar>
            <w:hideMark/>
          </w:tcPr>
          <w:p w14:paraId="5E66915D" w14:textId="77777777" w:rsidR="00367E66" w:rsidRPr="00C67A8E" w:rsidRDefault="00367E66" w:rsidP="00B71771">
            <w:pPr>
              <w:spacing w:line="240" w:lineRule="auto"/>
              <w:rPr>
                <w:rFonts w:eastAsia="Times New Roman"/>
                <w:sz w:val="20"/>
                <w:szCs w:val="20"/>
              </w:rPr>
            </w:pPr>
          </w:p>
        </w:tc>
      </w:tr>
      <w:tr w:rsidR="00367E66" w14:paraId="12CC9442" w14:textId="77777777" w:rsidTr="00B71771">
        <w:tc>
          <w:tcPr>
            <w:tcW w:w="0" w:type="auto"/>
            <w:tcMar>
              <w:top w:w="75" w:type="dxa"/>
              <w:left w:w="75" w:type="dxa"/>
              <w:bottom w:w="75" w:type="dxa"/>
              <w:right w:w="75" w:type="dxa"/>
            </w:tcMar>
            <w:hideMark/>
          </w:tcPr>
          <w:p w14:paraId="74420A2F"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Body</w:t>
            </w:r>
            <w:r w:rsidRPr="00C67A8E">
              <w:rPr>
                <w:rFonts w:eastAsia="Times New Roman"/>
                <w:sz w:val="20"/>
                <w:szCs w:val="20"/>
              </w:rPr>
              <w:br/>
            </w:r>
            <w:r w:rsidRPr="00C67A8E">
              <w:rPr>
                <w:rFonts w:eastAsia="Times New Roman"/>
                <w:color w:val="FF6600"/>
                <w:sz w:val="20"/>
                <w:szCs w:val="20"/>
              </w:rPr>
              <w:t> </w:t>
            </w:r>
          </w:p>
        </w:tc>
        <w:tc>
          <w:tcPr>
            <w:tcW w:w="0" w:type="auto"/>
            <w:tcMar>
              <w:top w:w="75" w:type="dxa"/>
              <w:left w:w="75" w:type="dxa"/>
              <w:bottom w:w="75" w:type="dxa"/>
              <w:right w:w="75" w:type="dxa"/>
            </w:tcMar>
            <w:hideMark/>
          </w:tcPr>
          <w:p w14:paraId="248D92D4" w14:textId="77777777" w:rsidR="00367E66" w:rsidRPr="00C67A8E" w:rsidRDefault="00367E66" w:rsidP="00B71771">
            <w:pPr>
              <w:spacing w:line="240" w:lineRule="auto"/>
              <w:rPr>
                <w:rFonts w:eastAsia="Times New Roman"/>
                <w:sz w:val="20"/>
                <w:szCs w:val="20"/>
              </w:rPr>
            </w:pPr>
            <w:r w:rsidRPr="00C67A8E">
              <w:rPr>
                <w:rFonts w:eastAsia="Times New Roman"/>
                <w:sz w:val="20"/>
                <w:szCs w:val="20"/>
              </w:rPr>
              <w:t>changed</w:t>
            </w:r>
          </w:p>
        </w:tc>
        <w:tc>
          <w:tcPr>
            <w:tcW w:w="0" w:type="auto"/>
            <w:tcMar>
              <w:top w:w="75" w:type="dxa"/>
              <w:left w:w="75" w:type="dxa"/>
              <w:bottom w:w="75" w:type="dxa"/>
              <w:right w:w="75" w:type="dxa"/>
            </w:tcMar>
            <w:hideMark/>
          </w:tcPr>
          <w:p w14:paraId="66469C44" w14:textId="77777777" w:rsidR="00367E66" w:rsidRPr="00C67A8E" w:rsidRDefault="00367E66" w:rsidP="00B71771">
            <w:pPr>
              <w:pStyle w:val="NormalWeb"/>
              <w:rPr>
                <w:rFonts w:eastAsiaTheme="minorEastAsia"/>
                <w:sz w:val="20"/>
                <w:szCs w:val="20"/>
              </w:rPr>
            </w:pPr>
            <w:r w:rsidRPr="00C67A8E">
              <w:rPr>
                <w:sz w:val="20"/>
                <w:szCs w:val="20"/>
              </w:rPr>
              <w:t>Nội dung thay đổi được thể hiện trong object này.</w:t>
            </w:r>
          </w:p>
          <w:p w14:paraId="3DE5C0F5" w14:textId="77777777" w:rsidR="00367E66" w:rsidRPr="00C67A8E" w:rsidRDefault="00367E66" w:rsidP="00B71771">
            <w:pPr>
              <w:pStyle w:val="NormalWeb"/>
              <w:rPr>
                <w:sz w:val="20"/>
                <w:szCs w:val="20"/>
              </w:rPr>
            </w:pPr>
            <w:r w:rsidRPr="00C67A8E">
              <w:rPr>
                <w:sz w:val="20"/>
                <w:szCs w:val="20"/>
              </w:rPr>
              <w:t>Nếu giao dịch ảnh hưởng trên nhiều loại dữ liệu khác nhau thì mỗi</w:t>
            </w:r>
          </w:p>
          <w:p w14:paraId="32285231" w14:textId="77777777" w:rsidR="00367E66" w:rsidRPr="00C67A8E" w:rsidRDefault="00367E66" w:rsidP="00B71771">
            <w:pPr>
              <w:pStyle w:val="NormalWeb"/>
              <w:rPr>
                <w:sz w:val="20"/>
                <w:szCs w:val="20"/>
              </w:rPr>
            </w:pPr>
            <w:r w:rsidRPr="00C67A8E">
              <w:rPr>
                <w:sz w:val="20"/>
                <w:szCs w:val="20"/>
              </w:rPr>
              <w:t>Có các loại thay đổi sau:</w:t>
            </w:r>
          </w:p>
          <w:p w14:paraId="4FE5FDD0" w14:textId="77777777" w:rsidR="00367E66" w:rsidRPr="00C67A8E" w:rsidRDefault="00367E66" w:rsidP="00B71771">
            <w:pPr>
              <w:pStyle w:val="NormalWeb"/>
              <w:rPr>
                <w:sz w:val="20"/>
                <w:szCs w:val="20"/>
              </w:rPr>
            </w:pPr>
            <w:r w:rsidRPr="00C67A8E">
              <w:rPr>
                <w:sz w:val="20"/>
                <w:szCs w:val="20"/>
              </w:rPr>
              <w:t>eventType:</w:t>
            </w:r>
          </w:p>
          <w:p w14:paraId="4546F080" w14:textId="77777777" w:rsidR="00367E66" w:rsidRPr="00C67A8E" w:rsidRDefault="00367E66" w:rsidP="00B71771">
            <w:pPr>
              <w:pStyle w:val="NormalWeb"/>
              <w:rPr>
                <w:sz w:val="20"/>
                <w:szCs w:val="20"/>
              </w:rPr>
            </w:pPr>
            <w:r w:rsidRPr="00C67A8E">
              <w:rPr>
                <w:sz w:val="20"/>
                <w:szCs w:val="20"/>
              </w:rPr>
              <w:t>+ A: Thêm mới</w:t>
            </w:r>
          </w:p>
          <w:p w14:paraId="4D853378" w14:textId="77777777" w:rsidR="00367E66" w:rsidRPr="00C67A8E" w:rsidRDefault="00367E66" w:rsidP="00B71771">
            <w:pPr>
              <w:pStyle w:val="NormalWeb"/>
              <w:rPr>
                <w:sz w:val="20"/>
                <w:szCs w:val="20"/>
              </w:rPr>
            </w:pPr>
            <w:r w:rsidRPr="00C67A8E">
              <w:rPr>
                <w:sz w:val="20"/>
                <w:szCs w:val="20"/>
              </w:rPr>
              <w:t>+ R: Xóa</w:t>
            </w:r>
          </w:p>
          <w:p w14:paraId="0A145BB0" w14:textId="77777777" w:rsidR="00367E66" w:rsidRPr="00C67A8E" w:rsidRDefault="00367E66" w:rsidP="00B71771">
            <w:pPr>
              <w:pStyle w:val="NormalWeb"/>
              <w:rPr>
                <w:sz w:val="20"/>
                <w:szCs w:val="20"/>
              </w:rPr>
            </w:pPr>
            <w:r w:rsidRPr="00C67A8E">
              <w:rPr>
                <w:sz w:val="20"/>
                <w:szCs w:val="20"/>
              </w:rPr>
              <w:t>+ U: Cập nhật</w:t>
            </w:r>
          </w:p>
          <w:p w14:paraId="4A0E214A" w14:textId="77777777" w:rsidR="00367E66" w:rsidRPr="00C67A8E" w:rsidRDefault="00367E66" w:rsidP="00B71771">
            <w:pPr>
              <w:pStyle w:val="NormalWeb"/>
              <w:rPr>
                <w:sz w:val="20"/>
                <w:szCs w:val="20"/>
              </w:rPr>
            </w:pPr>
            <w:r w:rsidRPr="00C67A8E">
              <w:rPr>
                <w:sz w:val="20"/>
                <w:szCs w:val="20"/>
              </w:rPr>
              <w:t>Riêng đối với các giao dịch làm thay đổi tài sản,</w:t>
            </w:r>
          </w:p>
          <w:p w14:paraId="1B1FF01F" w14:textId="77777777" w:rsidR="00367E66" w:rsidRPr="00C67A8E" w:rsidRDefault="00367E66" w:rsidP="00B71771">
            <w:pPr>
              <w:pStyle w:val="NormalWeb"/>
              <w:rPr>
                <w:sz w:val="20"/>
                <w:szCs w:val="20"/>
              </w:rPr>
            </w:pPr>
            <w:r w:rsidRPr="00C67A8E">
              <w:rPr>
                <w:sz w:val="20"/>
                <w:szCs w:val="20"/>
              </w:rPr>
              <w:t>eventType sẽ nhận các giá trị sau:</w:t>
            </w:r>
          </w:p>
          <w:p w14:paraId="334B9FBE" w14:textId="77777777" w:rsidR="00367E66" w:rsidRPr="00C67A8E" w:rsidRDefault="00367E66" w:rsidP="00B71771">
            <w:pPr>
              <w:pStyle w:val="NormalWeb"/>
              <w:rPr>
                <w:sz w:val="20"/>
                <w:szCs w:val="20"/>
              </w:rPr>
            </w:pPr>
            <w:r w:rsidRPr="00C67A8E">
              <w:rPr>
                <w:sz w:val="20"/>
                <w:szCs w:val="20"/>
              </w:rPr>
              <w:t>+ D: Giảm</w:t>
            </w:r>
          </w:p>
          <w:p w14:paraId="773C04A0" w14:textId="77777777" w:rsidR="00367E66" w:rsidRPr="00C67A8E" w:rsidRDefault="00367E66" w:rsidP="00B71771">
            <w:pPr>
              <w:pStyle w:val="NormalWeb"/>
              <w:rPr>
                <w:sz w:val="20"/>
                <w:szCs w:val="20"/>
              </w:rPr>
            </w:pPr>
            <w:r w:rsidRPr="00C67A8E">
              <w:rPr>
                <w:sz w:val="20"/>
                <w:szCs w:val="20"/>
              </w:rPr>
              <w:lastRenderedPageBreak/>
              <w:t>+ C: Tăng</w:t>
            </w:r>
          </w:p>
          <w:p w14:paraId="548A6EB3" w14:textId="77777777" w:rsidR="00367E66" w:rsidRPr="00C67A8E" w:rsidRDefault="00367E66" w:rsidP="00B71771">
            <w:pPr>
              <w:pStyle w:val="NormalWeb"/>
              <w:rPr>
                <w:sz w:val="20"/>
                <w:szCs w:val="20"/>
              </w:rPr>
            </w:pPr>
            <w:r w:rsidRPr="00C67A8E">
              <w:rPr>
                <w:sz w:val="20"/>
                <w:szCs w:val="20"/>
              </w:rPr>
              <w:t>+ U: cập nhật.</w:t>
            </w:r>
          </w:p>
          <w:p w14:paraId="5DC5BD8A" w14:textId="77777777" w:rsidR="00367E66" w:rsidRPr="00C67A8E" w:rsidRDefault="00367E66" w:rsidP="00B71771">
            <w:pPr>
              <w:pStyle w:val="NormalWeb"/>
              <w:rPr>
                <w:sz w:val="20"/>
                <w:szCs w:val="20"/>
              </w:rPr>
            </w:pPr>
          </w:p>
        </w:tc>
        <w:tc>
          <w:tcPr>
            <w:tcW w:w="0" w:type="auto"/>
            <w:tcMar>
              <w:top w:w="75" w:type="dxa"/>
              <w:left w:w="75" w:type="dxa"/>
              <w:bottom w:w="75" w:type="dxa"/>
              <w:right w:w="75" w:type="dxa"/>
            </w:tcMar>
            <w:hideMark/>
          </w:tcPr>
          <w:p w14:paraId="06054249" w14:textId="77777777" w:rsidR="00367E66" w:rsidRPr="00C67A8E" w:rsidRDefault="00367E66" w:rsidP="00B71771">
            <w:pPr>
              <w:spacing w:line="240" w:lineRule="auto"/>
              <w:rPr>
                <w:rFonts w:eastAsia="Times New Roman"/>
                <w:sz w:val="20"/>
                <w:szCs w:val="20"/>
              </w:rPr>
            </w:pPr>
          </w:p>
        </w:tc>
      </w:tr>
    </w:tbl>
    <w:p w14:paraId="4D60621F" w14:textId="77777777" w:rsidR="00367E66" w:rsidRDefault="00367E66" w:rsidP="00367E66">
      <w:pPr>
        <w:pStyle w:val="NormalWeb"/>
        <w:rPr>
          <w:rFonts w:eastAsiaTheme="minorEastAsia"/>
          <w:b/>
          <w:bCs/>
        </w:rPr>
      </w:pPr>
      <w:r w:rsidRPr="005C0DFB">
        <w:rPr>
          <w:rFonts w:eastAsiaTheme="minorEastAsia"/>
          <w:b/>
          <w:bCs/>
        </w:rPr>
        <w:lastRenderedPageBreak/>
        <w:t>Chú ý</w:t>
      </w:r>
    </w:p>
    <w:p w14:paraId="05A1174E" w14:textId="77777777" w:rsidR="00367E66" w:rsidRPr="005C0DFB" w:rsidRDefault="00367E66" w:rsidP="00D6569E">
      <w:pPr>
        <w:pStyle w:val="NormalWeb"/>
        <w:numPr>
          <w:ilvl w:val="0"/>
          <w:numId w:val="13"/>
        </w:numPr>
        <w:rPr>
          <w:rFonts w:eastAsiaTheme="minorEastAsia"/>
          <w:b/>
          <w:bCs/>
        </w:rPr>
      </w:pPr>
      <w:r>
        <w:t>Với giao dịch tạo ra 1 bản ghi mới gồm nhiều trường dữ liệu thì chỉ cần thông tin: eventType= A, dữ liệu trong message chỉ cần đưa ra id của thông tin được thêm mới. Chi tiết dữ liệu sẽ được truy xuất qua BO Service.</w:t>
      </w:r>
    </w:p>
    <w:p w14:paraId="1007CF39" w14:textId="77777777" w:rsidR="00367E66" w:rsidRPr="005C0DFB" w:rsidRDefault="00367E66" w:rsidP="00D6569E">
      <w:pPr>
        <w:pStyle w:val="NormalWeb"/>
        <w:numPr>
          <w:ilvl w:val="0"/>
          <w:numId w:val="13"/>
        </w:numPr>
        <w:rPr>
          <w:rFonts w:eastAsiaTheme="minorEastAsia"/>
          <w:b/>
          <w:bCs/>
        </w:rPr>
      </w:pPr>
      <w:r>
        <w:t>Với các giao dịch làm thay đổi giá trị trên nhiều trường dữ liệu, thì dữ liệu đẩy ra là object json chứa các thông tin thay đổi</w:t>
      </w:r>
    </w:p>
    <w:p w14:paraId="42885C96" w14:textId="6069D099" w:rsidR="00367E66" w:rsidRPr="004405D5" w:rsidRDefault="00367E66" w:rsidP="00D6569E">
      <w:pPr>
        <w:pStyle w:val="NormalWeb"/>
        <w:numPr>
          <w:ilvl w:val="0"/>
          <w:numId w:val="13"/>
        </w:numPr>
        <w:rPr>
          <w:lang w:val="en-GB"/>
        </w:rPr>
      </w:pPr>
      <w:r w:rsidRPr="004405D5">
        <w:t>Đối với các giao dịch làm thay đổi tài sản, chỉ đẩy ra giá trị phần thay đổi (giao dịch tăng/giảm)</w:t>
      </w:r>
    </w:p>
    <w:p w14:paraId="606C1D61" w14:textId="31215849" w:rsidR="0013069E" w:rsidRDefault="0013069E" w:rsidP="0013069E">
      <w:pPr>
        <w:pStyle w:val="Heading4"/>
      </w:pPr>
      <w:r>
        <w:t xml:space="preserve">Dữ liệu từ BO đẩy vào Kafka </w:t>
      </w:r>
    </w:p>
    <w:p w14:paraId="6744B8EA" w14:textId="40E7B3D9" w:rsidR="005D7203" w:rsidRPr="005D7203" w:rsidRDefault="005D7203" w:rsidP="005D7203">
      <w:pPr>
        <w:rPr>
          <w:lang w:val="en-GB"/>
        </w:rPr>
      </w:pPr>
      <w:r>
        <w:rPr>
          <w:lang w:val="en-GB"/>
        </w:rPr>
        <w:t>Từ dữ trong msg BO đẩy vào Kafka. ORS Service thực hiện hạch toán vào OMS tương ứng.</w:t>
      </w:r>
    </w:p>
    <w:tbl>
      <w:tblPr>
        <w:tblW w:w="5000" w:type="pct"/>
        <w:tblLayout w:type="fixed"/>
        <w:tblLook w:val="04A0" w:firstRow="1" w:lastRow="0" w:firstColumn="1" w:lastColumn="0" w:noHBand="0" w:noVBand="1"/>
      </w:tblPr>
      <w:tblGrid>
        <w:gridCol w:w="985"/>
        <w:gridCol w:w="1891"/>
        <w:gridCol w:w="6474"/>
      </w:tblGrid>
      <w:tr w:rsidR="009F0ADA" w:rsidRPr="009F0ADA" w14:paraId="53C00C11" w14:textId="77777777" w:rsidTr="00CC0C21">
        <w:trPr>
          <w:trHeight w:val="300"/>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32028" w14:textId="77777777" w:rsidR="009F0ADA" w:rsidRPr="009F0ADA" w:rsidRDefault="009F0ADA" w:rsidP="006F71FD">
            <w:pPr>
              <w:spacing w:after="0" w:line="240" w:lineRule="auto"/>
              <w:ind w:right="-719"/>
              <w:rPr>
                <w:rFonts w:eastAsia="Times New Roman"/>
                <w:b/>
                <w:bCs/>
                <w:color w:val="000000"/>
                <w:sz w:val="18"/>
                <w:szCs w:val="18"/>
              </w:rPr>
            </w:pPr>
            <w:r w:rsidRPr="009F0ADA">
              <w:rPr>
                <w:rFonts w:eastAsia="Times New Roman"/>
                <w:b/>
                <w:bCs/>
                <w:color w:val="000000"/>
                <w:sz w:val="18"/>
                <w:szCs w:val="18"/>
              </w:rPr>
              <w:t>TLTXCD</w:t>
            </w:r>
          </w:p>
        </w:tc>
        <w:tc>
          <w:tcPr>
            <w:tcW w:w="1011" w:type="pct"/>
            <w:tcBorders>
              <w:top w:val="single" w:sz="4" w:space="0" w:color="auto"/>
              <w:left w:val="nil"/>
              <w:bottom w:val="single" w:sz="4" w:space="0" w:color="auto"/>
              <w:right w:val="single" w:sz="4" w:space="0" w:color="auto"/>
            </w:tcBorders>
            <w:shd w:val="clear" w:color="auto" w:fill="auto"/>
            <w:noWrap/>
            <w:vAlign w:val="bottom"/>
            <w:hideMark/>
          </w:tcPr>
          <w:p w14:paraId="7CB58E9F" w14:textId="77777777" w:rsidR="009F0ADA" w:rsidRPr="009F0ADA" w:rsidRDefault="009F0ADA" w:rsidP="009F0ADA">
            <w:pPr>
              <w:spacing w:after="0" w:line="240" w:lineRule="auto"/>
              <w:jc w:val="left"/>
              <w:rPr>
                <w:rFonts w:eastAsia="Times New Roman"/>
                <w:b/>
                <w:bCs/>
                <w:color w:val="000000"/>
                <w:sz w:val="18"/>
                <w:szCs w:val="18"/>
              </w:rPr>
            </w:pPr>
            <w:r w:rsidRPr="009F0ADA">
              <w:rPr>
                <w:rFonts w:eastAsia="Times New Roman"/>
                <w:b/>
                <w:bCs/>
                <w:color w:val="000000"/>
                <w:sz w:val="18"/>
                <w:szCs w:val="18"/>
              </w:rPr>
              <w:t>TXDESC</w:t>
            </w:r>
          </w:p>
        </w:tc>
        <w:tc>
          <w:tcPr>
            <w:tcW w:w="3463" w:type="pct"/>
            <w:tcBorders>
              <w:top w:val="single" w:sz="4" w:space="0" w:color="auto"/>
              <w:left w:val="nil"/>
              <w:bottom w:val="single" w:sz="4" w:space="0" w:color="auto"/>
              <w:right w:val="single" w:sz="4" w:space="0" w:color="auto"/>
            </w:tcBorders>
            <w:shd w:val="clear" w:color="auto" w:fill="auto"/>
            <w:noWrap/>
            <w:vAlign w:val="bottom"/>
            <w:hideMark/>
          </w:tcPr>
          <w:p w14:paraId="5C2D5FC6" w14:textId="77777777" w:rsidR="009F0ADA" w:rsidRPr="009F0ADA" w:rsidRDefault="009F0ADA" w:rsidP="009F0ADA">
            <w:pPr>
              <w:spacing w:after="0" w:line="240" w:lineRule="auto"/>
              <w:jc w:val="left"/>
              <w:rPr>
                <w:rFonts w:eastAsia="Times New Roman"/>
                <w:b/>
                <w:bCs/>
                <w:color w:val="000000"/>
                <w:sz w:val="18"/>
                <w:szCs w:val="18"/>
              </w:rPr>
            </w:pPr>
            <w:r w:rsidRPr="009F0ADA">
              <w:rPr>
                <w:rFonts w:eastAsia="Times New Roman"/>
                <w:b/>
                <w:bCs/>
                <w:color w:val="000000"/>
                <w:sz w:val="18"/>
                <w:szCs w:val="18"/>
              </w:rPr>
              <w:t>Mẫu message</w:t>
            </w:r>
          </w:p>
        </w:tc>
      </w:tr>
      <w:tr w:rsidR="009F0ADA" w:rsidRPr="009F0ADA" w14:paraId="5A67BEC4"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99BB98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0005</w:t>
            </w:r>
          </w:p>
        </w:tc>
        <w:tc>
          <w:tcPr>
            <w:tcW w:w="1011" w:type="pct"/>
            <w:tcBorders>
              <w:top w:val="nil"/>
              <w:left w:val="nil"/>
              <w:bottom w:val="single" w:sz="4" w:space="0" w:color="auto"/>
              <w:right w:val="single" w:sz="4" w:space="0" w:color="auto"/>
            </w:tcBorders>
            <w:shd w:val="clear" w:color="auto" w:fill="auto"/>
            <w:noWrap/>
            <w:vAlign w:val="bottom"/>
            <w:hideMark/>
          </w:tcPr>
          <w:p w14:paraId="362A13B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Xac thuc ho so khach hang</w:t>
            </w:r>
          </w:p>
        </w:tc>
        <w:tc>
          <w:tcPr>
            <w:tcW w:w="3463" w:type="pct"/>
            <w:tcBorders>
              <w:top w:val="nil"/>
              <w:left w:val="nil"/>
              <w:bottom w:val="single" w:sz="4" w:space="0" w:color="auto"/>
              <w:right w:val="single" w:sz="4" w:space="0" w:color="auto"/>
            </w:tcBorders>
            <w:shd w:val="clear" w:color="auto" w:fill="auto"/>
            <w:vAlign w:val="bottom"/>
            <w:hideMark/>
          </w:tcPr>
          <w:p w14:paraId="0744186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 "BO", "type": "account_info", "checkby":"", "seq": "12696052", "status": "1", "deltd": "N",</w:t>
            </w:r>
            <w:r w:rsidRPr="009F0ADA">
              <w:rPr>
                <w:rFonts w:eastAsia="Times New Roman"/>
                <w:color w:val="000000"/>
                <w:sz w:val="20"/>
                <w:szCs w:val="20"/>
              </w:rPr>
              <w:br/>
              <w:t>"transactionCode": "0005",</w:t>
            </w:r>
            <w:r w:rsidRPr="009F0ADA">
              <w:rPr>
                <w:rFonts w:eastAsia="Times New Roman"/>
                <w:color w:val="000000"/>
                <w:sz w:val="20"/>
                <w:szCs w:val="20"/>
              </w:rPr>
              <w:br/>
              <w:t>"transactionNum": "8800086351", "effectiveDate": "2020-02-07", "timestamp": "2020-02-07T16:26:22Z", "changed": [{"object": "crmStatus", "account": "0001008688", "custid": "0001165781", "eventType": "U", "status":"A", "crmStatus":"N"}]}</w:t>
            </w:r>
          </w:p>
        </w:tc>
      </w:tr>
      <w:tr w:rsidR="009F0ADA" w:rsidRPr="009F0ADA" w14:paraId="38AAFF6D"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90E3F4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0009</w:t>
            </w:r>
          </w:p>
        </w:tc>
        <w:tc>
          <w:tcPr>
            <w:tcW w:w="1011" w:type="pct"/>
            <w:tcBorders>
              <w:top w:val="nil"/>
              <w:left w:val="nil"/>
              <w:bottom w:val="single" w:sz="4" w:space="0" w:color="auto"/>
              <w:right w:val="single" w:sz="4" w:space="0" w:color="auto"/>
            </w:tcBorders>
            <w:shd w:val="clear" w:color="auto" w:fill="auto"/>
            <w:noWrap/>
            <w:vAlign w:val="bottom"/>
            <w:hideMark/>
          </w:tcPr>
          <w:p w14:paraId="129DFA4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Duyet ho so khach hang</w:t>
            </w:r>
          </w:p>
        </w:tc>
        <w:tc>
          <w:tcPr>
            <w:tcW w:w="3463" w:type="pct"/>
            <w:tcBorders>
              <w:top w:val="nil"/>
              <w:left w:val="nil"/>
              <w:bottom w:val="single" w:sz="4" w:space="0" w:color="auto"/>
              <w:right w:val="single" w:sz="4" w:space="0" w:color="auto"/>
            </w:tcBorders>
            <w:shd w:val="clear" w:color="auto" w:fill="auto"/>
            <w:vAlign w:val="bottom"/>
            <w:hideMark/>
          </w:tcPr>
          <w:p w14:paraId="5197692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 "BO", "type": "account_info", "checkby":"", "seq": "12696034", "status": "1", "deltd": "N",</w:t>
            </w:r>
            <w:r w:rsidRPr="009F0ADA">
              <w:rPr>
                <w:rFonts w:eastAsia="Times New Roman"/>
                <w:color w:val="000000"/>
                <w:sz w:val="20"/>
                <w:szCs w:val="20"/>
              </w:rPr>
              <w:br/>
              <w:t>"transactionCode": "0009",</w:t>
            </w:r>
            <w:r w:rsidRPr="009F0ADA">
              <w:rPr>
                <w:rFonts w:eastAsia="Times New Roman"/>
                <w:color w:val="000000"/>
                <w:sz w:val="20"/>
                <w:szCs w:val="20"/>
              </w:rPr>
              <w:br/>
              <w:t>"transactionNum": "8800086336", "effectiveDate": "2020-02-07", "timestamp": "2020-02-07T16:24:22Z", "changed": [{"object": "crmStatus", "account": "0001008688", "custid": "0001165061", "eventType": "U", "status":"A", "crmStatus":"A"}]}</w:t>
            </w:r>
          </w:p>
        </w:tc>
      </w:tr>
      <w:tr w:rsidR="009F0ADA" w:rsidRPr="009F0ADA" w14:paraId="373EC514"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315B9C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0019</w:t>
            </w:r>
          </w:p>
        </w:tc>
        <w:tc>
          <w:tcPr>
            <w:tcW w:w="1011" w:type="pct"/>
            <w:tcBorders>
              <w:top w:val="nil"/>
              <w:left w:val="nil"/>
              <w:bottom w:val="single" w:sz="4" w:space="0" w:color="auto"/>
              <w:right w:val="single" w:sz="4" w:space="0" w:color="auto"/>
            </w:tcBorders>
            <w:shd w:val="clear" w:color="auto" w:fill="auto"/>
            <w:noWrap/>
            <w:vAlign w:val="bottom"/>
            <w:hideMark/>
          </w:tcPr>
          <w:p w14:paraId="43852EE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Cap han muc T0 toi da cho Customers</w:t>
            </w:r>
          </w:p>
        </w:tc>
        <w:tc>
          <w:tcPr>
            <w:tcW w:w="3463" w:type="pct"/>
            <w:tcBorders>
              <w:top w:val="nil"/>
              <w:left w:val="nil"/>
              <w:bottom w:val="single" w:sz="4" w:space="0" w:color="auto"/>
              <w:right w:val="single" w:sz="4" w:space="0" w:color="auto"/>
            </w:tcBorders>
            <w:shd w:val="clear" w:color="auto" w:fill="auto"/>
            <w:vAlign w:val="bottom"/>
            <w:hideMark/>
          </w:tcPr>
          <w:p w14:paraId="676560C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{"source":"BO","type":"MR","checkby":"","seq":"12681948","status":"1","deltd":"N",</w:t>
            </w:r>
            <w:r w:rsidRPr="009F0ADA">
              <w:rPr>
                <w:rFonts w:eastAsia="Times New Roman"/>
                <w:color w:val="000000"/>
                <w:sz w:val="20"/>
                <w:szCs w:val="20"/>
              </w:rPr>
              <w:br/>
              <w:t>"transactionCode":"0019",</w:t>
            </w:r>
            <w:r w:rsidRPr="009F0ADA">
              <w:rPr>
                <w:rFonts w:eastAsia="Times New Roman"/>
                <w:color w:val="000000"/>
                <w:sz w:val="20"/>
                <w:szCs w:val="20"/>
              </w:rPr>
              <w:br/>
              <w:t>"transactionNum":"8800043958","effectiveDate":"2020-02-07","timestamp":"2020-02-07T10:44:27Z","changed":[{"object":"MR","account":"0001008688","eventType":"U"}]}</w:t>
            </w:r>
          </w:p>
        </w:tc>
      </w:tr>
      <w:tr w:rsidR="009F0ADA" w:rsidRPr="009F0ADA" w14:paraId="5788A4D6"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E1B63B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0031</w:t>
            </w:r>
          </w:p>
        </w:tc>
        <w:tc>
          <w:tcPr>
            <w:tcW w:w="1011" w:type="pct"/>
            <w:tcBorders>
              <w:top w:val="nil"/>
              <w:left w:val="nil"/>
              <w:bottom w:val="single" w:sz="4" w:space="0" w:color="auto"/>
              <w:right w:val="single" w:sz="4" w:space="0" w:color="auto"/>
            </w:tcBorders>
            <w:shd w:val="clear" w:color="auto" w:fill="auto"/>
            <w:noWrap/>
            <w:vAlign w:val="bottom"/>
            <w:hideMark/>
          </w:tcPr>
          <w:p w14:paraId="7BCE0A7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Them member cho khach hang</w:t>
            </w:r>
          </w:p>
        </w:tc>
        <w:tc>
          <w:tcPr>
            <w:tcW w:w="3463" w:type="pct"/>
            <w:tcBorders>
              <w:top w:val="nil"/>
              <w:left w:val="nil"/>
              <w:bottom w:val="single" w:sz="4" w:space="0" w:color="auto"/>
              <w:right w:val="single" w:sz="4" w:space="0" w:color="auto"/>
            </w:tcBorders>
            <w:shd w:val="clear" w:color="auto" w:fill="auto"/>
            <w:vAlign w:val="bottom"/>
            <w:hideMark/>
          </w:tcPr>
          <w:p w14:paraId="2A74A27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{"source":"BO","type":"AccountAssignment","checkby":"","seq":"12696001","status":"1","deltd":"N",</w:t>
            </w:r>
            <w:r w:rsidRPr="009F0ADA">
              <w:rPr>
                <w:rFonts w:eastAsia="Times New Roman"/>
                <w:color w:val="000000"/>
                <w:sz w:val="20"/>
                <w:szCs w:val="20"/>
              </w:rPr>
              <w:br/>
              <w:t>"transactionCode":"0031",</w:t>
            </w:r>
            <w:r w:rsidRPr="009F0ADA">
              <w:rPr>
                <w:rFonts w:eastAsia="Times New Roman"/>
                <w:color w:val="000000"/>
                <w:sz w:val="20"/>
                <w:szCs w:val="20"/>
              </w:rPr>
              <w:br/>
              <w:t>"transactionNum":"8800086317","effectiveDate":"2020-02-07","timestamp":"2020-02-07T16:21:04Z","changed":[{"object":"AccountAssignment","account":"0001008688","eventType":"A","customerId":"0101748270","type": "Remiser"}]}</w:t>
            </w:r>
          </w:p>
        </w:tc>
      </w:tr>
      <w:tr w:rsidR="009F0ADA" w:rsidRPr="009F0ADA" w14:paraId="6B40E66E"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028932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0032</w:t>
            </w:r>
          </w:p>
        </w:tc>
        <w:tc>
          <w:tcPr>
            <w:tcW w:w="1011" w:type="pct"/>
            <w:tcBorders>
              <w:top w:val="nil"/>
              <w:left w:val="nil"/>
              <w:bottom w:val="single" w:sz="4" w:space="0" w:color="auto"/>
              <w:right w:val="single" w:sz="4" w:space="0" w:color="auto"/>
            </w:tcBorders>
            <w:shd w:val="clear" w:color="auto" w:fill="auto"/>
            <w:noWrap/>
            <w:vAlign w:val="bottom"/>
            <w:hideMark/>
          </w:tcPr>
          <w:p w14:paraId="1FA1870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Xoa member khoi khach hang </w:t>
            </w:r>
          </w:p>
        </w:tc>
        <w:tc>
          <w:tcPr>
            <w:tcW w:w="3463" w:type="pct"/>
            <w:tcBorders>
              <w:top w:val="nil"/>
              <w:left w:val="nil"/>
              <w:bottom w:val="single" w:sz="4" w:space="0" w:color="auto"/>
              <w:right w:val="single" w:sz="4" w:space="0" w:color="auto"/>
            </w:tcBorders>
            <w:shd w:val="clear" w:color="auto" w:fill="auto"/>
            <w:vAlign w:val="bottom"/>
            <w:hideMark/>
          </w:tcPr>
          <w:p w14:paraId="12C6AF5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{"source":"BO","type":"AccountAssignment","checkby":"","seq":"12695999","status":"1","deltd":"N",</w:t>
            </w:r>
            <w:r w:rsidRPr="009F0ADA">
              <w:rPr>
                <w:rFonts w:eastAsia="Times New Roman"/>
                <w:color w:val="000000"/>
                <w:sz w:val="20"/>
                <w:szCs w:val="20"/>
              </w:rPr>
              <w:br/>
              <w:t>"transactionCode":"0032",</w:t>
            </w:r>
            <w:r w:rsidRPr="009F0ADA">
              <w:rPr>
                <w:rFonts w:eastAsia="Times New Roman"/>
                <w:color w:val="000000"/>
                <w:sz w:val="20"/>
                <w:szCs w:val="20"/>
              </w:rPr>
              <w:br/>
              <w:t>"transactionNum":"8800086315","effectiveDate":"2020-02-07","timestamp":"2020-02-07T16:21:03Z","changed":[{"object":"AccountAssignment","account":"0001008688","eventType":"R","customerId":"0101748270","type": "Remiser"}]}</w:t>
            </w:r>
          </w:p>
        </w:tc>
      </w:tr>
      <w:tr w:rsidR="009F0ADA" w:rsidRPr="009F0ADA" w14:paraId="7B1CEC8E"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3D4FDA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0034</w:t>
            </w:r>
          </w:p>
        </w:tc>
        <w:tc>
          <w:tcPr>
            <w:tcW w:w="1011" w:type="pct"/>
            <w:tcBorders>
              <w:top w:val="nil"/>
              <w:left w:val="nil"/>
              <w:bottom w:val="single" w:sz="4" w:space="0" w:color="auto"/>
              <w:right w:val="single" w:sz="4" w:space="0" w:color="auto"/>
            </w:tcBorders>
            <w:shd w:val="clear" w:color="auto" w:fill="auto"/>
            <w:noWrap/>
            <w:vAlign w:val="bottom"/>
            <w:hideMark/>
          </w:tcPr>
          <w:p w14:paraId="0D13B48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Thay Doi Trang Thai BUY/SELL</w:t>
            </w:r>
          </w:p>
        </w:tc>
        <w:tc>
          <w:tcPr>
            <w:tcW w:w="3463" w:type="pct"/>
            <w:tcBorders>
              <w:top w:val="nil"/>
              <w:left w:val="nil"/>
              <w:bottom w:val="single" w:sz="4" w:space="0" w:color="auto"/>
              <w:right w:val="single" w:sz="4" w:space="0" w:color="auto"/>
            </w:tcBorders>
            <w:shd w:val="clear" w:color="auto" w:fill="auto"/>
            <w:vAlign w:val="bottom"/>
            <w:hideMark/>
          </w:tcPr>
          <w:p w14:paraId="4801761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{"source":"BO","type":"ACCOUNT_INFO","checkby":"","seq":"3351915","status":"1","deltd":"N",</w:t>
            </w:r>
            <w:r w:rsidRPr="009F0ADA">
              <w:rPr>
                <w:rFonts w:eastAsia="Times New Roman"/>
                <w:color w:val="000000"/>
                <w:sz w:val="20"/>
                <w:szCs w:val="20"/>
              </w:rPr>
              <w:br/>
              <w:t>"transactionCode":"0034",</w:t>
            </w:r>
            <w:r w:rsidRPr="009F0ADA">
              <w:rPr>
                <w:rFonts w:eastAsia="Times New Roman"/>
                <w:color w:val="000000"/>
                <w:sz w:val="20"/>
                <w:szCs w:val="20"/>
              </w:rPr>
              <w:br/>
              <w:t>"transactionNum":"0001001549","effectiveDate":"2018-07-20","timestamp":"2018-07-20T16:17:26Z","changed":[{"object":"account","account":"0001008688","eventType":"U"}]}</w:t>
            </w:r>
          </w:p>
        </w:tc>
      </w:tr>
      <w:tr w:rsidR="009F0ADA" w:rsidRPr="009F0ADA" w14:paraId="30532AB2"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FAC025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0051</w:t>
            </w:r>
          </w:p>
        </w:tc>
        <w:tc>
          <w:tcPr>
            <w:tcW w:w="1011" w:type="pct"/>
            <w:tcBorders>
              <w:top w:val="nil"/>
              <w:left w:val="nil"/>
              <w:bottom w:val="single" w:sz="4" w:space="0" w:color="auto"/>
              <w:right w:val="single" w:sz="4" w:space="0" w:color="auto"/>
            </w:tcBorders>
            <w:shd w:val="clear" w:color="auto" w:fill="auto"/>
            <w:noWrap/>
            <w:vAlign w:val="bottom"/>
            <w:hideMark/>
          </w:tcPr>
          <w:p w14:paraId="24E3908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Thay doi AFType</w:t>
            </w:r>
          </w:p>
        </w:tc>
        <w:tc>
          <w:tcPr>
            <w:tcW w:w="3463" w:type="pct"/>
            <w:tcBorders>
              <w:top w:val="nil"/>
              <w:left w:val="nil"/>
              <w:bottom w:val="single" w:sz="4" w:space="0" w:color="auto"/>
              <w:right w:val="single" w:sz="4" w:space="0" w:color="auto"/>
            </w:tcBorders>
            <w:shd w:val="clear" w:color="auto" w:fill="auto"/>
            <w:vAlign w:val="bottom"/>
            <w:hideMark/>
          </w:tcPr>
          <w:p w14:paraId="492BCC8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{"source":"BO","type":"ACCOUNT_INFO","checkby":"","seq":"12689508","status":"1","deltd":"N",</w:t>
            </w:r>
            <w:r w:rsidRPr="009F0ADA">
              <w:rPr>
                <w:rFonts w:eastAsia="Times New Roman"/>
                <w:color w:val="000000"/>
                <w:sz w:val="20"/>
                <w:szCs w:val="20"/>
              </w:rPr>
              <w:br/>
              <w:t>"transactionCode":"0051",</w:t>
            </w:r>
            <w:r w:rsidRPr="009F0ADA">
              <w:rPr>
                <w:rFonts w:eastAsia="Times New Roman"/>
                <w:color w:val="000000"/>
                <w:sz w:val="20"/>
                <w:szCs w:val="20"/>
              </w:rPr>
              <w:br/>
              <w:t>"transactionNum":"8800072436","effectiveDate":"2020-02-07","timestamp":"2020-02-07T15:08:51Z","changed":[{"object":"account","account":"0001008688","eventType": "U"}]}</w:t>
            </w:r>
          </w:p>
        </w:tc>
      </w:tr>
      <w:tr w:rsidR="009F0ADA" w:rsidRPr="009F0ADA" w14:paraId="350E08F0"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199B09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0055</w:t>
            </w:r>
          </w:p>
        </w:tc>
        <w:tc>
          <w:tcPr>
            <w:tcW w:w="1011" w:type="pct"/>
            <w:tcBorders>
              <w:top w:val="nil"/>
              <w:left w:val="nil"/>
              <w:bottom w:val="single" w:sz="4" w:space="0" w:color="auto"/>
              <w:right w:val="single" w:sz="4" w:space="0" w:color="auto"/>
            </w:tcBorders>
            <w:shd w:val="clear" w:color="auto" w:fill="auto"/>
            <w:noWrap/>
            <w:vAlign w:val="bottom"/>
            <w:hideMark/>
          </w:tcPr>
          <w:p w14:paraId="0018D7C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Sua thong tin uy quyen</w:t>
            </w:r>
          </w:p>
        </w:tc>
        <w:tc>
          <w:tcPr>
            <w:tcW w:w="3463" w:type="pct"/>
            <w:tcBorders>
              <w:top w:val="nil"/>
              <w:left w:val="nil"/>
              <w:bottom w:val="single" w:sz="4" w:space="0" w:color="auto"/>
              <w:right w:val="single" w:sz="4" w:space="0" w:color="auto"/>
            </w:tcBorders>
            <w:shd w:val="clear" w:color="auto" w:fill="auto"/>
            <w:vAlign w:val="bottom"/>
            <w:hideMark/>
          </w:tcPr>
          <w:p w14:paraId="541B440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{"source":"BO","type":"AccountAssignment","checkby":"","seq":"12688012","status":"1","deltd":"N",</w:t>
            </w:r>
            <w:r w:rsidRPr="009F0ADA">
              <w:rPr>
                <w:rFonts w:eastAsia="Times New Roman"/>
                <w:color w:val="000000"/>
                <w:sz w:val="20"/>
                <w:szCs w:val="20"/>
              </w:rPr>
              <w:br/>
              <w:t>"transactionCode":"0055",</w:t>
            </w:r>
            <w:r w:rsidRPr="009F0ADA">
              <w:rPr>
                <w:rFonts w:eastAsia="Times New Roman"/>
                <w:color w:val="000000"/>
                <w:sz w:val="20"/>
                <w:szCs w:val="20"/>
              </w:rPr>
              <w:br/>
              <w:t>"transactionNum":"8800068747","effectiveDate":"2020-02-07","timestamp":"2020-02-07T14:43:45Z","changed":[{"object":"AccountAssignment","account":"0001008688","eventType":"U","customerId":"0101739118","type": "Authorize"}]}</w:t>
            </w:r>
          </w:p>
        </w:tc>
      </w:tr>
      <w:tr w:rsidR="009F0ADA" w:rsidRPr="009F0ADA" w14:paraId="7450D72F"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679AF9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0056</w:t>
            </w:r>
          </w:p>
        </w:tc>
        <w:tc>
          <w:tcPr>
            <w:tcW w:w="1011" w:type="pct"/>
            <w:tcBorders>
              <w:top w:val="nil"/>
              <w:left w:val="nil"/>
              <w:bottom w:val="single" w:sz="4" w:space="0" w:color="auto"/>
              <w:right w:val="single" w:sz="4" w:space="0" w:color="auto"/>
            </w:tcBorders>
            <w:shd w:val="clear" w:color="auto" w:fill="auto"/>
            <w:noWrap/>
            <w:vAlign w:val="bottom"/>
            <w:hideMark/>
          </w:tcPr>
          <w:p w14:paraId="3551E38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Them moi thong tin uy quyen</w:t>
            </w:r>
          </w:p>
        </w:tc>
        <w:tc>
          <w:tcPr>
            <w:tcW w:w="3463" w:type="pct"/>
            <w:tcBorders>
              <w:top w:val="nil"/>
              <w:left w:val="nil"/>
              <w:bottom w:val="single" w:sz="4" w:space="0" w:color="auto"/>
              <w:right w:val="single" w:sz="4" w:space="0" w:color="auto"/>
            </w:tcBorders>
            <w:shd w:val="clear" w:color="auto" w:fill="auto"/>
            <w:vAlign w:val="bottom"/>
            <w:hideMark/>
          </w:tcPr>
          <w:p w14:paraId="2191E02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{"source":"BO","type":"AccountAssignment","checkby":"","seq":"12696000","status":"1","deltd":"N",</w:t>
            </w:r>
            <w:r w:rsidRPr="009F0ADA">
              <w:rPr>
                <w:rFonts w:eastAsia="Times New Roman"/>
                <w:color w:val="000000"/>
                <w:sz w:val="20"/>
                <w:szCs w:val="20"/>
              </w:rPr>
              <w:br/>
              <w:t>"transactionCode":"0056",</w:t>
            </w:r>
            <w:r w:rsidRPr="009F0ADA">
              <w:rPr>
                <w:rFonts w:eastAsia="Times New Roman"/>
                <w:color w:val="000000"/>
                <w:sz w:val="20"/>
                <w:szCs w:val="20"/>
              </w:rPr>
              <w:br/>
              <w:t>"transactionNum":"8800086316","effectiveDate":"2020-02-07","timestamp":"2020-02-07T16:21:03Z","changed":[{"object":"AccountAssignment","account":"0001008688","eventType":"A","customerId":"0101748270","type": "Authorize"}]}</w:t>
            </w:r>
          </w:p>
        </w:tc>
      </w:tr>
      <w:tr w:rsidR="009F0ADA" w:rsidRPr="009F0ADA" w14:paraId="4114D18F"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C5C2DE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0057</w:t>
            </w:r>
          </w:p>
        </w:tc>
        <w:tc>
          <w:tcPr>
            <w:tcW w:w="1011" w:type="pct"/>
            <w:tcBorders>
              <w:top w:val="nil"/>
              <w:left w:val="nil"/>
              <w:bottom w:val="single" w:sz="4" w:space="0" w:color="auto"/>
              <w:right w:val="single" w:sz="4" w:space="0" w:color="auto"/>
            </w:tcBorders>
            <w:shd w:val="clear" w:color="auto" w:fill="auto"/>
            <w:noWrap/>
            <w:vAlign w:val="bottom"/>
            <w:hideMark/>
          </w:tcPr>
          <w:p w14:paraId="575A765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Xoa thong tin uy quyen</w:t>
            </w:r>
          </w:p>
        </w:tc>
        <w:tc>
          <w:tcPr>
            <w:tcW w:w="3463" w:type="pct"/>
            <w:tcBorders>
              <w:top w:val="nil"/>
              <w:left w:val="nil"/>
              <w:bottom w:val="single" w:sz="4" w:space="0" w:color="auto"/>
              <w:right w:val="single" w:sz="4" w:space="0" w:color="auto"/>
            </w:tcBorders>
            <w:shd w:val="clear" w:color="auto" w:fill="auto"/>
            <w:vAlign w:val="bottom"/>
            <w:hideMark/>
          </w:tcPr>
          <w:p w14:paraId="447B165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{"source":"BO","type":"AccountAssignment","checkby":"","seq":"12687226","status":"1","deltd":"N",</w:t>
            </w:r>
            <w:r w:rsidRPr="009F0ADA">
              <w:rPr>
                <w:rFonts w:eastAsia="Times New Roman"/>
                <w:color w:val="000000"/>
                <w:sz w:val="20"/>
                <w:szCs w:val="20"/>
              </w:rPr>
              <w:br/>
              <w:t>"transactionCode":"0057",</w:t>
            </w:r>
            <w:r w:rsidRPr="009F0ADA">
              <w:rPr>
                <w:rFonts w:eastAsia="Times New Roman"/>
                <w:color w:val="000000"/>
                <w:sz w:val="20"/>
                <w:szCs w:val="20"/>
              </w:rPr>
              <w:br/>
              <w:t>"transactionNum":"9900066407","effectiveDate":"2020-02-07","timestamp":"2020-02-07T14:23:30Z","changed":[{"object":"AccountAssignment","account":"0001008688","eventType":"R","customerId":"0101745179","type": "Authorize"}]}</w:t>
            </w:r>
          </w:p>
        </w:tc>
      </w:tr>
      <w:tr w:rsidR="009F0ADA" w:rsidRPr="009F0ADA" w14:paraId="4322E08B"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6B83F8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0080</w:t>
            </w:r>
          </w:p>
        </w:tc>
        <w:tc>
          <w:tcPr>
            <w:tcW w:w="1011" w:type="pct"/>
            <w:tcBorders>
              <w:top w:val="nil"/>
              <w:left w:val="nil"/>
              <w:bottom w:val="single" w:sz="4" w:space="0" w:color="auto"/>
              <w:right w:val="single" w:sz="4" w:space="0" w:color="auto"/>
            </w:tcBorders>
            <w:shd w:val="clear" w:color="auto" w:fill="auto"/>
            <w:noWrap/>
            <w:vAlign w:val="bottom"/>
            <w:hideMark/>
          </w:tcPr>
          <w:p w14:paraId="7569088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Duyet hop dong</w:t>
            </w:r>
          </w:p>
        </w:tc>
        <w:tc>
          <w:tcPr>
            <w:tcW w:w="3463" w:type="pct"/>
            <w:tcBorders>
              <w:top w:val="nil"/>
              <w:left w:val="nil"/>
              <w:bottom w:val="single" w:sz="4" w:space="0" w:color="auto"/>
              <w:right w:val="single" w:sz="4" w:space="0" w:color="auto"/>
            </w:tcBorders>
            <w:shd w:val="clear" w:color="auto" w:fill="auto"/>
            <w:vAlign w:val="bottom"/>
            <w:hideMark/>
          </w:tcPr>
          <w:p w14:paraId="597A47D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{"source":"BO","type":"account","checkby":"","seq":"12696616","status":"1","deltd":"N",</w:t>
            </w:r>
            <w:r w:rsidRPr="009F0ADA">
              <w:rPr>
                <w:rFonts w:eastAsia="Times New Roman"/>
                <w:color w:val="000000"/>
                <w:sz w:val="20"/>
                <w:szCs w:val="20"/>
              </w:rPr>
              <w:br/>
              <w:t>"transactionCode":"0080",</w:t>
            </w:r>
            <w:r w:rsidRPr="009F0ADA">
              <w:rPr>
                <w:rFonts w:eastAsia="Times New Roman"/>
                <w:color w:val="000000"/>
                <w:sz w:val="20"/>
                <w:szCs w:val="20"/>
              </w:rPr>
              <w:br/>
              <w:t>"transactionNum":"8800086898","effectiveDate":"2020-02-07","timestamp":"2020-02-07T16:43:47Z","changed":[{"object":"account","account":"0001008688","eventType": "A"}]}</w:t>
            </w:r>
          </w:p>
        </w:tc>
      </w:tr>
      <w:tr w:rsidR="009F0ADA" w:rsidRPr="009F0ADA" w14:paraId="7C186FFA"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C0CFB6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0086</w:t>
            </w:r>
          </w:p>
        </w:tc>
        <w:tc>
          <w:tcPr>
            <w:tcW w:w="1011" w:type="pct"/>
            <w:tcBorders>
              <w:top w:val="nil"/>
              <w:left w:val="nil"/>
              <w:bottom w:val="single" w:sz="4" w:space="0" w:color="auto"/>
              <w:right w:val="single" w:sz="4" w:space="0" w:color="auto"/>
            </w:tcBorders>
            <w:shd w:val="clear" w:color="auto" w:fill="auto"/>
            <w:noWrap/>
            <w:vAlign w:val="bottom"/>
            <w:hideMark/>
          </w:tcPr>
          <w:p w14:paraId="09148BA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Active hop dong</w:t>
            </w:r>
          </w:p>
        </w:tc>
        <w:tc>
          <w:tcPr>
            <w:tcW w:w="3463" w:type="pct"/>
            <w:tcBorders>
              <w:top w:val="nil"/>
              <w:left w:val="nil"/>
              <w:bottom w:val="single" w:sz="4" w:space="0" w:color="auto"/>
              <w:right w:val="single" w:sz="4" w:space="0" w:color="auto"/>
            </w:tcBorders>
            <w:shd w:val="clear" w:color="auto" w:fill="auto"/>
            <w:vAlign w:val="bottom"/>
            <w:hideMark/>
          </w:tcPr>
          <w:p w14:paraId="743DA60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{"source":"BO","type":"ACCOUNT_INFO","checkby":"","seq":"12395494","status":"1","deltd":"N",</w:t>
            </w:r>
            <w:r w:rsidRPr="009F0ADA">
              <w:rPr>
                <w:rFonts w:eastAsia="Times New Roman"/>
                <w:color w:val="000000"/>
                <w:sz w:val="20"/>
                <w:szCs w:val="20"/>
              </w:rPr>
              <w:br/>
              <w:t>"transactionCode":"0086",</w:t>
            </w:r>
            <w:r w:rsidRPr="009F0ADA">
              <w:rPr>
                <w:rFonts w:eastAsia="Times New Roman"/>
                <w:color w:val="000000"/>
                <w:sz w:val="20"/>
                <w:szCs w:val="20"/>
              </w:rPr>
              <w:br/>
              <w:t>"transactionNum":"0001001306","effectiveDate":"2020-01-20","timestamp":"2020-01-20T16:42:26Z","changed":[{"object":"AF","account":"0001008688","eventType":"U"}]}</w:t>
            </w:r>
          </w:p>
        </w:tc>
      </w:tr>
      <w:tr w:rsidR="009F0ADA" w:rsidRPr="009F0ADA" w14:paraId="3283B903" w14:textId="77777777" w:rsidTr="00CC0C21">
        <w:trPr>
          <w:trHeight w:val="27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08CC4A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0088</w:t>
            </w:r>
          </w:p>
        </w:tc>
        <w:tc>
          <w:tcPr>
            <w:tcW w:w="1011" w:type="pct"/>
            <w:tcBorders>
              <w:top w:val="nil"/>
              <w:left w:val="nil"/>
              <w:bottom w:val="single" w:sz="4" w:space="0" w:color="auto"/>
              <w:right w:val="single" w:sz="4" w:space="0" w:color="auto"/>
            </w:tcBorders>
            <w:shd w:val="clear" w:color="auto" w:fill="auto"/>
            <w:noWrap/>
            <w:vAlign w:val="bottom"/>
            <w:hideMark/>
          </w:tcPr>
          <w:p w14:paraId="4360233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Yêu cầu đóng hợp đồng</w:t>
            </w:r>
          </w:p>
        </w:tc>
        <w:tc>
          <w:tcPr>
            <w:tcW w:w="3463" w:type="pct"/>
            <w:tcBorders>
              <w:top w:val="nil"/>
              <w:left w:val="nil"/>
              <w:bottom w:val="single" w:sz="4" w:space="0" w:color="auto"/>
              <w:right w:val="single" w:sz="4" w:space="0" w:color="auto"/>
            </w:tcBorders>
            <w:shd w:val="clear" w:color="auto" w:fill="auto"/>
            <w:vAlign w:val="bottom"/>
            <w:hideMark/>
          </w:tcPr>
          <w:p w14:paraId="5A34B15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{"source":"BO","type":"CI","checkby":"","seq":"12688046","status":"1","deltd":"N","transactionCode":"0088",</w:t>
            </w:r>
            <w:r w:rsidRPr="009F0ADA">
              <w:rPr>
                <w:rFonts w:eastAsia="Times New Roman"/>
                <w:color w:val="000000"/>
                <w:sz w:val="20"/>
                <w:szCs w:val="20"/>
              </w:rPr>
              <w:br/>
              <w:t>"transactionNum":"0101000270","effectiveDate":"2020-02-07","timestamp":"2020-02-07T14:45:04Z","changed":[{"object":"AF","account":"0001008688","eventType":"U"},{"object":"CI","account":"8200001340","eventType":"D","depofeeacr":"5222"},{"object":"CI","account":"0001008688","eventType":"D","balance":"5202","remainBalance":"7216"}]}</w:t>
            </w:r>
            <w:r w:rsidRPr="009F0ADA">
              <w:rPr>
                <w:rFonts w:eastAsia="Times New Roman"/>
                <w:color w:val="000000"/>
                <w:sz w:val="20"/>
                <w:szCs w:val="20"/>
              </w:rPr>
              <w:br/>
              <w:t>{"source":"BO","type":"ACCOUNT_INFO","checkby":"","seq":"12688045","status":"1","deltd":"N",</w:t>
            </w:r>
            <w:r w:rsidRPr="009F0ADA">
              <w:rPr>
                <w:rFonts w:eastAsia="Times New Roman"/>
                <w:color w:val="000000"/>
                <w:sz w:val="20"/>
                <w:szCs w:val="20"/>
              </w:rPr>
              <w:br/>
              <w:t>"transactionCode":"0088",</w:t>
            </w:r>
            <w:r w:rsidRPr="009F0ADA">
              <w:rPr>
                <w:rFonts w:eastAsia="Times New Roman"/>
                <w:color w:val="000000"/>
                <w:sz w:val="20"/>
                <w:szCs w:val="20"/>
              </w:rPr>
              <w:br/>
              <w:t>"transactionNum":"0101000270","effectiveDate":"2020-02-07","timestamp":"2020-02-07T14:45:04Z","changed":[{"object":"AF","account":"0001008688","eventType":"U"},{"object":"CI","account":"8200001340","eventType":"D","depofeeacr":"5222"},{"object":"CI","account":"0001008688","eventType":"D","balance":"5202","remainBalance":"7216"}]}</w:t>
            </w:r>
          </w:p>
        </w:tc>
      </w:tr>
      <w:tr w:rsidR="009F0ADA" w:rsidRPr="009F0ADA" w14:paraId="3F80CE98"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25D653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0096</w:t>
            </w:r>
          </w:p>
        </w:tc>
        <w:tc>
          <w:tcPr>
            <w:tcW w:w="1011" w:type="pct"/>
            <w:tcBorders>
              <w:top w:val="nil"/>
              <w:left w:val="nil"/>
              <w:bottom w:val="single" w:sz="4" w:space="0" w:color="auto"/>
              <w:right w:val="single" w:sz="4" w:space="0" w:color="auto"/>
            </w:tcBorders>
            <w:shd w:val="clear" w:color="auto" w:fill="auto"/>
            <w:noWrap/>
            <w:vAlign w:val="bottom"/>
            <w:hideMark/>
          </w:tcPr>
          <w:p w14:paraId="54016AA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yêu cầu đóng tài khoản</w:t>
            </w:r>
          </w:p>
        </w:tc>
        <w:tc>
          <w:tcPr>
            <w:tcW w:w="3463" w:type="pct"/>
            <w:tcBorders>
              <w:top w:val="nil"/>
              <w:left w:val="nil"/>
              <w:bottom w:val="single" w:sz="4" w:space="0" w:color="auto"/>
              <w:right w:val="single" w:sz="4" w:space="0" w:color="auto"/>
            </w:tcBorders>
            <w:shd w:val="clear" w:color="auto" w:fill="auto"/>
            <w:vAlign w:val="bottom"/>
            <w:hideMark/>
          </w:tcPr>
          <w:p w14:paraId="5565DA9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{"source":"BO","type":"CF","checkby":"","seq":"12570066","status":"1","deltd":"N",</w:t>
            </w:r>
            <w:r w:rsidRPr="009F0ADA">
              <w:rPr>
                <w:rFonts w:eastAsia="Times New Roman"/>
                <w:color w:val="000000"/>
                <w:sz w:val="20"/>
                <w:szCs w:val="20"/>
              </w:rPr>
              <w:br/>
              <w:t>"transactionCode":"0096",</w:t>
            </w:r>
            <w:r w:rsidRPr="009F0ADA">
              <w:rPr>
                <w:rFonts w:eastAsia="Times New Roman"/>
                <w:color w:val="000000"/>
                <w:sz w:val="20"/>
                <w:szCs w:val="20"/>
              </w:rPr>
              <w:br/>
              <w:t>"transactionNum":"0101000008","effectiveDate":"2020-02-03","timestamp":"2020-02-03T08:34:39Z","changed":[{"object":"CI","account":"0001008688","eventType":"C","balance":"100000","remainBalance":"100000"}]}</w:t>
            </w:r>
          </w:p>
        </w:tc>
      </w:tr>
      <w:tr w:rsidR="009F0ADA" w:rsidRPr="009F0ADA" w14:paraId="2222D8AA"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B8265F9"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0099</w:t>
            </w:r>
          </w:p>
        </w:tc>
        <w:tc>
          <w:tcPr>
            <w:tcW w:w="1011" w:type="pct"/>
            <w:tcBorders>
              <w:top w:val="nil"/>
              <w:left w:val="nil"/>
              <w:bottom w:val="single" w:sz="4" w:space="0" w:color="auto"/>
              <w:right w:val="single" w:sz="4" w:space="0" w:color="auto"/>
            </w:tcBorders>
            <w:shd w:val="clear" w:color="auto" w:fill="auto"/>
            <w:noWrap/>
            <w:vAlign w:val="bottom"/>
            <w:hideMark/>
          </w:tcPr>
          <w:p w14:paraId="648EE99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Thay doi thong tin UTTB tu dong</w:t>
            </w:r>
          </w:p>
        </w:tc>
        <w:tc>
          <w:tcPr>
            <w:tcW w:w="3463" w:type="pct"/>
            <w:tcBorders>
              <w:top w:val="nil"/>
              <w:left w:val="nil"/>
              <w:bottom w:val="single" w:sz="4" w:space="0" w:color="auto"/>
              <w:right w:val="single" w:sz="4" w:space="0" w:color="auto"/>
            </w:tcBorders>
            <w:shd w:val="clear" w:color="auto" w:fill="auto"/>
            <w:vAlign w:val="bottom"/>
            <w:hideMark/>
          </w:tcPr>
          <w:p w14:paraId="59A4CB9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{"source":"BO","type":"ACCOUNT_INFO","checkby":"","seq":"12696626","status":"1","deltd":"N",</w:t>
            </w:r>
            <w:r w:rsidRPr="009F0ADA">
              <w:rPr>
                <w:rFonts w:eastAsia="Times New Roman"/>
                <w:color w:val="000000"/>
                <w:sz w:val="20"/>
                <w:szCs w:val="20"/>
              </w:rPr>
              <w:br/>
              <w:t>"transactionCode":"0099",</w:t>
            </w:r>
            <w:r w:rsidRPr="009F0ADA">
              <w:rPr>
                <w:rFonts w:eastAsia="Times New Roman"/>
                <w:color w:val="000000"/>
                <w:sz w:val="20"/>
                <w:szCs w:val="20"/>
              </w:rPr>
              <w:br/>
              <w:t>"transactionNum":"0001001750","effectiveDate":"2020-02-07","timestamp":"2020-02-07T16:45:27Z","changed":[{"object":"account","account":"0001008688","eventType": "U"}]}</w:t>
            </w:r>
          </w:p>
        </w:tc>
      </w:tr>
      <w:tr w:rsidR="009F0ADA" w:rsidRPr="009F0ADA" w14:paraId="62EB902B"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DDEBAD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1100</w:t>
            </w:r>
          </w:p>
        </w:tc>
        <w:tc>
          <w:tcPr>
            <w:tcW w:w="1011" w:type="pct"/>
            <w:tcBorders>
              <w:top w:val="nil"/>
              <w:left w:val="nil"/>
              <w:bottom w:val="single" w:sz="4" w:space="0" w:color="auto"/>
              <w:right w:val="single" w:sz="4" w:space="0" w:color="auto"/>
            </w:tcBorders>
            <w:shd w:val="clear" w:color="auto" w:fill="auto"/>
            <w:noWrap/>
            <w:vAlign w:val="bottom"/>
            <w:hideMark/>
          </w:tcPr>
          <w:p w14:paraId="54B19B3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tien mat</w:t>
            </w:r>
          </w:p>
        </w:tc>
        <w:tc>
          <w:tcPr>
            <w:tcW w:w="3463" w:type="pct"/>
            <w:tcBorders>
              <w:top w:val="nil"/>
              <w:left w:val="nil"/>
              <w:bottom w:val="single" w:sz="4" w:space="0" w:color="auto"/>
              <w:right w:val="single" w:sz="4" w:space="0" w:color="auto"/>
            </w:tcBorders>
            <w:shd w:val="clear" w:color="auto" w:fill="auto"/>
            <w:vAlign w:val="bottom"/>
            <w:hideMark/>
          </w:tcPr>
          <w:p w14:paraId="3C9CB57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{"source":"BO","type":"CI","checkby":"","seq":"41243088","status":"1","deltd":"N",</w:t>
            </w:r>
            <w:r w:rsidRPr="009F0ADA">
              <w:rPr>
                <w:rFonts w:eastAsia="Times New Roman"/>
                <w:color w:val="000000"/>
                <w:sz w:val="20"/>
                <w:szCs w:val="20"/>
              </w:rPr>
              <w:br/>
              <w:t>"transactionCode":"1100",</w:t>
            </w:r>
            <w:r w:rsidRPr="009F0ADA">
              <w:rPr>
                <w:rFonts w:eastAsia="Times New Roman"/>
                <w:color w:val="000000"/>
                <w:sz w:val="20"/>
                <w:szCs w:val="20"/>
              </w:rPr>
              <w:br/>
              <w:t>"transactionNum":"8800142134","effectiveDate":"2021-06-07","timestamp":"2021-06-04T22:37:41Z","changed":[{"object":"CI","account":"0001022625","eventtype":"C","dramt":"2311970"},{"object":"CI","account":"0001022625","eventtype":"D","balance":"2311970","remainBalance":"5927127"}]}</w:t>
            </w:r>
          </w:p>
        </w:tc>
      </w:tr>
      <w:tr w:rsidR="009F0ADA" w:rsidRPr="009F0ADA" w14:paraId="7DD3E02E"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206A2F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1101</w:t>
            </w:r>
          </w:p>
        </w:tc>
        <w:tc>
          <w:tcPr>
            <w:tcW w:w="1011" w:type="pct"/>
            <w:tcBorders>
              <w:top w:val="nil"/>
              <w:left w:val="nil"/>
              <w:bottom w:val="single" w:sz="4" w:space="0" w:color="auto"/>
              <w:right w:val="single" w:sz="4" w:space="0" w:color="auto"/>
            </w:tcBorders>
            <w:shd w:val="clear" w:color="auto" w:fill="auto"/>
            <w:noWrap/>
            <w:vAlign w:val="bottom"/>
            <w:hideMark/>
          </w:tcPr>
          <w:p w14:paraId="53A6429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CI den NH khac</w:t>
            </w:r>
          </w:p>
        </w:tc>
        <w:tc>
          <w:tcPr>
            <w:tcW w:w="3463" w:type="pct"/>
            <w:tcBorders>
              <w:top w:val="nil"/>
              <w:left w:val="nil"/>
              <w:bottom w:val="single" w:sz="4" w:space="0" w:color="auto"/>
              <w:right w:val="single" w:sz="4" w:space="0" w:color="auto"/>
            </w:tcBorders>
            <w:shd w:val="clear" w:color="auto" w:fill="auto"/>
            <w:vAlign w:val="bottom"/>
            <w:hideMark/>
          </w:tcPr>
          <w:p w14:paraId="2C56179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{"source":"BO","type":"CI","checkby":"","seq":"36608232","status":"1","deltd":"N",</w:t>
            </w:r>
            <w:r w:rsidRPr="009F0ADA">
              <w:rPr>
                <w:rFonts w:eastAsia="Times New Roman"/>
                <w:color w:val="000000"/>
                <w:sz w:val="20"/>
                <w:szCs w:val="20"/>
              </w:rPr>
              <w:br/>
              <w:t>"transactionCode":"1101",</w:t>
            </w:r>
            <w:r w:rsidRPr="009F0ADA">
              <w:rPr>
                <w:rFonts w:eastAsia="Times New Roman"/>
                <w:color w:val="000000"/>
                <w:sz w:val="20"/>
                <w:szCs w:val="20"/>
              </w:rPr>
              <w:br/>
              <w:t>"transactionNum":"8800088924","effectiveDate":"2021-05-11","timestamp":"2021-05-11T08:15:28Z","changed":[{"object":"CI","account":"0001072003","eventtype":"D","balance":"80000000","remainBalance":"7422046"},{"object":"CI","account":"0001072003","eventtype":"C","floatamt":"80000000"},{"object":"CI","account":"0001072003","eventtype":"C","dramt":"80000000"}]}</w:t>
            </w:r>
          </w:p>
        </w:tc>
      </w:tr>
      <w:tr w:rsidR="009F0ADA" w:rsidRPr="009F0ADA" w14:paraId="5102FE75"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44C4D3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1102</w:t>
            </w:r>
          </w:p>
        </w:tc>
        <w:tc>
          <w:tcPr>
            <w:tcW w:w="1011" w:type="pct"/>
            <w:tcBorders>
              <w:top w:val="nil"/>
              <w:left w:val="nil"/>
              <w:bottom w:val="single" w:sz="4" w:space="0" w:color="auto"/>
              <w:right w:val="single" w:sz="4" w:space="0" w:color="auto"/>
            </w:tcBorders>
            <w:shd w:val="clear" w:color="auto" w:fill="auto"/>
            <w:noWrap/>
            <w:vAlign w:val="bottom"/>
            <w:hideMark/>
          </w:tcPr>
          <w:p w14:paraId="3E3BA87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CI-GL</w:t>
            </w:r>
          </w:p>
        </w:tc>
        <w:tc>
          <w:tcPr>
            <w:tcW w:w="3463" w:type="pct"/>
            <w:tcBorders>
              <w:top w:val="nil"/>
              <w:left w:val="nil"/>
              <w:bottom w:val="single" w:sz="4" w:space="0" w:color="auto"/>
              <w:right w:val="single" w:sz="4" w:space="0" w:color="auto"/>
            </w:tcBorders>
            <w:shd w:val="clear" w:color="auto" w:fill="auto"/>
            <w:vAlign w:val="bottom"/>
            <w:hideMark/>
          </w:tcPr>
          <w:p w14:paraId="11BB143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{"source":"BO","type":"CI","checkby":"","seq":"36608131","status":"1","deltd":"N",</w:t>
            </w:r>
            <w:r w:rsidRPr="009F0ADA">
              <w:rPr>
                <w:rFonts w:eastAsia="Times New Roman"/>
                <w:color w:val="000000"/>
                <w:sz w:val="20"/>
                <w:szCs w:val="20"/>
              </w:rPr>
              <w:br/>
              <w:t>"transactionCode":"1102",</w:t>
            </w:r>
            <w:r w:rsidRPr="009F0ADA">
              <w:rPr>
                <w:rFonts w:eastAsia="Times New Roman"/>
                <w:color w:val="000000"/>
                <w:sz w:val="20"/>
                <w:szCs w:val="20"/>
              </w:rPr>
              <w:br/>
              <w:t>"transactionNum":"8800088852","effectiveDate":"2021-05-11","timestamp":"2021-05-11T08:14:07Z","changed":[{"object":"CI","account":"0101005765","eventtype":"C","dramt":"90621"},{"object":"CI","account":"0101005765","eventtype":"D","balance":"90621","remainBalance":"247756897"}]}</w:t>
            </w:r>
          </w:p>
        </w:tc>
      </w:tr>
      <w:tr w:rsidR="009F0ADA" w:rsidRPr="009F0ADA" w14:paraId="6E6E653E"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AE8BA19"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1103</w:t>
            </w:r>
          </w:p>
        </w:tc>
        <w:tc>
          <w:tcPr>
            <w:tcW w:w="1011" w:type="pct"/>
            <w:tcBorders>
              <w:top w:val="nil"/>
              <w:left w:val="nil"/>
              <w:bottom w:val="single" w:sz="4" w:space="0" w:color="auto"/>
              <w:right w:val="single" w:sz="4" w:space="0" w:color="auto"/>
            </w:tcBorders>
            <w:shd w:val="clear" w:color="auto" w:fill="auto"/>
            <w:noWrap/>
            <w:vAlign w:val="bottom"/>
            <w:hideMark/>
          </w:tcPr>
          <w:p w14:paraId="4D384AF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Hoan tra ung truoc tien ban</w:t>
            </w:r>
          </w:p>
        </w:tc>
        <w:tc>
          <w:tcPr>
            <w:tcW w:w="3463" w:type="pct"/>
            <w:tcBorders>
              <w:top w:val="nil"/>
              <w:left w:val="nil"/>
              <w:bottom w:val="single" w:sz="4" w:space="0" w:color="auto"/>
              <w:right w:val="single" w:sz="4" w:space="0" w:color="auto"/>
            </w:tcBorders>
            <w:shd w:val="clear" w:color="auto" w:fill="auto"/>
            <w:vAlign w:val="bottom"/>
            <w:hideMark/>
          </w:tcPr>
          <w:p w14:paraId="03A1BA2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{"source":"BO","type":"CI","checkby":"","seq":"12295797","status":"1","deltd":"N",</w:t>
            </w:r>
            <w:r w:rsidRPr="009F0ADA">
              <w:rPr>
                <w:rFonts w:eastAsia="Times New Roman"/>
                <w:color w:val="000000"/>
                <w:sz w:val="20"/>
                <w:szCs w:val="20"/>
              </w:rPr>
              <w:br/>
              <w:t>"transactionCode":"1103",</w:t>
            </w:r>
            <w:r w:rsidRPr="009F0ADA">
              <w:rPr>
                <w:rFonts w:eastAsia="Times New Roman"/>
                <w:color w:val="000000"/>
                <w:sz w:val="20"/>
                <w:szCs w:val="20"/>
              </w:rPr>
              <w:br/>
              <w:t>"transactionNum":"0101000431","effectiveDate":"2020-01-14","timestamp":"2020-01-14T14:31:18Z","changed":[{"object":"CI","account":"0001008688","eventType":"C","maxnsadvamt":"221235546"},{"object":"CI","account":"0001160685","eventType":"D","aamt":"221235546"},{"object":"CI","account":"0001008688","eventType":"D","balance":"221235546"},{"object":"CI","account":"0001008688","eventType":"C","dramt":"221235546"},{"object":"CI","account":"0001008688","eventType":"C","maxadvpaymentamt":"221235546"}]}</w:t>
            </w:r>
          </w:p>
        </w:tc>
      </w:tr>
      <w:tr w:rsidR="009F0ADA" w:rsidRPr="009F0ADA" w14:paraId="3328E833"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C2EF2E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1104</w:t>
            </w:r>
          </w:p>
        </w:tc>
        <w:tc>
          <w:tcPr>
            <w:tcW w:w="1011" w:type="pct"/>
            <w:tcBorders>
              <w:top w:val="nil"/>
              <w:left w:val="nil"/>
              <w:bottom w:val="single" w:sz="4" w:space="0" w:color="auto"/>
              <w:right w:val="single" w:sz="4" w:space="0" w:color="auto"/>
            </w:tcBorders>
            <w:shd w:val="clear" w:color="auto" w:fill="auto"/>
            <w:noWrap/>
            <w:vAlign w:val="bottom"/>
            <w:hideMark/>
          </w:tcPr>
          <w:p w14:paraId="5028AF9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CI den NH khac</w:t>
            </w:r>
          </w:p>
        </w:tc>
        <w:tc>
          <w:tcPr>
            <w:tcW w:w="3463" w:type="pct"/>
            <w:tcBorders>
              <w:top w:val="nil"/>
              <w:left w:val="nil"/>
              <w:bottom w:val="single" w:sz="4" w:space="0" w:color="auto"/>
              <w:right w:val="single" w:sz="4" w:space="0" w:color="auto"/>
            </w:tcBorders>
            <w:shd w:val="clear" w:color="auto" w:fill="auto"/>
            <w:vAlign w:val="bottom"/>
            <w:hideMark/>
          </w:tcPr>
          <w:p w14:paraId="43E494A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{"source":"BO","type":"CI","checkby":"","seq":"12696600","status":"1","deltd":"N",</w:t>
            </w:r>
            <w:r w:rsidRPr="009F0ADA">
              <w:rPr>
                <w:rFonts w:eastAsia="Times New Roman"/>
                <w:color w:val="000000"/>
                <w:sz w:val="20"/>
                <w:szCs w:val="20"/>
              </w:rPr>
              <w:br/>
              <w:t>"transactionCode":"1104",</w:t>
            </w:r>
            <w:r w:rsidRPr="009F0ADA">
              <w:rPr>
                <w:rFonts w:eastAsia="Times New Roman"/>
                <w:color w:val="000000"/>
                <w:sz w:val="20"/>
                <w:szCs w:val="20"/>
              </w:rPr>
              <w:br/>
              <w:t>"transactionNum":"8800086875","effectiveDate":"2020-02-07","timestamp":"2020-02-07T16:38:53Z","changed":[{"object":"CI","account":"0001008688","eventType":"D","floatamt":"11000"}]}</w:t>
            </w:r>
          </w:p>
        </w:tc>
      </w:tr>
      <w:tr w:rsidR="009F0ADA" w:rsidRPr="009F0ADA" w14:paraId="325444E5"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360B23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1105</w:t>
            </w:r>
          </w:p>
        </w:tc>
        <w:tc>
          <w:tcPr>
            <w:tcW w:w="1011" w:type="pct"/>
            <w:tcBorders>
              <w:top w:val="nil"/>
              <w:left w:val="nil"/>
              <w:bottom w:val="single" w:sz="4" w:space="0" w:color="auto"/>
              <w:right w:val="single" w:sz="4" w:space="0" w:color="auto"/>
            </w:tcBorders>
            <w:shd w:val="clear" w:color="auto" w:fill="auto"/>
            <w:noWrap/>
            <w:vAlign w:val="bottom"/>
            <w:hideMark/>
          </w:tcPr>
          <w:p w14:paraId="6FA1989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Phi</w:t>
            </w:r>
          </w:p>
        </w:tc>
        <w:tc>
          <w:tcPr>
            <w:tcW w:w="3463" w:type="pct"/>
            <w:tcBorders>
              <w:top w:val="nil"/>
              <w:left w:val="nil"/>
              <w:bottom w:val="single" w:sz="4" w:space="0" w:color="auto"/>
              <w:right w:val="single" w:sz="4" w:space="0" w:color="auto"/>
            </w:tcBorders>
            <w:shd w:val="clear" w:color="auto" w:fill="auto"/>
            <w:noWrap/>
            <w:vAlign w:val="bottom"/>
            <w:hideMark/>
          </w:tcPr>
          <w:p w14:paraId="25686E1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1B9EC0CE"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5E3C52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1106</w:t>
            </w:r>
          </w:p>
        </w:tc>
        <w:tc>
          <w:tcPr>
            <w:tcW w:w="1011" w:type="pct"/>
            <w:tcBorders>
              <w:top w:val="nil"/>
              <w:left w:val="nil"/>
              <w:bottom w:val="single" w:sz="4" w:space="0" w:color="auto"/>
              <w:right w:val="single" w:sz="4" w:space="0" w:color="auto"/>
            </w:tcBorders>
            <w:shd w:val="clear" w:color="auto" w:fill="auto"/>
            <w:noWrap/>
            <w:vAlign w:val="bottom"/>
            <w:hideMark/>
          </w:tcPr>
          <w:p w14:paraId="6E10543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CI - GL</w:t>
            </w:r>
          </w:p>
        </w:tc>
        <w:tc>
          <w:tcPr>
            <w:tcW w:w="3463" w:type="pct"/>
            <w:tcBorders>
              <w:top w:val="nil"/>
              <w:left w:val="nil"/>
              <w:bottom w:val="single" w:sz="4" w:space="0" w:color="auto"/>
              <w:right w:val="single" w:sz="4" w:space="0" w:color="auto"/>
            </w:tcBorders>
            <w:shd w:val="clear" w:color="auto" w:fill="auto"/>
            <w:noWrap/>
            <w:vAlign w:val="bottom"/>
            <w:hideMark/>
          </w:tcPr>
          <w:p w14:paraId="037ADDE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2B54E698"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4575DE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1107</w:t>
            </w:r>
          </w:p>
        </w:tc>
        <w:tc>
          <w:tcPr>
            <w:tcW w:w="1011" w:type="pct"/>
            <w:tcBorders>
              <w:top w:val="nil"/>
              <w:left w:val="nil"/>
              <w:bottom w:val="single" w:sz="4" w:space="0" w:color="auto"/>
              <w:right w:val="single" w:sz="4" w:space="0" w:color="auto"/>
            </w:tcBorders>
            <w:shd w:val="clear" w:color="auto" w:fill="auto"/>
            <w:noWrap/>
            <w:vAlign w:val="bottom"/>
            <w:hideMark/>
          </w:tcPr>
          <w:p w14:paraId="16BB24B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tien mat</w:t>
            </w:r>
          </w:p>
        </w:tc>
        <w:tc>
          <w:tcPr>
            <w:tcW w:w="3463" w:type="pct"/>
            <w:tcBorders>
              <w:top w:val="nil"/>
              <w:left w:val="nil"/>
              <w:bottom w:val="single" w:sz="4" w:space="0" w:color="auto"/>
              <w:right w:val="single" w:sz="4" w:space="0" w:color="auto"/>
            </w:tcBorders>
            <w:shd w:val="clear" w:color="auto" w:fill="auto"/>
            <w:noWrap/>
            <w:vAlign w:val="bottom"/>
            <w:hideMark/>
          </w:tcPr>
          <w:p w14:paraId="247B5AB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020130ED"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31F183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1108</w:t>
            </w:r>
          </w:p>
        </w:tc>
        <w:tc>
          <w:tcPr>
            <w:tcW w:w="1011" w:type="pct"/>
            <w:tcBorders>
              <w:top w:val="nil"/>
              <w:left w:val="nil"/>
              <w:bottom w:val="single" w:sz="4" w:space="0" w:color="auto"/>
              <w:right w:val="single" w:sz="4" w:space="0" w:color="auto"/>
            </w:tcBorders>
            <w:shd w:val="clear" w:color="auto" w:fill="auto"/>
            <w:noWrap/>
            <w:vAlign w:val="bottom"/>
            <w:hideMark/>
          </w:tcPr>
          <w:p w14:paraId="0AF06B9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CI den NH khac</w:t>
            </w:r>
          </w:p>
        </w:tc>
        <w:tc>
          <w:tcPr>
            <w:tcW w:w="3463" w:type="pct"/>
            <w:tcBorders>
              <w:top w:val="nil"/>
              <w:left w:val="nil"/>
              <w:bottom w:val="single" w:sz="4" w:space="0" w:color="auto"/>
              <w:right w:val="single" w:sz="4" w:space="0" w:color="auto"/>
            </w:tcBorders>
            <w:shd w:val="clear" w:color="auto" w:fill="auto"/>
            <w:vAlign w:val="bottom"/>
            <w:hideMark/>
          </w:tcPr>
          <w:p w14:paraId="445B6A1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{"source":"BO","type":"CI","checkby":"","seq":"36596686","status":"1","deltd":"N",</w:t>
            </w:r>
            <w:r w:rsidRPr="009F0ADA">
              <w:rPr>
                <w:rFonts w:eastAsia="Times New Roman"/>
                <w:color w:val="000000"/>
                <w:sz w:val="20"/>
                <w:szCs w:val="20"/>
              </w:rPr>
              <w:br/>
              <w:t>"transactionCode":"1108",</w:t>
            </w:r>
            <w:r w:rsidRPr="009F0ADA">
              <w:rPr>
                <w:rFonts w:eastAsia="Times New Roman"/>
                <w:color w:val="000000"/>
                <w:sz w:val="20"/>
                <w:szCs w:val="20"/>
              </w:rPr>
              <w:br/>
              <w:t>"transactionNum":"8800080871","effectiveDate":"2021-05-11","timestamp":"2021-05-10T18:22:48Z","changed":[{"object":"CI","account":"0001272442","eventtype":"D","balance":"350000","remainBalance":"0"},{"object":"CI","account":"0001272442","eventtype":"C","floatamt":"350000"},{"object":"CI","account":"0001272442","eventtype":"C","dramt":"350000"}]}</w:t>
            </w:r>
          </w:p>
        </w:tc>
      </w:tr>
      <w:tr w:rsidR="009F0ADA" w:rsidRPr="009F0ADA" w14:paraId="37B0324A"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2BE954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1109</w:t>
            </w:r>
          </w:p>
        </w:tc>
        <w:tc>
          <w:tcPr>
            <w:tcW w:w="1011" w:type="pct"/>
            <w:tcBorders>
              <w:top w:val="nil"/>
              <w:left w:val="nil"/>
              <w:bottom w:val="single" w:sz="4" w:space="0" w:color="auto"/>
              <w:right w:val="single" w:sz="4" w:space="0" w:color="auto"/>
            </w:tcBorders>
            <w:shd w:val="clear" w:color="auto" w:fill="auto"/>
            <w:noWrap/>
            <w:vAlign w:val="bottom"/>
            <w:hideMark/>
          </w:tcPr>
          <w:p w14:paraId="647223A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tien vay chung khoan</w:t>
            </w:r>
          </w:p>
        </w:tc>
        <w:tc>
          <w:tcPr>
            <w:tcW w:w="3463" w:type="pct"/>
            <w:tcBorders>
              <w:top w:val="nil"/>
              <w:left w:val="nil"/>
              <w:bottom w:val="single" w:sz="4" w:space="0" w:color="auto"/>
              <w:right w:val="single" w:sz="4" w:space="0" w:color="auto"/>
            </w:tcBorders>
            <w:shd w:val="clear" w:color="auto" w:fill="auto"/>
            <w:noWrap/>
            <w:vAlign w:val="bottom"/>
            <w:hideMark/>
          </w:tcPr>
          <w:p w14:paraId="09CDCFF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1FBA07D0"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D86088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1111</w:t>
            </w:r>
          </w:p>
        </w:tc>
        <w:tc>
          <w:tcPr>
            <w:tcW w:w="1011" w:type="pct"/>
            <w:tcBorders>
              <w:top w:val="nil"/>
              <w:left w:val="nil"/>
              <w:bottom w:val="single" w:sz="4" w:space="0" w:color="auto"/>
              <w:right w:val="single" w:sz="4" w:space="0" w:color="auto"/>
            </w:tcBorders>
            <w:shd w:val="clear" w:color="auto" w:fill="auto"/>
            <w:noWrap/>
            <w:vAlign w:val="bottom"/>
            <w:hideMark/>
          </w:tcPr>
          <w:p w14:paraId="1A017C4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CI den NH khac</w:t>
            </w:r>
          </w:p>
        </w:tc>
        <w:tc>
          <w:tcPr>
            <w:tcW w:w="3463" w:type="pct"/>
            <w:tcBorders>
              <w:top w:val="nil"/>
              <w:left w:val="nil"/>
              <w:bottom w:val="single" w:sz="4" w:space="0" w:color="auto"/>
              <w:right w:val="single" w:sz="4" w:space="0" w:color="auto"/>
            </w:tcBorders>
            <w:shd w:val="clear" w:color="auto" w:fill="auto"/>
            <w:vAlign w:val="bottom"/>
            <w:hideMark/>
          </w:tcPr>
          <w:p w14:paraId="460A99C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{"source":"BO","type":"CI","checkby":"","seq":"36607966","status":"1","deltd":"N",</w:t>
            </w:r>
            <w:r w:rsidRPr="009F0ADA">
              <w:rPr>
                <w:rFonts w:eastAsia="Times New Roman"/>
                <w:color w:val="000000"/>
                <w:sz w:val="20"/>
                <w:szCs w:val="20"/>
              </w:rPr>
              <w:br/>
              <w:t>"transactionCode":"1111",</w:t>
            </w:r>
            <w:r w:rsidRPr="009F0ADA">
              <w:rPr>
                <w:rFonts w:eastAsia="Times New Roman"/>
                <w:color w:val="000000"/>
                <w:sz w:val="20"/>
                <w:szCs w:val="20"/>
              </w:rPr>
              <w:br/>
              <w:t>"transactionNum":"0001000308","effectiveDate":"2021-05-11","timestamp":"2021-05-11T08:12:43Z","changed":[{"object":"CI","account":"0304010665","eventtype":"D","balance":"577534","remainBalance":"53"},{"object":"CI","account":"0304010665","eventtype":"C","floatamt":"577534"},{"object":"CI","account":"0304010665","eventtype":"C","dramt":"577534"}]}</w:t>
            </w:r>
          </w:p>
        </w:tc>
      </w:tr>
      <w:tr w:rsidR="009F0ADA" w:rsidRPr="009F0ADA" w14:paraId="0E349441"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ECA89F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1112</w:t>
            </w:r>
          </w:p>
        </w:tc>
        <w:tc>
          <w:tcPr>
            <w:tcW w:w="1011" w:type="pct"/>
            <w:tcBorders>
              <w:top w:val="nil"/>
              <w:left w:val="nil"/>
              <w:bottom w:val="single" w:sz="4" w:space="0" w:color="auto"/>
              <w:right w:val="single" w:sz="4" w:space="0" w:color="auto"/>
            </w:tcBorders>
            <w:shd w:val="clear" w:color="auto" w:fill="auto"/>
            <w:noWrap/>
            <w:vAlign w:val="bottom"/>
            <w:hideMark/>
          </w:tcPr>
          <w:p w14:paraId="7B1B5C3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bang CMND</w:t>
            </w:r>
          </w:p>
        </w:tc>
        <w:tc>
          <w:tcPr>
            <w:tcW w:w="3463" w:type="pct"/>
            <w:tcBorders>
              <w:top w:val="nil"/>
              <w:left w:val="nil"/>
              <w:bottom w:val="single" w:sz="4" w:space="0" w:color="auto"/>
              <w:right w:val="single" w:sz="4" w:space="0" w:color="auto"/>
            </w:tcBorders>
            <w:shd w:val="clear" w:color="auto" w:fill="auto"/>
            <w:noWrap/>
            <w:vAlign w:val="bottom"/>
            <w:hideMark/>
          </w:tcPr>
          <w:p w14:paraId="63AD662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26/07/2016</w:t>
            </w:r>
          </w:p>
        </w:tc>
      </w:tr>
      <w:tr w:rsidR="009F0ADA" w:rsidRPr="009F0ADA" w14:paraId="04FA8ED7"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22829E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1115</w:t>
            </w:r>
          </w:p>
        </w:tc>
        <w:tc>
          <w:tcPr>
            <w:tcW w:w="1011" w:type="pct"/>
            <w:tcBorders>
              <w:top w:val="nil"/>
              <w:left w:val="nil"/>
              <w:bottom w:val="single" w:sz="4" w:space="0" w:color="auto"/>
              <w:right w:val="single" w:sz="4" w:space="0" w:color="auto"/>
            </w:tcBorders>
            <w:shd w:val="clear" w:color="auto" w:fill="auto"/>
            <w:noWrap/>
            <w:vAlign w:val="bottom"/>
            <w:hideMark/>
          </w:tcPr>
          <w:p w14:paraId="29DD384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 n? GDKQ</w:t>
            </w:r>
          </w:p>
        </w:tc>
        <w:tc>
          <w:tcPr>
            <w:tcW w:w="3463" w:type="pct"/>
            <w:tcBorders>
              <w:top w:val="nil"/>
              <w:left w:val="nil"/>
              <w:bottom w:val="single" w:sz="4" w:space="0" w:color="auto"/>
              <w:right w:val="single" w:sz="4" w:space="0" w:color="auto"/>
            </w:tcBorders>
            <w:shd w:val="clear" w:color="auto" w:fill="auto"/>
            <w:noWrap/>
            <w:vAlign w:val="bottom"/>
            <w:hideMark/>
          </w:tcPr>
          <w:p w14:paraId="26C5953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ngày làm GD gần nhất 30/01/2015</w:t>
            </w:r>
          </w:p>
        </w:tc>
      </w:tr>
      <w:tr w:rsidR="009F0ADA" w:rsidRPr="009F0ADA" w14:paraId="49FEFBC0"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B468D7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1116</w:t>
            </w:r>
          </w:p>
        </w:tc>
        <w:tc>
          <w:tcPr>
            <w:tcW w:w="1011" w:type="pct"/>
            <w:tcBorders>
              <w:top w:val="nil"/>
              <w:left w:val="nil"/>
              <w:bottom w:val="single" w:sz="4" w:space="0" w:color="auto"/>
              <w:right w:val="single" w:sz="4" w:space="0" w:color="auto"/>
            </w:tcBorders>
            <w:shd w:val="clear" w:color="auto" w:fill="auto"/>
            <w:noWrap/>
            <w:vAlign w:val="bottom"/>
            <w:hideMark/>
          </w:tcPr>
          <w:p w14:paraId="7CAF0E3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 n? GDKQ</w:t>
            </w:r>
          </w:p>
        </w:tc>
        <w:tc>
          <w:tcPr>
            <w:tcW w:w="3463" w:type="pct"/>
            <w:tcBorders>
              <w:top w:val="nil"/>
              <w:left w:val="nil"/>
              <w:bottom w:val="single" w:sz="4" w:space="0" w:color="auto"/>
              <w:right w:val="single" w:sz="4" w:space="0" w:color="auto"/>
            </w:tcBorders>
            <w:shd w:val="clear" w:color="auto" w:fill="auto"/>
            <w:noWrap/>
            <w:vAlign w:val="bottom"/>
            <w:hideMark/>
          </w:tcPr>
          <w:p w14:paraId="62C2107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18/12/2014</w:t>
            </w:r>
          </w:p>
        </w:tc>
      </w:tr>
      <w:tr w:rsidR="009F0ADA" w:rsidRPr="009F0ADA" w14:paraId="1EF23067"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60CD00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1117</w:t>
            </w:r>
          </w:p>
        </w:tc>
        <w:tc>
          <w:tcPr>
            <w:tcW w:w="1011" w:type="pct"/>
            <w:tcBorders>
              <w:top w:val="nil"/>
              <w:left w:val="nil"/>
              <w:bottom w:val="single" w:sz="4" w:space="0" w:color="auto"/>
              <w:right w:val="single" w:sz="4" w:space="0" w:color="auto"/>
            </w:tcBorders>
            <w:shd w:val="clear" w:color="auto" w:fill="auto"/>
            <w:noWrap/>
            <w:vAlign w:val="bottom"/>
            <w:hideMark/>
          </w:tcPr>
          <w:p w14:paraId="4494E61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 n? GDKQ</w:t>
            </w:r>
          </w:p>
        </w:tc>
        <w:tc>
          <w:tcPr>
            <w:tcW w:w="3463" w:type="pct"/>
            <w:tcBorders>
              <w:top w:val="nil"/>
              <w:left w:val="nil"/>
              <w:bottom w:val="single" w:sz="4" w:space="0" w:color="auto"/>
              <w:right w:val="single" w:sz="4" w:space="0" w:color="auto"/>
            </w:tcBorders>
            <w:shd w:val="clear" w:color="auto" w:fill="auto"/>
            <w:noWrap/>
            <w:vAlign w:val="bottom"/>
            <w:hideMark/>
          </w:tcPr>
          <w:p w14:paraId="1F4B185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24/09/2014</w:t>
            </w:r>
          </w:p>
        </w:tc>
      </w:tr>
      <w:tr w:rsidR="009F0ADA" w:rsidRPr="009F0ADA" w14:paraId="69678E54"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C37B4F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1118</w:t>
            </w:r>
          </w:p>
        </w:tc>
        <w:tc>
          <w:tcPr>
            <w:tcW w:w="1011" w:type="pct"/>
            <w:tcBorders>
              <w:top w:val="nil"/>
              <w:left w:val="nil"/>
              <w:bottom w:val="single" w:sz="4" w:space="0" w:color="auto"/>
              <w:right w:val="single" w:sz="4" w:space="0" w:color="auto"/>
            </w:tcBorders>
            <w:shd w:val="clear" w:color="auto" w:fill="auto"/>
            <w:noWrap/>
            <w:vAlign w:val="bottom"/>
            <w:hideMark/>
          </w:tcPr>
          <w:p w14:paraId="1027120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CI den NH khac</w:t>
            </w:r>
          </w:p>
        </w:tc>
        <w:tc>
          <w:tcPr>
            <w:tcW w:w="3463" w:type="pct"/>
            <w:tcBorders>
              <w:top w:val="nil"/>
              <w:left w:val="nil"/>
              <w:bottom w:val="single" w:sz="4" w:space="0" w:color="auto"/>
              <w:right w:val="single" w:sz="4" w:space="0" w:color="auto"/>
            </w:tcBorders>
            <w:shd w:val="clear" w:color="auto" w:fill="auto"/>
            <w:noWrap/>
            <w:vAlign w:val="bottom"/>
            <w:hideMark/>
          </w:tcPr>
          <w:p w14:paraId="45EB27E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49303D34"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4CC278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1120</w:t>
            </w:r>
          </w:p>
        </w:tc>
        <w:tc>
          <w:tcPr>
            <w:tcW w:w="1011" w:type="pct"/>
            <w:tcBorders>
              <w:top w:val="nil"/>
              <w:left w:val="nil"/>
              <w:bottom w:val="single" w:sz="4" w:space="0" w:color="auto"/>
              <w:right w:val="single" w:sz="4" w:space="0" w:color="auto"/>
            </w:tcBorders>
            <w:shd w:val="clear" w:color="auto" w:fill="auto"/>
            <w:noWrap/>
            <w:vAlign w:val="bottom"/>
            <w:hideMark/>
          </w:tcPr>
          <w:p w14:paraId="6716097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nop doi ung</w:t>
            </w:r>
          </w:p>
        </w:tc>
        <w:tc>
          <w:tcPr>
            <w:tcW w:w="3463" w:type="pct"/>
            <w:tcBorders>
              <w:top w:val="nil"/>
              <w:left w:val="nil"/>
              <w:bottom w:val="single" w:sz="4" w:space="0" w:color="auto"/>
              <w:right w:val="single" w:sz="4" w:space="0" w:color="auto"/>
            </w:tcBorders>
            <w:shd w:val="clear" w:color="auto" w:fill="auto"/>
            <w:vAlign w:val="bottom"/>
            <w:hideMark/>
          </w:tcPr>
          <w:p w14:paraId="5374F6E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{"source":"BO","type":"CI","checkby":"","seq":"12695976","status":"1","deltd":"N",</w:t>
            </w:r>
            <w:r w:rsidRPr="009F0ADA">
              <w:rPr>
                <w:rFonts w:eastAsia="Times New Roman"/>
                <w:color w:val="000000"/>
                <w:sz w:val="20"/>
                <w:szCs w:val="20"/>
              </w:rPr>
              <w:br/>
              <w:t>"transactionCode":"1120",</w:t>
            </w:r>
            <w:r w:rsidRPr="009F0ADA">
              <w:rPr>
                <w:rFonts w:eastAsia="Times New Roman"/>
                <w:color w:val="000000"/>
                <w:sz w:val="20"/>
                <w:szCs w:val="20"/>
              </w:rPr>
              <w:br/>
              <w:t>"transactionNum":"8800086299","effectiveDate":"2020-02-07","timestamp":"2020-02-07T16:16:57Z","changed":[{"object":"CI","account":"0001008688","eventType":"D","balance":"300000000","remainBalance":"102197700"},{"object":"CI","account":"0001000073","eventType":"C","balance":"300000000","remainBalance":"721737707"},{"object":"CI","account":"0001000073","eventType":"C","cramt":"300000000"},{"object":"CI","account":"0001008688","eventType":"C","dramt":"300000000"}]}</w:t>
            </w:r>
          </w:p>
        </w:tc>
      </w:tr>
      <w:tr w:rsidR="009F0ADA" w:rsidRPr="009F0ADA" w14:paraId="194304CF"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AA8CC7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1121</w:t>
            </w:r>
          </w:p>
        </w:tc>
        <w:tc>
          <w:tcPr>
            <w:tcW w:w="1011" w:type="pct"/>
            <w:tcBorders>
              <w:top w:val="nil"/>
              <w:left w:val="nil"/>
              <w:bottom w:val="single" w:sz="4" w:space="0" w:color="auto"/>
              <w:right w:val="single" w:sz="4" w:space="0" w:color="auto"/>
            </w:tcBorders>
            <w:shd w:val="clear" w:color="auto" w:fill="auto"/>
            <w:noWrap/>
            <w:vAlign w:val="bottom"/>
            <w:hideMark/>
          </w:tcPr>
          <w:p w14:paraId="18B872C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nop doi ung den RTT</w:t>
            </w:r>
          </w:p>
        </w:tc>
        <w:tc>
          <w:tcPr>
            <w:tcW w:w="3463" w:type="pct"/>
            <w:tcBorders>
              <w:top w:val="nil"/>
              <w:left w:val="nil"/>
              <w:bottom w:val="single" w:sz="4" w:space="0" w:color="auto"/>
              <w:right w:val="single" w:sz="4" w:space="0" w:color="auto"/>
            </w:tcBorders>
            <w:shd w:val="clear" w:color="auto" w:fill="auto"/>
            <w:noWrap/>
            <w:vAlign w:val="bottom"/>
            <w:hideMark/>
          </w:tcPr>
          <w:p w14:paraId="77191B8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39079742"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B1C342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1122</w:t>
            </w:r>
          </w:p>
        </w:tc>
        <w:tc>
          <w:tcPr>
            <w:tcW w:w="1011" w:type="pct"/>
            <w:tcBorders>
              <w:top w:val="nil"/>
              <w:left w:val="nil"/>
              <w:bottom w:val="single" w:sz="4" w:space="0" w:color="auto"/>
              <w:right w:val="single" w:sz="4" w:space="0" w:color="auto"/>
            </w:tcBorders>
            <w:shd w:val="clear" w:color="auto" w:fill="auto"/>
            <w:noWrap/>
            <w:vAlign w:val="bottom"/>
            <w:hideMark/>
          </w:tcPr>
          <w:p w14:paraId="440A2D9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Dieu chinh tang lai tien gui</w:t>
            </w:r>
          </w:p>
        </w:tc>
        <w:tc>
          <w:tcPr>
            <w:tcW w:w="3463" w:type="pct"/>
            <w:tcBorders>
              <w:top w:val="nil"/>
              <w:left w:val="nil"/>
              <w:bottom w:val="single" w:sz="4" w:space="0" w:color="auto"/>
              <w:right w:val="single" w:sz="4" w:space="0" w:color="auto"/>
            </w:tcBorders>
            <w:shd w:val="clear" w:color="auto" w:fill="auto"/>
            <w:noWrap/>
            <w:vAlign w:val="bottom"/>
            <w:hideMark/>
          </w:tcPr>
          <w:p w14:paraId="5583B6C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42AE86A6"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34283D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1123</w:t>
            </w:r>
          </w:p>
        </w:tc>
        <w:tc>
          <w:tcPr>
            <w:tcW w:w="1011" w:type="pct"/>
            <w:tcBorders>
              <w:top w:val="nil"/>
              <w:left w:val="nil"/>
              <w:bottom w:val="single" w:sz="4" w:space="0" w:color="auto"/>
              <w:right w:val="single" w:sz="4" w:space="0" w:color="auto"/>
            </w:tcBorders>
            <w:shd w:val="clear" w:color="auto" w:fill="auto"/>
            <w:noWrap/>
            <w:vAlign w:val="bottom"/>
            <w:hideMark/>
          </w:tcPr>
          <w:p w14:paraId="59C87FC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Dieu chinh giam lai tien gui</w:t>
            </w:r>
          </w:p>
        </w:tc>
        <w:tc>
          <w:tcPr>
            <w:tcW w:w="3463" w:type="pct"/>
            <w:tcBorders>
              <w:top w:val="nil"/>
              <w:left w:val="nil"/>
              <w:bottom w:val="single" w:sz="4" w:space="0" w:color="auto"/>
              <w:right w:val="single" w:sz="4" w:space="0" w:color="auto"/>
            </w:tcBorders>
            <w:shd w:val="clear" w:color="auto" w:fill="auto"/>
            <w:noWrap/>
            <w:vAlign w:val="bottom"/>
            <w:hideMark/>
          </w:tcPr>
          <w:p w14:paraId="7BDC04B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3B4F394D"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C706CF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1124</w:t>
            </w:r>
          </w:p>
        </w:tc>
        <w:tc>
          <w:tcPr>
            <w:tcW w:w="1011" w:type="pct"/>
            <w:tcBorders>
              <w:top w:val="nil"/>
              <w:left w:val="nil"/>
              <w:bottom w:val="single" w:sz="4" w:space="0" w:color="auto"/>
              <w:right w:val="single" w:sz="4" w:space="0" w:color="auto"/>
            </w:tcBorders>
            <w:shd w:val="clear" w:color="auto" w:fill="auto"/>
            <w:noWrap/>
            <w:vAlign w:val="bottom"/>
            <w:hideMark/>
          </w:tcPr>
          <w:p w14:paraId="40101CD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Dieu chinh tang lai suat thau chi</w:t>
            </w:r>
          </w:p>
        </w:tc>
        <w:tc>
          <w:tcPr>
            <w:tcW w:w="3463" w:type="pct"/>
            <w:tcBorders>
              <w:top w:val="nil"/>
              <w:left w:val="nil"/>
              <w:bottom w:val="single" w:sz="4" w:space="0" w:color="auto"/>
              <w:right w:val="single" w:sz="4" w:space="0" w:color="auto"/>
            </w:tcBorders>
            <w:shd w:val="clear" w:color="auto" w:fill="auto"/>
            <w:noWrap/>
            <w:vAlign w:val="bottom"/>
            <w:hideMark/>
          </w:tcPr>
          <w:p w14:paraId="452F1BE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42B75E85"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9560F8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1125</w:t>
            </w:r>
          </w:p>
        </w:tc>
        <w:tc>
          <w:tcPr>
            <w:tcW w:w="1011" w:type="pct"/>
            <w:tcBorders>
              <w:top w:val="nil"/>
              <w:left w:val="nil"/>
              <w:bottom w:val="single" w:sz="4" w:space="0" w:color="auto"/>
              <w:right w:val="single" w:sz="4" w:space="0" w:color="auto"/>
            </w:tcBorders>
            <w:shd w:val="clear" w:color="auto" w:fill="auto"/>
            <w:noWrap/>
            <w:vAlign w:val="bottom"/>
            <w:hideMark/>
          </w:tcPr>
          <w:p w14:paraId="259E454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Dieu chinh giam lai suat thau chi</w:t>
            </w:r>
          </w:p>
        </w:tc>
        <w:tc>
          <w:tcPr>
            <w:tcW w:w="3463" w:type="pct"/>
            <w:tcBorders>
              <w:top w:val="nil"/>
              <w:left w:val="nil"/>
              <w:bottom w:val="single" w:sz="4" w:space="0" w:color="auto"/>
              <w:right w:val="single" w:sz="4" w:space="0" w:color="auto"/>
            </w:tcBorders>
            <w:shd w:val="clear" w:color="auto" w:fill="auto"/>
            <w:noWrap/>
            <w:vAlign w:val="bottom"/>
            <w:hideMark/>
          </w:tcPr>
          <w:p w14:paraId="43D44DB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6C10A400"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FB1EEC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1128</w:t>
            </w:r>
          </w:p>
        </w:tc>
        <w:tc>
          <w:tcPr>
            <w:tcW w:w="1011" w:type="pct"/>
            <w:tcBorders>
              <w:top w:val="nil"/>
              <w:left w:val="nil"/>
              <w:bottom w:val="single" w:sz="4" w:space="0" w:color="auto"/>
              <w:right w:val="single" w:sz="4" w:space="0" w:color="auto"/>
            </w:tcBorders>
            <w:shd w:val="clear" w:color="auto" w:fill="auto"/>
            <w:noWrap/>
            <w:vAlign w:val="bottom"/>
            <w:hideMark/>
          </w:tcPr>
          <w:p w14:paraId="3821452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phi</w:t>
            </w:r>
          </w:p>
        </w:tc>
        <w:tc>
          <w:tcPr>
            <w:tcW w:w="3463" w:type="pct"/>
            <w:tcBorders>
              <w:top w:val="nil"/>
              <w:left w:val="nil"/>
              <w:bottom w:val="single" w:sz="4" w:space="0" w:color="auto"/>
              <w:right w:val="single" w:sz="4" w:space="0" w:color="auto"/>
            </w:tcBorders>
            <w:shd w:val="clear" w:color="auto" w:fill="auto"/>
            <w:noWrap/>
            <w:vAlign w:val="bottom"/>
            <w:hideMark/>
          </w:tcPr>
          <w:p w14:paraId="6F67616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4ECADFF6"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570904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1130</w:t>
            </w:r>
          </w:p>
        </w:tc>
        <w:tc>
          <w:tcPr>
            <w:tcW w:w="1011" w:type="pct"/>
            <w:tcBorders>
              <w:top w:val="nil"/>
              <w:left w:val="nil"/>
              <w:bottom w:val="single" w:sz="4" w:space="0" w:color="auto"/>
              <w:right w:val="single" w:sz="4" w:space="0" w:color="auto"/>
            </w:tcBorders>
            <w:shd w:val="clear" w:color="auto" w:fill="auto"/>
            <w:noWrap/>
            <w:vAlign w:val="bottom"/>
            <w:hideMark/>
          </w:tcPr>
          <w:p w14:paraId="5A5CE75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nop doi ung</w:t>
            </w:r>
          </w:p>
        </w:tc>
        <w:tc>
          <w:tcPr>
            <w:tcW w:w="3463" w:type="pct"/>
            <w:tcBorders>
              <w:top w:val="nil"/>
              <w:left w:val="nil"/>
              <w:bottom w:val="single" w:sz="4" w:space="0" w:color="auto"/>
              <w:right w:val="single" w:sz="4" w:space="0" w:color="auto"/>
            </w:tcBorders>
            <w:shd w:val="clear" w:color="auto" w:fill="auto"/>
            <w:vAlign w:val="bottom"/>
            <w:hideMark/>
          </w:tcPr>
          <w:p w14:paraId="3924AB4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{"source":"BO","type":"CI","checkby":"","seq":"37426201","status":"1","deltd":"N",</w:t>
            </w:r>
            <w:r w:rsidRPr="009F0ADA">
              <w:rPr>
                <w:rFonts w:eastAsia="Times New Roman"/>
                <w:color w:val="000000"/>
                <w:sz w:val="20"/>
                <w:szCs w:val="20"/>
              </w:rPr>
              <w:br/>
              <w:t>"transactionCode":"1130",</w:t>
            </w:r>
            <w:r w:rsidRPr="009F0ADA">
              <w:rPr>
                <w:rFonts w:eastAsia="Times New Roman"/>
                <w:color w:val="000000"/>
                <w:sz w:val="20"/>
                <w:szCs w:val="20"/>
              </w:rPr>
              <w:br/>
              <w:t>"transactionNum":"0001003895","effectiveDate":"2021-05-14","timestamp":"2021-05-14T15:52:48Z","changed":[{"object":"CI","account":"0101014236","eventtype":"D","balance":"570000000","remainBalance":"110808334"},{"object":"CI","account":"0101014236","eventtype":"C","dramt":"570000000"},{"object":"CI","account":"0101014616","eventtype":"C","cramt":"570000000"},{"object":"CI","account":"0101014616","eventtype":"C","balance":"570000000","remainBalance":"3124950826"}]}</w:t>
            </w:r>
          </w:p>
        </w:tc>
      </w:tr>
      <w:tr w:rsidR="009F0ADA" w:rsidRPr="009F0ADA" w14:paraId="43CE01D3"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7FECA2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1131</w:t>
            </w:r>
          </w:p>
        </w:tc>
        <w:tc>
          <w:tcPr>
            <w:tcW w:w="1011" w:type="pct"/>
            <w:tcBorders>
              <w:top w:val="nil"/>
              <w:left w:val="nil"/>
              <w:bottom w:val="single" w:sz="4" w:space="0" w:color="auto"/>
              <w:right w:val="single" w:sz="4" w:space="0" w:color="auto"/>
            </w:tcBorders>
            <w:shd w:val="clear" w:color="auto" w:fill="auto"/>
            <w:noWrap/>
            <w:vAlign w:val="bottom"/>
            <w:hideMark/>
          </w:tcPr>
          <w:p w14:paraId="649E996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nop doi ung den RTT MG</w:t>
            </w:r>
          </w:p>
        </w:tc>
        <w:tc>
          <w:tcPr>
            <w:tcW w:w="3463" w:type="pct"/>
            <w:tcBorders>
              <w:top w:val="nil"/>
              <w:left w:val="nil"/>
              <w:bottom w:val="single" w:sz="4" w:space="0" w:color="auto"/>
              <w:right w:val="single" w:sz="4" w:space="0" w:color="auto"/>
            </w:tcBorders>
            <w:shd w:val="clear" w:color="auto" w:fill="auto"/>
            <w:vAlign w:val="bottom"/>
            <w:hideMark/>
          </w:tcPr>
          <w:p w14:paraId="336EFC3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{"source":"BO","type":"CI","checkby":"","seq":"36761325","status":"1","deltd":"N",</w:t>
            </w:r>
            <w:r w:rsidRPr="009F0ADA">
              <w:rPr>
                <w:rFonts w:eastAsia="Times New Roman"/>
                <w:color w:val="000000"/>
                <w:sz w:val="20"/>
                <w:szCs w:val="20"/>
              </w:rPr>
              <w:br/>
              <w:t>"transactionCode":"1131",</w:t>
            </w:r>
            <w:r w:rsidRPr="009F0ADA">
              <w:rPr>
                <w:rFonts w:eastAsia="Times New Roman"/>
                <w:color w:val="000000"/>
                <w:sz w:val="20"/>
                <w:szCs w:val="20"/>
              </w:rPr>
              <w:br/>
              <w:t>"transactionNum":"0001001846","effectiveDate":"2021-05-11","timestamp":"2021-05-11T13:40:55Z","changed":[{"object":"CI","account":"0001036430","eventtype":"D","balance":"25534385","remainBalance":"378"},{"object":"CI","account":"0001036430","eventtype":"C","dramt":"25534385"},{"object":"CI","account":"0001754269","eventtype":"C","cramt":"25534385"},{"object":"CI","account":"0001754269","eventtype":"C","balance":"25534385","remainBalance":"25534385"}]}</w:t>
            </w:r>
          </w:p>
        </w:tc>
      </w:tr>
      <w:tr w:rsidR="009F0ADA" w:rsidRPr="009F0ADA" w14:paraId="38D6AF60"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128D89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1132</w:t>
            </w:r>
          </w:p>
        </w:tc>
        <w:tc>
          <w:tcPr>
            <w:tcW w:w="1011" w:type="pct"/>
            <w:tcBorders>
              <w:top w:val="nil"/>
              <w:left w:val="nil"/>
              <w:bottom w:val="single" w:sz="4" w:space="0" w:color="auto"/>
              <w:right w:val="single" w:sz="4" w:space="0" w:color="auto"/>
            </w:tcBorders>
            <w:shd w:val="clear" w:color="auto" w:fill="auto"/>
            <w:noWrap/>
            <w:vAlign w:val="bottom"/>
            <w:hideMark/>
          </w:tcPr>
          <w:p w14:paraId="2708EF2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GL-CI</w:t>
            </w:r>
          </w:p>
        </w:tc>
        <w:tc>
          <w:tcPr>
            <w:tcW w:w="3463" w:type="pct"/>
            <w:tcBorders>
              <w:top w:val="nil"/>
              <w:left w:val="nil"/>
              <w:bottom w:val="single" w:sz="4" w:space="0" w:color="auto"/>
              <w:right w:val="single" w:sz="4" w:space="0" w:color="auto"/>
            </w:tcBorders>
            <w:shd w:val="clear" w:color="auto" w:fill="auto"/>
            <w:vAlign w:val="bottom"/>
            <w:hideMark/>
          </w:tcPr>
          <w:p w14:paraId="1CCB285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{"source":"BO","type":"CI","checkby":"","seq":"37010150","status":"1","deltd":"N",</w:t>
            </w:r>
            <w:r w:rsidRPr="009F0ADA">
              <w:rPr>
                <w:rFonts w:eastAsia="Times New Roman"/>
                <w:color w:val="000000"/>
                <w:sz w:val="20"/>
                <w:szCs w:val="20"/>
              </w:rPr>
              <w:br/>
              <w:t>"transactionCode":"1132",</w:t>
            </w:r>
            <w:r w:rsidRPr="009F0ADA">
              <w:rPr>
                <w:rFonts w:eastAsia="Times New Roman"/>
                <w:color w:val="000000"/>
                <w:sz w:val="20"/>
                <w:szCs w:val="20"/>
              </w:rPr>
              <w:br/>
              <w:t>"transactionNum":"0001002402","effectiveDate":"2021-05-12","timestamp":"2021-05-12T16:29:12Z","changed":[{"object":"CI","account":"0001942848","eventtype":"C","cramt":"6618"},{"object":"CI","account":"0001942848","eventtype":"C","balance":"6618","remainBalance":"1268356"}]}</w:t>
            </w:r>
          </w:p>
        </w:tc>
      </w:tr>
      <w:tr w:rsidR="009F0ADA" w:rsidRPr="009F0ADA" w14:paraId="0EAE4498"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F12CAB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1134</w:t>
            </w:r>
          </w:p>
        </w:tc>
        <w:tc>
          <w:tcPr>
            <w:tcW w:w="1011" w:type="pct"/>
            <w:tcBorders>
              <w:top w:val="nil"/>
              <w:left w:val="nil"/>
              <w:bottom w:val="single" w:sz="4" w:space="0" w:color="auto"/>
              <w:right w:val="single" w:sz="4" w:space="0" w:color="auto"/>
            </w:tcBorders>
            <w:shd w:val="clear" w:color="auto" w:fill="auto"/>
            <w:noWrap/>
            <w:vAlign w:val="bottom"/>
            <w:hideMark/>
          </w:tcPr>
          <w:p w14:paraId="2EF6D9D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nop doi ung den RTT (Tele)</w:t>
            </w:r>
          </w:p>
        </w:tc>
        <w:tc>
          <w:tcPr>
            <w:tcW w:w="3463" w:type="pct"/>
            <w:tcBorders>
              <w:top w:val="nil"/>
              <w:left w:val="nil"/>
              <w:bottom w:val="single" w:sz="4" w:space="0" w:color="auto"/>
              <w:right w:val="single" w:sz="4" w:space="0" w:color="auto"/>
            </w:tcBorders>
            <w:shd w:val="clear" w:color="auto" w:fill="auto"/>
            <w:noWrap/>
            <w:vAlign w:val="bottom"/>
            <w:hideMark/>
          </w:tcPr>
          <w:p w14:paraId="4F0F07E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39FA6E92"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E8A266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1136</w:t>
            </w:r>
          </w:p>
        </w:tc>
        <w:tc>
          <w:tcPr>
            <w:tcW w:w="1011" w:type="pct"/>
            <w:tcBorders>
              <w:top w:val="nil"/>
              <w:left w:val="nil"/>
              <w:bottom w:val="single" w:sz="4" w:space="0" w:color="auto"/>
              <w:right w:val="single" w:sz="4" w:space="0" w:color="auto"/>
            </w:tcBorders>
            <w:shd w:val="clear" w:color="auto" w:fill="auto"/>
            <w:noWrap/>
            <w:vAlign w:val="bottom"/>
            <w:hideMark/>
          </w:tcPr>
          <w:p w14:paraId="24EF22B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Hoan tra ung truoc tien ban</w:t>
            </w:r>
          </w:p>
        </w:tc>
        <w:tc>
          <w:tcPr>
            <w:tcW w:w="3463" w:type="pct"/>
            <w:tcBorders>
              <w:top w:val="nil"/>
              <w:left w:val="nil"/>
              <w:bottom w:val="single" w:sz="4" w:space="0" w:color="auto"/>
              <w:right w:val="single" w:sz="4" w:space="0" w:color="auto"/>
            </w:tcBorders>
            <w:shd w:val="clear" w:color="auto" w:fill="auto"/>
            <w:vAlign w:val="bottom"/>
            <w:hideMark/>
          </w:tcPr>
          <w:p w14:paraId="0512B6C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{"source":"BO","type":"CI","checkby":"","seq":"12630467","status":"1","deltd":"N",</w:t>
            </w:r>
            <w:r w:rsidRPr="009F0ADA">
              <w:rPr>
                <w:rFonts w:eastAsia="Times New Roman"/>
                <w:color w:val="000000"/>
                <w:sz w:val="20"/>
                <w:szCs w:val="20"/>
              </w:rPr>
              <w:br/>
              <w:t>"transactionCode":"1136",</w:t>
            </w:r>
            <w:r w:rsidRPr="009F0ADA">
              <w:rPr>
                <w:rFonts w:eastAsia="Times New Roman"/>
                <w:color w:val="000000"/>
                <w:sz w:val="20"/>
                <w:szCs w:val="20"/>
              </w:rPr>
              <w:br/>
              <w:t>"transactionNum":"0001000745","effectiveDate":"2020-02-05","timestamp":"2020-02-05T10:39:49Z","changed":[{"object":"CI","account":"0001008688","eventType":"C","maxnsadvamt":"400000000"},{"object":"CI","account":"0001008688","eventType":"D","aamt":"400000000"},{"object":"CI","account":"0001008688","eventType":"D","balance":"400000000"},{"object":"CI","account":"0001008688","eventType":"C","dramt":"400000000"},{"object":"CI","account":"0001008688","eventType":"C","maxadvpaymentamt":"400000000"}]}</w:t>
            </w:r>
          </w:p>
        </w:tc>
      </w:tr>
      <w:tr w:rsidR="009F0ADA" w:rsidRPr="009F0ADA" w14:paraId="3EE2F58B"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770AA0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1138</w:t>
            </w:r>
          </w:p>
        </w:tc>
        <w:tc>
          <w:tcPr>
            <w:tcW w:w="1011" w:type="pct"/>
            <w:tcBorders>
              <w:top w:val="nil"/>
              <w:left w:val="nil"/>
              <w:bottom w:val="single" w:sz="4" w:space="0" w:color="auto"/>
              <w:right w:val="single" w:sz="4" w:space="0" w:color="auto"/>
            </w:tcBorders>
            <w:shd w:val="clear" w:color="auto" w:fill="auto"/>
            <w:noWrap/>
            <w:vAlign w:val="bottom"/>
            <w:hideMark/>
          </w:tcPr>
          <w:p w14:paraId="1838E52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Ung truoc tien ban</w:t>
            </w:r>
          </w:p>
        </w:tc>
        <w:tc>
          <w:tcPr>
            <w:tcW w:w="3463" w:type="pct"/>
            <w:tcBorders>
              <w:top w:val="nil"/>
              <w:left w:val="nil"/>
              <w:bottom w:val="single" w:sz="4" w:space="0" w:color="auto"/>
              <w:right w:val="single" w:sz="4" w:space="0" w:color="auto"/>
            </w:tcBorders>
            <w:shd w:val="clear" w:color="auto" w:fill="auto"/>
            <w:vAlign w:val="bottom"/>
            <w:hideMark/>
          </w:tcPr>
          <w:p w14:paraId="59BCE67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{"source":"BO","type":"CI","checkby":"MO","seq":"12702034","status":"1","deltd":"N",</w:t>
            </w:r>
            <w:r w:rsidRPr="009F0ADA">
              <w:rPr>
                <w:rFonts w:eastAsia="Times New Roman"/>
                <w:color w:val="000000"/>
                <w:sz w:val="20"/>
                <w:szCs w:val="20"/>
              </w:rPr>
              <w:br/>
              <w:t>"transactionCode":"1138",</w:t>
            </w:r>
            <w:r w:rsidRPr="009F0ADA">
              <w:rPr>
                <w:rFonts w:eastAsia="Times New Roman"/>
                <w:color w:val="000000"/>
                <w:sz w:val="20"/>
                <w:szCs w:val="20"/>
              </w:rPr>
              <w:br/>
              <w:t>"transactionNum":"8800026372","effectiveDate":"2020-02-10","timestamp":"2020-02-08T11:44:09Z","changed":[{"object":"CI","account":"0001008688","eventType":"D","maxnsadvamt":"38729595"},{"object":"CI","account":"0001008688","eventType":"C","aamt":"38729595"},{"object":"CI","account":"0001008688","eventType":"C","balance":"38729595"},{"object":"CI","account":"0001008688","eventType":"C","cramt":"38729595"},{"object":"CI","account":"0001008688","eventType":"D","maxadvpaymentamt":"38729595"}]}</w:t>
            </w:r>
          </w:p>
        </w:tc>
      </w:tr>
      <w:tr w:rsidR="009F0ADA" w:rsidRPr="009F0ADA" w14:paraId="17B1A6DD"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3F2AED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1140</w:t>
            </w:r>
          </w:p>
        </w:tc>
        <w:tc>
          <w:tcPr>
            <w:tcW w:w="1011" w:type="pct"/>
            <w:tcBorders>
              <w:top w:val="nil"/>
              <w:left w:val="nil"/>
              <w:bottom w:val="single" w:sz="4" w:space="0" w:color="auto"/>
              <w:right w:val="single" w:sz="4" w:space="0" w:color="auto"/>
            </w:tcBorders>
            <w:shd w:val="clear" w:color="auto" w:fill="auto"/>
            <w:noWrap/>
            <w:vAlign w:val="bottom"/>
            <w:hideMark/>
          </w:tcPr>
          <w:p w14:paraId="302928D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Nop tien mat vao tai khoan</w:t>
            </w:r>
          </w:p>
        </w:tc>
        <w:tc>
          <w:tcPr>
            <w:tcW w:w="3463" w:type="pct"/>
            <w:tcBorders>
              <w:top w:val="nil"/>
              <w:left w:val="nil"/>
              <w:bottom w:val="single" w:sz="4" w:space="0" w:color="auto"/>
              <w:right w:val="single" w:sz="4" w:space="0" w:color="auto"/>
            </w:tcBorders>
            <w:shd w:val="clear" w:color="auto" w:fill="auto"/>
            <w:vAlign w:val="bottom"/>
            <w:hideMark/>
          </w:tcPr>
          <w:p w14:paraId="360FD02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{"source":"BO","type":"CI","checkby":"","seq":"36597238","status":"1","deltd":"N",</w:t>
            </w:r>
            <w:r w:rsidRPr="009F0ADA">
              <w:rPr>
                <w:rFonts w:eastAsia="Times New Roman"/>
                <w:color w:val="000000"/>
                <w:sz w:val="20"/>
                <w:szCs w:val="20"/>
              </w:rPr>
              <w:br/>
              <w:t>"transactionCode":"1140",</w:t>
            </w:r>
            <w:r w:rsidRPr="009F0ADA">
              <w:rPr>
                <w:rFonts w:eastAsia="Times New Roman"/>
                <w:color w:val="000000"/>
                <w:sz w:val="20"/>
                <w:szCs w:val="20"/>
              </w:rPr>
              <w:br/>
              <w:t>"transactionNum":"8800081310","effectiveDate":"2021-05-11","timestamp":"2021-05-10T19:44:18Z","changed":[{"object":"CI","account":"0001032770","eventtype":"C","cramt":"16322079"},{"object":"CI","account":"0001032770","eventtype":"C","balance":"16322079","remainBalance":"16325503"}]}</w:t>
            </w:r>
          </w:p>
        </w:tc>
      </w:tr>
      <w:tr w:rsidR="009F0ADA" w:rsidRPr="009F0ADA" w14:paraId="14865F00"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55B2A5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1141</w:t>
            </w:r>
          </w:p>
        </w:tc>
        <w:tc>
          <w:tcPr>
            <w:tcW w:w="1011" w:type="pct"/>
            <w:tcBorders>
              <w:top w:val="nil"/>
              <w:left w:val="nil"/>
              <w:bottom w:val="single" w:sz="4" w:space="0" w:color="auto"/>
              <w:right w:val="single" w:sz="4" w:space="0" w:color="auto"/>
            </w:tcBorders>
            <w:shd w:val="clear" w:color="auto" w:fill="auto"/>
            <w:noWrap/>
            <w:vAlign w:val="bottom"/>
            <w:hideMark/>
          </w:tcPr>
          <w:p w14:paraId="65739B4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GL-CI</w:t>
            </w:r>
          </w:p>
        </w:tc>
        <w:tc>
          <w:tcPr>
            <w:tcW w:w="3463" w:type="pct"/>
            <w:tcBorders>
              <w:top w:val="nil"/>
              <w:left w:val="nil"/>
              <w:bottom w:val="single" w:sz="4" w:space="0" w:color="auto"/>
              <w:right w:val="single" w:sz="4" w:space="0" w:color="auto"/>
            </w:tcBorders>
            <w:shd w:val="clear" w:color="auto" w:fill="auto"/>
            <w:noWrap/>
            <w:vAlign w:val="bottom"/>
            <w:hideMark/>
          </w:tcPr>
          <w:p w14:paraId="1F18C69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Không dùng</w:t>
            </w:r>
          </w:p>
        </w:tc>
      </w:tr>
      <w:tr w:rsidR="009F0ADA" w:rsidRPr="009F0ADA" w14:paraId="2D594A8E"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1F750E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1142</w:t>
            </w:r>
          </w:p>
        </w:tc>
        <w:tc>
          <w:tcPr>
            <w:tcW w:w="1011" w:type="pct"/>
            <w:tcBorders>
              <w:top w:val="nil"/>
              <w:left w:val="nil"/>
              <w:bottom w:val="single" w:sz="4" w:space="0" w:color="auto"/>
              <w:right w:val="single" w:sz="4" w:space="0" w:color="auto"/>
            </w:tcBorders>
            <w:shd w:val="clear" w:color="auto" w:fill="auto"/>
            <w:noWrap/>
            <w:vAlign w:val="bottom"/>
            <w:hideMark/>
          </w:tcPr>
          <w:p w14:paraId="07E86A5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Nhan tien vay chung khoan</w:t>
            </w:r>
          </w:p>
        </w:tc>
        <w:tc>
          <w:tcPr>
            <w:tcW w:w="3463" w:type="pct"/>
            <w:tcBorders>
              <w:top w:val="nil"/>
              <w:left w:val="nil"/>
              <w:bottom w:val="single" w:sz="4" w:space="0" w:color="auto"/>
              <w:right w:val="single" w:sz="4" w:space="0" w:color="auto"/>
            </w:tcBorders>
            <w:shd w:val="clear" w:color="auto" w:fill="auto"/>
            <w:noWrap/>
            <w:vAlign w:val="bottom"/>
            <w:hideMark/>
          </w:tcPr>
          <w:p w14:paraId="7A44681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Không dùng</w:t>
            </w:r>
          </w:p>
        </w:tc>
      </w:tr>
      <w:tr w:rsidR="009F0ADA" w:rsidRPr="009F0ADA" w14:paraId="3C0EEAF6"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58DF3F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1143</w:t>
            </w:r>
          </w:p>
        </w:tc>
        <w:tc>
          <w:tcPr>
            <w:tcW w:w="1011" w:type="pct"/>
            <w:tcBorders>
              <w:top w:val="nil"/>
              <w:left w:val="nil"/>
              <w:bottom w:val="single" w:sz="4" w:space="0" w:color="auto"/>
              <w:right w:val="single" w:sz="4" w:space="0" w:color="auto"/>
            </w:tcBorders>
            <w:shd w:val="clear" w:color="auto" w:fill="auto"/>
            <w:noWrap/>
            <w:vAlign w:val="bottom"/>
            <w:hideMark/>
          </w:tcPr>
          <w:p w14:paraId="41D618E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Ung truoc tien ban</w:t>
            </w:r>
          </w:p>
        </w:tc>
        <w:tc>
          <w:tcPr>
            <w:tcW w:w="3463" w:type="pct"/>
            <w:tcBorders>
              <w:top w:val="nil"/>
              <w:left w:val="nil"/>
              <w:bottom w:val="single" w:sz="4" w:space="0" w:color="auto"/>
              <w:right w:val="single" w:sz="4" w:space="0" w:color="auto"/>
            </w:tcBorders>
            <w:shd w:val="clear" w:color="auto" w:fill="auto"/>
            <w:vAlign w:val="bottom"/>
            <w:hideMark/>
          </w:tcPr>
          <w:p w14:paraId="4D8680F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{"source":"BO","type":"CI","seq":"1642449","status":"1","deltd":"N",</w:t>
            </w:r>
            <w:r w:rsidRPr="009F0ADA">
              <w:rPr>
                <w:rFonts w:eastAsia="Times New Roman"/>
                <w:color w:val="000000"/>
                <w:sz w:val="20"/>
                <w:szCs w:val="20"/>
              </w:rPr>
              <w:br/>
              <w:t>"transactionCode":"1143",</w:t>
            </w:r>
            <w:r w:rsidRPr="009F0ADA">
              <w:rPr>
                <w:rFonts w:eastAsia="Times New Roman"/>
                <w:color w:val="000000"/>
                <w:sz w:val="20"/>
                <w:szCs w:val="20"/>
              </w:rPr>
              <w:br/>
              <w:t>"transactionNum":"0068001980","effectiveDate":"2018-01-10","timestamp":"2018-01-10T11:09:59Z","changed":[{"object":"CI","account":"0001008688","eventType":"D","maxnsadvamt":"20640509"},{"object":"CI","account":"0001008688","eventType":"C","aamt":"20640509"},{"object":"CI","account":"0001008688","eventType":"C","balance":"20640509"},{"object":"CI","account":"0001008688","eventType":"C","cramt":"20640509"},{"object":"CI","account":"0001008688","eventType":"D","maxadvpaymentamt":"20640509"}]}</w:t>
            </w:r>
          </w:p>
        </w:tc>
      </w:tr>
      <w:tr w:rsidR="009F0ADA" w:rsidRPr="009F0ADA" w14:paraId="7687F22F"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358A7A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1144</w:t>
            </w:r>
          </w:p>
        </w:tc>
        <w:tc>
          <w:tcPr>
            <w:tcW w:w="1011" w:type="pct"/>
            <w:tcBorders>
              <w:top w:val="nil"/>
              <w:left w:val="nil"/>
              <w:bottom w:val="single" w:sz="4" w:space="0" w:color="auto"/>
              <w:right w:val="single" w:sz="4" w:space="0" w:color="auto"/>
            </w:tcBorders>
            <w:shd w:val="clear" w:color="auto" w:fill="auto"/>
            <w:noWrap/>
            <w:vAlign w:val="bottom"/>
            <w:hideMark/>
          </w:tcPr>
          <w:p w14:paraId="1B25563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Phong toa tien</w:t>
            </w:r>
          </w:p>
        </w:tc>
        <w:tc>
          <w:tcPr>
            <w:tcW w:w="3463" w:type="pct"/>
            <w:tcBorders>
              <w:top w:val="nil"/>
              <w:left w:val="nil"/>
              <w:bottom w:val="single" w:sz="4" w:space="0" w:color="auto"/>
              <w:right w:val="single" w:sz="4" w:space="0" w:color="auto"/>
            </w:tcBorders>
            <w:shd w:val="clear" w:color="auto" w:fill="auto"/>
            <w:vAlign w:val="bottom"/>
            <w:hideMark/>
          </w:tcPr>
          <w:p w14:paraId="02684E1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{"source":"BO","type":"CI","checkby":"","seq":"11121250","status":"1","deltd":"N",</w:t>
            </w:r>
            <w:r w:rsidRPr="009F0ADA">
              <w:rPr>
                <w:rFonts w:eastAsia="Times New Roman"/>
                <w:color w:val="000000"/>
                <w:sz w:val="20"/>
                <w:szCs w:val="20"/>
              </w:rPr>
              <w:br/>
              <w:t>"transactionCode":"1144",</w:t>
            </w:r>
            <w:r w:rsidRPr="009F0ADA">
              <w:rPr>
                <w:rFonts w:eastAsia="Times New Roman"/>
                <w:color w:val="000000"/>
                <w:sz w:val="20"/>
                <w:szCs w:val="20"/>
              </w:rPr>
              <w:br/>
              <w:t>"transactionNum":"0101000304","effectiveDate":"2019-11-07","timestamp":"2019-11-07T14:00:37Z","changed":[{"object":"CI","account":"0001008688","eventType":"D","balance":"10000000"},{"object":"CI","account":"0001008688","eventType":"C","emkamt":"10000000"}]}</w:t>
            </w:r>
          </w:p>
        </w:tc>
      </w:tr>
      <w:tr w:rsidR="009F0ADA" w:rsidRPr="009F0ADA" w14:paraId="5AFBA62E"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862F9A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1145</w:t>
            </w:r>
          </w:p>
        </w:tc>
        <w:tc>
          <w:tcPr>
            <w:tcW w:w="1011" w:type="pct"/>
            <w:tcBorders>
              <w:top w:val="nil"/>
              <w:left w:val="nil"/>
              <w:bottom w:val="single" w:sz="4" w:space="0" w:color="auto"/>
              <w:right w:val="single" w:sz="4" w:space="0" w:color="auto"/>
            </w:tcBorders>
            <w:shd w:val="clear" w:color="auto" w:fill="auto"/>
            <w:noWrap/>
            <w:vAlign w:val="bottom"/>
            <w:hideMark/>
          </w:tcPr>
          <w:p w14:paraId="680F45F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tien phong toa</w:t>
            </w:r>
          </w:p>
        </w:tc>
        <w:tc>
          <w:tcPr>
            <w:tcW w:w="3463" w:type="pct"/>
            <w:tcBorders>
              <w:top w:val="nil"/>
              <w:left w:val="nil"/>
              <w:bottom w:val="single" w:sz="4" w:space="0" w:color="auto"/>
              <w:right w:val="single" w:sz="4" w:space="0" w:color="auto"/>
            </w:tcBorders>
            <w:shd w:val="clear" w:color="auto" w:fill="auto"/>
            <w:vAlign w:val="bottom"/>
            <w:hideMark/>
          </w:tcPr>
          <w:p w14:paraId="2CFC029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{"source":"BO","type":"CI","checkby":"","seq":"12610841","status":"1","deltd":"N",</w:t>
            </w:r>
            <w:r w:rsidRPr="009F0ADA">
              <w:rPr>
                <w:rFonts w:eastAsia="Times New Roman"/>
                <w:color w:val="000000"/>
                <w:sz w:val="20"/>
                <w:szCs w:val="20"/>
              </w:rPr>
              <w:br/>
              <w:t>"transactionCode":"1145",</w:t>
            </w:r>
            <w:r w:rsidRPr="009F0ADA">
              <w:rPr>
                <w:rFonts w:eastAsia="Times New Roman"/>
                <w:color w:val="000000"/>
                <w:sz w:val="20"/>
                <w:szCs w:val="20"/>
              </w:rPr>
              <w:br/>
              <w:t>"transactionNum":"0101000239","effectiveDate":"2020-02-04","timestamp":"2020-02-04T11:48:24Z","changed":[{"object":"CI","account":"0001008688","eventType":"C","balance":"10000000"},{"object":"CI","account":"0001008688","eventType":"D","emkamt":"10000000"}]}</w:t>
            </w:r>
          </w:p>
        </w:tc>
      </w:tr>
      <w:tr w:rsidR="009F0ADA" w:rsidRPr="009F0ADA" w14:paraId="41AEE944"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323185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1146</w:t>
            </w:r>
          </w:p>
        </w:tc>
        <w:tc>
          <w:tcPr>
            <w:tcW w:w="1011" w:type="pct"/>
            <w:tcBorders>
              <w:top w:val="nil"/>
              <w:left w:val="nil"/>
              <w:bottom w:val="single" w:sz="4" w:space="0" w:color="auto"/>
              <w:right w:val="single" w:sz="4" w:space="0" w:color="auto"/>
            </w:tcBorders>
            <w:shd w:val="clear" w:color="auto" w:fill="auto"/>
            <w:noWrap/>
            <w:vAlign w:val="bottom"/>
            <w:hideMark/>
          </w:tcPr>
          <w:p w14:paraId="74689A9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GL-CI</w:t>
            </w:r>
          </w:p>
        </w:tc>
        <w:tc>
          <w:tcPr>
            <w:tcW w:w="3463" w:type="pct"/>
            <w:tcBorders>
              <w:top w:val="nil"/>
              <w:left w:val="nil"/>
              <w:bottom w:val="single" w:sz="4" w:space="0" w:color="auto"/>
              <w:right w:val="single" w:sz="4" w:space="0" w:color="auto"/>
            </w:tcBorders>
            <w:shd w:val="clear" w:color="auto" w:fill="auto"/>
            <w:vAlign w:val="bottom"/>
            <w:hideMark/>
          </w:tcPr>
          <w:p w14:paraId="6BFF716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{"source":"BO","type":"CI","checkby":"","seq":"12019719","status":"1","deltd":"N",</w:t>
            </w:r>
            <w:r w:rsidRPr="009F0ADA">
              <w:rPr>
                <w:rFonts w:eastAsia="Times New Roman"/>
                <w:color w:val="000000"/>
                <w:sz w:val="20"/>
                <w:szCs w:val="20"/>
              </w:rPr>
              <w:br/>
              <w:t>"transactionCode":"1146",</w:t>
            </w:r>
            <w:r w:rsidRPr="009F0ADA">
              <w:rPr>
                <w:rFonts w:eastAsia="Times New Roman"/>
                <w:color w:val="000000"/>
                <w:sz w:val="20"/>
                <w:szCs w:val="20"/>
              </w:rPr>
              <w:br/>
              <w:t>"transactionNum":"0001000109","effectiveDate":"2019-12-27","timestamp":"2019-12-27T09:21:29Z","changed":[{"object":"CI","account":"0001008688","eventType":"C","balance":"13700000000"},{"object":"CI","account":"0001008688","eventType":"C","cramt":"13700000000"}]}</w:t>
            </w:r>
          </w:p>
        </w:tc>
      </w:tr>
      <w:tr w:rsidR="009F0ADA" w:rsidRPr="009F0ADA" w14:paraId="4D9C32C1"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E37B5F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1147</w:t>
            </w:r>
          </w:p>
        </w:tc>
        <w:tc>
          <w:tcPr>
            <w:tcW w:w="1011" w:type="pct"/>
            <w:tcBorders>
              <w:top w:val="nil"/>
              <w:left w:val="nil"/>
              <w:bottom w:val="single" w:sz="4" w:space="0" w:color="auto"/>
              <w:right w:val="single" w:sz="4" w:space="0" w:color="auto"/>
            </w:tcBorders>
            <w:shd w:val="clear" w:color="auto" w:fill="auto"/>
            <w:noWrap/>
            <w:vAlign w:val="bottom"/>
            <w:hideMark/>
          </w:tcPr>
          <w:p w14:paraId="6A4D6E0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Nop tien tu OTC</w:t>
            </w:r>
          </w:p>
        </w:tc>
        <w:tc>
          <w:tcPr>
            <w:tcW w:w="3463" w:type="pct"/>
            <w:tcBorders>
              <w:top w:val="nil"/>
              <w:left w:val="nil"/>
              <w:bottom w:val="single" w:sz="4" w:space="0" w:color="auto"/>
              <w:right w:val="single" w:sz="4" w:space="0" w:color="auto"/>
            </w:tcBorders>
            <w:shd w:val="clear" w:color="auto" w:fill="auto"/>
            <w:vAlign w:val="bottom"/>
            <w:hideMark/>
          </w:tcPr>
          <w:p w14:paraId="3783929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53719032"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C53E5E9"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1148</w:t>
            </w:r>
          </w:p>
        </w:tc>
        <w:tc>
          <w:tcPr>
            <w:tcW w:w="1011" w:type="pct"/>
            <w:tcBorders>
              <w:top w:val="nil"/>
              <w:left w:val="nil"/>
              <w:bottom w:val="single" w:sz="4" w:space="0" w:color="auto"/>
              <w:right w:val="single" w:sz="4" w:space="0" w:color="auto"/>
            </w:tcBorders>
            <w:shd w:val="clear" w:color="auto" w:fill="auto"/>
            <w:noWrap/>
            <w:vAlign w:val="bottom"/>
            <w:hideMark/>
          </w:tcPr>
          <w:p w14:paraId="39A806A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tien GD OTC</w:t>
            </w:r>
          </w:p>
        </w:tc>
        <w:tc>
          <w:tcPr>
            <w:tcW w:w="3463" w:type="pct"/>
            <w:tcBorders>
              <w:top w:val="nil"/>
              <w:left w:val="nil"/>
              <w:bottom w:val="single" w:sz="4" w:space="0" w:color="auto"/>
              <w:right w:val="single" w:sz="4" w:space="0" w:color="auto"/>
            </w:tcBorders>
            <w:shd w:val="clear" w:color="auto" w:fill="auto"/>
            <w:vAlign w:val="bottom"/>
            <w:hideMark/>
          </w:tcPr>
          <w:p w14:paraId="7E13AA1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3E434522"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6B5A59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1149</w:t>
            </w:r>
          </w:p>
        </w:tc>
        <w:tc>
          <w:tcPr>
            <w:tcW w:w="1011" w:type="pct"/>
            <w:tcBorders>
              <w:top w:val="nil"/>
              <w:left w:val="nil"/>
              <w:bottom w:val="single" w:sz="4" w:space="0" w:color="auto"/>
              <w:right w:val="single" w:sz="4" w:space="0" w:color="auto"/>
            </w:tcBorders>
            <w:shd w:val="clear" w:color="auto" w:fill="auto"/>
            <w:noWrap/>
            <w:vAlign w:val="bottom"/>
            <w:hideMark/>
          </w:tcPr>
          <w:p w14:paraId="419F042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Chia tien co tuc</w:t>
            </w:r>
          </w:p>
        </w:tc>
        <w:tc>
          <w:tcPr>
            <w:tcW w:w="3463" w:type="pct"/>
            <w:tcBorders>
              <w:top w:val="nil"/>
              <w:left w:val="nil"/>
              <w:bottom w:val="single" w:sz="4" w:space="0" w:color="auto"/>
              <w:right w:val="single" w:sz="4" w:space="0" w:color="auto"/>
            </w:tcBorders>
            <w:shd w:val="clear" w:color="auto" w:fill="auto"/>
            <w:noWrap/>
            <w:vAlign w:val="bottom"/>
            <w:hideMark/>
          </w:tcPr>
          <w:p w14:paraId="0C6FF62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7D39A6F2"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5BFF2B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1150</w:t>
            </w:r>
          </w:p>
        </w:tc>
        <w:tc>
          <w:tcPr>
            <w:tcW w:w="1011" w:type="pct"/>
            <w:tcBorders>
              <w:top w:val="nil"/>
              <w:left w:val="nil"/>
              <w:bottom w:val="single" w:sz="4" w:space="0" w:color="auto"/>
              <w:right w:val="single" w:sz="4" w:space="0" w:color="auto"/>
            </w:tcBorders>
            <w:shd w:val="clear" w:color="auto" w:fill="auto"/>
            <w:noWrap/>
            <w:vAlign w:val="bottom"/>
            <w:hideMark/>
          </w:tcPr>
          <w:p w14:paraId="1FCEDCE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Lai nhap goc</w:t>
            </w:r>
          </w:p>
        </w:tc>
        <w:tc>
          <w:tcPr>
            <w:tcW w:w="3463" w:type="pct"/>
            <w:tcBorders>
              <w:top w:val="nil"/>
              <w:left w:val="nil"/>
              <w:bottom w:val="single" w:sz="4" w:space="0" w:color="auto"/>
              <w:right w:val="single" w:sz="4" w:space="0" w:color="auto"/>
            </w:tcBorders>
            <w:shd w:val="clear" w:color="auto" w:fill="auto"/>
            <w:vAlign w:val="bottom"/>
            <w:hideMark/>
          </w:tcPr>
          <w:p w14:paraId="5DFE3B6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61FA5E3B"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7C68B8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1151</w:t>
            </w:r>
          </w:p>
        </w:tc>
        <w:tc>
          <w:tcPr>
            <w:tcW w:w="1011" w:type="pct"/>
            <w:tcBorders>
              <w:top w:val="nil"/>
              <w:left w:val="nil"/>
              <w:bottom w:val="single" w:sz="4" w:space="0" w:color="auto"/>
              <w:right w:val="single" w:sz="4" w:space="0" w:color="auto"/>
            </w:tcBorders>
            <w:shd w:val="clear" w:color="auto" w:fill="auto"/>
            <w:noWrap/>
            <w:vAlign w:val="bottom"/>
            <w:hideMark/>
          </w:tcPr>
          <w:p w14:paraId="06E3660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GL-CI</w:t>
            </w:r>
          </w:p>
        </w:tc>
        <w:tc>
          <w:tcPr>
            <w:tcW w:w="3463" w:type="pct"/>
            <w:tcBorders>
              <w:top w:val="nil"/>
              <w:left w:val="nil"/>
              <w:bottom w:val="single" w:sz="4" w:space="0" w:color="auto"/>
              <w:right w:val="single" w:sz="4" w:space="0" w:color="auto"/>
            </w:tcBorders>
            <w:shd w:val="clear" w:color="auto" w:fill="auto"/>
            <w:vAlign w:val="bottom"/>
            <w:hideMark/>
          </w:tcPr>
          <w:p w14:paraId="5CCDE5E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{"source":"BO","type":"CI","checkby":"","seq":"36596734","status":"1","deltd":"N",</w:t>
            </w:r>
            <w:r w:rsidRPr="009F0ADA">
              <w:rPr>
                <w:rFonts w:eastAsia="Times New Roman"/>
                <w:color w:val="000000"/>
                <w:sz w:val="20"/>
                <w:szCs w:val="20"/>
              </w:rPr>
              <w:br/>
              <w:t>"transactionCode":"1151",</w:t>
            </w:r>
            <w:r w:rsidRPr="009F0ADA">
              <w:rPr>
                <w:rFonts w:eastAsia="Times New Roman"/>
                <w:color w:val="000000"/>
                <w:sz w:val="20"/>
                <w:szCs w:val="20"/>
              </w:rPr>
              <w:br/>
              <w:t>"transactionNum":"9900080914","effectiveDate":"2021-05-11","timestamp":"2021-05-10T18:29:39Z","changed":[{"object":"CI","account":"0307268669","eventtype":"C","cramt":"3500000"},{"object":"CI","account":"0307268669","eventtype":"C","balance":"3500000","remainBalance":"6407401"}]}</w:t>
            </w:r>
          </w:p>
        </w:tc>
      </w:tr>
      <w:tr w:rsidR="009F0ADA" w:rsidRPr="009F0ADA" w14:paraId="6F02BAC9"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CFDF2E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1152</w:t>
            </w:r>
          </w:p>
        </w:tc>
        <w:tc>
          <w:tcPr>
            <w:tcW w:w="1011" w:type="pct"/>
            <w:tcBorders>
              <w:top w:val="nil"/>
              <w:left w:val="nil"/>
              <w:bottom w:val="single" w:sz="4" w:space="0" w:color="auto"/>
              <w:right w:val="single" w:sz="4" w:space="0" w:color="auto"/>
            </w:tcBorders>
            <w:shd w:val="clear" w:color="auto" w:fill="auto"/>
            <w:noWrap/>
            <w:vAlign w:val="bottom"/>
            <w:hideMark/>
          </w:tcPr>
          <w:p w14:paraId="155D1A6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Hoan toa thau chi</w:t>
            </w:r>
          </w:p>
        </w:tc>
        <w:tc>
          <w:tcPr>
            <w:tcW w:w="3463" w:type="pct"/>
            <w:tcBorders>
              <w:top w:val="nil"/>
              <w:left w:val="nil"/>
              <w:bottom w:val="single" w:sz="4" w:space="0" w:color="auto"/>
              <w:right w:val="single" w:sz="4" w:space="0" w:color="auto"/>
            </w:tcBorders>
            <w:shd w:val="clear" w:color="auto" w:fill="auto"/>
            <w:noWrap/>
            <w:vAlign w:val="bottom"/>
            <w:hideMark/>
          </w:tcPr>
          <w:p w14:paraId="2FC9E27E"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5AC9B0C6"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6C4A80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1153</w:t>
            </w:r>
          </w:p>
        </w:tc>
        <w:tc>
          <w:tcPr>
            <w:tcW w:w="1011" w:type="pct"/>
            <w:tcBorders>
              <w:top w:val="nil"/>
              <w:left w:val="nil"/>
              <w:bottom w:val="single" w:sz="4" w:space="0" w:color="auto"/>
              <w:right w:val="single" w:sz="4" w:space="0" w:color="auto"/>
            </w:tcBorders>
            <w:shd w:val="clear" w:color="auto" w:fill="auto"/>
            <w:noWrap/>
            <w:vAlign w:val="bottom"/>
            <w:hideMark/>
          </w:tcPr>
          <w:p w14:paraId="516E194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UTTB C</w:t>
            </w:r>
            <w:r w:rsidRPr="009F0ADA">
              <w:rPr>
                <w:rFonts w:ascii="Tahoma" w:eastAsia="Times New Roman" w:hAnsi="Tahoma" w:cs="Tahoma"/>
                <w:color w:val="000000"/>
                <w:sz w:val="20"/>
                <w:szCs w:val="20"/>
              </w:rPr>
              <w:t>�</w:t>
            </w:r>
            <w:r w:rsidRPr="009F0ADA">
              <w:rPr>
                <w:rFonts w:eastAsia="Times New Roman"/>
                <w:color w:val="000000"/>
                <w:sz w:val="20"/>
                <w:szCs w:val="20"/>
              </w:rPr>
              <w:t>khoan HT</w:t>
            </w:r>
            <w:r w:rsidRPr="009F0ADA">
              <w:rPr>
                <w:rFonts w:ascii="Tahoma" w:eastAsia="Times New Roman" w:hAnsi="Tahoma" w:cs="Tahoma"/>
                <w:color w:val="000000"/>
                <w:sz w:val="20"/>
                <w:szCs w:val="20"/>
              </w:rPr>
              <w:t>�</w:t>
            </w:r>
          </w:p>
        </w:tc>
        <w:tc>
          <w:tcPr>
            <w:tcW w:w="3463" w:type="pct"/>
            <w:tcBorders>
              <w:top w:val="nil"/>
              <w:left w:val="nil"/>
              <w:bottom w:val="single" w:sz="4" w:space="0" w:color="auto"/>
              <w:right w:val="single" w:sz="4" w:space="0" w:color="auto"/>
            </w:tcBorders>
            <w:shd w:val="clear" w:color="auto" w:fill="auto"/>
            <w:noWrap/>
            <w:vAlign w:val="bottom"/>
            <w:hideMark/>
          </w:tcPr>
          <w:p w14:paraId="07CCE71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Không dùng, 09/01/2015</w:t>
            </w:r>
          </w:p>
        </w:tc>
      </w:tr>
      <w:tr w:rsidR="009F0ADA" w:rsidRPr="009F0ADA" w14:paraId="57BB388A"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68F72D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1154</w:t>
            </w:r>
          </w:p>
        </w:tc>
        <w:tc>
          <w:tcPr>
            <w:tcW w:w="1011" w:type="pct"/>
            <w:tcBorders>
              <w:top w:val="nil"/>
              <w:left w:val="nil"/>
              <w:bottom w:val="single" w:sz="4" w:space="0" w:color="auto"/>
              <w:right w:val="single" w:sz="4" w:space="0" w:color="auto"/>
            </w:tcBorders>
            <w:shd w:val="clear" w:color="auto" w:fill="auto"/>
            <w:noWrap/>
            <w:vAlign w:val="bottom"/>
            <w:hideMark/>
          </w:tcPr>
          <w:p w14:paraId="4835BD4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soat chuyen khoan GL-CI</w:t>
            </w:r>
          </w:p>
        </w:tc>
        <w:tc>
          <w:tcPr>
            <w:tcW w:w="3463" w:type="pct"/>
            <w:tcBorders>
              <w:top w:val="nil"/>
              <w:left w:val="nil"/>
              <w:bottom w:val="single" w:sz="4" w:space="0" w:color="auto"/>
              <w:right w:val="single" w:sz="4" w:space="0" w:color="auto"/>
            </w:tcBorders>
            <w:shd w:val="clear" w:color="auto" w:fill="auto"/>
            <w:vAlign w:val="bottom"/>
            <w:hideMark/>
          </w:tcPr>
          <w:p w14:paraId="50AB53D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{"source":"BO","type":"CI","checkby":"","seq":"12460937","status":"1","deltd":"N",</w:t>
            </w:r>
            <w:r w:rsidRPr="009F0ADA">
              <w:rPr>
                <w:rFonts w:eastAsia="Times New Roman"/>
                <w:color w:val="000000"/>
                <w:sz w:val="20"/>
                <w:szCs w:val="20"/>
              </w:rPr>
              <w:br/>
              <w:t>"transactionCode":"1154",</w:t>
            </w:r>
            <w:r w:rsidRPr="009F0ADA">
              <w:rPr>
                <w:rFonts w:eastAsia="Times New Roman"/>
                <w:color w:val="000000"/>
                <w:sz w:val="20"/>
                <w:szCs w:val="20"/>
              </w:rPr>
              <w:br/>
              <w:t>"transactionNum":"0001000712","effectiveDate":"2020-01-30","timestamp":"2020-01-30T11:27:55Z","changed":[]}</w:t>
            </w:r>
          </w:p>
        </w:tc>
      </w:tr>
      <w:tr w:rsidR="009F0ADA" w:rsidRPr="009F0ADA" w14:paraId="29294991"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474E82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1155</w:t>
            </w:r>
          </w:p>
        </w:tc>
        <w:tc>
          <w:tcPr>
            <w:tcW w:w="1011" w:type="pct"/>
            <w:tcBorders>
              <w:top w:val="nil"/>
              <w:left w:val="nil"/>
              <w:bottom w:val="single" w:sz="4" w:space="0" w:color="auto"/>
              <w:right w:val="single" w:sz="4" w:space="0" w:color="auto"/>
            </w:tcBorders>
            <w:shd w:val="clear" w:color="auto" w:fill="auto"/>
            <w:noWrap/>
            <w:vAlign w:val="bottom"/>
            <w:hideMark/>
          </w:tcPr>
          <w:p w14:paraId="53FA770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UTTB c</w:t>
            </w:r>
            <w:r w:rsidRPr="009F0ADA">
              <w:rPr>
                <w:rFonts w:ascii="Tahoma" w:eastAsia="Times New Roman" w:hAnsi="Tahoma" w:cs="Tahoma"/>
                <w:color w:val="000000"/>
                <w:sz w:val="20"/>
                <w:szCs w:val="20"/>
              </w:rPr>
              <w:t>�</w:t>
            </w:r>
            <w:r w:rsidRPr="009F0ADA">
              <w:rPr>
                <w:rFonts w:eastAsia="Times New Roman"/>
                <w:color w:val="000000"/>
                <w:sz w:val="20"/>
                <w:szCs w:val="20"/>
              </w:rPr>
              <w:t>khoan  vay</w:t>
            </w:r>
          </w:p>
        </w:tc>
        <w:tc>
          <w:tcPr>
            <w:tcW w:w="3463" w:type="pct"/>
            <w:tcBorders>
              <w:top w:val="nil"/>
              <w:left w:val="nil"/>
              <w:bottom w:val="single" w:sz="4" w:space="0" w:color="auto"/>
              <w:right w:val="single" w:sz="4" w:space="0" w:color="auto"/>
            </w:tcBorders>
            <w:shd w:val="clear" w:color="auto" w:fill="auto"/>
            <w:noWrap/>
            <w:vAlign w:val="bottom"/>
            <w:hideMark/>
          </w:tcPr>
          <w:p w14:paraId="4AB5527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Không dùng 13-Feb-2017, Không đẩy msg</w:t>
            </w:r>
          </w:p>
        </w:tc>
      </w:tr>
      <w:tr w:rsidR="009F0ADA" w:rsidRPr="009F0ADA" w14:paraId="5BD10473"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FF80B3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1156</w:t>
            </w:r>
          </w:p>
        </w:tc>
        <w:tc>
          <w:tcPr>
            <w:tcW w:w="1011" w:type="pct"/>
            <w:tcBorders>
              <w:top w:val="nil"/>
              <w:left w:val="nil"/>
              <w:bottom w:val="single" w:sz="4" w:space="0" w:color="auto"/>
              <w:right w:val="single" w:sz="4" w:space="0" w:color="auto"/>
            </w:tcBorders>
            <w:shd w:val="clear" w:color="auto" w:fill="auto"/>
            <w:noWrap/>
            <w:vAlign w:val="bottom"/>
            <w:hideMark/>
          </w:tcPr>
          <w:p w14:paraId="59D2A75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Huy giao dich bao co tu bank</w:t>
            </w:r>
          </w:p>
        </w:tc>
        <w:tc>
          <w:tcPr>
            <w:tcW w:w="3463" w:type="pct"/>
            <w:tcBorders>
              <w:top w:val="nil"/>
              <w:left w:val="nil"/>
              <w:bottom w:val="single" w:sz="4" w:space="0" w:color="auto"/>
              <w:right w:val="single" w:sz="4" w:space="0" w:color="auto"/>
            </w:tcBorders>
            <w:shd w:val="clear" w:color="auto" w:fill="auto"/>
            <w:vAlign w:val="bottom"/>
            <w:hideMark/>
          </w:tcPr>
          <w:p w14:paraId="016A086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{"source":"BO","type":"CI","checkby":"","seq":"12687016","status":"1","deltd":"N",</w:t>
            </w:r>
            <w:r w:rsidRPr="009F0ADA">
              <w:rPr>
                <w:rFonts w:eastAsia="Times New Roman"/>
                <w:color w:val="000000"/>
                <w:sz w:val="20"/>
                <w:szCs w:val="20"/>
              </w:rPr>
              <w:br/>
              <w:t>"transactionCode":"1156",</w:t>
            </w:r>
            <w:r w:rsidRPr="009F0ADA">
              <w:rPr>
                <w:rFonts w:eastAsia="Times New Roman"/>
                <w:color w:val="000000"/>
                <w:sz w:val="20"/>
                <w:szCs w:val="20"/>
              </w:rPr>
              <w:br/>
              <w:t>"transactionNum":"8800065150","effectiveDate":"2020-02-07","timestamp":"2020-02-07T14:17:18Z","changed":[]}</w:t>
            </w:r>
          </w:p>
        </w:tc>
      </w:tr>
      <w:tr w:rsidR="009F0ADA" w:rsidRPr="009F0ADA" w14:paraId="268D4632"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CA48FF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1157</w:t>
            </w:r>
          </w:p>
        </w:tc>
        <w:tc>
          <w:tcPr>
            <w:tcW w:w="1011" w:type="pct"/>
            <w:tcBorders>
              <w:top w:val="nil"/>
              <w:left w:val="nil"/>
              <w:bottom w:val="single" w:sz="4" w:space="0" w:color="auto"/>
              <w:right w:val="single" w:sz="4" w:space="0" w:color="auto"/>
            </w:tcBorders>
            <w:shd w:val="clear" w:color="auto" w:fill="auto"/>
            <w:noWrap/>
            <w:vAlign w:val="bottom"/>
            <w:hideMark/>
          </w:tcPr>
          <w:p w14:paraId="5034A48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phi luu ky chung khoan manual - 1157</w:t>
            </w:r>
          </w:p>
        </w:tc>
        <w:tc>
          <w:tcPr>
            <w:tcW w:w="3463" w:type="pct"/>
            <w:tcBorders>
              <w:top w:val="nil"/>
              <w:left w:val="nil"/>
              <w:bottom w:val="single" w:sz="4" w:space="0" w:color="auto"/>
              <w:right w:val="single" w:sz="4" w:space="0" w:color="auto"/>
            </w:tcBorders>
            <w:shd w:val="clear" w:color="auto" w:fill="auto"/>
            <w:vAlign w:val="bottom"/>
            <w:hideMark/>
          </w:tcPr>
          <w:p w14:paraId="0E9934D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{"source":"BO","type":"CI","checkby":"","seq":"37831100","status":"1","deltd":"N",</w:t>
            </w:r>
            <w:r w:rsidRPr="009F0ADA">
              <w:rPr>
                <w:rFonts w:eastAsia="Times New Roman"/>
                <w:color w:val="000000"/>
                <w:sz w:val="20"/>
                <w:szCs w:val="20"/>
              </w:rPr>
              <w:br/>
              <w:t>"transactionCode":"1157",</w:t>
            </w:r>
            <w:r w:rsidRPr="009F0ADA">
              <w:rPr>
                <w:rFonts w:eastAsia="Times New Roman"/>
                <w:color w:val="000000"/>
                <w:sz w:val="20"/>
                <w:szCs w:val="20"/>
              </w:rPr>
              <w:br/>
              <w:t>"transactionNum":"0101000333","effectiveDate":"2021-05-18","timestamp":"2021-05-18T13:46:25Z","changed":[{"object":"CI","account":"0101047777","eventtype":"D","depofeeacr":"187299"},{"object":"CI","account":"0101047777","eventtype":"C","dramt":"187299"},{"object":"CI","account":"0101047777","eventtype":"D","balance":"187299","remainBalance":"1307704"}]}</w:t>
            </w:r>
          </w:p>
        </w:tc>
      </w:tr>
      <w:tr w:rsidR="009F0ADA" w:rsidRPr="009F0ADA" w14:paraId="72827B76"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4CAAC1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1159</w:t>
            </w:r>
          </w:p>
        </w:tc>
        <w:tc>
          <w:tcPr>
            <w:tcW w:w="1011" w:type="pct"/>
            <w:tcBorders>
              <w:top w:val="nil"/>
              <w:left w:val="nil"/>
              <w:bottom w:val="single" w:sz="4" w:space="0" w:color="auto"/>
              <w:right w:val="single" w:sz="4" w:space="0" w:color="auto"/>
            </w:tcBorders>
            <w:shd w:val="clear" w:color="auto" w:fill="auto"/>
            <w:noWrap/>
            <w:vAlign w:val="bottom"/>
            <w:hideMark/>
          </w:tcPr>
          <w:p w14:paraId="3E3852C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T0 overdraft calculate</w:t>
            </w:r>
          </w:p>
        </w:tc>
        <w:tc>
          <w:tcPr>
            <w:tcW w:w="3463" w:type="pct"/>
            <w:tcBorders>
              <w:top w:val="nil"/>
              <w:left w:val="nil"/>
              <w:bottom w:val="single" w:sz="4" w:space="0" w:color="auto"/>
              <w:right w:val="single" w:sz="4" w:space="0" w:color="auto"/>
            </w:tcBorders>
            <w:shd w:val="clear" w:color="auto" w:fill="auto"/>
            <w:vAlign w:val="bottom"/>
            <w:hideMark/>
          </w:tcPr>
          <w:p w14:paraId="11CCA27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đẩy msg (chạy trong batch)</w:t>
            </w:r>
          </w:p>
        </w:tc>
      </w:tr>
      <w:tr w:rsidR="009F0ADA" w:rsidRPr="009F0ADA" w14:paraId="46436CFD"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2C746D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1160</w:t>
            </w:r>
          </w:p>
        </w:tc>
        <w:tc>
          <w:tcPr>
            <w:tcW w:w="1011" w:type="pct"/>
            <w:tcBorders>
              <w:top w:val="nil"/>
              <w:left w:val="nil"/>
              <w:bottom w:val="single" w:sz="4" w:space="0" w:color="auto"/>
              <w:right w:val="single" w:sz="4" w:space="0" w:color="auto"/>
            </w:tcBorders>
            <w:shd w:val="clear" w:color="auto" w:fill="auto"/>
            <w:noWrap/>
            <w:vAlign w:val="bottom"/>
            <w:hideMark/>
          </w:tcPr>
          <w:p w14:paraId="01F5926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Tinh lai cong don</w:t>
            </w:r>
          </w:p>
        </w:tc>
        <w:tc>
          <w:tcPr>
            <w:tcW w:w="3463" w:type="pct"/>
            <w:tcBorders>
              <w:top w:val="nil"/>
              <w:left w:val="nil"/>
              <w:bottom w:val="single" w:sz="4" w:space="0" w:color="auto"/>
              <w:right w:val="single" w:sz="4" w:space="0" w:color="auto"/>
            </w:tcBorders>
            <w:shd w:val="clear" w:color="auto" w:fill="auto"/>
            <w:noWrap/>
            <w:vAlign w:val="bottom"/>
            <w:hideMark/>
          </w:tcPr>
          <w:p w14:paraId="44FD58C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5FEFFB1F"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3B8F43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1161</w:t>
            </w:r>
          </w:p>
        </w:tc>
        <w:tc>
          <w:tcPr>
            <w:tcW w:w="1011" w:type="pct"/>
            <w:tcBorders>
              <w:top w:val="nil"/>
              <w:left w:val="nil"/>
              <w:bottom w:val="single" w:sz="4" w:space="0" w:color="auto"/>
              <w:right w:val="single" w:sz="4" w:space="0" w:color="auto"/>
            </w:tcBorders>
            <w:shd w:val="clear" w:color="auto" w:fill="auto"/>
            <w:noWrap/>
            <w:vAlign w:val="bottom"/>
            <w:hideMark/>
          </w:tcPr>
          <w:p w14:paraId="097D8E5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Tinh lai thau chi</w:t>
            </w:r>
          </w:p>
        </w:tc>
        <w:tc>
          <w:tcPr>
            <w:tcW w:w="3463" w:type="pct"/>
            <w:tcBorders>
              <w:top w:val="nil"/>
              <w:left w:val="nil"/>
              <w:bottom w:val="single" w:sz="4" w:space="0" w:color="auto"/>
              <w:right w:val="single" w:sz="4" w:space="0" w:color="auto"/>
            </w:tcBorders>
            <w:shd w:val="clear" w:color="auto" w:fill="auto"/>
            <w:vAlign w:val="bottom"/>
            <w:hideMark/>
          </w:tcPr>
          <w:p w14:paraId="30CA677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579B61FF"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481CBA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1162</w:t>
            </w:r>
          </w:p>
        </w:tc>
        <w:tc>
          <w:tcPr>
            <w:tcW w:w="1011" w:type="pct"/>
            <w:tcBorders>
              <w:top w:val="nil"/>
              <w:left w:val="nil"/>
              <w:bottom w:val="single" w:sz="4" w:space="0" w:color="auto"/>
              <w:right w:val="single" w:sz="4" w:space="0" w:color="auto"/>
            </w:tcBorders>
            <w:shd w:val="clear" w:color="auto" w:fill="auto"/>
            <w:noWrap/>
            <w:vAlign w:val="bottom"/>
            <w:hideMark/>
          </w:tcPr>
          <w:p w14:paraId="526D7A2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Ti?n l</w:t>
            </w:r>
            <w:r w:rsidRPr="009F0ADA">
              <w:rPr>
                <w:rFonts w:ascii="Tahoma" w:eastAsia="Times New Roman" w:hAnsi="Tahoma" w:cs="Tahoma"/>
                <w:color w:val="000000"/>
                <w:sz w:val="20"/>
                <w:szCs w:val="20"/>
              </w:rPr>
              <w:t>�</w:t>
            </w:r>
            <w:r w:rsidRPr="009F0ADA">
              <w:rPr>
                <w:rFonts w:eastAsia="Times New Roman"/>
                <w:color w:val="000000"/>
                <w:sz w:val="20"/>
                <w:szCs w:val="20"/>
              </w:rPr>
              <w:t>trong th</w:t>
            </w:r>
            <w:r w:rsidRPr="009F0ADA">
              <w:rPr>
                <w:rFonts w:ascii="Tahoma" w:eastAsia="Times New Roman" w:hAnsi="Tahoma" w:cs="Tahoma"/>
                <w:color w:val="000000"/>
                <w:sz w:val="20"/>
                <w:szCs w:val="20"/>
              </w:rPr>
              <w:t>�</w:t>
            </w:r>
          </w:p>
        </w:tc>
        <w:tc>
          <w:tcPr>
            <w:tcW w:w="3463" w:type="pct"/>
            <w:tcBorders>
              <w:top w:val="nil"/>
              <w:left w:val="nil"/>
              <w:bottom w:val="single" w:sz="4" w:space="0" w:color="auto"/>
              <w:right w:val="single" w:sz="4" w:space="0" w:color="auto"/>
            </w:tcBorders>
            <w:shd w:val="clear" w:color="auto" w:fill="auto"/>
            <w:noWrap/>
            <w:vAlign w:val="bottom"/>
            <w:hideMark/>
          </w:tcPr>
          <w:p w14:paraId="4CF46A3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đẩy msg (chạy trong batch)</w:t>
            </w:r>
          </w:p>
        </w:tc>
      </w:tr>
      <w:tr w:rsidR="009F0ADA" w:rsidRPr="009F0ADA" w14:paraId="4A6D9F51"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F0B5F4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1163</w:t>
            </w:r>
          </w:p>
        </w:tc>
        <w:tc>
          <w:tcPr>
            <w:tcW w:w="1011" w:type="pct"/>
            <w:tcBorders>
              <w:top w:val="nil"/>
              <w:left w:val="nil"/>
              <w:bottom w:val="single" w:sz="4" w:space="0" w:color="auto"/>
              <w:right w:val="single" w:sz="4" w:space="0" w:color="auto"/>
            </w:tcBorders>
            <w:shd w:val="clear" w:color="auto" w:fill="auto"/>
            <w:noWrap/>
            <w:vAlign w:val="bottom"/>
            <w:hideMark/>
          </w:tcPr>
          <w:p w14:paraId="7254343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Phi thau chi trong thang</w:t>
            </w:r>
          </w:p>
        </w:tc>
        <w:tc>
          <w:tcPr>
            <w:tcW w:w="3463" w:type="pct"/>
            <w:tcBorders>
              <w:top w:val="nil"/>
              <w:left w:val="nil"/>
              <w:bottom w:val="single" w:sz="4" w:space="0" w:color="auto"/>
              <w:right w:val="single" w:sz="4" w:space="0" w:color="auto"/>
            </w:tcBorders>
            <w:shd w:val="clear" w:color="auto" w:fill="auto"/>
            <w:noWrap/>
            <w:vAlign w:val="bottom"/>
            <w:hideMark/>
          </w:tcPr>
          <w:p w14:paraId="2363E5A5"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58F9C97B"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A85BEF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1164</w:t>
            </w:r>
          </w:p>
        </w:tc>
        <w:tc>
          <w:tcPr>
            <w:tcW w:w="1011" w:type="pct"/>
            <w:tcBorders>
              <w:top w:val="nil"/>
              <w:left w:val="nil"/>
              <w:bottom w:val="single" w:sz="4" w:space="0" w:color="auto"/>
              <w:right w:val="single" w:sz="4" w:space="0" w:color="auto"/>
            </w:tcBorders>
            <w:shd w:val="clear" w:color="auto" w:fill="auto"/>
            <w:noWrap/>
            <w:vAlign w:val="bottom"/>
            <w:hideMark/>
          </w:tcPr>
          <w:p w14:paraId="27FCE49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Tam ung thau chi</w:t>
            </w:r>
          </w:p>
        </w:tc>
        <w:tc>
          <w:tcPr>
            <w:tcW w:w="3463" w:type="pct"/>
            <w:tcBorders>
              <w:top w:val="nil"/>
              <w:left w:val="nil"/>
              <w:bottom w:val="single" w:sz="4" w:space="0" w:color="auto"/>
              <w:right w:val="single" w:sz="4" w:space="0" w:color="auto"/>
            </w:tcBorders>
            <w:shd w:val="clear" w:color="auto" w:fill="auto"/>
            <w:noWrap/>
            <w:vAlign w:val="bottom"/>
            <w:hideMark/>
          </w:tcPr>
          <w:p w14:paraId="2BD9AE2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67338A4B"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1B354F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1165</w:t>
            </w:r>
          </w:p>
        </w:tc>
        <w:tc>
          <w:tcPr>
            <w:tcW w:w="1011" w:type="pct"/>
            <w:tcBorders>
              <w:top w:val="nil"/>
              <w:left w:val="nil"/>
              <w:bottom w:val="single" w:sz="4" w:space="0" w:color="auto"/>
              <w:right w:val="single" w:sz="4" w:space="0" w:color="auto"/>
            </w:tcBorders>
            <w:shd w:val="clear" w:color="auto" w:fill="auto"/>
            <w:noWrap/>
            <w:vAlign w:val="bottom"/>
            <w:hideMark/>
          </w:tcPr>
          <w:p w14:paraId="57CE728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w:t>
            </w:r>
            <w:r w:rsidRPr="009F0ADA">
              <w:rPr>
                <w:rFonts w:ascii="Tahoma" w:eastAsia="Times New Roman" w:hAnsi="Tahoma" w:cs="Tahoma"/>
                <w:color w:val="000000"/>
                <w:sz w:val="20"/>
                <w:szCs w:val="20"/>
              </w:rPr>
              <w:t>�</w:t>
            </w:r>
            <w:r w:rsidRPr="009F0ADA">
              <w:rPr>
                <w:rFonts w:eastAsia="Times New Roman"/>
                <w:color w:val="000000"/>
                <w:sz w:val="20"/>
                <w:szCs w:val="20"/>
              </w:rPr>
              <w:t>tr? t?m ?ng th?u chi</w:t>
            </w:r>
          </w:p>
        </w:tc>
        <w:tc>
          <w:tcPr>
            <w:tcW w:w="3463" w:type="pct"/>
            <w:tcBorders>
              <w:top w:val="nil"/>
              <w:left w:val="nil"/>
              <w:bottom w:val="single" w:sz="4" w:space="0" w:color="auto"/>
              <w:right w:val="single" w:sz="4" w:space="0" w:color="auto"/>
            </w:tcBorders>
            <w:shd w:val="clear" w:color="auto" w:fill="auto"/>
            <w:noWrap/>
            <w:vAlign w:val="bottom"/>
            <w:hideMark/>
          </w:tcPr>
          <w:p w14:paraId="260D4C44"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05840912"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F4D44E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1166</w:t>
            </w:r>
          </w:p>
        </w:tc>
        <w:tc>
          <w:tcPr>
            <w:tcW w:w="1011" w:type="pct"/>
            <w:tcBorders>
              <w:top w:val="nil"/>
              <w:left w:val="nil"/>
              <w:bottom w:val="single" w:sz="4" w:space="0" w:color="auto"/>
              <w:right w:val="single" w:sz="4" w:space="0" w:color="auto"/>
            </w:tcBorders>
            <w:shd w:val="clear" w:color="auto" w:fill="auto"/>
            <w:noWrap/>
            <w:vAlign w:val="bottom"/>
            <w:hideMark/>
          </w:tcPr>
          <w:p w14:paraId="1259FE3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Khau tru phi</w:t>
            </w:r>
          </w:p>
        </w:tc>
        <w:tc>
          <w:tcPr>
            <w:tcW w:w="3463" w:type="pct"/>
            <w:tcBorders>
              <w:top w:val="nil"/>
              <w:left w:val="nil"/>
              <w:bottom w:val="single" w:sz="4" w:space="0" w:color="auto"/>
              <w:right w:val="single" w:sz="4" w:space="0" w:color="auto"/>
            </w:tcBorders>
            <w:shd w:val="clear" w:color="auto" w:fill="auto"/>
            <w:noWrap/>
            <w:vAlign w:val="bottom"/>
            <w:hideMark/>
          </w:tcPr>
          <w:p w14:paraId="217AF7E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44906010"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55CAFF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1167</w:t>
            </w:r>
          </w:p>
        </w:tc>
        <w:tc>
          <w:tcPr>
            <w:tcW w:w="1011" w:type="pct"/>
            <w:tcBorders>
              <w:top w:val="nil"/>
              <w:left w:val="nil"/>
              <w:bottom w:val="single" w:sz="4" w:space="0" w:color="auto"/>
              <w:right w:val="single" w:sz="4" w:space="0" w:color="auto"/>
            </w:tcBorders>
            <w:shd w:val="clear" w:color="auto" w:fill="auto"/>
            <w:noWrap/>
            <w:vAlign w:val="bottom"/>
            <w:hideMark/>
          </w:tcPr>
          <w:p w14:paraId="3FD7419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Nhap lai vao goc</w:t>
            </w:r>
          </w:p>
        </w:tc>
        <w:tc>
          <w:tcPr>
            <w:tcW w:w="3463" w:type="pct"/>
            <w:tcBorders>
              <w:top w:val="nil"/>
              <w:left w:val="nil"/>
              <w:bottom w:val="single" w:sz="4" w:space="0" w:color="auto"/>
              <w:right w:val="single" w:sz="4" w:space="0" w:color="auto"/>
            </w:tcBorders>
            <w:shd w:val="clear" w:color="auto" w:fill="auto"/>
            <w:noWrap/>
            <w:vAlign w:val="bottom"/>
            <w:hideMark/>
          </w:tcPr>
          <w:p w14:paraId="3FFC13CC"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535B05A8"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1C20F5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1168</w:t>
            </w:r>
          </w:p>
        </w:tc>
        <w:tc>
          <w:tcPr>
            <w:tcW w:w="1011" w:type="pct"/>
            <w:tcBorders>
              <w:top w:val="nil"/>
              <w:left w:val="nil"/>
              <w:bottom w:val="single" w:sz="4" w:space="0" w:color="auto"/>
              <w:right w:val="single" w:sz="4" w:space="0" w:color="auto"/>
            </w:tcBorders>
            <w:shd w:val="clear" w:color="auto" w:fill="auto"/>
            <w:noWrap/>
            <w:vAlign w:val="bottom"/>
            <w:hideMark/>
          </w:tcPr>
          <w:p w14:paraId="3CD2778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Phong toa tien</w:t>
            </w:r>
          </w:p>
        </w:tc>
        <w:tc>
          <w:tcPr>
            <w:tcW w:w="3463" w:type="pct"/>
            <w:tcBorders>
              <w:top w:val="nil"/>
              <w:left w:val="nil"/>
              <w:bottom w:val="single" w:sz="4" w:space="0" w:color="auto"/>
              <w:right w:val="single" w:sz="4" w:space="0" w:color="auto"/>
            </w:tcBorders>
            <w:shd w:val="clear" w:color="auto" w:fill="auto"/>
            <w:vAlign w:val="bottom"/>
            <w:hideMark/>
          </w:tcPr>
          <w:p w14:paraId="714085D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{"source":"BO","type":"CI","checkby":"","seq":"12559182","status":"1","deltd":"N",</w:t>
            </w:r>
            <w:r w:rsidRPr="009F0ADA">
              <w:rPr>
                <w:rFonts w:eastAsia="Times New Roman"/>
                <w:color w:val="000000"/>
                <w:sz w:val="20"/>
                <w:szCs w:val="20"/>
              </w:rPr>
              <w:br/>
              <w:t>"transactionCode":"1168",</w:t>
            </w:r>
            <w:r w:rsidRPr="009F0ADA">
              <w:rPr>
                <w:rFonts w:eastAsia="Times New Roman"/>
                <w:color w:val="000000"/>
                <w:sz w:val="20"/>
                <w:szCs w:val="20"/>
              </w:rPr>
              <w:br/>
              <w:t>"transactionNum":"0001001140","effectiveDate":"2020-01-31","timestamp":"2020-01-31T14:57:41Z","changed":[{"object":"CI","account":"0001008688","eventType":"D","balance":"1993326"},{"object":"CI","account":"0001008688","eventType":"C","mblock":"1993326"}]}</w:t>
            </w:r>
          </w:p>
        </w:tc>
      </w:tr>
      <w:tr w:rsidR="009F0ADA" w:rsidRPr="009F0ADA" w14:paraId="4460AE46"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5F4F0B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1169</w:t>
            </w:r>
          </w:p>
        </w:tc>
        <w:tc>
          <w:tcPr>
            <w:tcW w:w="1011" w:type="pct"/>
            <w:tcBorders>
              <w:top w:val="nil"/>
              <w:left w:val="nil"/>
              <w:bottom w:val="single" w:sz="4" w:space="0" w:color="auto"/>
              <w:right w:val="single" w:sz="4" w:space="0" w:color="auto"/>
            </w:tcBorders>
            <w:shd w:val="clear" w:color="auto" w:fill="auto"/>
            <w:noWrap/>
            <w:vAlign w:val="bottom"/>
            <w:hideMark/>
          </w:tcPr>
          <w:p w14:paraId="00C4ACC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tien phong toa</w:t>
            </w:r>
          </w:p>
        </w:tc>
        <w:tc>
          <w:tcPr>
            <w:tcW w:w="3463" w:type="pct"/>
            <w:tcBorders>
              <w:top w:val="nil"/>
              <w:left w:val="nil"/>
              <w:bottom w:val="single" w:sz="4" w:space="0" w:color="auto"/>
              <w:right w:val="single" w:sz="4" w:space="0" w:color="auto"/>
            </w:tcBorders>
            <w:shd w:val="clear" w:color="auto" w:fill="auto"/>
            <w:vAlign w:val="bottom"/>
            <w:hideMark/>
          </w:tcPr>
          <w:p w14:paraId="142401A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{"source":"BO","type":"CI","checkby":"","seq":"12585484","status":"1","deltd":"N",</w:t>
            </w:r>
            <w:r w:rsidRPr="009F0ADA">
              <w:rPr>
                <w:rFonts w:eastAsia="Times New Roman"/>
                <w:color w:val="000000"/>
                <w:sz w:val="20"/>
                <w:szCs w:val="20"/>
              </w:rPr>
              <w:br/>
              <w:t>"transactionCode":"1169",</w:t>
            </w:r>
            <w:r w:rsidRPr="009F0ADA">
              <w:rPr>
                <w:rFonts w:eastAsia="Times New Roman"/>
                <w:color w:val="000000"/>
                <w:sz w:val="20"/>
                <w:szCs w:val="20"/>
              </w:rPr>
              <w:br/>
              <w:t>"transactionNum":"0001000916","effectiveDate":"2020-02-03","timestamp":"2020-02-03T11:49:35Z","changed":[{"object":"CI","account":"0001008688","eventTy</w:t>
            </w:r>
            <w:r w:rsidRPr="009F0ADA">
              <w:rPr>
                <w:rFonts w:eastAsia="Times New Roman"/>
                <w:color w:val="000000"/>
                <w:sz w:val="20"/>
                <w:szCs w:val="20"/>
              </w:rPr>
              <w:lastRenderedPageBreak/>
              <w:t>pe":"C","balance":"1993326"},{"object":"CI","account":"0001008688","eventType":"D","mblock":"1993326"}]}</w:t>
            </w:r>
          </w:p>
        </w:tc>
      </w:tr>
      <w:tr w:rsidR="009F0ADA" w:rsidRPr="009F0ADA" w14:paraId="35DD423D"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C0A9EC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1173</w:t>
            </w:r>
          </w:p>
        </w:tc>
        <w:tc>
          <w:tcPr>
            <w:tcW w:w="1011" w:type="pct"/>
            <w:tcBorders>
              <w:top w:val="nil"/>
              <w:left w:val="nil"/>
              <w:bottom w:val="single" w:sz="4" w:space="0" w:color="auto"/>
              <w:right w:val="single" w:sz="4" w:space="0" w:color="auto"/>
            </w:tcBorders>
            <w:shd w:val="clear" w:color="auto" w:fill="auto"/>
            <w:noWrap/>
            <w:vAlign w:val="bottom"/>
            <w:hideMark/>
          </w:tcPr>
          <w:p w14:paraId="4E79939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Phong toa tai khoan</w:t>
            </w:r>
          </w:p>
        </w:tc>
        <w:tc>
          <w:tcPr>
            <w:tcW w:w="3463" w:type="pct"/>
            <w:tcBorders>
              <w:top w:val="nil"/>
              <w:left w:val="nil"/>
              <w:bottom w:val="single" w:sz="4" w:space="0" w:color="auto"/>
              <w:right w:val="single" w:sz="4" w:space="0" w:color="auto"/>
            </w:tcBorders>
            <w:shd w:val="clear" w:color="auto" w:fill="auto"/>
            <w:noWrap/>
            <w:vAlign w:val="bottom"/>
            <w:hideMark/>
          </w:tcPr>
          <w:p w14:paraId="291F6E7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7C3CA8AF"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442FFC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1174</w:t>
            </w:r>
          </w:p>
        </w:tc>
        <w:tc>
          <w:tcPr>
            <w:tcW w:w="1011" w:type="pct"/>
            <w:tcBorders>
              <w:top w:val="nil"/>
              <w:left w:val="nil"/>
              <w:bottom w:val="single" w:sz="4" w:space="0" w:color="auto"/>
              <w:right w:val="single" w:sz="4" w:space="0" w:color="auto"/>
            </w:tcBorders>
            <w:shd w:val="clear" w:color="auto" w:fill="auto"/>
            <w:noWrap/>
            <w:vAlign w:val="bottom"/>
            <w:hideMark/>
          </w:tcPr>
          <w:p w14:paraId="195BDC3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tai khoan</w:t>
            </w:r>
          </w:p>
        </w:tc>
        <w:tc>
          <w:tcPr>
            <w:tcW w:w="3463" w:type="pct"/>
            <w:tcBorders>
              <w:top w:val="nil"/>
              <w:left w:val="nil"/>
              <w:bottom w:val="single" w:sz="4" w:space="0" w:color="auto"/>
              <w:right w:val="single" w:sz="4" w:space="0" w:color="auto"/>
            </w:tcBorders>
            <w:shd w:val="clear" w:color="auto" w:fill="auto"/>
            <w:noWrap/>
            <w:vAlign w:val="bottom"/>
            <w:hideMark/>
          </w:tcPr>
          <w:p w14:paraId="741C498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4A9B2F73"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E20451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1175</w:t>
            </w:r>
          </w:p>
        </w:tc>
        <w:tc>
          <w:tcPr>
            <w:tcW w:w="1011" w:type="pct"/>
            <w:tcBorders>
              <w:top w:val="nil"/>
              <w:left w:val="nil"/>
              <w:bottom w:val="single" w:sz="4" w:space="0" w:color="auto"/>
              <w:right w:val="single" w:sz="4" w:space="0" w:color="auto"/>
            </w:tcBorders>
            <w:shd w:val="clear" w:color="auto" w:fill="auto"/>
            <w:noWrap/>
            <w:vAlign w:val="bottom"/>
            <w:hideMark/>
          </w:tcPr>
          <w:p w14:paraId="7706BB5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cuu phieu tinh lai</w:t>
            </w:r>
          </w:p>
        </w:tc>
        <w:tc>
          <w:tcPr>
            <w:tcW w:w="3463" w:type="pct"/>
            <w:tcBorders>
              <w:top w:val="nil"/>
              <w:left w:val="nil"/>
              <w:bottom w:val="single" w:sz="4" w:space="0" w:color="auto"/>
              <w:right w:val="single" w:sz="4" w:space="0" w:color="auto"/>
            </w:tcBorders>
            <w:shd w:val="clear" w:color="auto" w:fill="auto"/>
            <w:noWrap/>
            <w:vAlign w:val="bottom"/>
            <w:hideMark/>
          </w:tcPr>
          <w:p w14:paraId="584E302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186A233E"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E78275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1176</w:t>
            </w:r>
          </w:p>
        </w:tc>
        <w:tc>
          <w:tcPr>
            <w:tcW w:w="1011" w:type="pct"/>
            <w:tcBorders>
              <w:top w:val="nil"/>
              <w:left w:val="nil"/>
              <w:bottom w:val="single" w:sz="4" w:space="0" w:color="auto"/>
              <w:right w:val="single" w:sz="4" w:space="0" w:color="auto"/>
            </w:tcBorders>
            <w:shd w:val="clear" w:color="auto" w:fill="auto"/>
            <w:noWrap/>
            <w:vAlign w:val="bottom"/>
            <w:hideMark/>
          </w:tcPr>
          <w:p w14:paraId="228A294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OTC Tra cuu thong tin tai khoan</w:t>
            </w:r>
          </w:p>
        </w:tc>
        <w:tc>
          <w:tcPr>
            <w:tcW w:w="3463" w:type="pct"/>
            <w:tcBorders>
              <w:top w:val="nil"/>
              <w:left w:val="nil"/>
              <w:bottom w:val="single" w:sz="4" w:space="0" w:color="auto"/>
              <w:right w:val="single" w:sz="4" w:space="0" w:color="auto"/>
            </w:tcBorders>
            <w:shd w:val="clear" w:color="auto" w:fill="auto"/>
            <w:noWrap/>
            <w:vAlign w:val="bottom"/>
            <w:hideMark/>
          </w:tcPr>
          <w:p w14:paraId="295E0EC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2F49C8AD"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AD6BC6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1177</w:t>
            </w:r>
          </w:p>
        </w:tc>
        <w:tc>
          <w:tcPr>
            <w:tcW w:w="1011" w:type="pct"/>
            <w:tcBorders>
              <w:top w:val="nil"/>
              <w:left w:val="nil"/>
              <w:bottom w:val="single" w:sz="4" w:space="0" w:color="auto"/>
              <w:right w:val="single" w:sz="4" w:space="0" w:color="auto"/>
            </w:tcBorders>
            <w:shd w:val="clear" w:color="auto" w:fill="auto"/>
            <w:noWrap/>
            <w:vAlign w:val="bottom"/>
            <w:hideMark/>
          </w:tcPr>
          <w:p w14:paraId="5B0725D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cuu so du binh quan trong thang</w:t>
            </w:r>
          </w:p>
        </w:tc>
        <w:tc>
          <w:tcPr>
            <w:tcW w:w="3463" w:type="pct"/>
            <w:tcBorders>
              <w:top w:val="nil"/>
              <w:left w:val="nil"/>
              <w:bottom w:val="single" w:sz="4" w:space="0" w:color="auto"/>
              <w:right w:val="single" w:sz="4" w:space="0" w:color="auto"/>
            </w:tcBorders>
            <w:shd w:val="clear" w:color="auto" w:fill="auto"/>
            <w:noWrap/>
            <w:vAlign w:val="bottom"/>
            <w:hideMark/>
          </w:tcPr>
          <w:p w14:paraId="3C449D0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7677E5CA"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CA45D3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1180</w:t>
            </w:r>
          </w:p>
        </w:tc>
        <w:tc>
          <w:tcPr>
            <w:tcW w:w="1011" w:type="pct"/>
            <w:tcBorders>
              <w:top w:val="nil"/>
              <w:left w:val="nil"/>
              <w:bottom w:val="single" w:sz="4" w:space="0" w:color="auto"/>
              <w:right w:val="single" w:sz="4" w:space="0" w:color="auto"/>
            </w:tcBorders>
            <w:shd w:val="clear" w:color="auto" w:fill="auto"/>
            <w:noWrap/>
            <w:vAlign w:val="bottom"/>
            <w:hideMark/>
          </w:tcPr>
          <w:p w14:paraId="089965B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nop doi ung giua cac HD lien thong</w:t>
            </w:r>
          </w:p>
        </w:tc>
        <w:tc>
          <w:tcPr>
            <w:tcW w:w="3463" w:type="pct"/>
            <w:tcBorders>
              <w:top w:val="nil"/>
              <w:left w:val="nil"/>
              <w:bottom w:val="single" w:sz="4" w:space="0" w:color="auto"/>
              <w:right w:val="single" w:sz="4" w:space="0" w:color="auto"/>
            </w:tcBorders>
            <w:shd w:val="clear" w:color="auto" w:fill="auto"/>
            <w:noWrap/>
            <w:vAlign w:val="bottom"/>
            <w:hideMark/>
          </w:tcPr>
          <w:p w14:paraId="7FE1048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39E6C8BA"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0B7777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1181</w:t>
            </w:r>
          </w:p>
        </w:tc>
        <w:tc>
          <w:tcPr>
            <w:tcW w:w="1011" w:type="pct"/>
            <w:tcBorders>
              <w:top w:val="nil"/>
              <w:left w:val="nil"/>
              <w:bottom w:val="single" w:sz="4" w:space="0" w:color="auto"/>
              <w:right w:val="single" w:sz="4" w:space="0" w:color="auto"/>
            </w:tcBorders>
            <w:shd w:val="clear" w:color="auto" w:fill="auto"/>
            <w:noWrap/>
            <w:vAlign w:val="bottom"/>
            <w:hideMark/>
          </w:tcPr>
          <w:p w14:paraId="496FA8B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Revert pending tranfer to other bank</w:t>
            </w:r>
          </w:p>
        </w:tc>
        <w:tc>
          <w:tcPr>
            <w:tcW w:w="3463" w:type="pct"/>
            <w:tcBorders>
              <w:top w:val="nil"/>
              <w:left w:val="nil"/>
              <w:bottom w:val="single" w:sz="4" w:space="0" w:color="auto"/>
              <w:right w:val="single" w:sz="4" w:space="0" w:color="auto"/>
            </w:tcBorders>
            <w:shd w:val="clear" w:color="auto" w:fill="auto"/>
            <w:vAlign w:val="bottom"/>
            <w:hideMark/>
          </w:tcPr>
          <w:p w14:paraId="5BA73D4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{"source":"BO","type":"CI","checkby":"","seq":"36615951","status":"1","deltd":"N",</w:t>
            </w:r>
            <w:r w:rsidRPr="009F0ADA">
              <w:rPr>
                <w:rFonts w:eastAsia="Times New Roman"/>
                <w:color w:val="000000"/>
                <w:sz w:val="20"/>
                <w:szCs w:val="20"/>
              </w:rPr>
              <w:br/>
              <w:t>"transactionCode":"1181",</w:t>
            </w:r>
            <w:r w:rsidRPr="009F0ADA">
              <w:rPr>
                <w:rFonts w:eastAsia="Times New Roman"/>
                <w:color w:val="000000"/>
                <w:sz w:val="20"/>
                <w:szCs w:val="20"/>
              </w:rPr>
              <w:br/>
              <w:t>"transactionNum":"8800094389","effectiveDate":"2021-05-11","timestamp":"2021-05-11T09:04:04Z","changed":[{"object":"CI","account":"0001317695","eventtype":"C","balance":"1000","remainBalance":"1844209"},{"object":"CI","account":"0001317695","eventtype":"D","floatamt":"1000"},{"object":"CI","account":"0001317695","eventtype":"D","dramt":"1000"}]}</w:t>
            </w:r>
          </w:p>
        </w:tc>
      </w:tr>
      <w:tr w:rsidR="009F0ADA" w:rsidRPr="009F0ADA" w14:paraId="4FCC4FD9"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5AF4BA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1182</w:t>
            </w:r>
          </w:p>
        </w:tc>
        <w:tc>
          <w:tcPr>
            <w:tcW w:w="1011" w:type="pct"/>
            <w:tcBorders>
              <w:top w:val="nil"/>
              <w:left w:val="nil"/>
              <w:bottom w:val="single" w:sz="4" w:space="0" w:color="auto"/>
              <w:right w:val="single" w:sz="4" w:space="0" w:color="auto"/>
            </w:tcBorders>
            <w:shd w:val="clear" w:color="auto" w:fill="auto"/>
            <w:noWrap/>
            <w:vAlign w:val="bottom"/>
            <w:hideMark/>
          </w:tcPr>
          <w:p w14:paraId="10F7305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Resend pending tranfer to other bank</w:t>
            </w:r>
          </w:p>
        </w:tc>
        <w:tc>
          <w:tcPr>
            <w:tcW w:w="3463" w:type="pct"/>
            <w:tcBorders>
              <w:top w:val="nil"/>
              <w:left w:val="nil"/>
              <w:bottom w:val="single" w:sz="4" w:space="0" w:color="auto"/>
              <w:right w:val="single" w:sz="4" w:space="0" w:color="auto"/>
            </w:tcBorders>
            <w:shd w:val="clear" w:color="auto" w:fill="auto"/>
            <w:vAlign w:val="bottom"/>
            <w:hideMark/>
          </w:tcPr>
          <w:p w14:paraId="7605990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{"source":"BO","type":"CI","checkby":"","seq":"12695837","status":"1","deltd":"N",</w:t>
            </w:r>
            <w:r w:rsidRPr="009F0ADA">
              <w:rPr>
                <w:rFonts w:eastAsia="Times New Roman"/>
                <w:color w:val="000000"/>
                <w:sz w:val="20"/>
                <w:szCs w:val="20"/>
              </w:rPr>
              <w:br/>
              <w:t>"transactionCode":"1182",</w:t>
            </w:r>
            <w:r w:rsidRPr="009F0ADA">
              <w:rPr>
                <w:rFonts w:eastAsia="Times New Roman"/>
                <w:color w:val="000000"/>
                <w:sz w:val="20"/>
                <w:szCs w:val="20"/>
              </w:rPr>
              <w:br/>
              <w:t>"transactionNum":"8800086098","effectiveDate":"2020-02-07","timestamp":"2020-02-07T16:03:10Z","changed":[]}</w:t>
            </w:r>
          </w:p>
        </w:tc>
      </w:tr>
      <w:tr w:rsidR="009F0ADA" w:rsidRPr="009F0ADA" w14:paraId="54BF0E77"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C201B8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1187</w:t>
            </w:r>
          </w:p>
        </w:tc>
        <w:tc>
          <w:tcPr>
            <w:tcW w:w="1011" w:type="pct"/>
            <w:tcBorders>
              <w:top w:val="nil"/>
              <w:left w:val="nil"/>
              <w:bottom w:val="single" w:sz="4" w:space="0" w:color="auto"/>
              <w:right w:val="single" w:sz="4" w:space="0" w:color="auto"/>
            </w:tcBorders>
            <w:shd w:val="clear" w:color="auto" w:fill="auto"/>
            <w:noWrap/>
            <w:vAlign w:val="bottom"/>
            <w:hideMark/>
          </w:tcPr>
          <w:p w14:paraId="26CE341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Cap bao lanh dau ngay cho TK quy</w:t>
            </w:r>
          </w:p>
        </w:tc>
        <w:tc>
          <w:tcPr>
            <w:tcW w:w="3463" w:type="pct"/>
            <w:tcBorders>
              <w:top w:val="nil"/>
              <w:left w:val="nil"/>
              <w:bottom w:val="single" w:sz="4" w:space="0" w:color="auto"/>
              <w:right w:val="single" w:sz="4" w:space="0" w:color="auto"/>
            </w:tcBorders>
            <w:shd w:val="clear" w:color="auto" w:fill="auto"/>
            <w:vAlign w:val="bottom"/>
            <w:hideMark/>
          </w:tcPr>
          <w:p w14:paraId="4FB102A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{"source":"BO","type":"CI","checkby":"","seq":"12678364","status":"1","deltd":"N",</w:t>
            </w:r>
            <w:r w:rsidRPr="009F0ADA">
              <w:rPr>
                <w:rFonts w:eastAsia="Times New Roman"/>
                <w:color w:val="000000"/>
                <w:sz w:val="20"/>
                <w:szCs w:val="20"/>
              </w:rPr>
              <w:br/>
              <w:t>"transactionCode":"1187",</w:t>
            </w:r>
            <w:r w:rsidRPr="009F0ADA">
              <w:rPr>
                <w:rFonts w:eastAsia="Times New Roman"/>
                <w:color w:val="000000"/>
                <w:sz w:val="20"/>
                <w:szCs w:val="20"/>
              </w:rPr>
              <w:br/>
              <w:t>"transactionNum":"0101000067","effectiveDate":"2020-02-07","timestamp":"2020-02-07T09:25:02Z","changed":[{"object":"CI","account":"0001008688","eventType": "C","advanceline":"1000000000"}]}</w:t>
            </w:r>
          </w:p>
        </w:tc>
      </w:tr>
      <w:tr w:rsidR="009F0ADA" w:rsidRPr="009F0ADA" w14:paraId="44E7642E"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09AD09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1195</w:t>
            </w:r>
          </w:p>
        </w:tc>
        <w:tc>
          <w:tcPr>
            <w:tcW w:w="1011" w:type="pct"/>
            <w:tcBorders>
              <w:top w:val="nil"/>
              <w:left w:val="nil"/>
              <w:bottom w:val="single" w:sz="4" w:space="0" w:color="auto"/>
              <w:right w:val="single" w:sz="4" w:space="0" w:color="auto"/>
            </w:tcBorders>
            <w:shd w:val="clear" w:color="auto" w:fill="auto"/>
            <w:noWrap/>
            <w:vAlign w:val="bottom"/>
            <w:hideMark/>
          </w:tcPr>
          <w:p w14:paraId="0E41C14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Chot so du dau ky CI</w:t>
            </w:r>
          </w:p>
        </w:tc>
        <w:tc>
          <w:tcPr>
            <w:tcW w:w="3463" w:type="pct"/>
            <w:tcBorders>
              <w:top w:val="nil"/>
              <w:left w:val="nil"/>
              <w:bottom w:val="single" w:sz="4" w:space="0" w:color="auto"/>
              <w:right w:val="single" w:sz="4" w:space="0" w:color="auto"/>
            </w:tcBorders>
            <w:shd w:val="clear" w:color="auto" w:fill="auto"/>
            <w:noWrap/>
            <w:vAlign w:val="bottom"/>
            <w:hideMark/>
          </w:tcPr>
          <w:p w14:paraId="0BA1452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(Chốt số dư cắt data)</w:t>
            </w:r>
          </w:p>
        </w:tc>
      </w:tr>
      <w:tr w:rsidR="009F0ADA" w:rsidRPr="009F0ADA" w14:paraId="7BE0EC09"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BFAFF3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1196</w:t>
            </w:r>
          </w:p>
        </w:tc>
        <w:tc>
          <w:tcPr>
            <w:tcW w:w="1011" w:type="pct"/>
            <w:tcBorders>
              <w:top w:val="nil"/>
              <w:left w:val="nil"/>
              <w:bottom w:val="single" w:sz="4" w:space="0" w:color="auto"/>
              <w:right w:val="single" w:sz="4" w:space="0" w:color="auto"/>
            </w:tcBorders>
            <w:shd w:val="clear" w:color="auto" w:fill="auto"/>
            <w:noWrap/>
            <w:vAlign w:val="bottom"/>
            <w:hideMark/>
          </w:tcPr>
          <w:p w14:paraId="671DDE4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Ky quy tien</w:t>
            </w:r>
          </w:p>
        </w:tc>
        <w:tc>
          <w:tcPr>
            <w:tcW w:w="3463" w:type="pct"/>
            <w:tcBorders>
              <w:top w:val="nil"/>
              <w:left w:val="nil"/>
              <w:bottom w:val="single" w:sz="4" w:space="0" w:color="auto"/>
              <w:right w:val="single" w:sz="4" w:space="0" w:color="auto"/>
            </w:tcBorders>
            <w:shd w:val="clear" w:color="auto" w:fill="auto"/>
            <w:noWrap/>
            <w:vAlign w:val="bottom"/>
            <w:hideMark/>
          </w:tcPr>
          <w:p w14:paraId="7FE47EC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2AD7DA0E"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ECC21C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1198</w:t>
            </w:r>
          </w:p>
        </w:tc>
        <w:tc>
          <w:tcPr>
            <w:tcW w:w="1011" w:type="pct"/>
            <w:tcBorders>
              <w:top w:val="nil"/>
              <w:left w:val="nil"/>
              <w:bottom w:val="single" w:sz="4" w:space="0" w:color="auto"/>
              <w:right w:val="single" w:sz="4" w:space="0" w:color="auto"/>
            </w:tcBorders>
            <w:shd w:val="clear" w:color="auto" w:fill="auto"/>
            <w:noWrap/>
            <w:vAlign w:val="bottom"/>
            <w:hideMark/>
          </w:tcPr>
          <w:p w14:paraId="7837FF7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Nop tien de can voi BOSC</w:t>
            </w:r>
          </w:p>
        </w:tc>
        <w:tc>
          <w:tcPr>
            <w:tcW w:w="3463" w:type="pct"/>
            <w:tcBorders>
              <w:top w:val="nil"/>
              <w:left w:val="nil"/>
              <w:bottom w:val="single" w:sz="4" w:space="0" w:color="auto"/>
              <w:right w:val="single" w:sz="4" w:space="0" w:color="auto"/>
            </w:tcBorders>
            <w:shd w:val="clear" w:color="auto" w:fill="auto"/>
            <w:vAlign w:val="bottom"/>
            <w:hideMark/>
          </w:tcPr>
          <w:p w14:paraId="175173E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{"source":"BO","type":"CI","checkby":"","seq":"12692497","status":"1","deltd":"N",</w:t>
            </w:r>
            <w:r w:rsidRPr="009F0ADA">
              <w:rPr>
                <w:rFonts w:eastAsia="Times New Roman"/>
                <w:color w:val="000000"/>
                <w:sz w:val="20"/>
                <w:szCs w:val="20"/>
              </w:rPr>
              <w:br/>
              <w:t>"transactionCode":"1198",</w:t>
            </w:r>
            <w:r w:rsidRPr="009F0ADA">
              <w:rPr>
                <w:rFonts w:eastAsia="Times New Roman"/>
                <w:color w:val="000000"/>
                <w:sz w:val="20"/>
                <w:szCs w:val="20"/>
              </w:rPr>
              <w:br/>
              <w:t>"transactionNum":"0001001600","effectiveDate":"2020-02-07","timestamp":"2020-02-07T15:16:51Z","changed":[{"object":"CI","account":"00010086880001008688","eventType":"C","balance":"4106000000"},{"object":"CI","account":"0001686688","eventType":"C","cramt":"4106000000"}]}</w:t>
            </w:r>
          </w:p>
        </w:tc>
      </w:tr>
      <w:tr w:rsidR="009F0ADA" w:rsidRPr="009F0ADA" w14:paraId="38F4E927"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5D517F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1199</w:t>
            </w:r>
          </w:p>
        </w:tc>
        <w:tc>
          <w:tcPr>
            <w:tcW w:w="1011" w:type="pct"/>
            <w:tcBorders>
              <w:top w:val="nil"/>
              <w:left w:val="nil"/>
              <w:bottom w:val="single" w:sz="4" w:space="0" w:color="auto"/>
              <w:right w:val="single" w:sz="4" w:space="0" w:color="auto"/>
            </w:tcBorders>
            <w:shd w:val="clear" w:color="auto" w:fill="auto"/>
            <w:noWrap/>
            <w:vAlign w:val="bottom"/>
            <w:hideMark/>
          </w:tcPr>
          <w:p w14:paraId="4B05202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tien mat de can voi BOSC</w:t>
            </w:r>
          </w:p>
        </w:tc>
        <w:tc>
          <w:tcPr>
            <w:tcW w:w="3463" w:type="pct"/>
            <w:tcBorders>
              <w:top w:val="nil"/>
              <w:left w:val="nil"/>
              <w:bottom w:val="single" w:sz="4" w:space="0" w:color="auto"/>
              <w:right w:val="single" w:sz="4" w:space="0" w:color="auto"/>
            </w:tcBorders>
            <w:shd w:val="clear" w:color="auto" w:fill="auto"/>
            <w:vAlign w:val="bottom"/>
            <w:hideMark/>
          </w:tcPr>
          <w:p w14:paraId="1EAEF4E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{"source":"BO","type":"CI","seq":"1130697","status":"1","deltd":"N",</w:t>
            </w:r>
            <w:r w:rsidRPr="009F0ADA">
              <w:rPr>
                <w:rFonts w:eastAsia="Times New Roman"/>
                <w:color w:val="000000"/>
                <w:sz w:val="20"/>
                <w:szCs w:val="20"/>
              </w:rPr>
              <w:br/>
              <w:t>"transactionCode":"1199",</w:t>
            </w:r>
            <w:r w:rsidRPr="009F0ADA">
              <w:rPr>
                <w:rFonts w:eastAsia="Times New Roman"/>
                <w:color w:val="000000"/>
                <w:sz w:val="20"/>
                <w:szCs w:val="20"/>
              </w:rPr>
              <w:br/>
              <w:t>"transactionNum":"0001000126","effectiveDate":"2017-09-21","timestamp":"2017-09-21T08:22:00Z","changed":[{"object":"CI","account":"0304009488","eventType":"D","balance":"250000000"},{"object":"CI","account":"0304009488","eventType":"C","dramt":"250000000"}]}</w:t>
            </w:r>
          </w:p>
        </w:tc>
      </w:tr>
      <w:tr w:rsidR="009F0ADA" w:rsidRPr="009F0ADA" w14:paraId="3CB97C27"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6A1445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1600</w:t>
            </w:r>
          </w:p>
        </w:tc>
        <w:tc>
          <w:tcPr>
            <w:tcW w:w="1011" w:type="pct"/>
            <w:tcBorders>
              <w:top w:val="nil"/>
              <w:left w:val="nil"/>
              <w:bottom w:val="single" w:sz="4" w:space="0" w:color="auto"/>
              <w:right w:val="single" w:sz="4" w:space="0" w:color="auto"/>
            </w:tcBorders>
            <w:shd w:val="clear" w:color="auto" w:fill="auto"/>
            <w:noWrap/>
            <w:vAlign w:val="bottom"/>
            <w:hideMark/>
          </w:tcPr>
          <w:p w14:paraId="13C7F99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Tiet Kiem</w:t>
            </w:r>
          </w:p>
        </w:tc>
        <w:tc>
          <w:tcPr>
            <w:tcW w:w="3463" w:type="pct"/>
            <w:tcBorders>
              <w:top w:val="nil"/>
              <w:left w:val="nil"/>
              <w:bottom w:val="single" w:sz="4" w:space="0" w:color="auto"/>
              <w:right w:val="single" w:sz="4" w:space="0" w:color="auto"/>
            </w:tcBorders>
            <w:shd w:val="clear" w:color="auto" w:fill="auto"/>
            <w:vAlign w:val="bottom"/>
            <w:hideMark/>
          </w:tcPr>
          <w:p w14:paraId="79BF58A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{"source":"BO","type":"TD","checkby":"","seq":"12688478","status":"1","deltd":"N",</w:t>
            </w:r>
            <w:r w:rsidRPr="009F0ADA">
              <w:rPr>
                <w:rFonts w:eastAsia="Times New Roman"/>
                <w:color w:val="000000"/>
                <w:sz w:val="20"/>
                <w:szCs w:val="20"/>
              </w:rPr>
              <w:br/>
              <w:t>"transactionCode":"1600",</w:t>
            </w:r>
            <w:r w:rsidRPr="009F0ADA">
              <w:rPr>
                <w:rFonts w:eastAsia="Times New Roman"/>
                <w:color w:val="000000"/>
                <w:sz w:val="20"/>
                <w:szCs w:val="20"/>
              </w:rPr>
              <w:br/>
              <w:t>"transactionNum":"8800071626","effectiveDate":"2020-02-07","timestamp":"2020-02-07T14:50:07Z","changed":[{"object":"CI","account":"0001008688","eventType":"C","balance":"5178"},{"object":"CI","account":"0001008688","eventType":"C","balance":"30000000"},{"object":"CI","account":"0001008688","eventType":"D","mrcrlimit":"30000000"},{"object":"CI","account":"0001008688","eventType":"D","avltdamt":"30000000"}]}</w:t>
            </w:r>
          </w:p>
        </w:tc>
      </w:tr>
      <w:tr w:rsidR="009F0ADA" w:rsidRPr="009F0ADA" w14:paraId="23130CEC"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2DCAA8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1620</w:t>
            </w:r>
          </w:p>
        </w:tc>
        <w:tc>
          <w:tcPr>
            <w:tcW w:w="1011" w:type="pct"/>
            <w:tcBorders>
              <w:top w:val="nil"/>
              <w:left w:val="nil"/>
              <w:bottom w:val="single" w:sz="4" w:space="0" w:color="auto"/>
              <w:right w:val="single" w:sz="4" w:space="0" w:color="auto"/>
            </w:tcBorders>
            <w:shd w:val="clear" w:color="auto" w:fill="auto"/>
            <w:noWrap/>
            <w:vAlign w:val="bottom"/>
            <w:hideMark/>
          </w:tcPr>
          <w:p w14:paraId="5686C60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Tiet Kiem</w:t>
            </w:r>
          </w:p>
        </w:tc>
        <w:tc>
          <w:tcPr>
            <w:tcW w:w="3463" w:type="pct"/>
            <w:tcBorders>
              <w:top w:val="nil"/>
              <w:left w:val="nil"/>
              <w:bottom w:val="single" w:sz="4" w:space="0" w:color="auto"/>
              <w:right w:val="single" w:sz="4" w:space="0" w:color="auto"/>
            </w:tcBorders>
            <w:shd w:val="clear" w:color="auto" w:fill="auto"/>
            <w:vAlign w:val="bottom"/>
            <w:hideMark/>
          </w:tcPr>
          <w:p w14:paraId="0B67AAE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{"source":"BO","type":"TD","checkby":"","seq":"7494345","status":"1","deltd":"N",</w:t>
            </w:r>
            <w:r w:rsidRPr="009F0ADA">
              <w:rPr>
                <w:rFonts w:eastAsia="Times New Roman"/>
                <w:color w:val="000000"/>
                <w:sz w:val="20"/>
                <w:szCs w:val="20"/>
              </w:rPr>
              <w:br/>
              <w:t>"transactionCode":"1620",</w:t>
            </w:r>
            <w:r w:rsidRPr="009F0ADA">
              <w:rPr>
                <w:rFonts w:eastAsia="Times New Roman"/>
                <w:color w:val="000000"/>
                <w:sz w:val="20"/>
                <w:szCs w:val="20"/>
              </w:rPr>
              <w:br/>
              <w:t>"transactionNum":"0001001225","effectiveDate":"2019-05-02","timestamp":"2019-05-02T14:12:33Z","changed":[{"object":"CI","account":"0001008688","eventType":"C","balance":"1100000000"},{"object":"CI","account":"0001008688","eventType":"D","mrcrlimit":"1100000000"},{"object":"CI","account":"0001008688","eventType":"D","avltdamt":"1100000000"}]}</w:t>
            </w:r>
          </w:p>
        </w:tc>
      </w:tr>
      <w:tr w:rsidR="009F0ADA" w:rsidRPr="009F0ADA" w14:paraId="3BC2C190"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CE3806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1670</w:t>
            </w:r>
          </w:p>
        </w:tc>
        <w:tc>
          <w:tcPr>
            <w:tcW w:w="1011" w:type="pct"/>
            <w:tcBorders>
              <w:top w:val="nil"/>
              <w:left w:val="nil"/>
              <w:bottom w:val="single" w:sz="4" w:space="0" w:color="auto"/>
              <w:right w:val="single" w:sz="4" w:space="0" w:color="auto"/>
            </w:tcBorders>
            <w:shd w:val="clear" w:color="auto" w:fill="auto"/>
            <w:noWrap/>
            <w:vAlign w:val="bottom"/>
            <w:hideMark/>
          </w:tcPr>
          <w:p w14:paraId="2EC1612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Gui Tiet Kiem</w:t>
            </w:r>
          </w:p>
        </w:tc>
        <w:tc>
          <w:tcPr>
            <w:tcW w:w="3463" w:type="pct"/>
            <w:tcBorders>
              <w:top w:val="nil"/>
              <w:left w:val="nil"/>
              <w:bottom w:val="single" w:sz="4" w:space="0" w:color="auto"/>
              <w:right w:val="single" w:sz="4" w:space="0" w:color="auto"/>
            </w:tcBorders>
            <w:shd w:val="clear" w:color="auto" w:fill="auto"/>
            <w:vAlign w:val="bottom"/>
            <w:hideMark/>
          </w:tcPr>
          <w:p w14:paraId="4BBA0E4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{"source":"BO","type":"TD","checkby":"","seq":"12685374","status":"1","deltd":"N",</w:t>
            </w:r>
            <w:r w:rsidRPr="009F0ADA">
              <w:rPr>
                <w:rFonts w:eastAsia="Times New Roman"/>
                <w:color w:val="000000"/>
                <w:sz w:val="20"/>
                <w:szCs w:val="20"/>
              </w:rPr>
              <w:br/>
              <w:t>"transactionCode":"1670",</w:t>
            </w:r>
            <w:r w:rsidRPr="009F0ADA">
              <w:rPr>
                <w:rFonts w:eastAsia="Times New Roman"/>
                <w:color w:val="000000"/>
                <w:sz w:val="20"/>
                <w:szCs w:val="20"/>
              </w:rPr>
              <w:br/>
              <w:t>"transactionNum":"8800057573","effectiveDate":"2020-02-07","timestamp":"2020-02-07T13:33:30Z","changed":[{"object":"CI","account":"0001008688","eventType":"C","mrcrlimit":"150000000"},{"object":"CI","account":"0001008688","eventType":"D","balance":"150000000"},{"object":"CI","account":"0001008688","eventType":"C","avltdamt":"150000000"}]}</w:t>
            </w:r>
          </w:p>
        </w:tc>
      </w:tr>
      <w:tr w:rsidR="009F0ADA" w:rsidRPr="009F0ADA" w14:paraId="07F8B927"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988903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1677</w:t>
            </w:r>
          </w:p>
        </w:tc>
        <w:tc>
          <w:tcPr>
            <w:tcW w:w="1011" w:type="pct"/>
            <w:tcBorders>
              <w:top w:val="nil"/>
              <w:left w:val="nil"/>
              <w:bottom w:val="single" w:sz="4" w:space="0" w:color="auto"/>
              <w:right w:val="single" w:sz="4" w:space="0" w:color="auto"/>
            </w:tcBorders>
            <w:shd w:val="clear" w:color="auto" w:fill="auto"/>
            <w:noWrap/>
            <w:vAlign w:val="bottom"/>
            <w:hideMark/>
          </w:tcPr>
          <w:p w14:paraId="4712A00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Mortgage the term deposit</w:t>
            </w:r>
          </w:p>
        </w:tc>
        <w:tc>
          <w:tcPr>
            <w:tcW w:w="3463" w:type="pct"/>
            <w:tcBorders>
              <w:top w:val="nil"/>
              <w:left w:val="nil"/>
              <w:bottom w:val="single" w:sz="4" w:space="0" w:color="auto"/>
              <w:right w:val="single" w:sz="4" w:space="0" w:color="auto"/>
            </w:tcBorders>
            <w:shd w:val="clear" w:color="auto" w:fill="auto"/>
            <w:vAlign w:val="bottom"/>
            <w:hideMark/>
          </w:tcPr>
          <w:p w14:paraId="3092BA1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77C44F1D"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BE3CFA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1678</w:t>
            </w:r>
          </w:p>
        </w:tc>
        <w:tc>
          <w:tcPr>
            <w:tcW w:w="1011" w:type="pct"/>
            <w:tcBorders>
              <w:top w:val="nil"/>
              <w:left w:val="nil"/>
              <w:bottom w:val="single" w:sz="4" w:space="0" w:color="auto"/>
              <w:right w:val="single" w:sz="4" w:space="0" w:color="auto"/>
            </w:tcBorders>
            <w:shd w:val="clear" w:color="auto" w:fill="auto"/>
            <w:noWrap/>
            <w:vAlign w:val="bottom"/>
            <w:hideMark/>
          </w:tcPr>
          <w:p w14:paraId="1DA131C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Unmortgage term deposit account</w:t>
            </w:r>
          </w:p>
        </w:tc>
        <w:tc>
          <w:tcPr>
            <w:tcW w:w="3463" w:type="pct"/>
            <w:tcBorders>
              <w:top w:val="nil"/>
              <w:left w:val="nil"/>
              <w:bottom w:val="single" w:sz="4" w:space="0" w:color="auto"/>
              <w:right w:val="single" w:sz="4" w:space="0" w:color="auto"/>
            </w:tcBorders>
            <w:shd w:val="clear" w:color="auto" w:fill="auto"/>
            <w:vAlign w:val="bottom"/>
            <w:hideMark/>
          </w:tcPr>
          <w:p w14:paraId="4BFE59B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5EE3EE43"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11C0DF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1802</w:t>
            </w:r>
          </w:p>
        </w:tc>
        <w:tc>
          <w:tcPr>
            <w:tcW w:w="1011" w:type="pct"/>
            <w:tcBorders>
              <w:top w:val="nil"/>
              <w:left w:val="nil"/>
              <w:bottom w:val="single" w:sz="4" w:space="0" w:color="auto"/>
              <w:right w:val="single" w:sz="4" w:space="0" w:color="auto"/>
            </w:tcBorders>
            <w:shd w:val="clear" w:color="auto" w:fill="auto"/>
            <w:noWrap/>
            <w:vAlign w:val="bottom"/>
            <w:hideMark/>
          </w:tcPr>
          <w:p w14:paraId="6C515F8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Thay doi thong tin han muc vay toi da cua khach hang</w:t>
            </w:r>
          </w:p>
        </w:tc>
        <w:tc>
          <w:tcPr>
            <w:tcW w:w="3463" w:type="pct"/>
            <w:tcBorders>
              <w:top w:val="nil"/>
              <w:left w:val="nil"/>
              <w:bottom w:val="single" w:sz="4" w:space="0" w:color="auto"/>
              <w:right w:val="single" w:sz="4" w:space="0" w:color="auto"/>
            </w:tcBorders>
            <w:shd w:val="clear" w:color="auto" w:fill="auto"/>
            <w:vAlign w:val="bottom"/>
            <w:hideMark/>
          </w:tcPr>
          <w:p w14:paraId="08CA95D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{"source":"BO","type":"MR","checkby":"","seq":"12689321","status":"1","deltd":"N",</w:t>
            </w:r>
            <w:r w:rsidRPr="009F0ADA">
              <w:rPr>
                <w:rFonts w:eastAsia="Times New Roman"/>
                <w:color w:val="000000"/>
                <w:sz w:val="20"/>
                <w:szCs w:val="20"/>
              </w:rPr>
              <w:br/>
              <w:t>"transactionCode":"1802",</w:t>
            </w:r>
            <w:r w:rsidRPr="009F0ADA">
              <w:rPr>
                <w:rFonts w:eastAsia="Times New Roman"/>
                <w:color w:val="000000"/>
                <w:sz w:val="20"/>
                <w:szCs w:val="20"/>
              </w:rPr>
              <w:br/>
              <w:t>"transactionNum":"8800072267","effectiveDate":"2020-02-07","timestamp":"2020-02-07T15:06:57Z","changed":[{"object":"MR","account":"0101046037","eventType":"U"}]}</w:t>
            </w:r>
          </w:p>
        </w:tc>
      </w:tr>
      <w:tr w:rsidR="009F0ADA" w:rsidRPr="009F0ADA" w14:paraId="43477AC2"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9387C4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1810</w:t>
            </w:r>
          </w:p>
        </w:tc>
        <w:tc>
          <w:tcPr>
            <w:tcW w:w="1011" w:type="pct"/>
            <w:tcBorders>
              <w:top w:val="nil"/>
              <w:left w:val="nil"/>
              <w:bottom w:val="single" w:sz="4" w:space="0" w:color="auto"/>
              <w:right w:val="single" w:sz="4" w:space="0" w:color="auto"/>
            </w:tcBorders>
            <w:shd w:val="clear" w:color="auto" w:fill="auto"/>
            <w:noWrap/>
            <w:vAlign w:val="bottom"/>
            <w:hideMark/>
          </w:tcPr>
          <w:p w14:paraId="37044D8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Cap han muc bao lanh hop dong</w:t>
            </w:r>
          </w:p>
        </w:tc>
        <w:tc>
          <w:tcPr>
            <w:tcW w:w="3463" w:type="pct"/>
            <w:tcBorders>
              <w:top w:val="nil"/>
              <w:left w:val="nil"/>
              <w:bottom w:val="single" w:sz="4" w:space="0" w:color="auto"/>
              <w:right w:val="single" w:sz="4" w:space="0" w:color="auto"/>
            </w:tcBorders>
            <w:shd w:val="clear" w:color="auto" w:fill="auto"/>
            <w:vAlign w:val="bottom"/>
            <w:hideMark/>
          </w:tcPr>
          <w:p w14:paraId="3B1F853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{"source":"BO","type":"MR","checkby":"","seq":"12669853","status":"1","deltd":"N",</w:t>
            </w:r>
            <w:r w:rsidRPr="009F0ADA">
              <w:rPr>
                <w:rFonts w:eastAsia="Times New Roman"/>
                <w:color w:val="000000"/>
                <w:sz w:val="20"/>
                <w:szCs w:val="20"/>
              </w:rPr>
              <w:br/>
              <w:t>"transactionCode":"1810",</w:t>
            </w:r>
            <w:r w:rsidRPr="009F0ADA">
              <w:rPr>
                <w:rFonts w:eastAsia="Times New Roman"/>
                <w:color w:val="000000"/>
                <w:sz w:val="20"/>
                <w:szCs w:val="20"/>
              </w:rPr>
              <w:br/>
              <w:t>"transactionNum":"0001002549","effectiveDate":"2020-02-06","timestamp":"2020-02-</w:t>
            </w:r>
            <w:r w:rsidRPr="009F0ADA">
              <w:rPr>
                <w:rFonts w:eastAsia="Times New Roman"/>
                <w:color w:val="000000"/>
                <w:sz w:val="20"/>
                <w:szCs w:val="20"/>
              </w:rPr>
              <w:lastRenderedPageBreak/>
              <w:t>06T16:18:25Z","changed":[{"object":"MR","account":"0001048755","eventType":"C"}]}</w:t>
            </w:r>
          </w:p>
        </w:tc>
      </w:tr>
      <w:tr w:rsidR="009F0ADA" w:rsidRPr="009F0ADA" w14:paraId="3D401D31"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83D392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1811</w:t>
            </w:r>
          </w:p>
        </w:tc>
        <w:tc>
          <w:tcPr>
            <w:tcW w:w="1011" w:type="pct"/>
            <w:tcBorders>
              <w:top w:val="nil"/>
              <w:left w:val="nil"/>
              <w:bottom w:val="single" w:sz="4" w:space="0" w:color="auto"/>
              <w:right w:val="single" w:sz="4" w:space="0" w:color="auto"/>
            </w:tcBorders>
            <w:shd w:val="clear" w:color="auto" w:fill="auto"/>
            <w:noWrap/>
            <w:vAlign w:val="bottom"/>
            <w:hideMark/>
          </w:tcPr>
          <w:p w14:paraId="4FC6240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hoi han muc bao lanh hop dong</w:t>
            </w:r>
          </w:p>
        </w:tc>
        <w:tc>
          <w:tcPr>
            <w:tcW w:w="3463" w:type="pct"/>
            <w:tcBorders>
              <w:top w:val="nil"/>
              <w:left w:val="nil"/>
              <w:bottom w:val="single" w:sz="4" w:space="0" w:color="auto"/>
              <w:right w:val="single" w:sz="4" w:space="0" w:color="auto"/>
            </w:tcBorders>
            <w:shd w:val="clear" w:color="auto" w:fill="auto"/>
            <w:vAlign w:val="bottom"/>
            <w:hideMark/>
          </w:tcPr>
          <w:p w14:paraId="7F60BD0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{"source":"BO","type":"MR","checkby":"","seq":"12685087","status":"1","deltd":"N",</w:t>
            </w:r>
            <w:r w:rsidRPr="009F0ADA">
              <w:rPr>
                <w:rFonts w:eastAsia="Times New Roman"/>
                <w:color w:val="000000"/>
                <w:sz w:val="20"/>
                <w:szCs w:val="20"/>
              </w:rPr>
              <w:br/>
              <w:t>"transactionCode":"1811",</w:t>
            </w:r>
            <w:r w:rsidRPr="009F0ADA">
              <w:rPr>
                <w:rFonts w:eastAsia="Times New Roman"/>
                <w:color w:val="000000"/>
                <w:sz w:val="20"/>
                <w:szCs w:val="20"/>
              </w:rPr>
              <w:br/>
              <w:t>"transactionNum":"0101000132","effectiveDate":"2020-02-07","timestamp":"2020-02-07T13:24:34Z","changed":[{"object":"MR","account":"0101012049","eventType":"D"}]}</w:t>
            </w:r>
          </w:p>
        </w:tc>
      </w:tr>
      <w:tr w:rsidR="009F0ADA" w:rsidRPr="009F0ADA" w14:paraId="76C3FD8F"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FACB97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1812</w:t>
            </w:r>
          </w:p>
        </w:tc>
        <w:tc>
          <w:tcPr>
            <w:tcW w:w="1011" w:type="pct"/>
            <w:tcBorders>
              <w:top w:val="nil"/>
              <w:left w:val="nil"/>
              <w:bottom w:val="single" w:sz="4" w:space="0" w:color="auto"/>
              <w:right w:val="single" w:sz="4" w:space="0" w:color="auto"/>
            </w:tcBorders>
            <w:shd w:val="clear" w:color="auto" w:fill="auto"/>
            <w:noWrap/>
            <w:vAlign w:val="bottom"/>
            <w:hideMark/>
          </w:tcPr>
          <w:p w14:paraId="0052F95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Cap han muc bao lanh T0(new)</w:t>
            </w:r>
          </w:p>
        </w:tc>
        <w:tc>
          <w:tcPr>
            <w:tcW w:w="3463" w:type="pct"/>
            <w:tcBorders>
              <w:top w:val="nil"/>
              <w:left w:val="nil"/>
              <w:bottom w:val="single" w:sz="4" w:space="0" w:color="auto"/>
              <w:right w:val="single" w:sz="4" w:space="0" w:color="auto"/>
            </w:tcBorders>
            <w:shd w:val="clear" w:color="auto" w:fill="auto"/>
            <w:vAlign w:val="bottom"/>
            <w:hideMark/>
          </w:tcPr>
          <w:p w14:paraId="0A338D6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{"source":"BO","type":"MR","checkby":"","seq":"12681454","status":"1","deltd":"N",</w:t>
            </w:r>
            <w:r w:rsidRPr="009F0ADA">
              <w:rPr>
                <w:rFonts w:eastAsia="Times New Roman"/>
                <w:color w:val="000000"/>
                <w:sz w:val="20"/>
                <w:szCs w:val="20"/>
              </w:rPr>
              <w:br/>
              <w:t>"transactionCode":"1812",</w:t>
            </w:r>
            <w:r w:rsidRPr="009F0ADA">
              <w:rPr>
                <w:rFonts w:eastAsia="Times New Roman"/>
                <w:color w:val="000000"/>
                <w:sz w:val="20"/>
                <w:szCs w:val="20"/>
              </w:rPr>
              <w:br/>
              <w:t>"transactionNum":"0101000090","effectiveDate":"2020-02-07","timestamp":"2020-02-07T10:31:06Z","changed":[{"object":"MR","account":"0101012049","eventType":"C"}]}</w:t>
            </w:r>
          </w:p>
        </w:tc>
      </w:tr>
      <w:tr w:rsidR="009F0ADA" w:rsidRPr="009F0ADA" w14:paraId="5377E92D"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7E3430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1813</w:t>
            </w:r>
          </w:p>
        </w:tc>
        <w:tc>
          <w:tcPr>
            <w:tcW w:w="1011" w:type="pct"/>
            <w:tcBorders>
              <w:top w:val="nil"/>
              <w:left w:val="nil"/>
              <w:bottom w:val="single" w:sz="4" w:space="0" w:color="auto"/>
              <w:right w:val="single" w:sz="4" w:space="0" w:color="auto"/>
            </w:tcBorders>
            <w:shd w:val="clear" w:color="auto" w:fill="auto"/>
            <w:noWrap/>
            <w:vAlign w:val="bottom"/>
            <w:hideMark/>
          </w:tcPr>
          <w:p w14:paraId="44908B9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Cap han muc cho hop dong</w:t>
            </w:r>
          </w:p>
        </w:tc>
        <w:tc>
          <w:tcPr>
            <w:tcW w:w="3463" w:type="pct"/>
            <w:tcBorders>
              <w:top w:val="nil"/>
              <w:left w:val="nil"/>
              <w:bottom w:val="single" w:sz="4" w:space="0" w:color="auto"/>
              <w:right w:val="single" w:sz="4" w:space="0" w:color="auto"/>
            </w:tcBorders>
            <w:shd w:val="clear" w:color="auto" w:fill="auto"/>
            <w:vAlign w:val="bottom"/>
            <w:hideMark/>
          </w:tcPr>
          <w:p w14:paraId="7846E97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{"source":"BO","type":"MR","checkby":"","seq":"12688104","status":"1","deltd":"N",</w:t>
            </w:r>
            <w:r w:rsidRPr="009F0ADA">
              <w:rPr>
                <w:rFonts w:eastAsia="Times New Roman"/>
                <w:color w:val="000000"/>
                <w:sz w:val="20"/>
                <w:szCs w:val="20"/>
              </w:rPr>
              <w:br/>
              <w:t>"transactionCode":"1813",</w:t>
            </w:r>
            <w:r w:rsidRPr="009F0ADA">
              <w:rPr>
                <w:rFonts w:eastAsia="Times New Roman"/>
                <w:color w:val="000000"/>
                <w:sz w:val="20"/>
                <w:szCs w:val="20"/>
              </w:rPr>
              <w:br/>
              <w:t>"transactionNum":"8800071446","effectiveDate":"2020-02-07","timestamp":"2020-02-07T14:46:37Z","changed":[{"object":"MR","account":"0001144560","eventType":"C"}]}</w:t>
            </w:r>
          </w:p>
        </w:tc>
      </w:tr>
      <w:tr w:rsidR="009F0ADA" w:rsidRPr="009F0ADA" w14:paraId="0C69A7E7"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A3946E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1814</w:t>
            </w:r>
          </w:p>
        </w:tc>
        <w:tc>
          <w:tcPr>
            <w:tcW w:w="1011" w:type="pct"/>
            <w:tcBorders>
              <w:top w:val="nil"/>
              <w:left w:val="nil"/>
              <w:bottom w:val="single" w:sz="4" w:space="0" w:color="auto"/>
              <w:right w:val="single" w:sz="4" w:space="0" w:color="auto"/>
            </w:tcBorders>
            <w:shd w:val="clear" w:color="auto" w:fill="auto"/>
            <w:noWrap/>
            <w:vAlign w:val="bottom"/>
            <w:hideMark/>
          </w:tcPr>
          <w:p w14:paraId="4262DB4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hoi han muc cho hop dong</w:t>
            </w:r>
          </w:p>
        </w:tc>
        <w:tc>
          <w:tcPr>
            <w:tcW w:w="3463" w:type="pct"/>
            <w:tcBorders>
              <w:top w:val="nil"/>
              <w:left w:val="nil"/>
              <w:bottom w:val="single" w:sz="4" w:space="0" w:color="auto"/>
              <w:right w:val="single" w:sz="4" w:space="0" w:color="auto"/>
            </w:tcBorders>
            <w:shd w:val="clear" w:color="auto" w:fill="auto"/>
            <w:vAlign w:val="bottom"/>
            <w:hideMark/>
          </w:tcPr>
          <w:p w14:paraId="6583CD5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{"source":"BO","type":"MR","checkby":"","seq":"12685247","status":"1","deltd":"N",</w:t>
            </w:r>
            <w:r w:rsidRPr="009F0ADA">
              <w:rPr>
                <w:rFonts w:eastAsia="Times New Roman"/>
                <w:color w:val="000000"/>
                <w:sz w:val="20"/>
                <w:szCs w:val="20"/>
              </w:rPr>
              <w:br/>
              <w:t>"transactionCode":"1814",</w:t>
            </w:r>
            <w:r w:rsidRPr="009F0ADA">
              <w:rPr>
                <w:rFonts w:eastAsia="Times New Roman"/>
                <w:color w:val="000000"/>
                <w:sz w:val="20"/>
                <w:szCs w:val="20"/>
              </w:rPr>
              <w:br/>
              <w:t>"transactionNum":"8800056909","effectiveDate":"2020-02-07","timestamp":"2020-02-07T13:28:37Z","changed":[{"object":"MR","account":"0001255889","eventType":"D"}]}</w:t>
            </w:r>
          </w:p>
        </w:tc>
      </w:tr>
      <w:tr w:rsidR="009F0ADA" w:rsidRPr="009F0ADA" w14:paraId="3079D259"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C5AF0D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1815</w:t>
            </w:r>
          </w:p>
        </w:tc>
        <w:tc>
          <w:tcPr>
            <w:tcW w:w="1011" w:type="pct"/>
            <w:tcBorders>
              <w:top w:val="nil"/>
              <w:left w:val="nil"/>
              <w:bottom w:val="single" w:sz="4" w:space="0" w:color="auto"/>
              <w:right w:val="single" w:sz="4" w:space="0" w:color="auto"/>
            </w:tcBorders>
            <w:shd w:val="clear" w:color="auto" w:fill="auto"/>
            <w:noWrap/>
            <w:vAlign w:val="bottom"/>
            <w:hideMark/>
          </w:tcPr>
          <w:p w14:paraId="57D6D44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hoi han muc cho hop dong</w:t>
            </w:r>
          </w:p>
        </w:tc>
        <w:tc>
          <w:tcPr>
            <w:tcW w:w="3463" w:type="pct"/>
            <w:tcBorders>
              <w:top w:val="nil"/>
              <w:left w:val="nil"/>
              <w:bottom w:val="single" w:sz="4" w:space="0" w:color="auto"/>
              <w:right w:val="single" w:sz="4" w:space="0" w:color="auto"/>
            </w:tcBorders>
            <w:shd w:val="clear" w:color="auto" w:fill="auto"/>
            <w:vAlign w:val="bottom"/>
            <w:hideMark/>
          </w:tcPr>
          <w:p w14:paraId="679A960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{"source":"BO","type":"MR","checkby":"","seq":"12687170","status":"1","deltd":"N",</w:t>
            </w:r>
            <w:r w:rsidRPr="009F0ADA">
              <w:rPr>
                <w:rFonts w:eastAsia="Times New Roman"/>
                <w:color w:val="000000"/>
                <w:sz w:val="20"/>
                <w:szCs w:val="20"/>
              </w:rPr>
              <w:br/>
              <w:t>"transactionCode":"1815",</w:t>
            </w:r>
            <w:r w:rsidRPr="009F0ADA">
              <w:rPr>
                <w:rFonts w:eastAsia="Times New Roman"/>
                <w:color w:val="000000"/>
                <w:sz w:val="20"/>
                <w:szCs w:val="20"/>
              </w:rPr>
              <w:br/>
              <w:t>"transactionNum":"0101000242","effectiveDate":"2020-02-07","timestamp":"2020-02-07T14:21:46Z","changed":[{"object":"MR","account":"8200001329","eventType":"D"}]}</w:t>
            </w:r>
          </w:p>
        </w:tc>
      </w:tr>
      <w:tr w:rsidR="009F0ADA" w:rsidRPr="009F0ADA" w14:paraId="695C0689"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C87715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1818</w:t>
            </w:r>
          </w:p>
        </w:tc>
        <w:tc>
          <w:tcPr>
            <w:tcW w:w="1011" w:type="pct"/>
            <w:tcBorders>
              <w:top w:val="nil"/>
              <w:left w:val="nil"/>
              <w:bottom w:val="single" w:sz="4" w:space="0" w:color="auto"/>
              <w:right w:val="single" w:sz="4" w:space="0" w:color="auto"/>
            </w:tcBorders>
            <w:shd w:val="clear" w:color="auto" w:fill="auto"/>
            <w:noWrap/>
            <w:vAlign w:val="bottom"/>
            <w:hideMark/>
          </w:tcPr>
          <w:p w14:paraId="03138AE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Cap han muc T+</w:t>
            </w:r>
          </w:p>
        </w:tc>
        <w:tc>
          <w:tcPr>
            <w:tcW w:w="3463" w:type="pct"/>
            <w:tcBorders>
              <w:top w:val="nil"/>
              <w:left w:val="nil"/>
              <w:bottom w:val="single" w:sz="4" w:space="0" w:color="auto"/>
              <w:right w:val="single" w:sz="4" w:space="0" w:color="auto"/>
            </w:tcBorders>
            <w:shd w:val="clear" w:color="auto" w:fill="auto"/>
            <w:vAlign w:val="bottom"/>
            <w:hideMark/>
          </w:tcPr>
          <w:p w14:paraId="1FC5265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{"source":"BO","type":"MR","checkby":"","seq":"12687093","status":"1","deltd":"N",</w:t>
            </w:r>
            <w:r w:rsidRPr="009F0ADA">
              <w:rPr>
                <w:rFonts w:eastAsia="Times New Roman"/>
                <w:color w:val="000000"/>
                <w:sz w:val="20"/>
                <w:szCs w:val="20"/>
              </w:rPr>
              <w:br/>
              <w:t>"transactionCode":"1818",</w:t>
            </w:r>
            <w:r w:rsidRPr="009F0ADA">
              <w:rPr>
                <w:rFonts w:eastAsia="Times New Roman"/>
                <w:color w:val="000000"/>
                <w:sz w:val="20"/>
                <w:szCs w:val="20"/>
              </w:rPr>
              <w:br/>
              <w:t>"transactionNum":"0001001015","effectiveDate":"2020-02-07","timestamp":"2020-02-07T14:19:51Z","changed":[{"object":"MR","account":"0101012649","eventType":"C","advanceline":"139000"}]}</w:t>
            </w:r>
          </w:p>
        </w:tc>
      </w:tr>
      <w:tr w:rsidR="009F0ADA" w:rsidRPr="009F0ADA" w14:paraId="6D0B4056"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A73921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1819</w:t>
            </w:r>
          </w:p>
        </w:tc>
        <w:tc>
          <w:tcPr>
            <w:tcW w:w="1011" w:type="pct"/>
            <w:tcBorders>
              <w:top w:val="nil"/>
              <w:left w:val="nil"/>
              <w:bottom w:val="single" w:sz="4" w:space="0" w:color="auto"/>
              <w:right w:val="single" w:sz="4" w:space="0" w:color="auto"/>
            </w:tcBorders>
            <w:shd w:val="clear" w:color="auto" w:fill="auto"/>
            <w:noWrap/>
            <w:vAlign w:val="bottom"/>
            <w:hideMark/>
          </w:tcPr>
          <w:p w14:paraId="0EB8011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hoi han muc T+</w:t>
            </w:r>
          </w:p>
        </w:tc>
        <w:tc>
          <w:tcPr>
            <w:tcW w:w="3463" w:type="pct"/>
            <w:tcBorders>
              <w:top w:val="nil"/>
              <w:left w:val="nil"/>
              <w:bottom w:val="single" w:sz="4" w:space="0" w:color="auto"/>
              <w:right w:val="single" w:sz="4" w:space="0" w:color="auto"/>
            </w:tcBorders>
            <w:shd w:val="clear" w:color="auto" w:fill="auto"/>
            <w:vAlign w:val="bottom"/>
            <w:hideMark/>
          </w:tcPr>
          <w:p w14:paraId="440E20C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{"source":"BO","type":"MR","checkby":"","seq":"12696049","status":"1","deltd":"N",</w:t>
            </w:r>
            <w:r w:rsidRPr="009F0ADA">
              <w:rPr>
                <w:rFonts w:eastAsia="Times New Roman"/>
                <w:color w:val="000000"/>
                <w:sz w:val="20"/>
                <w:szCs w:val="20"/>
              </w:rPr>
              <w:br/>
              <w:t>"transactionCode":"1819"</w:t>
            </w:r>
            <w:r w:rsidRPr="009F0ADA">
              <w:rPr>
                <w:rFonts w:eastAsia="Times New Roman"/>
                <w:color w:val="000000"/>
                <w:sz w:val="20"/>
                <w:szCs w:val="20"/>
              </w:rPr>
              <w:br/>
              <w:t>,"transactionNum":"0001001725","effectiveDate":"2020-02-</w:t>
            </w:r>
            <w:r w:rsidRPr="009F0ADA">
              <w:rPr>
                <w:rFonts w:eastAsia="Times New Roman"/>
                <w:color w:val="000000"/>
                <w:sz w:val="20"/>
                <w:szCs w:val="20"/>
              </w:rPr>
              <w:lastRenderedPageBreak/>
              <w:t>07","timestamp":"2020-02-07T16:26:04Z","changed":[{"object":"MR","account":"0001080260","eventType":"D","advanceline":"376037730"}]}</w:t>
            </w:r>
          </w:p>
        </w:tc>
      </w:tr>
      <w:tr w:rsidR="009F0ADA" w:rsidRPr="009F0ADA" w14:paraId="55C163D0"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3B0143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1850</w:t>
            </w:r>
          </w:p>
        </w:tc>
        <w:tc>
          <w:tcPr>
            <w:tcW w:w="1011" w:type="pct"/>
            <w:tcBorders>
              <w:top w:val="nil"/>
              <w:left w:val="nil"/>
              <w:bottom w:val="single" w:sz="4" w:space="0" w:color="auto"/>
              <w:right w:val="single" w:sz="4" w:space="0" w:color="auto"/>
            </w:tcBorders>
            <w:shd w:val="clear" w:color="auto" w:fill="auto"/>
            <w:noWrap/>
            <w:vAlign w:val="bottom"/>
            <w:hideMark/>
          </w:tcPr>
          <w:p w14:paraId="7505185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Add member to group</w:t>
            </w:r>
          </w:p>
        </w:tc>
        <w:tc>
          <w:tcPr>
            <w:tcW w:w="3463" w:type="pct"/>
            <w:tcBorders>
              <w:top w:val="nil"/>
              <w:left w:val="nil"/>
              <w:bottom w:val="single" w:sz="4" w:space="0" w:color="auto"/>
              <w:right w:val="single" w:sz="4" w:space="0" w:color="auto"/>
            </w:tcBorders>
            <w:shd w:val="clear" w:color="auto" w:fill="auto"/>
            <w:vAlign w:val="bottom"/>
            <w:hideMark/>
          </w:tcPr>
          <w:p w14:paraId="5F83939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15/01/2015</w:t>
            </w:r>
          </w:p>
        </w:tc>
      </w:tr>
      <w:tr w:rsidR="009F0ADA" w:rsidRPr="009F0ADA" w14:paraId="6529B30D"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71F149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1851</w:t>
            </w:r>
          </w:p>
        </w:tc>
        <w:tc>
          <w:tcPr>
            <w:tcW w:w="1011" w:type="pct"/>
            <w:tcBorders>
              <w:top w:val="nil"/>
              <w:left w:val="nil"/>
              <w:bottom w:val="single" w:sz="4" w:space="0" w:color="auto"/>
              <w:right w:val="single" w:sz="4" w:space="0" w:color="auto"/>
            </w:tcBorders>
            <w:shd w:val="clear" w:color="auto" w:fill="auto"/>
            <w:noWrap/>
            <w:vAlign w:val="bottom"/>
            <w:hideMark/>
          </w:tcPr>
          <w:p w14:paraId="7E66435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Remove member from group</w:t>
            </w:r>
          </w:p>
        </w:tc>
        <w:tc>
          <w:tcPr>
            <w:tcW w:w="3463" w:type="pct"/>
            <w:tcBorders>
              <w:top w:val="nil"/>
              <w:left w:val="nil"/>
              <w:bottom w:val="single" w:sz="4" w:space="0" w:color="auto"/>
              <w:right w:val="single" w:sz="4" w:space="0" w:color="auto"/>
            </w:tcBorders>
            <w:shd w:val="clear" w:color="auto" w:fill="auto"/>
            <w:vAlign w:val="bottom"/>
            <w:hideMark/>
          </w:tcPr>
          <w:p w14:paraId="34315F8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16/10/2015</w:t>
            </w:r>
          </w:p>
        </w:tc>
      </w:tr>
      <w:tr w:rsidR="009F0ADA" w:rsidRPr="009F0ADA" w14:paraId="65ACF34A"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BC6D5B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1860</w:t>
            </w:r>
          </w:p>
        </w:tc>
        <w:tc>
          <w:tcPr>
            <w:tcW w:w="1011" w:type="pct"/>
            <w:tcBorders>
              <w:top w:val="nil"/>
              <w:left w:val="nil"/>
              <w:bottom w:val="single" w:sz="4" w:space="0" w:color="auto"/>
              <w:right w:val="single" w:sz="4" w:space="0" w:color="auto"/>
            </w:tcBorders>
            <w:shd w:val="clear" w:color="auto" w:fill="auto"/>
            <w:noWrap/>
            <w:vAlign w:val="bottom"/>
            <w:hideMark/>
          </w:tcPr>
          <w:p w14:paraId="6602693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Assign commission margin basket to LNtype</w:t>
            </w:r>
          </w:p>
        </w:tc>
        <w:tc>
          <w:tcPr>
            <w:tcW w:w="3463" w:type="pct"/>
            <w:tcBorders>
              <w:top w:val="nil"/>
              <w:left w:val="nil"/>
              <w:bottom w:val="single" w:sz="4" w:space="0" w:color="auto"/>
              <w:right w:val="single" w:sz="4" w:space="0" w:color="auto"/>
            </w:tcBorders>
            <w:shd w:val="clear" w:color="auto" w:fill="auto"/>
            <w:vAlign w:val="bottom"/>
            <w:hideMark/>
          </w:tcPr>
          <w:p w14:paraId="058BF7C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{"source":"BO","type":"MRBasket","checkby":"","seq":"10141788","status":"1","deltd":"N",</w:t>
            </w:r>
            <w:r w:rsidRPr="009F0ADA">
              <w:rPr>
                <w:rFonts w:eastAsia="Times New Roman"/>
                <w:color w:val="000000"/>
                <w:sz w:val="20"/>
                <w:szCs w:val="20"/>
              </w:rPr>
              <w:br/>
              <w:t>"transactionCode":"1860",</w:t>
            </w:r>
            <w:r w:rsidRPr="009F0ADA">
              <w:rPr>
                <w:rFonts w:eastAsia="Times New Roman"/>
                <w:color w:val="000000"/>
                <w:sz w:val="20"/>
                <w:szCs w:val="20"/>
              </w:rPr>
              <w:br/>
              <w:t>"transactionNum":"0001001113","effectiveDate":"2019-09-17","timestamp":"2019-09-17T16:37:49Z","changed":[{"object":"basket","mrBasketId":"MR0001","lntype":"1087","eventType": "U"}]}</w:t>
            </w:r>
          </w:p>
        </w:tc>
      </w:tr>
      <w:tr w:rsidR="009F0ADA" w:rsidRPr="009F0ADA" w14:paraId="054F8EFE"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6FE5CF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2200</w:t>
            </w:r>
          </w:p>
        </w:tc>
        <w:tc>
          <w:tcPr>
            <w:tcW w:w="1011" w:type="pct"/>
            <w:tcBorders>
              <w:top w:val="nil"/>
              <w:left w:val="nil"/>
              <w:bottom w:val="single" w:sz="4" w:space="0" w:color="auto"/>
              <w:right w:val="single" w:sz="4" w:space="0" w:color="auto"/>
            </w:tcBorders>
            <w:shd w:val="clear" w:color="auto" w:fill="auto"/>
            <w:noWrap/>
            <w:vAlign w:val="bottom"/>
            <w:hideMark/>
          </w:tcPr>
          <w:p w14:paraId="5741259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Rut chung khoan</w:t>
            </w:r>
          </w:p>
        </w:tc>
        <w:tc>
          <w:tcPr>
            <w:tcW w:w="3463" w:type="pct"/>
            <w:tcBorders>
              <w:top w:val="nil"/>
              <w:left w:val="nil"/>
              <w:bottom w:val="single" w:sz="4" w:space="0" w:color="auto"/>
              <w:right w:val="single" w:sz="4" w:space="0" w:color="auto"/>
            </w:tcBorders>
            <w:shd w:val="clear" w:color="auto" w:fill="auto"/>
            <w:vAlign w:val="bottom"/>
            <w:hideMark/>
          </w:tcPr>
          <w:p w14:paraId="794C75C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{"source":"BO","type":"SE","checkby":"","seq":"12361965","status":"1","deltd":"N",</w:t>
            </w:r>
            <w:r w:rsidRPr="009F0ADA">
              <w:rPr>
                <w:rFonts w:eastAsia="Times New Roman"/>
                <w:color w:val="000000"/>
                <w:sz w:val="20"/>
                <w:szCs w:val="20"/>
              </w:rPr>
              <w:br/>
              <w:t>"transactionCode":"2200",</w:t>
            </w:r>
            <w:r w:rsidRPr="009F0ADA">
              <w:rPr>
                <w:rFonts w:eastAsia="Times New Roman"/>
                <w:color w:val="000000"/>
                <w:sz w:val="20"/>
                <w:szCs w:val="20"/>
              </w:rPr>
              <w:br/>
              <w:t>"transactionNum":"0101000592","effectiveDate":"2020-01-17","timestamp":"2020-01-17T14:03:22Z","changed":[{"object":"SE","account":"0101887979","eventType":"D","symbol":"DHM","trade":"6634393"},{"object":"SE","account":"0101887979","eventType":"C","symbol":"DHM","withdraw":"6634393"}]}</w:t>
            </w:r>
          </w:p>
        </w:tc>
      </w:tr>
      <w:tr w:rsidR="009F0ADA" w:rsidRPr="009F0ADA" w14:paraId="0A37DD92"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82D5A3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2201</w:t>
            </w:r>
          </w:p>
        </w:tc>
        <w:tc>
          <w:tcPr>
            <w:tcW w:w="1011" w:type="pct"/>
            <w:tcBorders>
              <w:top w:val="nil"/>
              <w:left w:val="nil"/>
              <w:bottom w:val="single" w:sz="4" w:space="0" w:color="auto"/>
              <w:right w:val="single" w:sz="4" w:space="0" w:color="auto"/>
            </w:tcBorders>
            <w:shd w:val="clear" w:color="auto" w:fill="auto"/>
            <w:noWrap/>
            <w:vAlign w:val="bottom"/>
            <w:hideMark/>
          </w:tcPr>
          <w:p w14:paraId="5EEA2BA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Thuc Rut chung khoan</w:t>
            </w:r>
          </w:p>
        </w:tc>
        <w:tc>
          <w:tcPr>
            <w:tcW w:w="3463" w:type="pct"/>
            <w:tcBorders>
              <w:top w:val="nil"/>
              <w:left w:val="nil"/>
              <w:bottom w:val="single" w:sz="4" w:space="0" w:color="auto"/>
              <w:right w:val="single" w:sz="4" w:space="0" w:color="auto"/>
            </w:tcBorders>
            <w:shd w:val="clear" w:color="auto" w:fill="auto"/>
            <w:vAlign w:val="bottom"/>
            <w:hideMark/>
          </w:tcPr>
          <w:p w14:paraId="58993FF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{"source":"BO","type":"SE","checkby":"","seq":"37223034","status":"1","deltd":"N",</w:t>
            </w:r>
            <w:r w:rsidRPr="009F0ADA">
              <w:rPr>
                <w:rFonts w:eastAsia="Times New Roman"/>
                <w:color w:val="000000"/>
                <w:sz w:val="20"/>
                <w:szCs w:val="20"/>
              </w:rPr>
              <w:br/>
              <w:t>"transactionCode":"2201",</w:t>
            </w:r>
            <w:r w:rsidRPr="009F0ADA">
              <w:rPr>
                <w:rFonts w:eastAsia="Times New Roman"/>
                <w:color w:val="000000"/>
                <w:sz w:val="20"/>
                <w:szCs w:val="20"/>
              </w:rPr>
              <w:br/>
              <w:t>"transactionNum":"9900082909","effectiveDate":"2021-05-14","timestamp":"2021-05-13T18:47:05Z","changed":[{"object":"SE","account":"0304000953","eventtype":"D","symbol":"BMP","withdraw":"1"},{"object":"SE","account":"0304000953","eventtype":"C","symbol":"BMP","ddroutqtty":"1"},{"object":"SE","account":"0304000953","eventtype":"C","symbol":"BMP","ddroutamt":"58600"}]}</w:t>
            </w:r>
          </w:p>
        </w:tc>
      </w:tr>
      <w:tr w:rsidR="009F0ADA" w:rsidRPr="009F0ADA" w14:paraId="76B8D7B1"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C3BE0A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2202</w:t>
            </w:r>
          </w:p>
        </w:tc>
        <w:tc>
          <w:tcPr>
            <w:tcW w:w="1011" w:type="pct"/>
            <w:tcBorders>
              <w:top w:val="nil"/>
              <w:left w:val="nil"/>
              <w:bottom w:val="single" w:sz="4" w:space="0" w:color="auto"/>
              <w:right w:val="single" w:sz="4" w:space="0" w:color="auto"/>
            </w:tcBorders>
            <w:shd w:val="clear" w:color="auto" w:fill="auto"/>
            <w:noWrap/>
            <w:vAlign w:val="bottom"/>
            <w:hideMark/>
          </w:tcPr>
          <w:p w14:paraId="40269D3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Tam giu chung khoan</w:t>
            </w:r>
          </w:p>
        </w:tc>
        <w:tc>
          <w:tcPr>
            <w:tcW w:w="3463" w:type="pct"/>
            <w:tcBorders>
              <w:top w:val="nil"/>
              <w:left w:val="nil"/>
              <w:bottom w:val="single" w:sz="4" w:space="0" w:color="auto"/>
              <w:right w:val="single" w:sz="4" w:space="0" w:color="auto"/>
            </w:tcBorders>
            <w:shd w:val="clear" w:color="auto" w:fill="auto"/>
            <w:vAlign w:val="bottom"/>
            <w:hideMark/>
          </w:tcPr>
          <w:p w14:paraId="24694CE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{"source":"BO","type":"SE","checkby":"","seq":"12683324","status":"1","deltd":"N",</w:t>
            </w:r>
            <w:r w:rsidRPr="009F0ADA">
              <w:rPr>
                <w:rFonts w:eastAsia="Times New Roman"/>
                <w:color w:val="000000"/>
                <w:sz w:val="20"/>
                <w:szCs w:val="20"/>
              </w:rPr>
              <w:br/>
              <w:t>"transactionCode":"2202",</w:t>
            </w:r>
            <w:r w:rsidRPr="009F0ADA">
              <w:rPr>
                <w:rFonts w:eastAsia="Times New Roman"/>
                <w:color w:val="000000"/>
                <w:sz w:val="20"/>
                <w:szCs w:val="20"/>
              </w:rPr>
              <w:br/>
              <w:t>"transactionNum":"0001000559","effectiveDate":"2020-02-07","timestamp":"2020-02-07T11:26:48Z","changed":[{"object":"SE","account":"0101022073","eventType":"D","symbol":"BTV","trade":"600"},{"object":"SE","account":"0101022073","eventType":"C","symbol":"BTV","blocked":"600"}]}</w:t>
            </w:r>
          </w:p>
        </w:tc>
      </w:tr>
      <w:tr w:rsidR="009F0ADA" w:rsidRPr="009F0ADA" w14:paraId="490DDDE5"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C3798F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2203</w:t>
            </w:r>
          </w:p>
        </w:tc>
        <w:tc>
          <w:tcPr>
            <w:tcW w:w="1011" w:type="pct"/>
            <w:tcBorders>
              <w:top w:val="nil"/>
              <w:left w:val="nil"/>
              <w:bottom w:val="single" w:sz="4" w:space="0" w:color="auto"/>
              <w:right w:val="single" w:sz="4" w:space="0" w:color="auto"/>
            </w:tcBorders>
            <w:shd w:val="clear" w:color="auto" w:fill="auto"/>
            <w:noWrap/>
            <w:vAlign w:val="bottom"/>
            <w:hideMark/>
          </w:tcPr>
          <w:p w14:paraId="6BF3F25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tam giu chung khoan</w:t>
            </w:r>
          </w:p>
        </w:tc>
        <w:tc>
          <w:tcPr>
            <w:tcW w:w="3463" w:type="pct"/>
            <w:tcBorders>
              <w:top w:val="nil"/>
              <w:left w:val="nil"/>
              <w:bottom w:val="single" w:sz="4" w:space="0" w:color="auto"/>
              <w:right w:val="single" w:sz="4" w:space="0" w:color="auto"/>
            </w:tcBorders>
            <w:shd w:val="clear" w:color="auto" w:fill="auto"/>
            <w:vAlign w:val="bottom"/>
            <w:hideMark/>
          </w:tcPr>
          <w:p w14:paraId="08A5507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{"source":"BO","type":"SE","checkby":"","seq":"12692494","status":"1","deltd":"N",</w:t>
            </w:r>
            <w:r w:rsidRPr="009F0ADA">
              <w:rPr>
                <w:rFonts w:eastAsia="Times New Roman"/>
                <w:color w:val="000000"/>
                <w:sz w:val="20"/>
                <w:szCs w:val="20"/>
              </w:rPr>
              <w:br/>
              <w:t>"transactionCode":"2203",</w:t>
            </w:r>
            <w:r w:rsidRPr="009F0ADA">
              <w:rPr>
                <w:rFonts w:eastAsia="Times New Roman"/>
                <w:color w:val="000000"/>
                <w:sz w:val="20"/>
                <w:szCs w:val="20"/>
              </w:rPr>
              <w:br/>
              <w:t>"transactionNum":"0001001591","effectiveDate":"2020-02-07","timestamp":"2020-02-07T15:16:35Z","changed":[{"object":"SE","account":"0001070206","eventType":"D","symbol":"DNP","blocked":"7000"},{"object":"SE","account":"0001070206","eventType":"C","symbol":"DNP","trade":"7000"}]}</w:t>
            </w:r>
          </w:p>
        </w:tc>
      </w:tr>
      <w:tr w:rsidR="009F0ADA" w:rsidRPr="009F0ADA" w14:paraId="1CF0FAE9"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406782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2204</w:t>
            </w:r>
          </w:p>
        </w:tc>
        <w:tc>
          <w:tcPr>
            <w:tcW w:w="1011" w:type="pct"/>
            <w:tcBorders>
              <w:top w:val="nil"/>
              <w:left w:val="nil"/>
              <w:bottom w:val="single" w:sz="4" w:space="0" w:color="auto"/>
              <w:right w:val="single" w:sz="4" w:space="0" w:color="auto"/>
            </w:tcBorders>
            <w:shd w:val="clear" w:color="auto" w:fill="auto"/>
            <w:noWrap/>
            <w:vAlign w:val="bottom"/>
            <w:hideMark/>
          </w:tcPr>
          <w:p w14:paraId="773C417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tam giu chung khoan</w:t>
            </w:r>
          </w:p>
        </w:tc>
        <w:tc>
          <w:tcPr>
            <w:tcW w:w="3463" w:type="pct"/>
            <w:tcBorders>
              <w:top w:val="nil"/>
              <w:left w:val="nil"/>
              <w:bottom w:val="single" w:sz="4" w:space="0" w:color="auto"/>
              <w:right w:val="single" w:sz="4" w:space="0" w:color="auto"/>
            </w:tcBorders>
            <w:shd w:val="clear" w:color="auto" w:fill="auto"/>
            <w:vAlign w:val="bottom"/>
            <w:hideMark/>
          </w:tcPr>
          <w:p w14:paraId="5DA84F2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{"source":"BO","type":"SE","checkby":"","seq":"12696641","status":"1","deltd":"N",</w:t>
            </w:r>
            <w:r w:rsidRPr="009F0ADA">
              <w:rPr>
                <w:rFonts w:eastAsia="Times New Roman"/>
                <w:color w:val="000000"/>
                <w:sz w:val="20"/>
                <w:szCs w:val="20"/>
              </w:rPr>
              <w:br/>
              <w:t>"transactionCode":"2204",</w:t>
            </w:r>
            <w:r w:rsidRPr="009F0ADA">
              <w:rPr>
                <w:rFonts w:eastAsia="Times New Roman"/>
                <w:color w:val="000000"/>
                <w:sz w:val="20"/>
                <w:szCs w:val="20"/>
              </w:rPr>
              <w:br/>
              <w:t>"transactionNum":"0001001753","effectiveDate":"2020-02-07","timestamp":"2020-02-07T16:48:41Z","changed":[{"object":"SE","account":"0001686688","eventType":"D","symbol":"DXG201801","trade":"215276"},{"object":"SE","account":"0001686688","eventType":"C","symbol":"DXG201801","ddroutqtty":"215276"}]}</w:t>
            </w:r>
          </w:p>
        </w:tc>
      </w:tr>
      <w:tr w:rsidR="009F0ADA" w:rsidRPr="009F0ADA" w14:paraId="08A450D6"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3D6868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2205</w:t>
            </w:r>
          </w:p>
        </w:tc>
        <w:tc>
          <w:tcPr>
            <w:tcW w:w="1011" w:type="pct"/>
            <w:tcBorders>
              <w:top w:val="nil"/>
              <w:left w:val="nil"/>
              <w:bottom w:val="single" w:sz="4" w:space="0" w:color="auto"/>
              <w:right w:val="single" w:sz="4" w:space="0" w:color="auto"/>
            </w:tcBorders>
            <w:shd w:val="clear" w:color="auto" w:fill="auto"/>
            <w:noWrap/>
            <w:vAlign w:val="bottom"/>
            <w:hideMark/>
          </w:tcPr>
          <w:p w14:paraId="37F3A04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YC chuyển khoản CK một phần</w:t>
            </w:r>
          </w:p>
        </w:tc>
        <w:tc>
          <w:tcPr>
            <w:tcW w:w="3463" w:type="pct"/>
            <w:tcBorders>
              <w:top w:val="nil"/>
              <w:left w:val="nil"/>
              <w:bottom w:val="single" w:sz="4" w:space="0" w:color="auto"/>
              <w:right w:val="single" w:sz="4" w:space="0" w:color="auto"/>
            </w:tcBorders>
            <w:shd w:val="clear" w:color="auto" w:fill="auto"/>
            <w:vAlign w:val="bottom"/>
            <w:hideMark/>
          </w:tcPr>
          <w:p w14:paraId="1858258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{"source":"BO","type":"SE","checkby":"","seq":"12253135","status":"1","deltd":"N",</w:t>
            </w:r>
            <w:r w:rsidRPr="009F0ADA">
              <w:rPr>
                <w:rFonts w:eastAsia="Times New Roman"/>
                <w:color w:val="000000"/>
                <w:sz w:val="20"/>
                <w:szCs w:val="20"/>
              </w:rPr>
              <w:br/>
              <w:t>"transactionCode":"2205",</w:t>
            </w:r>
            <w:r w:rsidRPr="009F0ADA">
              <w:rPr>
                <w:rFonts w:eastAsia="Times New Roman"/>
                <w:color w:val="000000"/>
                <w:sz w:val="20"/>
                <w:szCs w:val="20"/>
              </w:rPr>
              <w:br/>
              <w:t>"transactionNum":"0001071504","effectiveDate":"2020-01-10","timestamp":"2020-01-10T16:42:08Z","changed":[{"object":"CI","account":"0001258444","eventType":"D","balance":"100000","remainBalance":"-1470511"},{"object":"CI","account":"0001258444","eventType":"C","dramt":"100000"},{"object":"SE","account":"0001258444","eventType":"D","symbol":"YEG","trade":"210"},{"object":"SE","account":"0001258444","eventType":"C","symbol":"YEG","dtoclose":"210"}]}</w:t>
            </w:r>
          </w:p>
        </w:tc>
      </w:tr>
      <w:tr w:rsidR="009F0ADA" w:rsidRPr="009F0ADA" w14:paraId="68EFE8F4"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2BDDC5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2206</w:t>
            </w:r>
          </w:p>
        </w:tc>
        <w:tc>
          <w:tcPr>
            <w:tcW w:w="1011" w:type="pct"/>
            <w:tcBorders>
              <w:top w:val="nil"/>
              <w:left w:val="nil"/>
              <w:bottom w:val="single" w:sz="4" w:space="0" w:color="auto"/>
              <w:right w:val="single" w:sz="4" w:space="0" w:color="auto"/>
            </w:tcBorders>
            <w:shd w:val="clear" w:color="auto" w:fill="auto"/>
            <w:noWrap/>
            <w:vAlign w:val="bottom"/>
            <w:hideMark/>
          </w:tcPr>
          <w:p w14:paraId="68BAAAB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Từ chối YC chuyển khoản CK một phần</w:t>
            </w:r>
          </w:p>
        </w:tc>
        <w:tc>
          <w:tcPr>
            <w:tcW w:w="3463" w:type="pct"/>
            <w:tcBorders>
              <w:top w:val="nil"/>
              <w:left w:val="nil"/>
              <w:bottom w:val="single" w:sz="4" w:space="0" w:color="auto"/>
              <w:right w:val="single" w:sz="4" w:space="0" w:color="auto"/>
            </w:tcBorders>
            <w:shd w:val="clear" w:color="auto" w:fill="auto"/>
            <w:vAlign w:val="bottom"/>
            <w:hideMark/>
          </w:tcPr>
          <w:p w14:paraId="5C34997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{"source":"BO","type":"SE","checkby":"","seq":"12356504","status":"1","deltd":"N",</w:t>
            </w:r>
            <w:r w:rsidRPr="009F0ADA">
              <w:rPr>
                <w:rFonts w:eastAsia="Times New Roman"/>
                <w:color w:val="000000"/>
                <w:sz w:val="20"/>
                <w:szCs w:val="20"/>
              </w:rPr>
              <w:br/>
              <w:t>"transactionCode":"2206",</w:t>
            </w:r>
            <w:r w:rsidRPr="009F0ADA">
              <w:rPr>
                <w:rFonts w:eastAsia="Times New Roman"/>
                <w:color w:val="000000"/>
                <w:sz w:val="20"/>
                <w:szCs w:val="20"/>
              </w:rPr>
              <w:br/>
              <w:t>"transactionNum":"0001000220","effectiveDate":"2020-01-17","timestamp":"2020-01-17T10:27:20Z","changed":[{"object":"CI","account":"0001258444","eventType":"C","balance":"100000","remainBalance":"491936"},{"object":"CI","account":"0001258444","eventType":"C","cramt":"100000"},{"object":"SE","account":"0001258444","eventType":"C","symbol":"ROS","trade":"300"},{"object":"SE","account":"0001258444","eventType":"D","symbol":"ROS","dtoclose":"300"}]}</w:t>
            </w:r>
          </w:p>
        </w:tc>
      </w:tr>
      <w:tr w:rsidR="009F0ADA" w:rsidRPr="009F0ADA" w14:paraId="37201EB2"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6C8D57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2209</w:t>
            </w:r>
          </w:p>
        </w:tc>
        <w:tc>
          <w:tcPr>
            <w:tcW w:w="1011" w:type="pct"/>
            <w:tcBorders>
              <w:top w:val="nil"/>
              <w:left w:val="nil"/>
              <w:bottom w:val="single" w:sz="4" w:space="0" w:color="auto"/>
              <w:right w:val="single" w:sz="4" w:space="0" w:color="auto"/>
            </w:tcBorders>
            <w:shd w:val="clear" w:color="auto" w:fill="auto"/>
            <w:noWrap/>
            <w:vAlign w:val="bottom"/>
            <w:hideMark/>
          </w:tcPr>
          <w:p w14:paraId="71B24DF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Hoàn tất chuyển khoản 1 phần</w:t>
            </w:r>
          </w:p>
        </w:tc>
        <w:tc>
          <w:tcPr>
            <w:tcW w:w="3463" w:type="pct"/>
            <w:tcBorders>
              <w:top w:val="nil"/>
              <w:left w:val="nil"/>
              <w:bottom w:val="single" w:sz="4" w:space="0" w:color="auto"/>
              <w:right w:val="single" w:sz="4" w:space="0" w:color="auto"/>
            </w:tcBorders>
            <w:shd w:val="clear" w:color="auto" w:fill="auto"/>
            <w:vAlign w:val="bottom"/>
            <w:hideMark/>
          </w:tcPr>
          <w:p w14:paraId="6065A96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{"source":"BO","type":"SE","checkby":"","seq":"36659469","status":"1","deltd":"N",</w:t>
            </w:r>
            <w:r w:rsidRPr="009F0ADA">
              <w:rPr>
                <w:rFonts w:eastAsia="Times New Roman"/>
                <w:color w:val="000000"/>
                <w:sz w:val="20"/>
                <w:szCs w:val="20"/>
              </w:rPr>
              <w:br/>
              <w:t>"transactionCode":"2209",</w:t>
            </w:r>
            <w:r w:rsidRPr="009F0ADA">
              <w:rPr>
                <w:rFonts w:eastAsia="Times New Roman"/>
                <w:color w:val="000000"/>
                <w:sz w:val="20"/>
                <w:szCs w:val="20"/>
              </w:rPr>
              <w:br/>
              <w:t>"transactionNum":"0001000713","effectiveDate":"2021-05-11","timestamp":"2021-05-11T09:48:08Z","changed":[{"object":"SE","account":"0001005585","custodyid":"021C006801","custid":"0001006215","eventtype":"D","symbol":"FPC","dtoclose":"30"},{"object":"BPM.CA","account":"0001005585","custodyid":"021C006801","custid":"0001006215","eventtype":"D","caamt":"0"},{"object":"BPM.CA","account":"0001005585","custodyid":"021C006801","custid":"0001006215","eventtype":"D","caqtty":"0"}]}</w:t>
            </w:r>
          </w:p>
        </w:tc>
      </w:tr>
      <w:tr w:rsidR="009F0ADA" w:rsidRPr="009F0ADA" w14:paraId="45933996"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646636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2210</w:t>
            </w:r>
          </w:p>
        </w:tc>
        <w:tc>
          <w:tcPr>
            <w:tcW w:w="1011" w:type="pct"/>
            <w:tcBorders>
              <w:top w:val="nil"/>
              <w:left w:val="nil"/>
              <w:bottom w:val="single" w:sz="4" w:space="0" w:color="auto"/>
              <w:right w:val="single" w:sz="4" w:space="0" w:color="auto"/>
            </w:tcBorders>
            <w:shd w:val="clear" w:color="auto" w:fill="auto"/>
            <w:noWrap/>
            <w:vAlign w:val="bottom"/>
            <w:hideMark/>
          </w:tcPr>
          <w:p w14:paraId="3561922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Securities selling margin</w:t>
            </w:r>
          </w:p>
        </w:tc>
        <w:tc>
          <w:tcPr>
            <w:tcW w:w="3463" w:type="pct"/>
            <w:tcBorders>
              <w:top w:val="nil"/>
              <w:left w:val="nil"/>
              <w:bottom w:val="single" w:sz="4" w:space="0" w:color="auto"/>
              <w:right w:val="single" w:sz="4" w:space="0" w:color="auto"/>
            </w:tcBorders>
            <w:shd w:val="clear" w:color="auto" w:fill="auto"/>
            <w:vAlign w:val="bottom"/>
            <w:hideMark/>
          </w:tcPr>
          <w:p w14:paraId="7B31EE6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{"source":"BO","type":"SE","checkby":"","seq":"12687991","status":"1","deltd":"N",</w:t>
            </w:r>
            <w:r w:rsidRPr="009F0ADA">
              <w:rPr>
                <w:rFonts w:eastAsia="Times New Roman"/>
                <w:color w:val="000000"/>
                <w:sz w:val="20"/>
                <w:szCs w:val="20"/>
              </w:rPr>
              <w:br/>
              <w:t>"transactionCode":"2210",</w:t>
            </w:r>
            <w:r w:rsidRPr="009F0ADA">
              <w:rPr>
                <w:rFonts w:eastAsia="Times New Roman"/>
                <w:color w:val="000000"/>
                <w:sz w:val="20"/>
                <w:szCs w:val="20"/>
              </w:rPr>
              <w:br/>
              <w:t>"transactionNum":"8800068728","effectiveDate":"2020-02-07","timestamp":"2020-02-07T14:43:17Z","changed":[{"object":"SE","account":"0001246689","eventType":"D","symbol":"VNDBF","trade":"98.88"},{"object":"SE","account":"0001246689","eventType":"C","symbol":"VNDBF","netting":"98.88"}]}</w:t>
            </w:r>
          </w:p>
        </w:tc>
      </w:tr>
      <w:tr w:rsidR="009F0ADA" w:rsidRPr="009F0ADA" w14:paraId="6B96777E"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C14FF7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2211</w:t>
            </w:r>
          </w:p>
        </w:tc>
        <w:tc>
          <w:tcPr>
            <w:tcW w:w="1011" w:type="pct"/>
            <w:tcBorders>
              <w:top w:val="nil"/>
              <w:left w:val="nil"/>
              <w:bottom w:val="single" w:sz="4" w:space="0" w:color="auto"/>
              <w:right w:val="single" w:sz="4" w:space="0" w:color="auto"/>
            </w:tcBorders>
            <w:shd w:val="clear" w:color="auto" w:fill="auto"/>
            <w:noWrap/>
            <w:vAlign w:val="bottom"/>
            <w:hideMark/>
          </w:tcPr>
          <w:p w14:paraId="0C9864A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Cancel securities selling margin</w:t>
            </w:r>
          </w:p>
        </w:tc>
        <w:tc>
          <w:tcPr>
            <w:tcW w:w="3463" w:type="pct"/>
            <w:tcBorders>
              <w:top w:val="nil"/>
              <w:left w:val="nil"/>
              <w:bottom w:val="single" w:sz="4" w:space="0" w:color="auto"/>
              <w:right w:val="single" w:sz="4" w:space="0" w:color="auto"/>
            </w:tcBorders>
            <w:shd w:val="clear" w:color="auto" w:fill="auto"/>
            <w:vAlign w:val="bottom"/>
            <w:hideMark/>
          </w:tcPr>
          <w:p w14:paraId="4D59080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{"source":"BO","type":"SE","checkby":"","seq":"12649009","status":"1","deltd":"N",</w:t>
            </w:r>
            <w:r w:rsidRPr="009F0ADA">
              <w:rPr>
                <w:rFonts w:eastAsia="Times New Roman"/>
                <w:color w:val="000000"/>
                <w:sz w:val="20"/>
                <w:szCs w:val="20"/>
              </w:rPr>
              <w:br/>
              <w:t>"transactionCode":"2211",</w:t>
            </w:r>
            <w:r w:rsidRPr="009F0ADA">
              <w:rPr>
                <w:rFonts w:eastAsia="Times New Roman"/>
                <w:color w:val="000000"/>
                <w:sz w:val="20"/>
                <w:szCs w:val="20"/>
              </w:rPr>
              <w:br/>
              <w:t>"transactionNum":"8800032612","effectiveDate":"2020-02-06","timestamp":"2020-02-06T09:49:01Z","changed":[{"object":"SE","account":"0001150890","eventType":"C","symbol":"VNDBF","trade":"123.06"},{"object":"SE","account":"0001150890","eventType":"D","symbol":"VNDBF","netting":"123.06"}]}</w:t>
            </w:r>
          </w:p>
        </w:tc>
      </w:tr>
      <w:tr w:rsidR="009F0ADA" w:rsidRPr="009F0ADA" w14:paraId="473C6C6B"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673136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2212</w:t>
            </w:r>
          </w:p>
        </w:tc>
        <w:tc>
          <w:tcPr>
            <w:tcW w:w="1011" w:type="pct"/>
            <w:tcBorders>
              <w:top w:val="nil"/>
              <w:left w:val="nil"/>
              <w:bottom w:val="single" w:sz="4" w:space="0" w:color="auto"/>
              <w:right w:val="single" w:sz="4" w:space="0" w:color="auto"/>
            </w:tcBorders>
            <w:shd w:val="clear" w:color="auto" w:fill="auto"/>
            <w:noWrap/>
            <w:vAlign w:val="bottom"/>
            <w:hideMark/>
          </w:tcPr>
          <w:p w14:paraId="07BB852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Ký quỹ bán chứng khoán</w:t>
            </w:r>
          </w:p>
        </w:tc>
        <w:tc>
          <w:tcPr>
            <w:tcW w:w="3463" w:type="pct"/>
            <w:tcBorders>
              <w:top w:val="nil"/>
              <w:left w:val="nil"/>
              <w:bottom w:val="single" w:sz="4" w:space="0" w:color="auto"/>
              <w:right w:val="single" w:sz="4" w:space="0" w:color="auto"/>
            </w:tcBorders>
            <w:shd w:val="clear" w:color="auto" w:fill="auto"/>
            <w:vAlign w:val="bottom"/>
            <w:hideMark/>
          </w:tcPr>
          <w:p w14:paraId="3FEECD0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{"source":"BO","type":"BPM.SE","checkby":"","seq":"12695886","status":"1","deltd":"N",</w:t>
            </w:r>
            <w:r w:rsidRPr="009F0ADA">
              <w:rPr>
                <w:rFonts w:eastAsia="Times New Roman"/>
                <w:color w:val="000000"/>
                <w:sz w:val="20"/>
                <w:szCs w:val="20"/>
              </w:rPr>
              <w:br/>
              <w:t>"transactionCode":"2212",</w:t>
            </w:r>
            <w:r w:rsidRPr="009F0ADA">
              <w:rPr>
                <w:rFonts w:eastAsia="Times New Roman"/>
                <w:color w:val="000000"/>
                <w:sz w:val="20"/>
                <w:szCs w:val="20"/>
              </w:rPr>
              <w:br/>
              <w:t>"transactionNum":"8800086219","effectiveDate":"2020-02-07","timestamp":"2020-02-07T16:06:25Z","changed":[{"object":"SE","account":"0001146971","custodyid":"021C215044","custid":"0001142595","eventType":"D","symbol":"VNDBF","netting":"97.43"}]}</w:t>
            </w:r>
          </w:p>
        </w:tc>
      </w:tr>
      <w:tr w:rsidR="009F0ADA" w:rsidRPr="009F0ADA" w14:paraId="6193DDC8" w14:textId="77777777" w:rsidTr="00CC0C21">
        <w:trPr>
          <w:trHeight w:val="1575"/>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4182DC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2213</w:t>
            </w:r>
          </w:p>
        </w:tc>
        <w:tc>
          <w:tcPr>
            <w:tcW w:w="1011" w:type="pct"/>
            <w:tcBorders>
              <w:top w:val="nil"/>
              <w:left w:val="nil"/>
              <w:bottom w:val="single" w:sz="4" w:space="0" w:color="auto"/>
              <w:right w:val="single" w:sz="4" w:space="0" w:color="auto"/>
            </w:tcBorders>
            <w:shd w:val="clear" w:color="auto" w:fill="auto"/>
            <w:noWrap/>
            <w:vAlign w:val="bottom"/>
            <w:hideMark/>
          </w:tcPr>
          <w:p w14:paraId="5EA0C3C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Tăng trái phiếu cho tài khoản tự doanh</w:t>
            </w:r>
          </w:p>
        </w:tc>
        <w:tc>
          <w:tcPr>
            <w:tcW w:w="3463" w:type="pct"/>
            <w:tcBorders>
              <w:top w:val="nil"/>
              <w:left w:val="nil"/>
              <w:bottom w:val="single" w:sz="4" w:space="0" w:color="auto"/>
              <w:right w:val="single" w:sz="4" w:space="0" w:color="auto"/>
            </w:tcBorders>
            <w:shd w:val="clear" w:color="auto" w:fill="auto"/>
            <w:vAlign w:val="bottom"/>
            <w:hideMark/>
          </w:tcPr>
          <w:p w14:paraId="58842BD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{"source":"BO","type":"SE","checkby":"","seq":"12696648","status":"1","deltd":"N",</w:t>
            </w:r>
            <w:r w:rsidRPr="009F0ADA">
              <w:rPr>
                <w:rFonts w:eastAsia="Times New Roman"/>
                <w:color w:val="000000"/>
                <w:sz w:val="20"/>
                <w:szCs w:val="20"/>
              </w:rPr>
              <w:br/>
              <w:t>"transactionCode":"2213",</w:t>
            </w:r>
            <w:r w:rsidRPr="009F0ADA">
              <w:rPr>
                <w:rFonts w:eastAsia="Times New Roman"/>
                <w:color w:val="000000"/>
                <w:sz w:val="20"/>
                <w:szCs w:val="20"/>
              </w:rPr>
              <w:br/>
              <w:t>"transactionNum":"0001001757","effectiveDate":"2020-02-07","timestamp":"2020-02-07T16:50:43Z","changed":[{"object":"SE","account":"0001111111","eventType":"C","symbol":"DXG201801","trade":"215276"},{"object":"SE","account":"0001111111","eventType":"C","symbol":"DXG201801","dcramt":"21527600000"},{"object":"SE","account":"0001111111","eventType":"C","symbol":"DXG201801","dcrqtty":"215276"}]}</w:t>
            </w:r>
          </w:p>
        </w:tc>
      </w:tr>
      <w:tr w:rsidR="009F0ADA" w:rsidRPr="009F0ADA" w14:paraId="0A19F067" w14:textId="77777777" w:rsidTr="00CC0C21">
        <w:trPr>
          <w:trHeight w:val="1545"/>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0B01E59"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2214</w:t>
            </w:r>
          </w:p>
        </w:tc>
        <w:tc>
          <w:tcPr>
            <w:tcW w:w="1011" w:type="pct"/>
            <w:tcBorders>
              <w:top w:val="nil"/>
              <w:left w:val="nil"/>
              <w:bottom w:val="single" w:sz="4" w:space="0" w:color="auto"/>
              <w:right w:val="single" w:sz="4" w:space="0" w:color="auto"/>
            </w:tcBorders>
            <w:shd w:val="clear" w:color="auto" w:fill="auto"/>
            <w:noWrap/>
            <w:vAlign w:val="bottom"/>
            <w:hideMark/>
          </w:tcPr>
          <w:p w14:paraId="7F88E3E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Giảm trái phiếu của tài khoản tự doanh</w:t>
            </w:r>
          </w:p>
        </w:tc>
        <w:tc>
          <w:tcPr>
            <w:tcW w:w="3463" w:type="pct"/>
            <w:tcBorders>
              <w:top w:val="nil"/>
              <w:left w:val="nil"/>
              <w:bottom w:val="single" w:sz="4" w:space="0" w:color="auto"/>
              <w:right w:val="single" w:sz="4" w:space="0" w:color="auto"/>
            </w:tcBorders>
            <w:shd w:val="clear" w:color="auto" w:fill="auto"/>
            <w:vAlign w:val="bottom"/>
            <w:hideMark/>
          </w:tcPr>
          <w:p w14:paraId="419B9E6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{"source":"BO","type":"SE","checkby":"","seq":"12696637","status":"1","deltd":"N",</w:t>
            </w:r>
            <w:r w:rsidRPr="009F0ADA">
              <w:rPr>
                <w:rFonts w:eastAsia="Times New Roman"/>
                <w:color w:val="000000"/>
                <w:sz w:val="20"/>
                <w:szCs w:val="20"/>
              </w:rPr>
              <w:br/>
              <w:t>"transactionCode":"2214",</w:t>
            </w:r>
            <w:r w:rsidRPr="009F0ADA">
              <w:rPr>
                <w:rFonts w:eastAsia="Times New Roman"/>
                <w:color w:val="000000"/>
                <w:sz w:val="20"/>
                <w:szCs w:val="20"/>
              </w:rPr>
              <w:br/>
              <w:t>"transactionNum":"8800086934","effectiveDate":"2020-02-07","timestamp":"2020-02-07T16:48:25Z","changed":[{"object":"SE","account":"0001111111","eventType":"D","symbol":"DXG201803","trade":"850"},{"object":"SE","account":"0001111111","eventType":"C","symbol":"DXG201803","ddroutamt":"86688950"},{"object":"SE","account":"0001111111","eventType":"C","symbol":"DXG201803","ddroutqtty":"850"}]}</w:t>
            </w:r>
          </w:p>
        </w:tc>
      </w:tr>
      <w:tr w:rsidR="009F0ADA" w:rsidRPr="009F0ADA" w14:paraId="7F14B118" w14:textId="77777777" w:rsidTr="00CC0C21">
        <w:trPr>
          <w:trHeight w:val="159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0285E5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2215</w:t>
            </w:r>
          </w:p>
        </w:tc>
        <w:tc>
          <w:tcPr>
            <w:tcW w:w="1011" w:type="pct"/>
            <w:tcBorders>
              <w:top w:val="nil"/>
              <w:left w:val="nil"/>
              <w:bottom w:val="single" w:sz="4" w:space="0" w:color="auto"/>
              <w:right w:val="single" w:sz="4" w:space="0" w:color="auto"/>
            </w:tcBorders>
            <w:shd w:val="clear" w:color="auto" w:fill="auto"/>
            <w:noWrap/>
            <w:vAlign w:val="bottom"/>
            <w:hideMark/>
          </w:tcPr>
          <w:p w14:paraId="47B8B91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SE(ho tro OTC)</w:t>
            </w:r>
          </w:p>
        </w:tc>
        <w:tc>
          <w:tcPr>
            <w:tcW w:w="3463" w:type="pct"/>
            <w:tcBorders>
              <w:top w:val="nil"/>
              <w:left w:val="nil"/>
              <w:bottom w:val="single" w:sz="4" w:space="0" w:color="auto"/>
              <w:right w:val="single" w:sz="4" w:space="0" w:color="auto"/>
            </w:tcBorders>
            <w:shd w:val="clear" w:color="auto" w:fill="auto"/>
            <w:vAlign w:val="bottom"/>
            <w:hideMark/>
          </w:tcPr>
          <w:p w14:paraId="14A0FCF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{"source":"BO","type":"SE","checkby":"","seq":"12696638","status":"1","deltd":"N",</w:t>
            </w:r>
            <w:r w:rsidRPr="009F0ADA">
              <w:rPr>
                <w:rFonts w:eastAsia="Times New Roman"/>
                <w:color w:val="000000"/>
                <w:sz w:val="20"/>
                <w:szCs w:val="20"/>
              </w:rPr>
              <w:br/>
              <w:t>"transactionCode":"2215",</w:t>
            </w:r>
            <w:r w:rsidRPr="009F0ADA">
              <w:rPr>
                <w:rFonts w:eastAsia="Times New Roman"/>
                <w:color w:val="000000"/>
                <w:sz w:val="20"/>
                <w:szCs w:val="20"/>
              </w:rPr>
              <w:br/>
              <w:t>"transactionNum":"8800086935","effectiveDate":"2020-02-07","timestamp":"2020-02-07T16:48:26Z","changed":[{"object":"SE","account":"0101046042","eventType":"C","symbol":"DXG201803","trade":"850"},{"object":"SE","account":"0101046042","eventType":"C","symbol":"DXG201803","dcramt":"86688950"},{"object":"SE","account":"0101046042","eventType":"C","symbol":"DXG201803","dcrqtty":"850"}]}</w:t>
            </w:r>
          </w:p>
        </w:tc>
      </w:tr>
      <w:tr w:rsidR="009F0ADA" w:rsidRPr="009F0ADA" w14:paraId="6AB1FE6D"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7DAD61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2218</w:t>
            </w:r>
          </w:p>
        </w:tc>
        <w:tc>
          <w:tcPr>
            <w:tcW w:w="1011" w:type="pct"/>
            <w:tcBorders>
              <w:top w:val="nil"/>
              <w:left w:val="nil"/>
              <w:bottom w:val="single" w:sz="4" w:space="0" w:color="auto"/>
              <w:right w:val="single" w:sz="4" w:space="0" w:color="auto"/>
            </w:tcBorders>
            <w:shd w:val="clear" w:color="auto" w:fill="auto"/>
            <w:noWrap/>
            <w:vAlign w:val="bottom"/>
            <w:hideMark/>
          </w:tcPr>
          <w:p w14:paraId="0154DBB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Yêu cầu chuyển khoản toàn bộ CK</w:t>
            </w:r>
          </w:p>
        </w:tc>
        <w:tc>
          <w:tcPr>
            <w:tcW w:w="3463" w:type="pct"/>
            <w:tcBorders>
              <w:top w:val="nil"/>
              <w:left w:val="nil"/>
              <w:bottom w:val="single" w:sz="4" w:space="0" w:color="auto"/>
              <w:right w:val="single" w:sz="4" w:space="0" w:color="auto"/>
            </w:tcBorders>
            <w:shd w:val="clear" w:color="auto" w:fill="auto"/>
            <w:vAlign w:val="bottom"/>
            <w:hideMark/>
          </w:tcPr>
          <w:p w14:paraId="2F7D083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{"source":"BO","type":"SE","checkby":"","seq":"12685375","status":"1","deltd":"N",</w:t>
            </w:r>
            <w:r w:rsidRPr="009F0ADA">
              <w:rPr>
                <w:rFonts w:eastAsia="Times New Roman"/>
                <w:color w:val="000000"/>
                <w:sz w:val="20"/>
                <w:szCs w:val="20"/>
              </w:rPr>
              <w:br/>
              <w:t>"transactionCode":"2218",</w:t>
            </w:r>
            <w:r w:rsidRPr="009F0ADA">
              <w:rPr>
                <w:rFonts w:eastAsia="Times New Roman"/>
                <w:color w:val="000000"/>
                <w:sz w:val="20"/>
                <w:szCs w:val="20"/>
              </w:rPr>
              <w:br/>
              <w:t>"transactionNum":"0101000021","effectiveDate":"2020-02-07","timestamp":"2020-02-07T13:33:34Z","changed":[{"object":"CI","account":"0101029281","eventType":"D","balance":"100000","remainBalance":"5254082"},{"object":"CI","ac</w:t>
            </w:r>
            <w:r w:rsidRPr="009F0ADA">
              <w:rPr>
                <w:rFonts w:eastAsia="Times New Roman"/>
                <w:color w:val="000000"/>
                <w:sz w:val="20"/>
                <w:szCs w:val="20"/>
              </w:rPr>
              <w:lastRenderedPageBreak/>
              <w:t>count":"0101029281","eventType":"D","balance":"494","remainBalance":"5254082"},{"object":"CI","account":"0101029281","eventType":"D","depofeeacr":"234"}]}</w:t>
            </w:r>
          </w:p>
        </w:tc>
      </w:tr>
      <w:tr w:rsidR="009F0ADA" w:rsidRPr="009F0ADA" w14:paraId="030C3940"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97A810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2222</w:t>
            </w:r>
          </w:p>
        </w:tc>
        <w:tc>
          <w:tcPr>
            <w:tcW w:w="1011" w:type="pct"/>
            <w:tcBorders>
              <w:top w:val="nil"/>
              <w:left w:val="nil"/>
              <w:bottom w:val="single" w:sz="4" w:space="0" w:color="auto"/>
              <w:right w:val="single" w:sz="4" w:space="0" w:color="auto"/>
            </w:tcBorders>
            <w:shd w:val="clear" w:color="auto" w:fill="auto"/>
            <w:noWrap/>
            <w:vAlign w:val="bottom"/>
            <w:hideMark/>
          </w:tcPr>
          <w:p w14:paraId="7BB4375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Dieu chinh gia von</w:t>
            </w:r>
          </w:p>
        </w:tc>
        <w:tc>
          <w:tcPr>
            <w:tcW w:w="3463" w:type="pct"/>
            <w:tcBorders>
              <w:top w:val="nil"/>
              <w:left w:val="nil"/>
              <w:bottom w:val="single" w:sz="4" w:space="0" w:color="auto"/>
              <w:right w:val="single" w:sz="4" w:space="0" w:color="auto"/>
            </w:tcBorders>
            <w:shd w:val="clear" w:color="auto" w:fill="auto"/>
            <w:vAlign w:val="bottom"/>
            <w:hideMark/>
          </w:tcPr>
          <w:p w14:paraId="4BBBE9F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{"source":"BO","type":"SE","checkby":"","seq":"12678112","status":"1","deltd":"N",</w:t>
            </w:r>
            <w:r w:rsidRPr="009F0ADA">
              <w:rPr>
                <w:rFonts w:eastAsia="Times New Roman"/>
                <w:color w:val="000000"/>
                <w:sz w:val="20"/>
                <w:szCs w:val="20"/>
              </w:rPr>
              <w:br/>
              <w:t>"transactionCode":"2222",</w:t>
            </w:r>
            <w:r w:rsidRPr="009F0ADA">
              <w:rPr>
                <w:rFonts w:eastAsia="Times New Roman"/>
                <w:color w:val="000000"/>
                <w:sz w:val="20"/>
                <w:szCs w:val="20"/>
              </w:rPr>
              <w:br/>
              <w:t>"transactionNum":"0001000268","effectiveDate":"2020-02-07","timestamp":"2020-02-07T09:19:38Z","changed":[]}</w:t>
            </w:r>
          </w:p>
        </w:tc>
      </w:tr>
      <w:tr w:rsidR="009F0ADA" w:rsidRPr="009F0ADA" w14:paraId="2CB7CFD4"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6FCF16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2223</w:t>
            </w:r>
          </w:p>
        </w:tc>
        <w:tc>
          <w:tcPr>
            <w:tcW w:w="1011" w:type="pct"/>
            <w:tcBorders>
              <w:top w:val="nil"/>
              <w:left w:val="nil"/>
              <w:bottom w:val="single" w:sz="4" w:space="0" w:color="auto"/>
              <w:right w:val="single" w:sz="4" w:space="0" w:color="auto"/>
            </w:tcBorders>
            <w:shd w:val="clear" w:color="auto" w:fill="auto"/>
            <w:noWrap/>
            <w:vAlign w:val="bottom"/>
            <w:hideMark/>
          </w:tcPr>
          <w:p w14:paraId="30C64CF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Giam gia von</w:t>
            </w:r>
          </w:p>
        </w:tc>
        <w:tc>
          <w:tcPr>
            <w:tcW w:w="3463" w:type="pct"/>
            <w:tcBorders>
              <w:top w:val="nil"/>
              <w:left w:val="nil"/>
              <w:bottom w:val="single" w:sz="4" w:space="0" w:color="auto"/>
              <w:right w:val="single" w:sz="4" w:space="0" w:color="auto"/>
            </w:tcBorders>
            <w:shd w:val="clear" w:color="auto" w:fill="auto"/>
            <w:vAlign w:val="bottom"/>
            <w:hideMark/>
          </w:tcPr>
          <w:p w14:paraId="4282BDC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Không dùng </w:t>
            </w:r>
          </w:p>
        </w:tc>
      </w:tr>
      <w:tr w:rsidR="009F0ADA" w:rsidRPr="009F0ADA" w14:paraId="71F94049"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2ACC74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2230</w:t>
            </w:r>
          </w:p>
        </w:tc>
        <w:tc>
          <w:tcPr>
            <w:tcW w:w="1011" w:type="pct"/>
            <w:tcBorders>
              <w:top w:val="nil"/>
              <w:left w:val="nil"/>
              <w:bottom w:val="single" w:sz="4" w:space="0" w:color="auto"/>
              <w:right w:val="single" w:sz="4" w:space="0" w:color="auto"/>
            </w:tcBorders>
            <w:shd w:val="clear" w:color="auto" w:fill="auto"/>
            <w:noWrap/>
            <w:vAlign w:val="bottom"/>
            <w:hideMark/>
          </w:tcPr>
          <w:p w14:paraId="5966427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Xoa tam giu chung khoan</w:t>
            </w:r>
          </w:p>
        </w:tc>
        <w:tc>
          <w:tcPr>
            <w:tcW w:w="3463" w:type="pct"/>
            <w:tcBorders>
              <w:top w:val="nil"/>
              <w:left w:val="nil"/>
              <w:bottom w:val="single" w:sz="4" w:space="0" w:color="auto"/>
              <w:right w:val="single" w:sz="4" w:space="0" w:color="auto"/>
            </w:tcBorders>
            <w:shd w:val="clear" w:color="auto" w:fill="auto"/>
            <w:vAlign w:val="bottom"/>
            <w:hideMark/>
          </w:tcPr>
          <w:p w14:paraId="4310AE3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{"source":"BO","type":"SE","checkby":"","seq":"12681545","status":"1","deltd":"N",</w:t>
            </w:r>
            <w:r w:rsidRPr="009F0ADA">
              <w:rPr>
                <w:rFonts w:eastAsia="Times New Roman"/>
                <w:color w:val="000000"/>
                <w:sz w:val="20"/>
                <w:szCs w:val="20"/>
              </w:rPr>
              <w:br/>
              <w:t>"transactionCode":"2230",</w:t>
            </w:r>
            <w:r w:rsidRPr="009F0ADA">
              <w:rPr>
                <w:rFonts w:eastAsia="Times New Roman"/>
                <w:color w:val="000000"/>
                <w:sz w:val="20"/>
                <w:szCs w:val="20"/>
              </w:rPr>
              <w:br/>
              <w:t>"transactionNum":"8800042197","effectiveDate":"2020-02-07","timestamp":"2020-02-07T10:33:42Z","changed":[{"object":"SE","account":"0001072276","eventType":"D","symbol":"VTP","deposit":"717"}]}</w:t>
            </w:r>
          </w:p>
        </w:tc>
      </w:tr>
      <w:tr w:rsidR="009F0ADA" w:rsidRPr="009F0ADA" w14:paraId="0C4AA600"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224207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2231</w:t>
            </w:r>
          </w:p>
        </w:tc>
        <w:tc>
          <w:tcPr>
            <w:tcW w:w="1011" w:type="pct"/>
            <w:tcBorders>
              <w:top w:val="nil"/>
              <w:left w:val="nil"/>
              <w:bottom w:val="single" w:sz="4" w:space="0" w:color="auto"/>
              <w:right w:val="single" w:sz="4" w:space="0" w:color="auto"/>
            </w:tcBorders>
            <w:shd w:val="clear" w:color="auto" w:fill="auto"/>
            <w:noWrap/>
            <w:vAlign w:val="bottom"/>
            <w:hideMark/>
          </w:tcPr>
          <w:p w14:paraId="3EFE371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Huy bo gui luu ky chung khoan</w:t>
            </w:r>
          </w:p>
        </w:tc>
        <w:tc>
          <w:tcPr>
            <w:tcW w:w="3463" w:type="pct"/>
            <w:tcBorders>
              <w:top w:val="nil"/>
              <w:left w:val="nil"/>
              <w:bottom w:val="single" w:sz="4" w:space="0" w:color="auto"/>
              <w:right w:val="single" w:sz="4" w:space="0" w:color="auto"/>
            </w:tcBorders>
            <w:shd w:val="clear" w:color="auto" w:fill="auto"/>
            <w:vAlign w:val="bottom"/>
            <w:hideMark/>
          </w:tcPr>
          <w:p w14:paraId="3994609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{"source":"BO","type":"SE","checkby":"","seq":"12696587","status":"1","deltd":"N",</w:t>
            </w:r>
            <w:r w:rsidRPr="009F0ADA">
              <w:rPr>
                <w:rFonts w:eastAsia="Times New Roman"/>
                <w:color w:val="000000"/>
                <w:sz w:val="20"/>
                <w:szCs w:val="20"/>
              </w:rPr>
              <w:br/>
              <w:t>"transactionCode":"2231",</w:t>
            </w:r>
            <w:r w:rsidRPr="009F0ADA">
              <w:rPr>
                <w:rFonts w:eastAsia="Times New Roman"/>
                <w:color w:val="000000"/>
                <w:sz w:val="20"/>
                <w:szCs w:val="20"/>
              </w:rPr>
              <w:br/>
              <w:t>"transactionNum":"9900086864","effectiveDate":"2020-02-07","timestamp":"2020-02-07T16:35:47Z","changed":[{"object":"SE","account":"0001683962","eventType":"C","symbol":"EVF","deposit":"1000"},{"object":"SE","account":"0001683962","eventType":"D","symbol":"EVF","senddeposit":"1000"}]}</w:t>
            </w:r>
          </w:p>
        </w:tc>
      </w:tr>
      <w:tr w:rsidR="009F0ADA" w:rsidRPr="009F0ADA" w14:paraId="783375EE" w14:textId="77777777" w:rsidTr="00CC0C21">
        <w:trPr>
          <w:trHeight w:val="21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6CF0E5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2235</w:t>
            </w:r>
          </w:p>
        </w:tc>
        <w:tc>
          <w:tcPr>
            <w:tcW w:w="1011" w:type="pct"/>
            <w:tcBorders>
              <w:top w:val="nil"/>
              <w:left w:val="nil"/>
              <w:bottom w:val="single" w:sz="4" w:space="0" w:color="auto"/>
              <w:right w:val="single" w:sz="4" w:space="0" w:color="auto"/>
            </w:tcBorders>
            <w:shd w:val="clear" w:color="auto" w:fill="auto"/>
            <w:noWrap/>
            <w:vAlign w:val="bottom"/>
            <w:hideMark/>
          </w:tcPr>
          <w:p w14:paraId="7066E0B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YC chuyển quyền sở hữu chứng khoán</w:t>
            </w:r>
          </w:p>
        </w:tc>
        <w:tc>
          <w:tcPr>
            <w:tcW w:w="3463" w:type="pct"/>
            <w:tcBorders>
              <w:top w:val="nil"/>
              <w:left w:val="nil"/>
              <w:bottom w:val="single" w:sz="4" w:space="0" w:color="auto"/>
              <w:right w:val="single" w:sz="4" w:space="0" w:color="auto"/>
            </w:tcBorders>
            <w:shd w:val="clear" w:color="auto" w:fill="auto"/>
            <w:vAlign w:val="bottom"/>
            <w:hideMark/>
          </w:tcPr>
          <w:p w14:paraId="35C8ECD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{"source":"BO","type":"SE","checkby":"","seq":"12617492","status":"1","deltd":"N",</w:t>
            </w:r>
            <w:r w:rsidRPr="009F0ADA">
              <w:rPr>
                <w:rFonts w:eastAsia="Times New Roman"/>
                <w:color w:val="000000"/>
                <w:sz w:val="20"/>
                <w:szCs w:val="20"/>
              </w:rPr>
              <w:br/>
              <w:t>"transactionCode":"2235",</w:t>
            </w:r>
            <w:r w:rsidRPr="009F0ADA">
              <w:rPr>
                <w:rFonts w:eastAsia="Times New Roman"/>
                <w:color w:val="000000"/>
                <w:sz w:val="20"/>
                <w:szCs w:val="20"/>
              </w:rPr>
              <w:br/>
              <w:t>"transactionNum":"0101000634","effectiveDate":"2020-02-04","timestamp":"2020-02-04T15:17:31Z","changed":[{"object":"CI","account":"0101018808","eventType":"D","balance":"10000","remainBalance":"7198"},{"object":"CI","account":"0101018897","eventType":"D","balance":"10000","remainBalance":"7198"},{"object":"CI","account":"0101018897","eventType":"D","balance":"10000","remainBalance":"7198"},{"object":"CI","account":"0101018897","eventType":"D","balance":"10000","remainBalance":"7198"},{"object":"SE","account":"0101018897","eventType":"D","symbol":"THA","trade":"1000"},{"object":"SE","account":"0101018897","eventType":"C","symbol":"THA","dtoclose":"1000"}]}</w:t>
            </w:r>
          </w:p>
        </w:tc>
      </w:tr>
      <w:tr w:rsidR="009F0ADA" w:rsidRPr="009F0ADA" w14:paraId="2688F88F" w14:textId="77777777" w:rsidTr="00CC0C21">
        <w:trPr>
          <w:trHeight w:val="21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9402CA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2236</w:t>
            </w:r>
          </w:p>
        </w:tc>
        <w:tc>
          <w:tcPr>
            <w:tcW w:w="1011" w:type="pct"/>
            <w:tcBorders>
              <w:top w:val="nil"/>
              <w:left w:val="nil"/>
              <w:bottom w:val="single" w:sz="4" w:space="0" w:color="auto"/>
              <w:right w:val="single" w:sz="4" w:space="0" w:color="auto"/>
            </w:tcBorders>
            <w:shd w:val="clear" w:color="auto" w:fill="auto"/>
            <w:noWrap/>
            <w:vAlign w:val="bottom"/>
            <w:hideMark/>
          </w:tcPr>
          <w:p w14:paraId="5DFD48B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yêu cầu chuyển quyền sở hữu CK</w:t>
            </w:r>
          </w:p>
        </w:tc>
        <w:tc>
          <w:tcPr>
            <w:tcW w:w="3463" w:type="pct"/>
            <w:tcBorders>
              <w:top w:val="nil"/>
              <w:left w:val="nil"/>
              <w:bottom w:val="single" w:sz="4" w:space="0" w:color="auto"/>
              <w:right w:val="single" w:sz="4" w:space="0" w:color="auto"/>
            </w:tcBorders>
            <w:shd w:val="clear" w:color="auto" w:fill="auto"/>
            <w:vAlign w:val="bottom"/>
            <w:hideMark/>
          </w:tcPr>
          <w:p w14:paraId="58DCB7E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{"source":"BO","type":"SE","checkby":"","seq":"12552955","status":"1","deltd":"N",</w:t>
            </w:r>
            <w:r w:rsidRPr="009F0ADA">
              <w:rPr>
                <w:rFonts w:eastAsia="Times New Roman"/>
                <w:color w:val="000000"/>
                <w:sz w:val="20"/>
                <w:szCs w:val="20"/>
              </w:rPr>
              <w:br/>
              <w:t>"transactionCode":"2236",</w:t>
            </w:r>
            <w:r w:rsidRPr="009F0ADA">
              <w:rPr>
                <w:rFonts w:eastAsia="Times New Roman"/>
                <w:color w:val="000000"/>
                <w:sz w:val="20"/>
                <w:szCs w:val="20"/>
              </w:rPr>
              <w:br/>
              <w:t>"transactionNum":"0101000201","effectiveDate":"2020-01-31","timestamp":"2020-01-31T11:18:45Z","changed":[{"object":"CI","account":"0101045067","eventType":"C","balance":"518940","remainBalance":"1205468"},{"object":"CI","account":"0101045222","eventType":"C","balance":"518940","remainBalance"</w:t>
            </w:r>
            <w:r w:rsidRPr="009F0ADA">
              <w:rPr>
                <w:rFonts w:eastAsia="Times New Roman"/>
                <w:color w:val="000000"/>
                <w:sz w:val="20"/>
                <w:szCs w:val="20"/>
              </w:rPr>
              <w:lastRenderedPageBreak/>
              <w:t>:"1205468"},{"object":"CI","account":"0101045222","eventType":"C","balance":"518940","remainBalance":"1205468"},{"object":"CI","account":"0101045222","eventType":"C","balance":"155682","remainBalance":"1205468"},{"object":"SE","account":"0101045222","eventType":"C","symbol":"ING","trade":"51894"},{"object":"SE","account":"0101045222","eventType":"D","symbol":"ING","dtoclose":"51894"}]}</w:t>
            </w:r>
          </w:p>
        </w:tc>
      </w:tr>
      <w:tr w:rsidR="009F0ADA" w:rsidRPr="009F0ADA" w14:paraId="287BE04D"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FB44A4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2239</w:t>
            </w:r>
          </w:p>
        </w:tc>
        <w:tc>
          <w:tcPr>
            <w:tcW w:w="1011" w:type="pct"/>
            <w:tcBorders>
              <w:top w:val="nil"/>
              <w:left w:val="nil"/>
              <w:bottom w:val="single" w:sz="4" w:space="0" w:color="auto"/>
              <w:right w:val="single" w:sz="4" w:space="0" w:color="auto"/>
            </w:tcBorders>
            <w:shd w:val="clear" w:color="auto" w:fill="auto"/>
            <w:noWrap/>
            <w:vAlign w:val="bottom"/>
            <w:hideMark/>
          </w:tcPr>
          <w:p w14:paraId="72929F2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Hoàn tất chuyển quyền sở hữu CK</w:t>
            </w:r>
          </w:p>
        </w:tc>
        <w:tc>
          <w:tcPr>
            <w:tcW w:w="3463" w:type="pct"/>
            <w:tcBorders>
              <w:top w:val="nil"/>
              <w:left w:val="nil"/>
              <w:bottom w:val="single" w:sz="4" w:space="0" w:color="auto"/>
              <w:right w:val="single" w:sz="4" w:space="0" w:color="auto"/>
            </w:tcBorders>
            <w:shd w:val="clear" w:color="auto" w:fill="auto"/>
            <w:vAlign w:val="bottom"/>
            <w:hideMark/>
          </w:tcPr>
          <w:p w14:paraId="7DF12DE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{"source":"BO","type":"SE","checkby":"","seq":"12688962","status":"1","deltd":"N",</w:t>
            </w:r>
            <w:r w:rsidRPr="009F0ADA">
              <w:rPr>
                <w:rFonts w:eastAsia="Times New Roman"/>
                <w:color w:val="000000"/>
                <w:sz w:val="20"/>
                <w:szCs w:val="20"/>
              </w:rPr>
              <w:br/>
              <w:t>"transactionCode":"2240",</w:t>
            </w:r>
            <w:r w:rsidRPr="009F0ADA">
              <w:rPr>
                <w:rFonts w:eastAsia="Times New Roman"/>
                <w:color w:val="000000"/>
                <w:sz w:val="20"/>
                <w:szCs w:val="20"/>
              </w:rPr>
              <w:br/>
              <w:t>"transactionNum":"8800072021","effectiveDate":"2020-02-07","timestamp":"2020-02-07T14:59:07Z","changed":[{"object":"SE","account":"0001166968","eventType":"C","symbol":"C36","deposit":"800"}]}</w:t>
            </w:r>
          </w:p>
        </w:tc>
      </w:tr>
      <w:tr w:rsidR="009F0ADA" w:rsidRPr="009F0ADA" w14:paraId="180BEC87"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3589F8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2240</w:t>
            </w:r>
          </w:p>
        </w:tc>
        <w:tc>
          <w:tcPr>
            <w:tcW w:w="1011" w:type="pct"/>
            <w:tcBorders>
              <w:top w:val="nil"/>
              <w:left w:val="nil"/>
              <w:bottom w:val="single" w:sz="4" w:space="0" w:color="auto"/>
              <w:right w:val="single" w:sz="4" w:space="0" w:color="auto"/>
            </w:tcBorders>
            <w:shd w:val="clear" w:color="auto" w:fill="auto"/>
            <w:noWrap/>
            <w:vAlign w:val="bottom"/>
            <w:hideMark/>
          </w:tcPr>
          <w:p w14:paraId="69ED92D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Gui luu ky chung khoan</w:t>
            </w:r>
          </w:p>
        </w:tc>
        <w:tc>
          <w:tcPr>
            <w:tcW w:w="3463" w:type="pct"/>
            <w:tcBorders>
              <w:top w:val="nil"/>
              <w:left w:val="nil"/>
              <w:bottom w:val="single" w:sz="4" w:space="0" w:color="auto"/>
              <w:right w:val="single" w:sz="4" w:space="0" w:color="auto"/>
            </w:tcBorders>
            <w:shd w:val="clear" w:color="auto" w:fill="auto"/>
            <w:vAlign w:val="bottom"/>
            <w:hideMark/>
          </w:tcPr>
          <w:p w14:paraId="5A26A81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{"source":"BO","type":"SE","checkby":"","seq":"12696579","status":"1","deltd":"N",</w:t>
            </w:r>
            <w:r w:rsidRPr="009F0ADA">
              <w:rPr>
                <w:rFonts w:eastAsia="Times New Roman"/>
                <w:color w:val="000000"/>
                <w:sz w:val="20"/>
                <w:szCs w:val="20"/>
              </w:rPr>
              <w:br/>
              <w:t>"transactionCode":"2241",</w:t>
            </w:r>
            <w:r w:rsidRPr="009F0ADA">
              <w:rPr>
                <w:rFonts w:eastAsia="Times New Roman"/>
                <w:color w:val="000000"/>
                <w:sz w:val="20"/>
                <w:szCs w:val="20"/>
              </w:rPr>
              <w:br/>
              <w:t>"transactionNum":"8800086857","effectiveDate":"2020-02-07","timestamp":"2020-02-07T16:35:08Z","changed":[{"object":"SE","account":"0001683962","eventType":"D","symbol":"EVF","deposit":"1000"},{"object":"SE","account":"0001683962","eventType":"C","symbol":"EVF","senddeposit":"1000"}]}</w:t>
            </w:r>
          </w:p>
        </w:tc>
      </w:tr>
      <w:tr w:rsidR="009F0ADA" w:rsidRPr="009F0ADA" w14:paraId="43027EB0"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C7DACE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2241</w:t>
            </w:r>
          </w:p>
        </w:tc>
        <w:tc>
          <w:tcPr>
            <w:tcW w:w="1011" w:type="pct"/>
            <w:tcBorders>
              <w:top w:val="nil"/>
              <w:left w:val="nil"/>
              <w:bottom w:val="single" w:sz="4" w:space="0" w:color="auto"/>
              <w:right w:val="single" w:sz="4" w:space="0" w:color="auto"/>
            </w:tcBorders>
            <w:shd w:val="clear" w:color="auto" w:fill="auto"/>
            <w:noWrap/>
            <w:vAlign w:val="bottom"/>
            <w:hideMark/>
          </w:tcPr>
          <w:p w14:paraId="1C5F7DD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luu ky chung khoan len trung tam</w:t>
            </w:r>
          </w:p>
        </w:tc>
        <w:tc>
          <w:tcPr>
            <w:tcW w:w="3463" w:type="pct"/>
            <w:tcBorders>
              <w:top w:val="nil"/>
              <w:left w:val="nil"/>
              <w:bottom w:val="single" w:sz="4" w:space="0" w:color="auto"/>
              <w:right w:val="single" w:sz="4" w:space="0" w:color="auto"/>
            </w:tcBorders>
            <w:shd w:val="clear" w:color="auto" w:fill="auto"/>
            <w:vAlign w:val="bottom"/>
            <w:hideMark/>
          </w:tcPr>
          <w:p w14:paraId="166BDCC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{"source":"BO","type":"SE","checkby":"","seq":"36607545","status":"1","deltd":"N",</w:t>
            </w:r>
            <w:r w:rsidRPr="009F0ADA">
              <w:rPr>
                <w:rFonts w:eastAsia="Times New Roman"/>
                <w:color w:val="000000"/>
                <w:sz w:val="20"/>
                <w:szCs w:val="20"/>
              </w:rPr>
              <w:br/>
              <w:t>"transactionCode":"2241",</w:t>
            </w:r>
            <w:r w:rsidRPr="009F0ADA">
              <w:rPr>
                <w:rFonts w:eastAsia="Times New Roman"/>
                <w:color w:val="000000"/>
                <w:sz w:val="20"/>
                <w:szCs w:val="20"/>
              </w:rPr>
              <w:br/>
              <w:t>"transactionNum":"8800088416","effectiveDate":"2021-05-11","timestamp":"2021-05-11T08:11:04Z","changed":[{"object":"SE","account":"0307005272","eventtype":"C","symbol":"EVF","senddeposit":"963"},{"object":"SE","account":"0307005272","eventtype":"D","symbol":"EVF","deposit":"963"}]}</w:t>
            </w:r>
          </w:p>
        </w:tc>
      </w:tr>
      <w:tr w:rsidR="009F0ADA" w:rsidRPr="009F0ADA" w14:paraId="6953D2DA" w14:textId="77777777" w:rsidTr="00CC0C21">
        <w:trPr>
          <w:trHeight w:val="21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1C2F41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2242</w:t>
            </w:r>
          </w:p>
        </w:tc>
        <w:tc>
          <w:tcPr>
            <w:tcW w:w="1011" w:type="pct"/>
            <w:tcBorders>
              <w:top w:val="nil"/>
              <w:left w:val="nil"/>
              <w:bottom w:val="single" w:sz="4" w:space="0" w:color="auto"/>
              <w:right w:val="single" w:sz="4" w:space="0" w:color="auto"/>
            </w:tcBorders>
            <w:shd w:val="clear" w:color="auto" w:fill="auto"/>
            <w:noWrap/>
            <w:vAlign w:val="bottom"/>
            <w:hideMark/>
          </w:tcPr>
          <w:p w14:paraId="3F1ADB2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SE</w:t>
            </w:r>
          </w:p>
        </w:tc>
        <w:tc>
          <w:tcPr>
            <w:tcW w:w="3463" w:type="pct"/>
            <w:tcBorders>
              <w:top w:val="nil"/>
              <w:left w:val="nil"/>
              <w:bottom w:val="single" w:sz="4" w:space="0" w:color="auto"/>
              <w:right w:val="single" w:sz="4" w:space="0" w:color="auto"/>
            </w:tcBorders>
            <w:shd w:val="clear" w:color="auto" w:fill="auto"/>
            <w:vAlign w:val="bottom"/>
            <w:hideMark/>
          </w:tcPr>
          <w:p w14:paraId="0455C42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{"source":"BO","type":"SE","checkby":"","seq":"36635768","status":"1","deltd":"N",</w:t>
            </w:r>
            <w:r w:rsidRPr="009F0ADA">
              <w:rPr>
                <w:rFonts w:eastAsia="Times New Roman"/>
                <w:color w:val="000000"/>
                <w:sz w:val="20"/>
                <w:szCs w:val="20"/>
              </w:rPr>
              <w:br/>
              <w:t>"transactionCode":"2242",</w:t>
            </w:r>
            <w:r w:rsidRPr="009F0ADA">
              <w:rPr>
                <w:rFonts w:eastAsia="Times New Roman"/>
                <w:color w:val="000000"/>
                <w:sz w:val="20"/>
                <w:szCs w:val="20"/>
              </w:rPr>
              <w:br/>
              <w:t>"transactionNum":"0001000621","effectiveDate":"2021-05-11","timestamp":"2021-05-11T09:25:55Z","changed":[{"object":"SE","account":"4101000969","eventtype":"C","symbol":"REE","dcrqtty":"2000"},{"object":"SE","account":"4101000317","eventtype":"C","symbol":"REE","ddroutqtty":"2000"},{"object":"SE","account":"4101000317","eventtype":"C","symbol":"REE","ddroutamt":"130000000"},{"object":"SE","account":"4101000317","eventtype":"D","symbol":"REE","trade":"2000"},{"object":"SE","account":"4101000969","eventtype":"C","symbol":"REE","trade":"2000"},{"object":"SE","account":"4101000969","eventtype":"C","symbol":"REE","dcramt":"130000000"}]}</w:t>
            </w:r>
          </w:p>
        </w:tc>
      </w:tr>
      <w:tr w:rsidR="009F0ADA" w:rsidRPr="009F0ADA" w14:paraId="40D031BA"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FCCF399"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2243</w:t>
            </w:r>
          </w:p>
        </w:tc>
        <w:tc>
          <w:tcPr>
            <w:tcW w:w="1011" w:type="pct"/>
            <w:tcBorders>
              <w:top w:val="nil"/>
              <w:left w:val="nil"/>
              <w:bottom w:val="single" w:sz="4" w:space="0" w:color="auto"/>
              <w:right w:val="single" w:sz="4" w:space="0" w:color="auto"/>
            </w:tcBorders>
            <w:shd w:val="clear" w:color="auto" w:fill="auto"/>
            <w:noWrap/>
            <w:vAlign w:val="bottom"/>
            <w:hideMark/>
          </w:tcPr>
          <w:p w14:paraId="04AA1ED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Luu ki chuyen nhuong</w:t>
            </w:r>
          </w:p>
        </w:tc>
        <w:tc>
          <w:tcPr>
            <w:tcW w:w="3463" w:type="pct"/>
            <w:tcBorders>
              <w:top w:val="nil"/>
              <w:left w:val="nil"/>
              <w:bottom w:val="single" w:sz="4" w:space="0" w:color="auto"/>
              <w:right w:val="single" w:sz="4" w:space="0" w:color="auto"/>
            </w:tcBorders>
            <w:shd w:val="clear" w:color="auto" w:fill="auto"/>
            <w:vAlign w:val="bottom"/>
            <w:hideMark/>
          </w:tcPr>
          <w:p w14:paraId="0D6D9A9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2502929F"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E10801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2244</w:t>
            </w:r>
          </w:p>
        </w:tc>
        <w:tc>
          <w:tcPr>
            <w:tcW w:w="1011" w:type="pct"/>
            <w:tcBorders>
              <w:top w:val="nil"/>
              <w:left w:val="nil"/>
              <w:bottom w:val="single" w:sz="4" w:space="0" w:color="auto"/>
              <w:right w:val="single" w:sz="4" w:space="0" w:color="auto"/>
            </w:tcBorders>
            <w:shd w:val="clear" w:color="auto" w:fill="auto"/>
            <w:noWrap/>
            <w:vAlign w:val="bottom"/>
            <w:hideMark/>
          </w:tcPr>
          <w:p w14:paraId="2A0FC6A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SE</w:t>
            </w:r>
          </w:p>
        </w:tc>
        <w:tc>
          <w:tcPr>
            <w:tcW w:w="3463" w:type="pct"/>
            <w:tcBorders>
              <w:top w:val="nil"/>
              <w:left w:val="nil"/>
              <w:bottom w:val="single" w:sz="4" w:space="0" w:color="auto"/>
              <w:right w:val="single" w:sz="4" w:space="0" w:color="auto"/>
            </w:tcBorders>
            <w:shd w:val="clear" w:color="auto" w:fill="auto"/>
            <w:vAlign w:val="bottom"/>
            <w:hideMark/>
          </w:tcPr>
          <w:p w14:paraId="3A45DB8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{"source":"BO","type":"SE","checkby":"","seq":"36835911","status":"1","deltd":"N",</w:t>
            </w:r>
            <w:r w:rsidRPr="009F0ADA">
              <w:rPr>
                <w:rFonts w:eastAsia="Times New Roman"/>
                <w:color w:val="000000"/>
                <w:sz w:val="20"/>
                <w:szCs w:val="20"/>
              </w:rPr>
              <w:br/>
              <w:t>"transactionCode":"2244",</w:t>
            </w:r>
            <w:r w:rsidRPr="009F0ADA">
              <w:rPr>
                <w:rFonts w:eastAsia="Times New Roman"/>
                <w:color w:val="000000"/>
                <w:sz w:val="20"/>
                <w:szCs w:val="20"/>
              </w:rPr>
              <w:br/>
              <w:t>"transactionNum":"0001000059","effectiveDate":"2021-05-12","timestamp":"2021-05-11T20:25:36Z","changed":[{"object":"SE","account":"0101007442","eventtype":"D","symbol":"NVL","trade":"34775"},{"object":"SE","account":"0101007442","eventtype":"C","symbol":"NVL","ddroutqtty":"34775"},{"object":"SE","account":"0101007442","eventtype":"C","symbol":"NVL","ddroutamt":"3728575500"}]}</w:t>
            </w:r>
          </w:p>
        </w:tc>
      </w:tr>
      <w:tr w:rsidR="009F0ADA" w:rsidRPr="009F0ADA" w14:paraId="7F269D37"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EBF9E6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2245</w:t>
            </w:r>
          </w:p>
        </w:tc>
        <w:tc>
          <w:tcPr>
            <w:tcW w:w="1011" w:type="pct"/>
            <w:tcBorders>
              <w:top w:val="nil"/>
              <w:left w:val="nil"/>
              <w:bottom w:val="single" w:sz="4" w:space="0" w:color="auto"/>
              <w:right w:val="single" w:sz="4" w:space="0" w:color="auto"/>
            </w:tcBorders>
            <w:shd w:val="clear" w:color="auto" w:fill="auto"/>
            <w:noWrap/>
            <w:vAlign w:val="bottom"/>
            <w:hideMark/>
          </w:tcPr>
          <w:p w14:paraId="482D8C1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khoan SE</w:t>
            </w:r>
          </w:p>
        </w:tc>
        <w:tc>
          <w:tcPr>
            <w:tcW w:w="3463" w:type="pct"/>
            <w:tcBorders>
              <w:top w:val="nil"/>
              <w:left w:val="nil"/>
              <w:bottom w:val="single" w:sz="4" w:space="0" w:color="auto"/>
              <w:right w:val="single" w:sz="4" w:space="0" w:color="auto"/>
            </w:tcBorders>
            <w:shd w:val="clear" w:color="auto" w:fill="auto"/>
            <w:vAlign w:val="bottom"/>
            <w:hideMark/>
          </w:tcPr>
          <w:p w14:paraId="16636BA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{"source":"BO","type":"SE","checkby":"","seq":"36658824","status":"1","deltd":"N",</w:t>
            </w:r>
            <w:r w:rsidRPr="009F0ADA">
              <w:rPr>
                <w:rFonts w:eastAsia="Times New Roman"/>
                <w:color w:val="000000"/>
                <w:sz w:val="20"/>
                <w:szCs w:val="20"/>
              </w:rPr>
              <w:br/>
              <w:t>"transactionCode":"2245",</w:t>
            </w:r>
            <w:r w:rsidRPr="009F0ADA">
              <w:rPr>
                <w:rFonts w:eastAsia="Times New Roman"/>
                <w:color w:val="000000"/>
                <w:sz w:val="20"/>
                <w:szCs w:val="20"/>
              </w:rPr>
              <w:br/>
              <w:t>"transactionNum":"0001000738","effectiveDate":"2021-05-11","timestamp":"2021-05-11T09:47:25Z","changed":[{"object":"CI","account":"0001891789","eventtype":"C","depofeeacr":"360"},{"object":"SE","account":"0001891789","eventtype":"C","symbol":"VIE","trade":"10000"},{"object":"SE","account":"0001891789","eventtype":"C","symbol":"VIE","dcrqtty":"10000"},{"object":"SE","account":"0001891789","eventtype":"C","symbol":"VIE","dcramt":"100000000"}]}</w:t>
            </w:r>
          </w:p>
        </w:tc>
      </w:tr>
      <w:tr w:rsidR="009F0ADA" w:rsidRPr="009F0ADA" w14:paraId="0AD2BC95"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76A513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2246</w:t>
            </w:r>
          </w:p>
        </w:tc>
        <w:tc>
          <w:tcPr>
            <w:tcW w:w="1011" w:type="pct"/>
            <w:tcBorders>
              <w:top w:val="nil"/>
              <w:left w:val="nil"/>
              <w:bottom w:val="single" w:sz="4" w:space="0" w:color="auto"/>
              <w:right w:val="single" w:sz="4" w:space="0" w:color="auto"/>
            </w:tcBorders>
            <w:shd w:val="clear" w:color="auto" w:fill="auto"/>
            <w:noWrap/>
            <w:vAlign w:val="bottom"/>
            <w:hideMark/>
          </w:tcPr>
          <w:p w14:paraId="14BAD67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Hoan tat luu ky chung khoan</w:t>
            </w:r>
          </w:p>
        </w:tc>
        <w:tc>
          <w:tcPr>
            <w:tcW w:w="3463" w:type="pct"/>
            <w:tcBorders>
              <w:top w:val="nil"/>
              <w:left w:val="nil"/>
              <w:bottom w:val="single" w:sz="4" w:space="0" w:color="auto"/>
              <w:right w:val="single" w:sz="4" w:space="0" w:color="auto"/>
            </w:tcBorders>
            <w:shd w:val="clear" w:color="auto" w:fill="auto"/>
            <w:vAlign w:val="bottom"/>
            <w:hideMark/>
          </w:tcPr>
          <w:p w14:paraId="5EC370F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{"source":"BO","type":"SE","checkby":"","seq":"36830162","status":"1","deltd":"N",</w:t>
            </w:r>
            <w:r w:rsidRPr="009F0ADA">
              <w:rPr>
                <w:rFonts w:eastAsia="Times New Roman"/>
                <w:color w:val="000000"/>
                <w:sz w:val="20"/>
                <w:szCs w:val="20"/>
              </w:rPr>
              <w:br/>
              <w:t>"transactionCode":"2246",</w:t>
            </w:r>
            <w:r w:rsidRPr="009F0ADA">
              <w:rPr>
                <w:rFonts w:eastAsia="Times New Roman"/>
                <w:color w:val="000000"/>
                <w:sz w:val="20"/>
                <w:szCs w:val="20"/>
              </w:rPr>
              <w:br/>
              <w:t>"transactionNum":"9900366464","effectiveDate":"2021-05-11","timestamp":"2021-05-11T17:13:14Z","changed":[{"object":"SE","account":"0001493315","eventtype":"C","symbol":"C36","trade":"42100"},{"object":"SE","account":"0001493315","eventtype":"D","symbol":"C36","senddeposit":"42100"},{"object":"SE","account":"0001493315","eventtype":"C","symbol":"C36","dcrqtty":"42100"},{"object":"SE","account":"0001493315","eventtype":"C","symbol":"C36","dcramt":"421000000"}]}</w:t>
            </w:r>
          </w:p>
        </w:tc>
      </w:tr>
      <w:tr w:rsidR="009F0ADA" w:rsidRPr="009F0ADA" w14:paraId="2568C91D"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19960B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2247</w:t>
            </w:r>
          </w:p>
        </w:tc>
        <w:tc>
          <w:tcPr>
            <w:tcW w:w="1011" w:type="pct"/>
            <w:tcBorders>
              <w:top w:val="nil"/>
              <w:left w:val="nil"/>
              <w:bottom w:val="single" w:sz="4" w:space="0" w:color="auto"/>
              <w:right w:val="single" w:sz="4" w:space="0" w:color="auto"/>
            </w:tcBorders>
            <w:shd w:val="clear" w:color="auto" w:fill="auto"/>
            <w:noWrap/>
            <w:vAlign w:val="bottom"/>
            <w:hideMark/>
          </w:tcPr>
          <w:p w14:paraId="04203C5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Gửi lưu ký chứng khoán chờ đóng</w:t>
            </w:r>
          </w:p>
        </w:tc>
        <w:tc>
          <w:tcPr>
            <w:tcW w:w="3463" w:type="pct"/>
            <w:tcBorders>
              <w:top w:val="nil"/>
              <w:left w:val="nil"/>
              <w:bottom w:val="single" w:sz="4" w:space="0" w:color="auto"/>
              <w:right w:val="single" w:sz="4" w:space="0" w:color="auto"/>
            </w:tcBorders>
            <w:shd w:val="clear" w:color="auto" w:fill="auto"/>
            <w:vAlign w:val="bottom"/>
            <w:hideMark/>
          </w:tcPr>
          <w:p w14:paraId="63B8037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{"source":"BO","type":"SE","checkby":"","seq":"12547396","status":"1","deltd":"N",</w:t>
            </w:r>
            <w:r w:rsidRPr="009F0ADA">
              <w:rPr>
                <w:rFonts w:eastAsia="Times New Roman"/>
                <w:color w:val="000000"/>
                <w:sz w:val="20"/>
                <w:szCs w:val="20"/>
              </w:rPr>
              <w:br/>
              <w:t>"transactionCode":"2247",</w:t>
            </w:r>
            <w:r w:rsidRPr="009F0ADA">
              <w:rPr>
                <w:rFonts w:eastAsia="Times New Roman"/>
                <w:color w:val="000000"/>
                <w:sz w:val="20"/>
                <w:szCs w:val="20"/>
              </w:rPr>
              <w:br/>
              <w:t>"transactionNum":"0101000051","effectiveDate":"2020-01-31","timestamp":"2020-01-31T09:21:29Z","changed":[{"object":"SE","account":"0101115668","eventType":"D","symbol":"HT1","trade":"3000"},{"object":"SE","account":"0101115668","eventType":"C","symbol":"HT1","dtoclose":"3000"}]}</w:t>
            </w:r>
          </w:p>
        </w:tc>
      </w:tr>
      <w:tr w:rsidR="009F0ADA" w:rsidRPr="009F0ADA" w14:paraId="4C8813AA"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FF826D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2248</w:t>
            </w:r>
          </w:p>
        </w:tc>
        <w:tc>
          <w:tcPr>
            <w:tcW w:w="1011" w:type="pct"/>
            <w:tcBorders>
              <w:top w:val="nil"/>
              <w:left w:val="nil"/>
              <w:bottom w:val="single" w:sz="4" w:space="0" w:color="auto"/>
              <w:right w:val="single" w:sz="4" w:space="0" w:color="auto"/>
            </w:tcBorders>
            <w:shd w:val="clear" w:color="auto" w:fill="auto"/>
            <w:noWrap/>
            <w:vAlign w:val="bottom"/>
            <w:hideMark/>
          </w:tcPr>
          <w:p w14:paraId="2DF5EC2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luu ky chung khoan cho dong tai khoan</w:t>
            </w:r>
          </w:p>
        </w:tc>
        <w:tc>
          <w:tcPr>
            <w:tcW w:w="3463" w:type="pct"/>
            <w:tcBorders>
              <w:top w:val="nil"/>
              <w:left w:val="nil"/>
              <w:bottom w:val="single" w:sz="4" w:space="0" w:color="auto"/>
              <w:right w:val="single" w:sz="4" w:space="0" w:color="auto"/>
            </w:tcBorders>
            <w:shd w:val="clear" w:color="auto" w:fill="auto"/>
            <w:vAlign w:val="bottom"/>
            <w:hideMark/>
          </w:tcPr>
          <w:p w14:paraId="4E707D6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{"source":"BO","type":"SE","checkby":"","seq":"37427604","status":"1","deltd":"N",</w:t>
            </w:r>
            <w:r w:rsidRPr="009F0ADA">
              <w:rPr>
                <w:rFonts w:eastAsia="Times New Roman"/>
                <w:color w:val="000000"/>
                <w:sz w:val="20"/>
                <w:szCs w:val="20"/>
              </w:rPr>
              <w:br/>
              <w:t>"transactionCode":"2248",</w:t>
            </w:r>
            <w:r w:rsidRPr="009F0ADA">
              <w:rPr>
                <w:rFonts w:eastAsia="Times New Roman"/>
                <w:color w:val="000000"/>
                <w:sz w:val="20"/>
                <w:szCs w:val="20"/>
              </w:rPr>
              <w:br/>
              <w:t>"transactionNum":"9900341425","effectiveDate":"2021-05-14","timestamp":"2021-05-14T16:27:15Z","changed":[{"object":"SE","account":"0101014414","eventtype":"D","symbol":"OGC","dtoclose":"10"},{"object":"SE","account":"0101014414","eventtype":"D","symbol":"ASM_q040815_945","trade":"180"}]}</w:t>
            </w:r>
          </w:p>
        </w:tc>
      </w:tr>
      <w:tr w:rsidR="009F0ADA" w:rsidRPr="009F0ADA" w14:paraId="75DB1046"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B67378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2249</w:t>
            </w:r>
          </w:p>
        </w:tc>
        <w:tc>
          <w:tcPr>
            <w:tcW w:w="1011" w:type="pct"/>
            <w:tcBorders>
              <w:top w:val="nil"/>
              <w:left w:val="nil"/>
              <w:bottom w:val="single" w:sz="4" w:space="0" w:color="auto"/>
              <w:right w:val="single" w:sz="4" w:space="0" w:color="auto"/>
            </w:tcBorders>
            <w:shd w:val="clear" w:color="auto" w:fill="auto"/>
            <w:noWrap/>
            <w:vAlign w:val="bottom"/>
            <w:hideMark/>
          </w:tcPr>
          <w:p w14:paraId="61C9F68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Hoan tat dong DH</w:t>
            </w:r>
          </w:p>
        </w:tc>
        <w:tc>
          <w:tcPr>
            <w:tcW w:w="3463" w:type="pct"/>
            <w:tcBorders>
              <w:top w:val="nil"/>
              <w:left w:val="nil"/>
              <w:bottom w:val="single" w:sz="4" w:space="0" w:color="auto"/>
              <w:right w:val="single" w:sz="4" w:space="0" w:color="auto"/>
            </w:tcBorders>
            <w:shd w:val="clear" w:color="auto" w:fill="auto"/>
            <w:vAlign w:val="bottom"/>
            <w:hideMark/>
          </w:tcPr>
          <w:p w14:paraId="1C048E7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{"source":"BO","type":"SE","checkby":"","seq":"12696594","status":"1","deltd":"N",</w:t>
            </w:r>
            <w:r w:rsidRPr="009F0ADA">
              <w:rPr>
                <w:rFonts w:eastAsia="Times New Roman"/>
                <w:color w:val="000000"/>
                <w:sz w:val="20"/>
                <w:szCs w:val="20"/>
              </w:rPr>
              <w:br/>
              <w:t>"transactionCode":"2249",</w:t>
            </w:r>
            <w:r w:rsidRPr="009F0ADA">
              <w:rPr>
                <w:rFonts w:eastAsia="Times New Roman"/>
                <w:color w:val="000000"/>
                <w:sz w:val="20"/>
                <w:szCs w:val="20"/>
              </w:rPr>
              <w:br/>
            </w:r>
            <w:r w:rsidRPr="009F0ADA">
              <w:rPr>
                <w:rFonts w:eastAsia="Times New Roman"/>
                <w:color w:val="000000"/>
                <w:sz w:val="20"/>
                <w:szCs w:val="20"/>
              </w:rPr>
              <w:lastRenderedPageBreak/>
              <w:t>"transactionNum":"0101000310","effectiveDate":"2020-02-07","timestamp":"2020-02-07T16:38:17Z","changed":[]}</w:t>
            </w:r>
          </w:p>
        </w:tc>
      </w:tr>
      <w:tr w:rsidR="009F0ADA" w:rsidRPr="009F0ADA" w14:paraId="190A34C4"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00C367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2250</w:t>
            </w:r>
          </w:p>
        </w:tc>
        <w:tc>
          <w:tcPr>
            <w:tcW w:w="1011" w:type="pct"/>
            <w:tcBorders>
              <w:top w:val="nil"/>
              <w:left w:val="nil"/>
              <w:bottom w:val="single" w:sz="4" w:space="0" w:color="auto"/>
              <w:right w:val="single" w:sz="4" w:space="0" w:color="auto"/>
            </w:tcBorders>
            <w:shd w:val="clear" w:color="auto" w:fill="auto"/>
            <w:noWrap/>
            <w:vAlign w:val="bottom"/>
            <w:hideMark/>
          </w:tcPr>
          <w:p w14:paraId="1F92D9A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Cam co chung khoan</w:t>
            </w:r>
          </w:p>
        </w:tc>
        <w:tc>
          <w:tcPr>
            <w:tcW w:w="3463" w:type="pct"/>
            <w:tcBorders>
              <w:top w:val="nil"/>
              <w:left w:val="nil"/>
              <w:bottom w:val="single" w:sz="4" w:space="0" w:color="auto"/>
              <w:right w:val="single" w:sz="4" w:space="0" w:color="auto"/>
            </w:tcBorders>
            <w:shd w:val="clear" w:color="auto" w:fill="auto"/>
            <w:vAlign w:val="bottom"/>
            <w:hideMark/>
          </w:tcPr>
          <w:p w14:paraId="5FB40AA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{"source":"BO","type":"SE","checkby":"","seq":"12287395","status":"1","deltd":"N",</w:t>
            </w:r>
            <w:r w:rsidRPr="009F0ADA">
              <w:rPr>
                <w:rFonts w:eastAsia="Times New Roman"/>
                <w:color w:val="000000"/>
                <w:sz w:val="20"/>
                <w:szCs w:val="20"/>
              </w:rPr>
              <w:br/>
              <w:t>"transactionCode":"2250",</w:t>
            </w:r>
            <w:r w:rsidRPr="009F0ADA">
              <w:rPr>
                <w:rFonts w:eastAsia="Times New Roman"/>
                <w:color w:val="000000"/>
                <w:sz w:val="20"/>
                <w:szCs w:val="20"/>
              </w:rPr>
              <w:br/>
              <w:t>"transactionNum":"0001006617","effectiveDate":"2020-01-14","timestamp":"2020-01-14T09:24:45Z","changed":[{"object":"SE","account":"0001018732","eventType":"D","symbol":"VND","trade":"27750"},{"object":"SE","account":"0001018732","eventType":"D","symbol":"VND","standing":"27750"},{"object":"SE","account":"0001018732","eventType":"C","symbol":"VND","mortage":"27750"}]}</w:t>
            </w:r>
          </w:p>
        </w:tc>
      </w:tr>
      <w:tr w:rsidR="009F0ADA" w:rsidRPr="009F0ADA" w14:paraId="3E8B93AC"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796F33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2251</w:t>
            </w:r>
          </w:p>
        </w:tc>
        <w:tc>
          <w:tcPr>
            <w:tcW w:w="1011" w:type="pct"/>
            <w:tcBorders>
              <w:top w:val="nil"/>
              <w:left w:val="nil"/>
              <w:bottom w:val="single" w:sz="4" w:space="0" w:color="auto"/>
              <w:right w:val="single" w:sz="4" w:space="0" w:color="auto"/>
            </w:tcBorders>
            <w:shd w:val="clear" w:color="auto" w:fill="auto"/>
            <w:noWrap/>
            <w:vAlign w:val="bottom"/>
            <w:hideMark/>
          </w:tcPr>
          <w:p w14:paraId="34FE08D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Cam co lai chung khoan giai toa ban</w:t>
            </w:r>
          </w:p>
        </w:tc>
        <w:tc>
          <w:tcPr>
            <w:tcW w:w="3463" w:type="pct"/>
            <w:tcBorders>
              <w:top w:val="nil"/>
              <w:left w:val="nil"/>
              <w:bottom w:val="single" w:sz="4" w:space="0" w:color="auto"/>
              <w:right w:val="single" w:sz="4" w:space="0" w:color="auto"/>
            </w:tcBorders>
            <w:shd w:val="clear" w:color="auto" w:fill="auto"/>
            <w:vAlign w:val="bottom"/>
            <w:hideMark/>
          </w:tcPr>
          <w:p w14:paraId="10A5AA8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37A10938"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BAD01C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2252</w:t>
            </w:r>
          </w:p>
        </w:tc>
        <w:tc>
          <w:tcPr>
            <w:tcW w:w="1011" w:type="pct"/>
            <w:tcBorders>
              <w:top w:val="nil"/>
              <w:left w:val="nil"/>
              <w:bottom w:val="single" w:sz="4" w:space="0" w:color="auto"/>
              <w:right w:val="single" w:sz="4" w:space="0" w:color="auto"/>
            </w:tcBorders>
            <w:shd w:val="clear" w:color="auto" w:fill="auto"/>
            <w:noWrap/>
            <w:vAlign w:val="bottom"/>
            <w:hideMark/>
          </w:tcPr>
          <w:p w14:paraId="072A166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chung khoan cam co</w:t>
            </w:r>
          </w:p>
        </w:tc>
        <w:tc>
          <w:tcPr>
            <w:tcW w:w="3463" w:type="pct"/>
            <w:tcBorders>
              <w:top w:val="nil"/>
              <w:left w:val="nil"/>
              <w:bottom w:val="single" w:sz="4" w:space="0" w:color="auto"/>
              <w:right w:val="single" w:sz="4" w:space="0" w:color="auto"/>
            </w:tcBorders>
            <w:shd w:val="clear" w:color="auto" w:fill="auto"/>
            <w:vAlign w:val="bottom"/>
            <w:hideMark/>
          </w:tcPr>
          <w:p w14:paraId="74A9F82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7CF5084F"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7EB6D4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2253</w:t>
            </w:r>
          </w:p>
        </w:tc>
        <w:tc>
          <w:tcPr>
            <w:tcW w:w="1011" w:type="pct"/>
            <w:tcBorders>
              <w:top w:val="nil"/>
              <w:left w:val="nil"/>
              <w:bottom w:val="single" w:sz="4" w:space="0" w:color="auto"/>
              <w:right w:val="single" w:sz="4" w:space="0" w:color="auto"/>
            </w:tcBorders>
            <w:shd w:val="clear" w:color="auto" w:fill="auto"/>
            <w:noWrap/>
            <w:vAlign w:val="bottom"/>
            <w:hideMark/>
          </w:tcPr>
          <w:p w14:paraId="5DCD198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cam co de ban</w:t>
            </w:r>
          </w:p>
        </w:tc>
        <w:tc>
          <w:tcPr>
            <w:tcW w:w="3463" w:type="pct"/>
            <w:tcBorders>
              <w:top w:val="nil"/>
              <w:left w:val="nil"/>
              <w:bottom w:val="single" w:sz="4" w:space="0" w:color="auto"/>
              <w:right w:val="single" w:sz="4" w:space="0" w:color="auto"/>
            </w:tcBorders>
            <w:shd w:val="clear" w:color="auto" w:fill="auto"/>
            <w:vAlign w:val="bottom"/>
            <w:hideMark/>
          </w:tcPr>
          <w:p w14:paraId="205877B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w:t>
            </w:r>
          </w:p>
        </w:tc>
      </w:tr>
      <w:tr w:rsidR="009F0ADA" w:rsidRPr="009F0ADA" w14:paraId="0CA29D9C"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F4CA95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2255</w:t>
            </w:r>
          </w:p>
        </w:tc>
        <w:tc>
          <w:tcPr>
            <w:tcW w:w="1011" w:type="pct"/>
            <w:tcBorders>
              <w:top w:val="nil"/>
              <w:left w:val="nil"/>
              <w:bottom w:val="single" w:sz="4" w:space="0" w:color="auto"/>
              <w:right w:val="single" w:sz="4" w:space="0" w:color="auto"/>
            </w:tcBorders>
            <w:shd w:val="clear" w:color="auto" w:fill="auto"/>
            <w:noWrap/>
            <w:vAlign w:val="bottom"/>
            <w:hideMark/>
          </w:tcPr>
          <w:p w14:paraId="1B089AE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Chuyển khoản toàn bộ chứng khoán</w:t>
            </w:r>
          </w:p>
        </w:tc>
        <w:tc>
          <w:tcPr>
            <w:tcW w:w="3463" w:type="pct"/>
            <w:tcBorders>
              <w:top w:val="nil"/>
              <w:left w:val="nil"/>
              <w:bottom w:val="single" w:sz="4" w:space="0" w:color="auto"/>
              <w:right w:val="single" w:sz="4" w:space="0" w:color="auto"/>
            </w:tcBorders>
            <w:shd w:val="clear" w:color="auto" w:fill="auto"/>
            <w:vAlign w:val="bottom"/>
            <w:hideMark/>
          </w:tcPr>
          <w:p w14:paraId="342BBA9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{"source":"BO","type":"SE","checkby":"","seq":"12685881","status":"1","deltd":"N",</w:t>
            </w:r>
            <w:r w:rsidRPr="009F0ADA">
              <w:rPr>
                <w:rFonts w:eastAsia="Times New Roman"/>
                <w:color w:val="000000"/>
                <w:sz w:val="20"/>
                <w:szCs w:val="20"/>
              </w:rPr>
              <w:br/>
              <w:t>"transactionCode":"2255",</w:t>
            </w:r>
            <w:r w:rsidRPr="009F0ADA">
              <w:rPr>
                <w:rFonts w:eastAsia="Times New Roman"/>
                <w:color w:val="000000"/>
                <w:sz w:val="20"/>
                <w:szCs w:val="20"/>
              </w:rPr>
              <w:br/>
              <w:t>"transactionNum":"0101000154","effectiveDate":"2020-02-07","timestamp":"2020-02-07T13:52:27Z","changed":[{"object":"SE","account":"0101029281","eventType":"D","symbol":"MBB","trade":"1335"},{"object":"SE","account":"0101029281","eventType":"C","symbol":"MBB","dtoclose":"1335"}]}</w:t>
            </w:r>
          </w:p>
        </w:tc>
      </w:tr>
      <w:tr w:rsidR="009F0ADA" w:rsidRPr="009F0ADA" w14:paraId="561755CE"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585203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2263</w:t>
            </w:r>
          </w:p>
        </w:tc>
        <w:tc>
          <w:tcPr>
            <w:tcW w:w="1011" w:type="pct"/>
            <w:tcBorders>
              <w:top w:val="nil"/>
              <w:left w:val="nil"/>
              <w:bottom w:val="single" w:sz="4" w:space="0" w:color="auto"/>
              <w:right w:val="single" w:sz="4" w:space="0" w:color="auto"/>
            </w:tcBorders>
            <w:shd w:val="clear" w:color="auto" w:fill="auto"/>
            <w:noWrap/>
            <w:vAlign w:val="bottom"/>
            <w:hideMark/>
          </w:tcPr>
          <w:p w14:paraId="6F31E72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ck sang giao dich</w:t>
            </w:r>
          </w:p>
        </w:tc>
        <w:tc>
          <w:tcPr>
            <w:tcW w:w="3463" w:type="pct"/>
            <w:tcBorders>
              <w:top w:val="nil"/>
              <w:left w:val="nil"/>
              <w:bottom w:val="single" w:sz="4" w:space="0" w:color="auto"/>
              <w:right w:val="single" w:sz="4" w:space="0" w:color="auto"/>
            </w:tcBorders>
            <w:shd w:val="clear" w:color="auto" w:fill="auto"/>
            <w:vAlign w:val="bottom"/>
            <w:hideMark/>
          </w:tcPr>
          <w:p w14:paraId="687E733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đẩy msg</w:t>
            </w:r>
          </w:p>
        </w:tc>
      </w:tr>
      <w:tr w:rsidR="009F0ADA" w:rsidRPr="009F0ADA" w14:paraId="2D9EAC1C"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843A29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2265</w:t>
            </w:r>
          </w:p>
        </w:tc>
        <w:tc>
          <w:tcPr>
            <w:tcW w:w="1011" w:type="pct"/>
            <w:tcBorders>
              <w:top w:val="nil"/>
              <w:left w:val="nil"/>
              <w:bottom w:val="single" w:sz="4" w:space="0" w:color="auto"/>
              <w:right w:val="single" w:sz="4" w:space="0" w:color="auto"/>
            </w:tcBorders>
            <w:shd w:val="clear" w:color="auto" w:fill="auto"/>
            <w:noWrap/>
            <w:vAlign w:val="bottom"/>
            <w:hideMark/>
          </w:tcPr>
          <w:p w14:paraId="35C1642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hồ sơ chuyển khoản chứng khoán</w:t>
            </w:r>
          </w:p>
        </w:tc>
        <w:tc>
          <w:tcPr>
            <w:tcW w:w="3463" w:type="pct"/>
            <w:tcBorders>
              <w:top w:val="nil"/>
              <w:left w:val="nil"/>
              <w:bottom w:val="single" w:sz="4" w:space="0" w:color="auto"/>
              <w:right w:val="single" w:sz="4" w:space="0" w:color="auto"/>
            </w:tcBorders>
            <w:shd w:val="clear" w:color="auto" w:fill="auto"/>
            <w:vAlign w:val="bottom"/>
            <w:hideMark/>
          </w:tcPr>
          <w:p w14:paraId="572B27B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{"source":"BO","type":"SE","checkby":"","seq":"12625345","status":"1","deltd":"N",</w:t>
            </w:r>
            <w:r w:rsidRPr="009F0ADA">
              <w:rPr>
                <w:rFonts w:eastAsia="Times New Roman"/>
                <w:color w:val="000000"/>
                <w:sz w:val="20"/>
                <w:szCs w:val="20"/>
              </w:rPr>
              <w:br/>
              <w:t>"transactionCode":"2265",</w:t>
            </w:r>
            <w:r w:rsidRPr="009F0ADA">
              <w:rPr>
                <w:rFonts w:eastAsia="Times New Roman"/>
                <w:color w:val="000000"/>
                <w:sz w:val="20"/>
                <w:szCs w:val="20"/>
              </w:rPr>
              <w:br/>
              <w:t>"transactionNum":"9900035861","effectiveDate":"2020-02-05","timestamp":"2020-02-05T08:54:38Z","changed":[{"object":"SE","account":"0001143548","eventType":"C","symbol":"C47","trade":"5000"},{"object":"SE","account":"0001143548","eventType":"D","symbol":"C47","dtoclose":"5000"}]}</w:t>
            </w:r>
          </w:p>
        </w:tc>
      </w:tr>
      <w:tr w:rsidR="009F0ADA" w:rsidRPr="009F0ADA" w14:paraId="63B18D72"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B3D7CD9"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2266</w:t>
            </w:r>
          </w:p>
        </w:tc>
        <w:tc>
          <w:tcPr>
            <w:tcW w:w="1011" w:type="pct"/>
            <w:tcBorders>
              <w:top w:val="nil"/>
              <w:left w:val="nil"/>
              <w:bottom w:val="single" w:sz="4" w:space="0" w:color="auto"/>
              <w:right w:val="single" w:sz="4" w:space="0" w:color="auto"/>
            </w:tcBorders>
            <w:shd w:val="clear" w:color="auto" w:fill="auto"/>
            <w:noWrap/>
            <w:vAlign w:val="bottom"/>
            <w:hideMark/>
          </w:tcPr>
          <w:p w14:paraId="40EB600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Nhận chuyển nhượng quyền mua</w:t>
            </w:r>
          </w:p>
        </w:tc>
        <w:tc>
          <w:tcPr>
            <w:tcW w:w="3463" w:type="pct"/>
            <w:tcBorders>
              <w:top w:val="nil"/>
              <w:left w:val="nil"/>
              <w:bottom w:val="single" w:sz="4" w:space="0" w:color="auto"/>
              <w:right w:val="single" w:sz="4" w:space="0" w:color="auto"/>
            </w:tcBorders>
            <w:shd w:val="clear" w:color="auto" w:fill="auto"/>
            <w:vAlign w:val="bottom"/>
            <w:hideMark/>
          </w:tcPr>
          <w:p w14:paraId="20CFEC8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{"source":"BO","type":"SE","checkby":"","seq":"36823969","status":"1","deltd":"N",</w:t>
            </w:r>
            <w:r w:rsidRPr="009F0ADA">
              <w:rPr>
                <w:rFonts w:eastAsia="Times New Roman"/>
                <w:color w:val="000000"/>
                <w:sz w:val="20"/>
                <w:szCs w:val="20"/>
              </w:rPr>
              <w:br/>
              <w:t>"transactionCode":"2266",</w:t>
            </w:r>
            <w:r w:rsidRPr="009F0ADA">
              <w:rPr>
                <w:rFonts w:eastAsia="Times New Roman"/>
                <w:color w:val="000000"/>
                <w:sz w:val="20"/>
                <w:szCs w:val="20"/>
              </w:rPr>
              <w:br/>
              <w:t>"transactionNum":"9900361141","effectiveDate":"2021-05-11","timestamp":"2021-05-11T15:31:56Z","changed":[{"object":"SE","account":"0101032012","eventtype":"D","symbol":"HPG","dtoclose":"500"}]}</w:t>
            </w:r>
          </w:p>
        </w:tc>
      </w:tr>
      <w:tr w:rsidR="009F0ADA" w:rsidRPr="009F0ADA" w14:paraId="7F559D1B"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D8C342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2273</w:t>
            </w:r>
          </w:p>
        </w:tc>
        <w:tc>
          <w:tcPr>
            <w:tcW w:w="1011" w:type="pct"/>
            <w:tcBorders>
              <w:top w:val="nil"/>
              <w:left w:val="nil"/>
              <w:bottom w:val="single" w:sz="4" w:space="0" w:color="auto"/>
              <w:right w:val="single" w:sz="4" w:space="0" w:color="auto"/>
            </w:tcBorders>
            <w:shd w:val="clear" w:color="auto" w:fill="auto"/>
            <w:noWrap/>
            <w:vAlign w:val="bottom"/>
            <w:hideMark/>
          </w:tcPr>
          <w:p w14:paraId="76BA22B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Phong toa tai khoan</w:t>
            </w:r>
          </w:p>
        </w:tc>
        <w:tc>
          <w:tcPr>
            <w:tcW w:w="3463" w:type="pct"/>
            <w:tcBorders>
              <w:top w:val="nil"/>
              <w:left w:val="nil"/>
              <w:bottom w:val="single" w:sz="4" w:space="0" w:color="auto"/>
              <w:right w:val="single" w:sz="4" w:space="0" w:color="auto"/>
            </w:tcBorders>
            <w:shd w:val="clear" w:color="auto" w:fill="auto"/>
            <w:noWrap/>
            <w:vAlign w:val="bottom"/>
            <w:hideMark/>
          </w:tcPr>
          <w:p w14:paraId="5DD2E986"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đẩy msg, 29/12/2016</w:t>
            </w:r>
          </w:p>
        </w:tc>
      </w:tr>
      <w:tr w:rsidR="009F0ADA" w:rsidRPr="009F0ADA" w14:paraId="5BA4C44B"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279167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2274</w:t>
            </w:r>
          </w:p>
        </w:tc>
        <w:tc>
          <w:tcPr>
            <w:tcW w:w="1011" w:type="pct"/>
            <w:tcBorders>
              <w:top w:val="nil"/>
              <w:left w:val="nil"/>
              <w:bottom w:val="single" w:sz="4" w:space="0" w:color="auto"/>
              <w:right w:val="single" w:sz="4" w:space="0" w:color="auto"/>
            </w:tcBorders>
            <w:shd w:val="clear" w:color="auto" w:fill="auto"/>
            <w:noWrap/>
            <w:vAlign w:val="bottom"/>
            <w:hideMark/>
          </w:tcPr>
          <w:p w14:paraId="4A5E837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tai khoan</w:t>
            </w:r>
          </w:p>
        </w:tc>
        <w:tc>
          <w:tcPr>
            <w:tcW w:w="3463" w:type="pct"/>
            <w:tcBorders>
              <w:top w:val="nil"/>
              <w:left w:val="nil"/>
              <w:bottom w:val="single" w:sz="4" w:space="0" w:color="auto"/>
              <w:right w:val="single" w:sz="4" w:space="0" w:color="auto"/>
            </w:tcBorders>
            <w:shd w:val="clear" w:color="auto" w:fill="auto"/>
            <w:noWrap/>
            <w:vAlign w:val="bottom"/>
            <w:hideMark/>
          </w:tcPr>
          <w:p w14:paraId="26E5DEE5"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đẩy msg</w:t>
            </w:r>
          </w:p>
        </w:tc>
      </w:tr>
      <w:tr w:rsidR="009F0ADA" w:rsidRPr="009F0ADA" w14:paraId="402E2980"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B0B479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2282</w:t>
            </w:r>
          </w:p>
        </w:tc>
        <w:tc>
          <w:tcPr>
            <w:tcW w:w="1011" w:type="pct"/>
            <w:tcBorders>
              <w:top w:val="nil"/>
              <w:left w:val="nil"/>
              <w:bottom w:val="single" w:sz="4" w:space="0" w:color="auto"/>
              <w:right w:val="single" w:sz="4" w:space="0" w:color="auto"/>
            </w:tcBorders>
            <w:shd w:val="clear" w:color="auto" w:fill="auto"/>
            <w:noWrap/>
            <w:vAlign w:val="bottom"/>
            <w:hideMark/>
          </w:tcPr>
          <w:p w14:paraId="5AC542B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cuu lich su tai khoan</w:t>
            </w:r>
          </w:p>
        </w:tc>
        <w:tc>
          <w:tcPr>
            <w:tcW w:w="3463" w:type="pct"/>
            <w:tcBorders>
              <w:top w:val="nil"/>
              <w:left w:val="nil"/>
              <w:bottom w:val="single" w:sz="4" w:space="0" w:color="auto"/>
              <w:right w:val="single" w:sz="4" w:space="0" w:color="auto"/>
            </w:tcBorders>
            <w:shd w:val="clear" w:color="auto" w:fill="auto"/>
            <w:vAlign w:val="bottom"/>
            <w:hideMark/>
          </w:tcPr>
          <w:p w14:paraId="5C9E4E4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{"source":"BO","type":"SE","checkby":"","seq":"12136684","status":"1","deltd":"N",</w:t>
            </w:r>
            <w:r w:rsidRPr="009F0ADA">
              <w:rPr>
                <w:rFonts w:eastAsia="Times New Roman"/>
                <w:color w:val="000000"/>
                <w:sz w:val="20"/>
                <w:szCs w:val="20"/>
              </w:rPr>
              <w:br/>
              <w:t>"transactionCode":"2282",</w:t>
            </w:r>
            <w:r w:rsidRPr="009F0ADA">
              <w:rPr>
                <w:rFonts w:eastAsia="Times New Roman"/>
                <w:color w:val="000000"/>
                <w:sz w:val="20"/>
                <w:szCs w:val="20"/>
              </w:rPr>
              <w:br/>
            </w:r>
            <w:r w:rsidRPr="009F0ADA">
              <w:rPr>
                <w:rFonts w:eastAsia="Times New Roman"/>
                <w:color w:val="000000"/>
                <w:sz w:val="20"/>
                <w:szCs w:val="20"/>
              </w:rPr>
              <w:lastRenderedPageBreak/>
              <w:t>"transactionNum":"0001004918","effectiveDate":"2020-01-03","timestamp":"2020-01-03T14:46:04Z","changed":[]}</w:t>
            </w:r>
          </w:p>
        </w:tc>
      </w:tr>
      <w:tr w:rsidR="009F0ADA" w:rsidRPr="009F0ADA" w14:paraId="172860D4"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5FAEB5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2286</w:t>
            </w:r>
          </w:p>
        </w:tc>
        <w:tc>
          <w:tcPr>
            <w:tcW w:w="1011" w:type="pct"/>
            <w:tcBorders>
              <w:top w:val="nil"/>
              <w:left w:val="nil"/>
              <w:bottom w:val="single" w:sz="4" w:space="0" w:color="auto"/>
              <w:right w:val="single" w:sz="4" w:space="0" w:color="auto"/>
            </w:tcBorders>
            <w:shd w:val="clear" w:color="auto" w:fill="auto"/>
            <w:noWrap/>
            <w:vAlign w:val="bottom"/>
            <w:hideMark/>
          </w:tcPr>
          <w:p w14:paraId="462257C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yêu cầu chuyển khoản toàn bộ CK</w:t>
            </w:r>
          </w:p>
        </w:tc>
        <w:tc>
          <w:tcPr>
            <w:tcW w:w="3463" w:type="pct"/>
            <w:tcBorders>
              <w:top w:val="nil"/>
              <w:left w:val="nil"/>
              <w:bottom w:val="single" w:sz="4" w:space="0" w:color="auto"/>
              <w:right w:val="single" w:sz="4" w:space="0" w:color="auto"/>
            </w:tcBorders>
            <w:shd w:val="clear" w:color="auto" w:fill="auto"/>
            <w:vAlign w:val="bottom"/>
            <w:hideMark/>
          </w:tcPr>
          <w:p w14:paraId="2E8DF62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{"source":"BO","type":"SE","checkby":"","seq":"12294565","status":"1","deltd":"N",</w:t>
            </w:r>
            <w:r w:rsidRPr="009F0ADA">
              <w:rPr>
                <w:rFonts w:eastAsia="Times New Roman"/>
                <w:color w:val="000000"/>
                <w:sz w:val="20"/>
                <w:szCs w:val="20"/>
              </w:rPr>
              <w:br/>
              <w:t>"transactionCode":"2286",</w:t>
            </w:r>
            <w:r w:rsidRPr="009F0ADA">
              <w:rPr>
                <w:rFonts w:eastAsia="Times New Roman"/>
                <w:color w:val="000000"/>
                <w:sz w:val="20"/>
                <w:szCs w:val="20"/>
              </w:rPr>
              <w:br/>
              <w:t>"transactionNum":"0001047984","effectiveDate":"2020-01-14","timestamp":"2020-01-14T13:56:42Z","changed":[{"object":"CI","c":"0001146091","eventType":"C","balance":"100000","remainBalance":"923602"}]}</w:t>
            </w:r>
          </w:p>
        </w:tc>
      </w:tr>
      <w:tr w:rsidR="009F0ADA" w:rsidRPr="009F0ADA" w14:paraId="369C589F"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3175CC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2287</w:t>
            </w:r>
          </w:p>
        </w:tc>
        <w:tc>
          <w:tcPr>
            <w:tcW w:w="1011" w:type="pct"/>
            <w:tcBorders>
              <w:top w:val="nil"/>
              <w:left w:val="nil"/>
              <w:bottom w:val="single" w:sz="4" w:space="0" w:color="auto"/>
              <w:right w:val="single" w:sz="4" w:space="0" w:color="auto"/>
            </w:tcBorders>
            <w:shd w:val="clear" w:color="auto" w:fill="auto"/>
            <w:noWrap/>
            <w:vAlign w:val="bottom"/>
            <w:hideMark/>
          </w:tcPr>
          <w:p w14:paraId="324E841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Cap so du CK cho TK quy</w:t>
            </w:r>
          </w:p>
        </w:tc>
        <w:tc>
          <w:tcPr>
            <w:tcW w:w="3463" w:type="pct"/>
            <w:tcBorders>
              <w:top w:val="nil"/>
              <w:left w:val="nil"/>
              <w:bottom w:val="single" w:sz="4" w:space="0" w:color="auto"/>
              <w:right w:val="single" w:sz="4" w:space="0" w:color="auto"/>
            </w:tcBorders>
            <w:shd w:val="clear" w:color="auto" w:fill="auto"/>
            <w:vAlign w:val="bottom"/>
            <w:hideMark/>
          </w:tcPr>
          <w:p w14:paraId="092DA19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{"source":"BO","type":"SE","checkby":"","seq":"12677397","status":"1","deltd":"N",</w:t>
            </w:r>
            <w:r w:rsidRPr="009F0ADA">
              <w:rPr>
                <w:rFonts w:eastAsia="Times New Roman"/>
                <w:color w:val="000000"/>
                <w:sz w:val="20"/>
                <w:szCs w:val="20"/>
              </w:rPr>
              <w:br/>
              <w:t>"transactionCode":"2287",</w:t>
            </w:r>
            <w:r w:rsidRPr="009F0ADA">
              <w:rPr>
                <w:rFonts w:eastAsia="Times New Roman"/>
                <w:color w:val="000000"/>
                <w:sz w:val="20"/>
                <w:szCs w:val="20"/>
              </w:rPr>
              <w:br/>
              <w:t>"transactionNum":"0101000028","effectiveDate":"2020-02-07","timestamp":"2020-02-07T08:58:47Z","changed":[{"object":"SE","account":"0101045882","symbol":"POW","eventType": "C","trade":"10000"}]}</w:t>
            </w:r>
          </w:p>
        </w:tc>
      </w:tr>
      <w:tr w:rsidR="009F0ADA" w:rsidRPr="009F0ADA" w14:paraId="658918A3" w14:textId="77777777" w:rsidTr="00CC0C21">
        <w:trPr>
          <w:trHeight w:val="21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700ABE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2288</w:t>
            </w:r>
          </w:p>
        </w:tc>
        <w:tc>
          <w:tcPr>
            <w:tcW w:w="1011" w:type="pct"/>
            <w:tcBorders>
              <w:top w:val="nil"/>
              <w:left w:val="nil"/>
              <w:bottom w:val="single" w:sz="4" w:space="0" w:color="auto"/>
              <w:right w:val="single" w:sz="4" w:space="0" w:color="auto"/>
            </w:tcBorders>
            <w:shd w:val="clear" w:color="auto" w:fill="auto"/>
            <w:noWrap/>
            <w:vAlign w:val="bottom"/>
            <w:hideMark/>
          </w:tcPr>
          <w:p w14:paraId="5FCF4BC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nhuong co phieu OTC</w:t>
            </w:r>
          </w:p>
        </w:tc>
        <w:tc>
          <w:tcPr>
            <w:tcW w:w="3463" w:type="pct"/>
            <w:tcBorders>
              <w:top w:val="nil"/>
              <w:left w:val="nil"/>
              <w:bottom w:val="single" w:sz="4" w:space="0" w:color="auto"/>
              <w:right w:val="single" w:sz="4" w:space="0" w:color="auto"/>
            </w:tcBorders>
            <w:shd w:val="clear" w:color="auto" w:fill="auto"/>
            <w:vAlign w:val="bottom"/>
            <w:hideMark/>
          </w:tcPr>
          <w:p w14:paraId="2E9A039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{"source":"BO","type":"SE","checkby":"","seq":"12688895","status":"1","deltd":"N",</w:t>
            </w:r>
            <w:r w:rsidRPr="009F0ADA">
              <w:rPr>
                <w:rFonts w:eastAsia="Times New Roman"/>
                <w:color w:val="000000"/>
                <w:sz w:val="20"/>
                <w:szCs w:val="20"/>
              </w:rPr>
              <w:br/>
              <w:t>"transactionCode":"2288",</w:t>
            </w:r>
            <w:r w:rsidRPr="009F0ADA">
              <w:rPr>
                <w:rFonts w:eastAsia="Times New Roman"/>
                <w:color w:val="000000"/>
                <w:sz w:val="20"/>
                <w:szCs w:val="20"/>
              </w:rPr>
              <w:br/>
              <w:t>"transactionNum":"0001001543","effectiveDate":"2020-02-07","timestamp":"2020-02-07T14:57:42Z","changed":[{"object":"SE","account":"0001111111","eventType":"D","symbol":"HCVNCD21_2019","trade":"100"},{"object":"SE","account":"0001069061","eventType":"C","symbol":"HCVNCD21_2019","trade":"100"},{"object":"SE","account":"0001069061","eventType":"C","symbol":"HCVNCD21_2019","dcramt":"100000000000"},{"object":"SE","account":"0001069061","eventType":"C","symbol":"HCVNCD21_2019","dcrqtty":"100"},{"object":"SE","account":"0001111111","eventType":"C","symbol":"HCVNCD21_2019","ddroutamt":"100000000000"},{"object":"SE","account":"0001111111","eventType":"C","symbol":"HCVNCD21_2019","ddroutqtty":"100"}]}</w:t>
            </w:r>
          </w:p>
        </w:tc>
      </w:tr>
      <w:tr w:rsidR="009F0ADA" w:rsidRPr="009F0ADA" w14:paraId="583D0694"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783226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2290</w:t>
            </w:r>
          </w:p>
        </w:tc>
        <w:tc>
          <w:tcPr>
            <w:tcW w:w="1011" w:type="pct"/>
            <w:tcBorders>
              <w:top w:val="nil"/>
              <w:left w:val="nil"/>
              <w:bottom w:val="single" w:sz="4" w:space="0" w:color="auto"/>
              <w:right w:val="single" w:sz="4" w:space="0" w:color="auto"/>
            </w:tcBorders>
            <w:shd w:val="clear" w:color="auto" w:fill="auto"/>
            <w:noWrap/>
            <w:vAlign w:val="bottom"/>
            <w:hideMark/>
          </w:tcPr>
          <w:p w14:paraId="5CCC50B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hồ sơ chuyển khoản chứng khoán đóng tiểu khoản</w:t>
            </w:r>
          </w:p>
        </w:tc>
        <w:tc>
          <w:tcPr>
            <w:tcW w:w="3463" w:type="pct"/>
            <w:tcBorders>
              <w:top w:val="nil"/>
              <w:left w:val="nil"/>
              <w:bottom w:val="single" w:sz="4" w:space="0" w:color="auto"/>
              <w:right w:val="single" w:sz="4" w:space="0" w:color="auto"/>
            </w:tcBorders>
            <w:shd w:val="clear" w:color="auto" w:fill="auto"/>
            <w:vAlign w:val="bottom"/>
            <w:hideMark/>
          </w:tcPr>
          <w:p w14:paraId="2541614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{"source":"BO","type":"SE","checkby":"","seq":"12547408","status":"1","deltd":"N",</w:t>
            </w:r>
            <w:r w:rsidRPr="009F0ADA">
              <w:rPr>
                <w:rFonts w:eastAsia="Times New Roman"/>
                <w:color w:val="000000"/>
                <w:sz w:val="20"/>
                <w:szCs w:val="20"/>
              </w:rPr>
              <w:br/>
              <w:t>"transactionCode":"2290",</w:t>
            </w:r>
            <w:r w:rsidRPr="009F0ADA">
              <w:rPr>
                <w:rFonts w:eastAsia="Times New Roman"/>
                <w:color w:val="000000"/>
                <w:sz w:val="20"/>
                <w:szCs w:val="20"/>
              </w:rPr>
              <w:br/>
              <w:t>"transactionNum":"9900093785","effectiveDate":"2020-01-31","timestamp":"2020-01-31T09:21:47Z","changed":[{"object":"SE","account":"0101115668","eventType":"C","symbol":"HT1","trade":"3000"},{"object":"SE","account":"0101115668","eventType":"D","symbol":"HT1","dtoclose":"3000"}]}</w:t>
            </w:r>
          </w:p>
        </w:tc>
      </w:tr>
      <w:tr w:rsidR="009F0ADA" w:rsidRPr="009F0ADA" w14:paraId="1E4B3F56"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832414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2293</w:t>
            </w:r>
          </w:p>
        </w:tc>
        <w:tc>
          <w:tcPr>
            <w:tcW w:w="1011" w:type="pct"/>
            <w:tcBorders>
              <w:top w:val="nil"/>
              <w:left w:val="nil"/>
              <w:bottom w:val="single" w:sz="4" w:space="0" w:color="auto"/>
              <w:right w:val="single" w:sz="4" w:space="0" w:color="auto"/>
            </w:tcBorders>
            <w:shd w:val="clear" w:color="auto" w:fill="auto"/>
            <w:noWrap/>
            <w:vAlign w:val="bottom"/>
            <w:hideMark/>
          </w:tcPr>
          <w:p w14:paraId="7AFFB8C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hồ sơ xin rút lưu kí chứng khoán</w:t>
            </w:r>
          </w:p>
        </w:tc>
        <w:tc>
          <w:tcPr>
            <w:tcW w:w="3463" w:type="pct"/>
            <w:tcBorders>
              <w:top w:val="nil"/>
              <w:left w:val="nil"/>
              <w:bottom w:val="single" w:sz="4" w:space="0" w:color="auto"/>
              <w:right w:val="single" w:sz="4" w:space="0" w:color="auto"/>
            </w:tcBorders>
            <w:shd w:val="clear" w:color="auto" w:fill="auto"/>
            <w:vAlign w:val="bottom"/>
            <w:hideMark/>
          </w:tcPr>
          <w:p w14:paraId="3F61998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{"source":"BO","type":"SE","checkby":"","seq":"8383126","status":"1","deltd":"N",</w:t>
            </w:r>
            <w:r w:rsidRPr="009F0ADA">
              <w:rPr>
                <w:rFonts w:eastAsia="Times New Roman"/>
                <w:color w:val="000000"/>
                <w:sz w:val="20"/>
                <w:szCs w:val="20"/>
              </w:rPr>
              <w:br/>
              <w:t>"transactionCode":"2293",</w:t>
            </w:r>
            <w:r w:rsidRPr="009F0ADA">
              <w:rPr>
                <w:rFonts w:eastAsia="Times New Roman"/>
                <w:color w:val="000000"/>
                <w:sz w:val="20"/>
                <w:szCs w:val="20"/>
              </w:rPr>
              <w:br/>
              <w:t>"transactionNum":"0101000309","effectiveDate":"2019-06-18","timestamp":"2019-06-18T14:24:31Z","changed":[{"object":"SE","account":"0001064956","eventType":"D","symbol":"VMI","withdraw":"1084000"},{"object":"SE","account":"0001064956","eventType":"C","symbol":"VMI","trade":"1084000"}]}</w:t>
            </w:r>
          </w:p>
        </w:tc>
      </w:tr>
      <w:tr w:rsidR="009F0ADA" w:rsidRPr="009F0ADA" w14:paraId="59479F7E"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7C98CAD"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2295</w:t>
            </w:r>
          </w:p>
        </w:tc>
        <w:tc>
          <w:tcPr>
            <w:tcW w:w="1011" w:type="pct"/>
            <w:tcBorders>
              <w:top w:val="nil"/>
              <w:left w:val="nil"/>
              <w:bottom w:val="single" w:sz="4" w:space="0" w:color="auto"/>
              <w:right w:val="single" w:sz="4" w:space="0" w:color="auto"/>
            </w:tcBorders>
            <w:shd w:val="clear" w:color="auto" w:fill="auto"/>
            <w:noWrap/>
            <w:vAlign w:val="bottom"/>
            <w:hideMark/>
          </w:tcPr>
          <w:p w14:paraId="1A2698C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Chot so du dau ky SE</w:t>
            </w:r>
          </w:p>
        </w:tc>
        <w:tc>
          <w:tcPr>
            <w:tcW w:w="3463" w:type="pct"/>
            <w:tcBorders>
              <w:top w:val="nil"/>
              <w:left w:val="nil"/>
              <w:bottom w:val="single" w:sz="4" w:space="0" w:color="auto"/>
              <w:right w:val="single" w:sz="4" w:space="0" w:color="auto"/>
            </w:tcBorders>
            <w:shd w:val="clear" w:color="auto" w:fill="auto"/>
            <w:vAlign w:val="bottom"/>
            <w:hideMark/>
          </w:tcPr>
          <w:p w14:paraId="55C09CA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dùng, chốt số dư cắt số liệu 2012</w:t>
            </w:r>
          </w:p>
        </w:tc>
      </w:tr>
      <w:tr w:rsidR="009F0ADA" w:rsidRPr="009F0ADA" w14:paraId="6C84D70B"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BBE8E4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2297</w:t>
            </w:r>
          </w:p>
        </w:tc>
        <w:tc>
          <w:tcPr>
            <w:tcW w:w="1011" w:type="pct"/>
            <w:tcBorders>
              <w:top w:val="nil"/>
              <w:left w:val="nil"/>
              <w:bottom w:val="single" w:sz="4" w:space="0" w:color="auto"/>
              <w:right w:val="single" w:sz="4" w:space="0" w:color="auto"/>
            </w:tcBorders>
            <w:shd w:val="clear" w:color="auto" w:fill="auto"/>
            <w:noWrap/>
            <w:vAlign w:val="bottom"/>
            <w:hideMark/>
          </w:tcPr>
          <w:p w14:paraId="4864E3A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ky quy chung khoan</w:t>
            </w:r>
          </w:p>
        </w:tc>
        <w:tc>
          <w:tcPr>
            <w:tcW w:w="3463" w:type="pct"/>
            <w:tcBorders>
              <w:top w:val="nil"/>
              <w:left w:val="nil"/>
              <w:bottom w:val="single" w:sz="4" w:space="0" w:color="auto"/>
              <w:right w:val="single" w:sz="4" w:space="0" w:color="auto"/>
            </w:tcBorders>
            <w:shd w:val="clear" w:color="auto" w:fill="auto"/>
            <w:noWrap/>
            <w:vAlign w:val="bottom"/>
            <w:hideMark/>
          </w:tcPr>
          <w:p w14:paraId="617F524A"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74EF3036"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F3AABF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2298</w:t>
            </w:r>
          </w:p>
        </w:tc>
        <w:tc>
          <w:tcPr>
            <w:tcW w:w="1011" w:type="pct"/>
            <w:tcBorders>
              <w:top w:val="nil"/>
              <w:left w:val="nil"/>
              <w:bottom w:val="single" w:sz="4" w:space="0" w:color="auto"/>
              <w:right w:val="single" w:sz="4" w:space="0" w:color="auto"/>
            </w:tcBorders>
            <w:shd w:val="clear" w:color="auto" w:fill="auto"/>
            <w:noWrap/>
            <w:vAlign w:val="bottom"/>
            <w:hideMark/>
          </w:tcPr>
          <w:p w14:paraId="48E517C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giai toa ky quy chung khoan</w:t>
            </w:r>
          </w:p>
        </w:tc>
        <w:tc>
          <w:tcPr>
            <w:tcW w:w="3463" w:type="pct"/>
            <w:tcBorders>
              <w:top w:val="nil"/>
              <w:left w:val="nil"/>
              <w:bottom w:val="single" w:sz="4" w:space="0" w:color="auto"/>
              <w:right w:val="single" w:sz="4" w:space="0" w:color="auto"/>
            </w:tcBorders>
            <w:shd w:val="clear" w:color="auto" w:fill="auto"/>
            <w:noWrap/>
            <w:vAlign w:val="bottom"/>
            <w:hideMark/>
          </w:tcPr>
          <w:p w14:paraId="17CED5DD"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758C9A59"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71978E9"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2342</w:t>
            </w:r>
          </w:p>
        </w:tc>
        <w:tc>
          <w:tcPr>
            <w:tcW w:w="1011" w:type="pct"/>
            <w:tcBorders>
              <w:top w:val="nil"/>
              <w:left w:val="nil"/>
              <w:bottom w:val="single" w:sz="4" w:space="0" w:color="auto"/>
              <w:right w:val="single" w:sz="4" w:space="0" w:color="auto"/>
            </w:tcBorders>
            <w:shd w:val="clear" w:color="auto" w:fill="auto"/>
            <w:noWrap/>
            <w:vAlign w:val="bottom"/>
            <w:hideMark/>
          </w:tcPr>
          <w:p w14:paraId="47404EB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Thanh toán phí dịch vụ SMS</w:t>
            </w:r>
          </w:p>
        </w:tc>
        <w:tc>
          <w:tcPr>
            <w:tcW w:w="3463" w:type="pct"/>
            <w:tcBorders>
              <w:top w:val="nil"/>
              <w:left w:val="nil"/>
              <w:bottom w:val="single" w:sz="4" w:space="0" w:color="auto"/>
              <w:right w:val="single" w:sz="4" w:space="0" w:color="auto"/>
            </w:tcBorders>
            <w:shd w:val="clear" w:color="auto" w:fill="auto"/>
            <w:noWrap/>
            <w:vAlign w:val="bottom"/>
            <w:hideMark/>
          </w:tcPr>
          <w:p w14:paraId="0917EA85"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51C2B3EF"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E0A44B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2345</w:t>
            </w:r>
          </w:p>
        </w:tc>
        <w:tc>
          <w:tcPr>
            <w:tcW w:w="1011" w:type="pct"/>
            <w:tcBorders>
              <w:top w:val="nil"/>
              <w:left w:val="nil"/>
              <w:bottom w:val="single" w:sz="4" w:space="0" w:color="auto"/>
              <w:right w:val="single" w:sz="4" w:space="0" w:color="auto"/>
            </w:tcBorders>
            <w:shd w:val="clear" w:color="auto" w:fill="auto"/>
            <w:noWrap/>
            <w:vAlign w:val="bottom"/>
            <w:hideMark/>
          </w:tcPr>
          <w:p w14:paraId="5AFAE80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Dang ky dich vu</w:t>
            </w:r>
          </w:p>
        </w:tc>
        <w:tc>
          <w:tcPr>
            <w:tcW w:w="3463" w:type="pct"/>
            <w:tcBorders>
              <w:top w:val="nil"/>
              <w:left w:val="nil"/>
              <w:bottom w:val="single" w:sz="4" w:space="0" w:color="auto"/>
              <w:right w:val="single" w:sz="4" w:space="0" w:color="auto"/>
            </w:tcBorders>
            <w:shd w:val="clear" w:color="auto" w:fill="auto"/>
            <w:vAlign w:val="bottom"/>
            <w:hideMark/>
          </w:tcPr>
          <w:p w14:paraId="66A48D0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{"source":"BO","type":"SV","checkby":"","seq":"40602984","status":"1","deltd":"N",</w:t>
            </w:r>
            <w:r w:rsidRPr="009F0ADA">
              <w:rPr>
                <w:rFonts w:eastAsia="Times New Roman"/>
                <w:color w:val="000000"/>
                <w:sz w:val="20"/>
                <w:szCs w:val="20"/>
              </w:rPr>
              <w:br/>
              <w:t>"transactionCode":"2345",</w:t>
            </w:r>
            <w:r w:rsidRPr="009F0ADA">
              <w:rPr>
                <w:rFonts w:eastAsia="Times New Roman"/>
                <w:color w:val="000000"/>
                <w:sz w:val="20"/>
                <w:szCs w:val="20"/>
              </w:rPr>
              <w:br/>
              <w:t>"transactionNum":"0001003004","effectiveDate":"2021-06-02","timestamp":"2021-06-02T16:40:57Z","changed":[{"object":"CI","svtype":"0001","account":"0302000715","eventtype":"D","balance":"100000","remainBalance":"981518"},{"object":"CI","account":"0302000715","eventtype":"C","dramt":"100000"}]}</w:t>
            </w:r>
          </w:p>
        </w:tc>
      </w:tr>
      <w:tr w:rsidR="009F0ADA" w:rsidRPr="009F0ADA" w14:paraId="0E8AF492"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57DBDB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2346</w:t>
            </w:r>
          </w:p>
        </w:tc>
        <w:tc>
          <w:tcPr>
            <w:tcW w:w="1011" w:type="pct"/>
            <w:tcBorders>
              <w:top w:val="nil"/>
              <w:left w:val="nil"/>
              <w:bottom w:val="single" w:sz="4" w:space="0" w:color="auto"/>
              <w:right w:val="single" w:sz="4" w:space="0" w:color="auto"/>
            </w:tcBorders>
            <w:shd w:val="clear" w:color="auto" w:fill="auto"/>
            <w:noWrap/>
            <w:vAlign w:val="bottom"/>
            <w:hideMark/>
          </w:tcPr>
          <w:p w14:paraId="33E4639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Dang ky dich vu</w:t>
            </w:r>
          </w:p>
        </w:tc>
        <w:tc>
          <w:tcPr>
            <w:tcW w:w="3463" w:type="pct"/>
            <w:tcBorders>
              <w:top w:val="nil"/>
              <w:left w:val="nil"/>
              <w:bottom w:val="single" w:sz="4" w:space="0" w:color="auto"/>
              <w:right w:val="single" w:sz="4" w:space="0" w:color="auto"/>
            </w:tcBorders>
            <w:shd w:val="clear" w:color="auto" w:fill="auto"/>
            <w:vAlign w:val="bottom"/>
            <w:hideMark/>
          </w:tcPr>
          <w:p w14:paraId="5BCE25B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{"source":"BO","type":"SV","checkby":"","seq":"36611911","status":"1","deltd":"N",</w:t>
            </w:r>
            <w:r w:rsidRPr="009F0ADA">
              <w:rPr>
                <w:rFonts w:eastAsia="Times New Roman"/>
                <w:color w:val="000000"/>
                <w:sz w:val="20"/>
                <w:szCs w:val="20"/>
              </w:rPr>
              <w:br/>
              <w:t>"transactionCode":"2346",</w:t>
            </w:r>
            <w:r w:rsidRPr="009F0ADA">
              <w:rPr>
                <w:rFonts w:eastAsia="Times New Roman"/>
                <w:color w:val="000000"/>
                <w:sz w:val="20"/>
                <w:szCs w:val="20"/>
              </w:rPr>
              <w:br/>
              <w:t>"transactionNum":"0001000431","effectiveDate":"2021-05-11","timestamp":"2021-05-11T08:43:42Z","changed":[{"object":"CI","svtype":"0003","account":"0001803769","eventtype":"D","balance":"8800","remainBalance":"168417877"},{"object":"CI","account":"0001803769","eventtype":"C","dramt":"8800"}]}</w:t>
            </w:r>
          </w:p>
        </w:tc>
      </w:tr>
      <w:tr w:rsidR="009F0ADA" w:rsidRPr="009F0ADA" w14:paraId="4AEEF6F8"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3D532E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2350</w:t>
            </w:r>
          </w:p>
        </w:tc>
        <w:tc>
          <w:tcPr>
            <w:tcW w:w="1011" w:type="pct"/>
            <w:tcBorders>
              <w:top w:val="nil"/>
              <w:left w:val="nil"/>
              <w:bottom w:val="single" w:sz="4" w:space="0" w:color="auto"/>
              <w:right w:val="single" w:sz="4" w:space="0" w:color="auto"/>
            </w:tcBorders>
            <w:shd w:val="clear" w:color="auto" w:fill="auto"/>
            <w:noWrap/>
            <w:vAlign w:val="bottom"/>
            <w:hideMark/>
          </w:tcPr>
          <w:p w14:paraId="250E5B5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 phi</w:t>
            </w:r>
          </w:p>
        </w:tc>
        <w:tc>
          <w:tcPr>
            <w:tcW w:w="3463" w:type="pct"/>
            <w:tcBorders>
              <w:top w:val="nil"/>
              <w:left w:val="nil"/>
              <w:bottom w:val="single" w:sz="4" w:space="0" w:color="auto"/>
              <w:right w:val="single" w:sz="4" w:space="0" w:color="auto"/>
            </w:tcBorders>
            <w:shd w:val="clear" w:color="auto" w:fill="auto"/>
            <w:noWrap/>
            <w:vAlign w:val="bottom"/>
            <w:hideMark/>
          </w:tcPr>
          <w:p w14:paraId="32D25AB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đẩy msg, 06/04/2016</w:t>
            </w:r>
          </w:p>
        </w:tc>
      </w:tr>
      <w:tr w:rsidR="009F0ADA" w:rsidRPr="009F0ADA" w14:paraId="5F46E300"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C8575C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2384</w:t>
            </w:r>
          </w:p>
        </w:tc>
        <w:tc>
          <w:tcPr>
            <w:tcW w:w="1011" w:type="pct"/>
            <w:tcBorders>
              <w:top w:val="nil"/>
              <w:left w:val="nil"/>
              <w:bottom w:val="single" w:sz="4" w:space="0" w:color="auto"/>
              <w:right w:val="single" w:sz="4" w:space="0" w:color="auto"/>
            </w:tcBorders>
            <w:shd w:val="clear" w:color="auto" w:fill="auto"/>
            <w:noWrap/>
            <w:vAlign w:val="bottom"/>
            <w:hideMark/>
          </w:tcPr>
          <w:p w14:paraId="37049D3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đăng ký dịch vụ</w:t>
            </w:r>
          </w:p>
        </w:tc>
        <w:tc>
          <w:tcPr>
            <w:tcW w:w="3463" w:type="pct"/>
            <w:tcBorders>
              <w:top w:val="nil"/>
              <w:left w:val="nil"/>
              <w:bottom w:val="single" w:sz="4" w:space="0" w:color="auto"/>
              <w:right w:val="single" w:sz="4" w:space="0" w:color="auto"/>
            </w:tcBorders>
            <w:shd w:val="clear" w:color="auto" w:fill="auto"/>
            <w:vAlign w:val="bottom"/>
            <w:hideMark/>
          </w:tcPr>
          <w:p w14:paraId="4710818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{"source":"BO","type":"SV","checkby":"","seq":"37639696","status":"1","deltd":"N",</w:t>
            </w:r>
            <w:r w:rsidRPr="009F0ADA">
              <w:rPr>
                <w:rFonts w:eastAsia="Times New Roman"/>
                <w:color w:val="000000"/>
                <w:sz w:val="20"/>
                <w:szCs w:val="20"/>
              </w:rPr>
              <w:br/>
              <w:t>"transactionCode":"2384",</w:t>
            </w:r>
            <w:r w:rsidRPr="009F0ADA">
              <w:rPr>
                <w:rFonts w:eastAsia="Times New Roman"/>
                <w:color w:val="000000"/>
                <w:sz w:val="20"/>
                <w:szCs w:val="20"/>
              </w:rPr>
              <w:br/>
              <w:t>"transactionNum":"0001002541","effectiveDate":"2021-05-17","timestamp":"2021-05-17T14:16:41Z","changed":[]}</w:t>
            </w:r>
          </w:p>
        </w:tc>
      </w:tr>
      <w:tr w:rsidR="009F0ADA" w:rsidRPr="009F0ADA" w14:paraId="3BD3F7A2" w14:textId="77777777" w:rsidTr="00CC0C21">
        <w:trPr>
          <w:trHeight w:val="1995"/>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D7F5C9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2642</w:t>
            </w:r>
          </w:p>
        </w:tc>
        <w:tc>
          <w:tcPr>
            <w:tcW w:w="1011" w:type="pct"/>
            <w:tcBorders>
              <w:top w:val="nil"/>
              <w:left w:val="nil"/>
              <w:bottom w:val="single" w:sz="4" w:space="0" w:color="auto"/>
              <w:right w:val="single" w:sz="4" w:space="0" w:color="auto"/>
            </w:tcBorders>
            <w:shd w:val="clear" w:color="auto" w:fill="auto"/>
            <w:noWrap/>
            <w:vAlign w:val="bottom"/>
            <w:hideMark/>
          </w:tcPr>
          <w:p w14:paraId="5A10657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w:t>
            </w:r>
            <w:r w:rsidRPr="009F0ADA">
              <w:rPr>
                <w:rFonts w:ascii="Tahoma" w:eastAsia="Times New Roman" w:hAnsi="Tahoma" w:cs="Tahoma"/>
                <w:color w:val="000000"/>
                <w:sz w:val="20"/>
                <w:szCs w:val="20"/>
              </w:rPr>
              <w:t>�</w:t>
            </w:r>
            <w:r w:rsidRPr="009F0ADA">
              <w:rPr>
                <w:rFonts w:eastAsia="Times New Roman"/>
                <w:color w:val="000000"/>
                <w:sz w:val="20"/>
                <w:szCs w:val="20"/>
              </w:rPr>
              <w:t>tr? &lt;$HTDT&gt; kho?n vay s? &lt;$DEALNUMBER&gt; (&lt;$SYMBOL&gt;, &lt;$QUANTITY&gt;)</w:t>
            </w:r>
          </w:p>
        </w:tc>
        <w:tc>
          <w:tcPr>
            <w:tcW w:w="3463" w:type="pct"/>
            <w:tcBorders>
              <w:top w:val="nil"/>
              <w:left w:val="nil"/>
              <w:bottom w:val="single" w:sz="4" w:space="0" w:color="auto"/>
              <w:right w:val="single" w:sz="4" w:space="0" w:color="auto"/>
            </w:tcBorders>
            <w:shd w:val="clear" w:color="auto" w:fill="auto"/>
            <w:vAlign w:val="bottom"/>
            <w:hideMark/>
          </w:tcPr>
          <w:p w14:paraId="4211B18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{"source":"BO","type":"DF","seq":"462243","status":"1","deltd":"N",</w:t>
            </w:r>
            <w:r w:rsidRPr="009F0ADA">
              <w:rPr>
                <w:rFonts w:eastAsia="Times New Roman"/>
                <w:color w:val="000000"/>
                <w:sz w:val="20"/>
                <w:szCs w:val="20"/>
              </w:rPr>
              <w:br/>
              <w:t>"transactionCode":"2642",</w:t>
            </w:r>
            <w:r w:rsidRPr="009F0ADA">
              <w:rPr>
                <w:rFonts w:eastAsia="Times New Roman"/>
                <w:color w:val="000000"/>
                <w:sz w:val="20"/>
                <w:szCs w:val="20"/>
              </w:rPr>
              <w:br/>
              <w:t>"transactionNum":"0001001948","effectiveDate":"2017-03-24","timestamp":"2017-03-24T13:52:04Z","changed":[{"object":"CI","account":"0001009210","eventType":"D","balance":"545089539"},{"object":"CI","account":"0001686688","eventType":"C","balance":"545089539"},{"object":"CI","account":"0001009210","eventType":"D","dfodamt":"545089539"},{"object":"CI","account":"0001009210","eventType":"U","duedebt":"0"},{"object":"CI","account":"0001009210","eventType":"D","debt_int":"35289539"},{"object":"CI","account":"0001009210","eventType":"D","debt_prin":"509800000"}]}</w:t>
            </w:r>
          </w:p>
        </w:tc>
      </w:tr>
      <w:tr w:rsidR="009F0ADA" w:rsidRPr="009F0ADA" w14:paraId="127134F9"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DCFE42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2644</w:t>
            </w:r>
          </w:p>
        </w:tc>
        <w:tc>
          <w:tcPr>
            <w:tcW w:w="1011" w:type="pct"/>
            <w:tcBorders>
              <w:top w:val="nil"/>
              <w:left w:val="nil"/>
              <w:bottom w:val="single" w:sz="4" w:space="0" w:color="auto"/>
              <w:right w:val="single" w:sz="4" w:space="0" w:color="auto"/>
            </w:tcBorders>
            <w:shd w:val="clear" w:color="auto" w:fill="auto"/>
            <w:noWrap/>
            <w:vAlign w:val="bottom"/>
            <w:hideMark/>
          </w:tcPr>
          <w:p w14:paraId="3B70B85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w:t>
            </w:r>
            <w:r w:rsidRPr="009F0ADA">
              <w:rPr>
                <w:rFonts w:ascii="Tahoma" w:eastAsia="Times New Roman" w:hAnsi="Tahoma" w:cs="Tahoma"/>
                <w:color w:val="000000"/>
                <w:sz w:val="20"/>
                <w:szCs w:val="20"/>
              </w:rPr>
              <w:t>�</w:t>
            </w:r>
            <w:r w:rsidRPr="009F0ADA">
              <w:rPr>
                <w:rFonts w:eastAsia="Times New Roman"/>
                <w:color w:val="000000"/>
                <w:sz w:val="20"/>
                <w:szCs w:val="20"/>
              </w:rPr>
              <w:t>tr? &lt;$HTDT&gt; kho?n vay s? &lt;$DEALNUMBER&gt; (&lt;$SYMBOL&gt;, &lt;$QUANTITY&gt;)</w:t>
            </w:r>
          </w:p>
        </w:tc>
        <w:tc>
          <w:tcPr>
            <w:tcW w:w="3463" w:type="pct"/>
            <w:tcBorders>
              <w:top w:val="nil"/>
              <w:left w:val="nil"/>
              <w:bottom w:val="single" w:sz="4" w:space="0" w:color="auto"/>
              <w:right w:val="single" w:sz="4" w:space="0" w:color="auto"/>
            </w:tcBorders>
            <w:shd w:val="clear" w:color="auto" w:fill="auto"/>
            <w:vAlign w:val="bottom"/>
            <w:hideMark/>
          </w:tcPr>
          <w:p w14:paraId="6E5D757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{"source":"BO","type":"DF","seq":"448462","status":"1","deltd":"N",</w:t>
            </w:r>
            <w:r w:rsidRPr="009F0ADA">
              <w:rPr>
                <w:rFonts w:eastAsia="Times New Roman"/>
                <w:color w:val="000000"/>
                <w:sz w:val="20"/>
                <w:szCs w:val="20"/>
              </w:rPr>
              <w:br/>
              <w:t>"transactionCode":"2644",</w:t>
            </w:r>
            <w:r w:rsidRPr="009F0ADA">
              <w:rPr>
                <w:rFonts w:eastAsia="Times New Roman"/>
                <w:color w:val="000000"/>
                <w:sz w:val="20"/>
                <w:szCs w:val="20"/>
              </w:rPr>
              <w:br/>
              <w:t>"transactionNum":"0001003337","effectiveDate":"2017-03-20","timestamp":"2017-03-20T15:02:39Z","changed":[{"object":"CI","account":"0001009210","eventType":"D","balance":"1505187178"},{"object":"CI","account":"0001686688","eventType":"C","balance":"1505187178"},{"object":"CI","account":"0001009210","eventType":"D","dfodamt":"1505187178"},{"object":"CI","account":"0001009210","eventType":"U","duedebt":"0"},{"object":"CI","account":"0001009210","eventType":"D","debt_int":"99491971"},{"object":"CI","account":"0001009210","eventType":"D","debt_prin":"1405695207"}]}</w:t>
            </w:r>
          </w:p>
        </w:tc>
      </w:tr>
      <w:tr w:rsidR="009F0ADA" w:rsidRPr="009F0ADA" w14:paraId="37807671"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C09F1F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2670</w:t>
            </w:r>
          </w:p>
        </w:tc>
        <w:tc>
          <w:tcPr>
            <w:tcW w:w="1011" w:type="pct"/>
            <w:tcBorders>
              <w:top w:val="nil"/>
              <w:left w:val="nil"/>
              <w:bottom w:val="single" w:sz="4" w:space="0" w:color="auto"/>
              <w:right w:val="single" w:sz="4" w:space="0" w:color="auto"/>
            </w:tcBorders>
            <w:shd w:val="clear" w:color="auto" w:fill="auto"/>
            <w:noWrap/>
            <w:vAlign w:val="bottom"/>
            <w:hideMark/>
          </w:tcPr>
          <w:p w14:paraId="4494BC2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Gi?i ng?HT?,</w:t>
            </w:r>
          </w:p>
        </w:tc>
        <w:tc>
          <w:tcPr>
            <w:tcW w:w="3463" w:type="pct"/>
            <w:tcBorders>
              <w:top w:val="nil"/>
              <w:left w:val="nil"/>
              <w:bottom w:val="single" w:sz="4" w:space="0" w:color="auto"/>
              <w:right w:val="single" w:sz="4" w:space="0" w:color="auto"/>
            </w:tcBorders>
            <w:shd w:val="clear" w:color="auto" w:fill="auto"/>
            <w:noWrap/>
            <w:vAlign w:val="bottom"/>
            <w:hideMark/>
          </w:tcPr>
          <w:p w14:paraId="190387E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đẩy msg</w:t>
            </w:r>
          </w:p>
        </w:tc>
      </w:tr>
      <w:tr w:rsidR="009F0ADA" w:rsidRPr="009F0ADA" w14:paraId="3E0778B5"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64C8D4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2777</w:t>
            </w:r>
          </w:p>
        </w:tc>
        <w:tc>
          <w:tcPr>
            <w:tcW w:w="1011" w:type="pct"/>
            <w:tcBorders>
              <w:top w:val="nil"/>
              <w:left w:val="nil"/>
              <w:bottom w:val="single" w:sz="4" w:space="0" w:color="auto"/>
              <w:right w:val="single" w:sz="4" w:space="0" w:color="auto"/>
            </w:tcBorders>
            <w:shd w:val="clear" w:color="auto" w:fill="auto"/>
            <w:noWrap/>
            <w:vAlign w:val="bottom"/>
            <w:hideMark/>
          </w:tcPr>
          <w:p w14:paraId="51D436B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Giải ngân đồng tài trợ</w:t>
            </w:r>
          </w:p>
        </w:tc>
        <w:tc>
          <w:tcPr>
            <w:tcW w:w="3463" w:type="pct"/>
            <w:tcBorders>
              <w:top w:val="nil"/>
              <w:left w:val="nil"/>
              <w:bottom w:val="single" w:sz="4" w:space="0" w:color="auto"/>
              <w:right w:val="single" w:sz="4" w:space="0" w:color="auto"/>
            </w:tcBorders>
            <w:shd w:val="clear" w:color="auto" w:fill="auto"/>
            <w:noWrap/>
            <w:vAlign w:val="bottom"/>
            <w:hideMark/>
          </w:tcPr>
          <w:p w14:paraId="5544734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giao dịch batch, không đẩy msg</w:t>
            </w:r>
          </w:p>
        </w:tc>
      </w:tr>
      <w:tr w:rsidR="009F0ADA" w:rsidRPr="009F0ADA" w14:paraId="44C93668"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FAE92A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3329</w:t>
            </w:r>
          </w:p>
        </w:tc>
        <w:tc>
          <w:tcPr>
            <w:tcW w:w="1011" w:type="pct"/>
            <w:tcBorders>
              <w:top w:val="nil"/>
              <w:left w:val="nil"/>
              <w:bottom w:val="single" w:sz="4" w:space="0" w:color="auto"/>
              <w:right w:val="single" w:sz="4" w:space="0" w:color="auto"/>
            </w:tcBorders>
            <w:shd w:val="clear" w:color="auto" w:fill="auto"/>
            <w:noWrap/>
            <w:vAlign w:val="bottom"/>
            <w:hideMark/>
          </w:tcPr>
          <w:p w14:paraId="273C841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Nhận chuyển khoản quyền chờ thực hiện</w:t>
            </w:r>
          </w:p>
        </w:tc>
        <w:tc>
          <w:tcPr>
            <w:tcW w:w="3463" w:type="pct"/>
            <w:tcBorders>
              <w:top w:val="nil"/>
              <w:left w:val="nil"/>
              <w:bottom w:val="single" w:sz="4" w:space="0" w:color="auto"/>
              <w:right w:val="single" w:sz="4" w:space="0" w:color="auto"/>
            </w:tcBorders>
            <w:shd w:val="clear" w:color="auto" w:fill="auto"/>
            <w:vAlign w:val="bottom"/>
            <w:hideMark/>
          </w:tcPr>
          <w:p w14:paraId="57A3DFB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{"source":"BO","type":"BPM.CA","checkby":"","seq":"12470399","status":"1","deltd":"N",</w:t>
            </w:r>
            <w:r w:rsidRPr="009F0ADA">
              <w:rPr>
                <w:rFonts w:eastAsia="Times New Roman"/>
                <w:color w:val="000000"/>
                <w:sz w:val="20"/>
                <w:szCs w:val="20"/>
              </w:rPr>
              <w:br/>
              <w:t>"transactionCode":"3329",</w:t>
            </w:r>
            <w:r w:rsidRPr="009F0ADA">
              <w:rPr>
                <w:rFonts w:eastAsia="Times New Roman"/>
                <w:color w:val="000000"/>
                <w:sz w:val="20"/>
                <w:szCs w:val="20"/>
              </w:rPr>
              <w:br/>
              <w:t>"transactionNum":"0101000182","effectiveDate":"2020-01-30","timestamp":"2020-01-30T16:36:51Z","changed":[{"object":"SE","account":"0001079923","custodyid":"021C132138","custid":"0001830658","eventType":"C","camastid":"0001000130053635","symbol":"VNM","bonusmoney":"10000"},{"object":"CI","account":"0001079923","custodyid":"021C132138","custid":"0001830658","eventType":"C","camastid":"0001000130053635","receiving":"10000"}]}</w:t>
            </w:r>
          </w:p>
        </w:tc>
      </w:tr>
      <w:tr w:rsidR="009F0ADA" w:rsidRPr="009F0ADA" w14:paraId="310B7BCD"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6391AF4"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3332</w:t>
            </w:r>
          </w:p>
        </w:tc>
        <w:tc>
          <w:tcPr>
            <w:tcW w:w="1011" w:type="pct"/>
            <w:tcBorders>
              <w:top w:val="nil"/>
              <w:left w:val="nil"/>
              <w:bottom w:val="single" w:sz="4" w:space="0" w:color="auto"/>
              <w:right w:val="single" w:sz="4" w:space="0" w:color="auto"/>
            </w:tcBorders>
            <w:shd w:val="clear" w:color="auto" w:fill="auto"/>
            <w:noWrap/>
            <w:vAlign w:val="bottom"/>
            <w:hideMark/>
          </w:tcPr>
          <w:p w14:paraId="07CC076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Hoàn tất chuyển khoản CA chờ thực hiện</w:t>
            </w:r>
          </w:p>
        </w:tc>
        <w:tc>
          <w:tcPr>
            <w:tcW w:w="3463" w:type="pct"/>
            <w:tcBorders>
              <w:top w:val="nil"/>
              <w:left w:val="nil"/>
              <w:bottom w:val="single" w:sz="4" w:space="0" w:color="auto"/>
              <w:right w:val="single" w:sz="4" w:space="0" w:color="auto"/>
            </w:tcBorders>
            <w:shd w:val="clear" w:color="auto" w:fill="auto"/>
            <w:vAlign w:val="bottom"/>
            <w:hideMark/>
          </w:tcPr>
          <w:p w14:paraId="3945424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đẩy msg</w:t>
            </w:r>
          </w:p>
        </w:tc>
      </w:tr>
      <w:tr w:rsidR="009F0ADA" w:rsidRPr="009F0ADA" w14:paraId="1F3898C3"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0992631"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3335</w:t>
            </w:r>
          </w:p>
        </w:tc>
        <w:tc>
          <w:tcPr>
            <w:tcW w:w="1011" w:type="pct"/>
            <w:tcBorders>
              <w:top w:val="nil"/>
              <w:left w:val="nil"/>
              <w:bottom w:val="single" w:sz="4" w:space="0" w:color="auto"/>
              <w:right w:val="single" w:sz="4" w:space="0" w:color="auto"/>
            </w:tcBorders>
            <w:shd w:val="clear" w:color="auto" w:fill="auto"/>
            <w:noWrap/>
            <w:vAlign w:val="bottom"/>
            <w:hideMark/>
          </w:tcPr>
          <w:p w14:paraId="2E5ADA8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Chuyển quyền nội bộ</w:t>
            </w:r>
          </w:p>
        </w:tc>
        <w:tc>
          <w:tcPr>
            <w:tcW w:w="3463" w:type="pct"/>
            <w:tcBorders>
              <w:top w:val="nil"/>
              <w:left w:val="nil"/>
              <w:bottom w:val="single" w:sz="4" w:space="0" w:color="auto"/>
              <w:right w:val="single" w:sz="4" w:space="0" w:color="auto"/>
            </w:tcBorders>
            <w:shd w:val="clear" w:color="auto" w:fill="auto"/>
            <w:vAlign w:val="bottom"/>
            <w:hideMark/>
          </w:tcPr>
          <w:p w14:paraId="6E7F284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Không đẩy msg</w:t>
            </w:r>
          </w:p>
        </w:tc>
      </w:tr>
      <w:tr w:rsidR="009F0ADA" w:rsidRPr="009F0ADA" w14:paraId="2C185349"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949459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3355</w:t>
            </w:r>
          </w:p>
        </w:tc>
        <w:tc>
          <w:tcPr>
            <w:tcW w:w="1011" w:type="pct"/>
            <w:tcBorders>
              <w:top w:val="nil"/>
              <w:left w:val="nil"/>
              <w:bottom w:val="single" w:sz="4" w:space="0" w:color="auto"/>
              <w:right w:val="single" w:sz="4" w:space="0" w:color="auto"/>
            </w:tcBorders>
            <w:shd w:val="clear" w:color="auto" w:fill="auto"/>
            <w:noWrap/>
            <w:vAlign w:val="bottom"/>
            <w:hideMark/>
          </w:tcPr>
          <w:p w14:paraId="6AFF4FA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ck sang giao dich</w:t>
            </w:r>
          </w:p>
        </w:tc>
        <w:tc>
          <w:tcPr>
            <w:tcW w:w="3463" w:type="pct"/>
            <w:tcBorders>
              <w:top w:val="nil"/>
              <w:left w:val="nil"/>
              <w:bottom w:val="single" w:sz="4" w:space="0" w:color="auto"/>
              <w:right w:val="single" w:sz="4" w:space="0" w:color="auto"/>
            </w:tcBorders>
            <w:shd w:val="clear" w:color="auto" w:fill="auto"/>
            <w:vAlign w:val="bottom"/>
            <w:hideMark/>
          </w:tcPr>
          <w:p w14:paraId="5FA084E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{"source":"BO","type":"CA","checkby":"","seq":"39734489","status":"1","deltd":"N",</w:t>
            </w:r>
            <w:r w:rsidRPr="009F0ADA">
              <w:rPr>
                <w:rFonts w:eastAsia="Times New Roman"/>
                <w:color w:val="000000"/>
                <w:sz w:val="20"/>
                <w:szCs w:val="20"/>
              </w:rPr>
              <w:br/>
              <w:t>"transactionCode":"3355",</w:t>
            </w:r>
            <w:r w:rsidRPr="009F0ADA">
              <w:rPr>
                <w:rFonts w:eastAsia="Times New Roman"/>
                <w:color w:val="000000"/>
                <w:sz w:val="20"/>
                <w:szCs w:val="20"/>
              </w:rPr>
              <w:br/>
              <w:t>"transactionNum":"9900287999","effectiveDate":"2021-05-28","timestamp":"2021-05-28T13:16:13Z","changed":[{"object":"SE","account":"0001660879","eventtype":"D","symbol":"MSB_CGD","trade":"100"},{"object":"SE","account":"0001660879","eventtype":"C","symbol":"MSB","trade":"100"},{"object":"SE","account":"0001660879","eventtype":"C","symbol":"MSB","dcramt":"1150000"},{"object":"SE","account":"0001660879","eventtype":"C","symbol":"MSB","dcrqtty":"100"}]}</w:t>
            </w:r>
          </w:p>
        </w:tc>
      </w:tr>
      <w:tr w:rsidR="009F0ADA" w:rsidRPr="009F0ADA" w14:paraId="1675E86E"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3C3FF38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3360</w:t>
            </w:r>
          </w:p>
        </w:tc>
        <w:tc>
          <w:tcPr>
            <w:tcW w:w="1011" w:type="pct"/>
            <w:tcBorders>
              <w:top w:val="nil"/>
              <w:left w:val="nil"/>
              <w:bottom w:val="single" w:sz="4" w:space="0" w:color="auto"/>
              <w:right w:val="single" w:sz="4" w:space="0" w:color="auto"/>
            </w:tcBorders>
            <w:shd w:val="clear" w:color="auto" w:fill="auto"/>
            <w:noWrap/>
            <w:vAlign w:val="bottom"/>
            <w:hideMark/>
          </w:tcPr>
          <w:p w14:paraId="7C6E845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Thuc hien quyen cho hop dong</w:t>
            </w:r>
          </w:p>
        </w:tc>
        <w:tc>
          <w:tcPr>
            <w:tcW w:w="3463" w:type="pct"/>
            <w:tcBorders>
              <w:top w:val="nil"/>
              <w:left w:val="nil"/>
              <w:bottom w:val="single" w:sz="4" w:space="0" w:color="auto"/>
              <w:right w:val="single" w:sz="4" w:space="0" w:color="auto"/>
            </w:tcBorders>
            <w:shd w:val="clear" w:color="auto" w:fill="auto"/>
            <w:noWrap/>
            <w:vAlign w:val="bottom"/>
            <w:hideMark/>
          </w:tcPr>
          <w:p w14:paraId="36D7F8F0"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7EB2A375"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462844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3361</w:t>
            </w:r>
          </w:p>
        </w:tc>
        <w:tc>
          <w:tcPr>
            <w:tcW w:w="1011" w:type="pct"/>
            <w:tcBorders>
              <w:top w:val="nil"/>
              <w:left w:val="nil"/>
              <w:bottom w:val="single" w:sz="4" w:space="0" w:color="auto"/>
              <w:right w:val="single" w:sz="4" w:space="0" w:color="auto"/>
            </w:tcBorders>
            <w:shd w:val="clear" w:color="auto" w:fill="auto"/>
            <w:noWrap/>
            <w:vAlign w:val="bottom"/>
            <w:hideMark/>
          </w:tcPr>
          <w:p w14:paraId="12785F3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thuc hien quyen tu dong cho hop dong</w:t>
            </w:r>
          </w:p>
        </w:tc>
        <w:tc>
          <w:tcPr>
            <w:tcW w:w="3463" w:type="pct"/>
            <w:tcBorders>
              <w:top w:val="nil"/>
              <w:left w:val="nil"/>
              <w:bottom w:val="single" w:sz="4" w:space="0" w:color="auto"/>
              <w:right w:val="single" w:sz="4" w:space="0" w:color="auto"/>
            </w:tcBorders>
            <w:shd w:val="clear" w:color="auto" w:fill="auto"/>
            <w:noWrap/>
            <w:vAlign w:val="bottom"/>
            <w:hideMark/>
          </w:tcPr>
          <w:p w14:paraId="2EEABF1E"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00E4DF61"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635BD3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3364</w:t>
            </w:r>
          </w:p>
        </w:tc>
        <w:tc>
          <w:tcPr>
            <w:tcW w:w="1011" w:type="pct"/>
            <w:tcBorders>
              <w:top w:val="nil"/>
              <w:left w:val="nil"/>
              <w:bottom w:val="single" w:sz="4" w:space="0" w:color="auto"/>
              <w:right w:val="single" w:sz="4" w:space="0" w:color="auto"/>
            </w:tcBorders>
            <w:shd w:val="clear" w:color="auto" w:fill="auto"/>
            <w:noWrap/>
            <w:vAlign w:val="bottom"/>
            <w:hideMark/>
          </w:tcPr>
          <w:p w14:paraId="76A978D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trai phieu thanh co phieu</w:t>
            </w:r>
          </w:p>
        </w:tc>
        <w:tc>
          <w:tcPr>
            <w:tcW w:w="3463" w:type="pct"/>
            <w:tcBorders>
              <w:top w:val="nil"/>
              <w:left w:val="nil"/>
              <w:bottom w:val="single" w:sz="4" w:space="0" w:color="auto"/>
              <w:right w:val="single" w:sz="4" w:space="0" w:color="auto"/>
            </w:tcBorders>
            <w:shd w:val="clear" w:color="auto" w:fill="auto"/>
            <w:noWrap/>
            <w:vAlign w:val="bottom"/>
            <w:hideMark/>
          </w:tcPr>
          <w:p w14:paraId="5E8DCC56"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dùng</w:t>
            </w:r>
          </w:p>
        </w:tc>
      </w:tr>
      <w:tr w:rsidR="009F0ADA" w:rsidRPr="009F0ADA" w14:paraId="421F730D" w14:textId="77777777" w:rsidTr="00CC0C21">
        <w:trPr>
          <w:trHeight w:val="21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75A416F"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3379</w:t>
            </w:r>
          </w:p>
        </w:tc>
        <w:tc>
          <w:tcPr>
            <w:tcW w:w="1011" w:type="pct"/>
            <w:tcBorders>
              <w:top w:val="nil"/>
              <w:left w:val="nil"/>
              <w:bottom w:val="single" w:sz="4" w:space="0" w:color="auto"/>
              <w:right w:val="single" w:sz="4" w:space="0" w:color="auto"/>
            </w:tcBorders>
            <w:shd w:val="clear" w:color="auto" w:fill="auto"/>
            <w:noWrap/>
            <w:vAlign w:val="bottom"/>
            <w:hideMark/>
          </w:tcPr>
          <w:p w14:paraId="0C8D3E2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Ph</w:t>
            </w:r>
            <w:r w:rsidRPr="009F0ADA">
              <w:rPr>
                <w:rFonts w:ascii="Tahoma" w:eastAsia="Times New Roman" w:hAnsi="Tahoma" w:cs="Tahoma"/>
                <w:color w:val="000000"/>
                <w:sz w:val="20"/>
                <w:szCs w:val="20"/>
              </w:rPr>
              <w:t>�</w:t>
            </w:r>
            <w:r w:rsidRPr="009F0ADA">
              <w:rPr>
                <w:rFonts w:eastAsia="Times New Roman"/>
                <w:color w:val="000000"/>
                <w:sz w:val="20"/>
                <w:szCs w:val="20"/>
              </w:rPr>
              <w:t>b? th?c hi?n quy?n</w:t>
            </w:r>
          </w:p>
        </w:tc>
        <w:tc>
          <w:tcPr>
            <w:tcW w:w="3463" w:type="pct"/>
            <w:tcBorders>
              <w:top w:val="nil"/>
              <w:left w:val="nil"/>
              <w:bottom w:val="single" w:sz="4" w:space="0" w:color="auto"/>
              <w:right w:val="single" w:sz="4" w:space="0" w:color="auto"/>
            </w:tcBorders>
            <w:shd w:val="clear" w:color="auto" w:fill="auto"/>
            <w:vAlign w:val="bottom"/>
            <w:hideMark/>
          </w:tcPr>
          <w:p w14:paraId="21973D8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{"source":"BO","type":"CA","checkby":"","seq":"36818539","status":"1","deltd":"N",</w:t>
            </w:r>
            <w:r w:rsidRPr="009F0ADA">
              <w:rPr>
                <w:rFonts w:eastAsia="Times New Roman"/>
                <w:color w:val="000000"/>
                <w:sz w:val="20"/>
                <w:szCs w:val="20"/>
              </w:rPr>
              <w:br/>
              <w:t>"transactionCode":"3379",</w:t>
            </w:r>
            <w:r w:rsidRPr="009F0ADA">
              <w:rPr>
                <w:rFonts w:eastAsia="Times New Roman"/>
                <w:color w:val="000000"/>
                <w:sz w:val="20"/>
                <w:szCs w:val="20"/>
              </w:rPr>
              <w:br/>
              <w:t>"transactionNum":"9900332398","effectiveDate":"2021-05-11","timestamp":"2021-05-11T14:59:28Z","changed":[{"object":"SE","account":"0001540211","eventtype":"D","symbol":"TN1","deporightsshare":"120"},{"object":"SE","account":"0001540211","eventtype":"C","symbol":"TN1_CGD","trade":"120"},{"object":"SE","account":"0001540211","eventtype":"D","symbol":"TN1","careceiving":"120"},{"object":"SE","account":"0001540211","eventtype":"C","symbol":"TN1_CGD","dcramt":"3420000"},{"object":"SE","account":"0001540211","eventtype":"C","symbol":"TN1_CGD","dcrqtty":"120"},{"object":"SE","account":"0001540211","eventtype":"D","symbol":"TN1","receiving":"120"}]}</w:t>
            </w:r>
          </w:p>
        </w:tc>
      </w:tr>
      <w:tr w:rsidR="009F0ADA" w:rsidRPr="009F0ADA" w14:paraId="5C076655" w14:textId="77777777" w:rsidTr="00CC0C21">
        <w:trPr>
          <w:trHeight w:val="9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B8D96DC"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3380</w:t>
            </w:r>
          </w:p>
        </w:tc>
        <w:tc>
          <w:tcPr>
            <w:tcW w:w="1011" w:type="pct"/>
            <w:tcBorders>
              <w:top w:val="nil"/>
              <w:left w:val="nil"/>
              <w:bottom w:val="single" w:sz="4" w:space="0" w:color="auto"/>
              <w:right w:val="single" w:sz="4" w:space="0" w:color="auto"/>
            </w:tcBorders>
            <w:shd w:val="clear" w:color="auto" w:fill="auto"/>
            <w:noWrap/>
            <w:vAlign w:val="bottom"/>
            <w:hideMark/>
          </w:tcPr>
          <w:p w14:paraId="11E1474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thuc hien quyen cho hop dong</w:t>
            </w:r>
          </w:p>
        </w:tc>
        <w:tc>
          <w:tcPr>
            <w:tcW w:w="3463" w:type="pct"/>
            <w:tcBorders>
              <w:top w:val="nil"/>
              <w:left w:val="nil"/>
              <w:bottom w:val="single" w:sz="4" w:space="0" w:color="auto"/>
              <w:right w:val="single" w:sz="4" w:space="0" w:color="auto"/>
            </w:tcBorders>
            <w:shd w:val="clear" w:color="auto" w:fill="auto"/>
            <w:vAlign w:val="bottom"/>
            <w:hideMark/>
          </w:tcPr>
          <w:p w14:paraId="0A78EC2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{"source":"BO","type":"CA","checkby":"","seq":"12694956","status":"1","deltd":"N",</w:t>
            </w:r>
            <w:r w:rsidRPr="009F0ADA">
              <w:rPr>
                <w:rFonts w:eastAsia="Times New Roman"/>
                <w:color w:val="000000"/>
                <w:sz w:val="20"/>
                <w:szCs w:val="20"/>
              </w:rPr>
              <w:br/>
              <w:t>"transactionCode":"3380",</w:t>
            </w:r>
            <w:r w:rsidRPr="009F0ADA">
              <w:rPr>
                <w:rFonts w:eastAsia="Times New Roman"/>
                <w:color w:val="000000"/>
                <w:sz w:val="20"/>
                <w:szCs w:val="20"/>
              </w:rPr>
              <w:br/>
              <w:t>"transactionNum":"9900077778","effectiveDate":"2020-02-07","timestamp":"2020-02-07T15:20:28Z","changed":[]}</w:t>
            </w:r>
          </w:p>
        </w:tc>
      </w:tr>
      <w:tr w:rsidR="009F0ADA" w:rsidRPr="009F0ADA" w14:paraId="7BC870D5"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2EDBB8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3382</w:t>
            </w:r>
          </w:p>
        </w:tc>
        <w:tc>
          <w:tcPr>
            <w:tcW w:w="1011" w:type="pct"/>
            <w:tcBorders>
              <w:top w:val="nil"/>
              <w:left w:val="nil"/>
              <w:bottom w:val="single" w:sz="4" w:space="0" w:color="auto"/>
              <w:right w:val="single" w:sz="4" w:space="0" w:color="auto"/>
            </w:tcBorders>
            <w:shd w:val="clear" w:color="auto" w:fill="auto"/>
            <w:noWrap/>
            <w:vAlign w:val="bottom"/>
            <w:hideMark/>
          </w:tcPr>
          <w:p w14:paraId="153ED13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Chuy?n nhu?ng quy?n mua n?i b?</w:t>
            </w:r>
          </w:p>
        </w:tc>
        <w:tc>
          <w:tcPr>
            <w:tcW w:w="3463" w:type="pct"/>
            <w:tcBorders>
              <w:top w:val="nil"/>
              <w:left w:val="nil"/>
              <w:bottom w:val="single" w:sz="4" w:space="0" w:color="auto"/>
              <w:right w:val="single" w:sz="4" w:space="0" w:color="auto"/>
            </w:tcBorders>
            <w:shd w:val="clear" w:color="auto" w:fill="auto"/>
            <w:noWrap/>
            <w:vAlign w:val="bottom"/>
            <w:hideMark/>
          </w:tcPr>
          <w:p w14:paraId="25EC781B" w14:textId="77777777" w:rsidR="009F0ADA" w:rsidRPr="009F0ADA" w:rsidRDefault="009F0ADA" w:rsidP="009F0ADA">
            <w:pPr>
              <w:spacing w:after="0" w:line="240" w:lineRule="auto"/>
              <w:jc w:val="left"/>
              <w:rPr>
                <w:rFonts w:eastAsia="Times New Roman"/>
                <w:color w:val="333333"/>
                <w:sz w:val="20"/>
                <w:szCs w:val="20"/>
              </w:rPr>
            </w:pPr>
            <w:r w:rsidRPr="009F0ADA">
              <w:rPr>
                <w:rFonts w:eastAsia="Times New Roman"/>
                <w:color w:val="333333"/>
                <w:sz w:val="20"/>
                <w:szCs w:val="20"/>
              </w:rPr>
              <w:t>Không đẩy msg, 01/06/2015</w:t>
            </w:r>
          </w:p>
        </w:tc>
      </w:tr>
      <w:tr w:rsidR="009F0ADA" w:rsidRPr="009F0ADA" w14:paraId="72273B03"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39D911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3384</w:t>
            </w:r>
          </w:p>
        </w:tc>
        <w:tc>
          <w:tcPr>
            <w:tcW w:w="1011" w:type="pct"/>
            <w:tcBorders>
              <w:top w:val="nil"/>
              <w:left w:val="nil"/>
              <w:bottom w:val="single" w:sz="4" w:space="0" w:color="auto"/>
              <w:right w:val="single" w:sz="4" w:space="0" w:color="auto"/>
            </w:tcBorders>
            <w:shd w:val="clear" w:color="auto" w:fill="auto"/>
            <w:noWrap/>
            <w:vAlign w:val="bottom"/>
            <w:hideMark/>
          </w:tcPr>
          <w:p w14:paraId="5ED406F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Dang ky cp mua phat hanh them</w:t>
            </w:r>
          </w:p>
        </w:tc>
        <w:tc>
          <w:tcPr>
            <w:tcW w:w="3463" w:type="pct"/>
            <w:tcBorders>
              <w:top w:val="nil"/>
              <w:left w:val="nil"/>
              <w:bottom w:val="single" w:sz="4" w:space="0" w:color="auto"/>
              <w:right w:val="single" w:sz="4" w:space="0" w:color="auto"/>
            </w:tcBorders>
            <w:shd w:val="clear" w:color="auto" w:fill="auto"/>
            <w:vAlign w:val="bottom"/>
            <w:hideMark/>
          </w:tcPr>
          <w:p w14:paraId="071CAD0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{"source":"BO","type":"CA","checkby":"","seq":"37900376","status":"1","deltd":"N",</w:t>
            </w:r>
            <w:r w:rsidRPr="009F0ADA">
              <w:rPr>
                <w:rFonts w:eastAsia="Times New Roman"/>
                <w:color w:val="000000"/>
                <w:sz w:val="20"/>
                <w:szCs w:val="20"/>
              </w:rPr>
              <w:br/>
              <w:t>"transactionCode":"3384",</w:t>
            </w:r>
            <w:r w:rsidRPr="009F0ADA">
              <w:rPr>
                <w:rFonts w:eastAsia="Times New Roman"/>
                <w:color w:val="000000"/>
                <w:sz w:val="20"/>
                <w:szCs w:val="20"/>
              </w:rPr>
              <w:br/>
              <w:t>"transactionNum":"8800096473","effectiveDate":"2021-05-19","timestamp":"2021-05-19T08:47:04Z","changed":[{"object":"CI","account":"0001304734","eventtype":"D","balance":"700000","remainBalance":"1969970"},{"object":"SE","account":"0001304734","eventtype":"D","symbol":"MBS","rightsshare":"70"},{"object":"SE","account":"0001304734","eventtype":"C","symbol":"MBS","deporightsshare":"70"},{"object":"SE","account":"0001304734","eventtype":"C","symbol":"MBS","careceiving":"70"},{"object":"SE","account":"0001304734","eventtype":"C","symbol":"MBS","receiving":"70"}]}</w:t>
            </w:r>
          </w:p>
        </w:tc>
      </w:tr>
      <w:tr w:rsidR="009F0ADA" w:rsidRPr="009F0ADA" w14:paraId="6EE31A8C"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60FCEE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3385</w:t>
            </w:r>
          </w:p>
        </w:tc>
        <w:tc>
          <w:tcPr>
            <w:tcW w:w="1011" w:type="pct"/>
            <w:tcBorders>
              <w:top w:val="nil"/>
              <w:left w:val="nil"/>
              <w:bottom w:val="single" w:sz="4" w:space="0" w:color="auto"/>
              <w:right w:val="single" w:sz="4" w:space="0" w:color="auto"/>
            </w:tcBorders>
            <w:shd w:val="clear" w:color="auto" w:fill="auto"/>
            <w:noWrap/>
            <w:vAlign w:val="bottom"/>
            <w:hideMark/>
          </w:tcPr>
          <w:p w14:paraId="0780AA6B"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Nhận chuyển nhượng quyền mua</w:t>
            </w:r>
          </w:p>
        </w:tc>
        <w:tc>
          <w:tcPr>
            <w:tcW w:w="3463" w:type="pct"/>
            <w:tcBorders>
              <w:top w:val="nil"/>
              <w:left w:val="nil"/>
              <w:bottom w:val="single" w:sz="4" w:space="0" w:color="auto"/>
              <w:right w:val="single" w:sz="4" w:space="0" w:color="auto"/>
            </w:tcBorders>
            <w:shd w:val="clear" w:color="auto" w:fill="auto"/>
            <w:vAlign w:val="bottom"/>
            <w:hideMark/>
          </w:tcPr>
          <w:p w14:paraId="6E16771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{"source":"BO","type":"CA","checkby":"","seq":"40136048","status":"1","deltd":"N",</w:t>
            </w:r>
            <w:r w:rsidRPr="009F0ADA">
              <w:rPr>
                <w:rFonts w:eastAsia="Times New Roman"/>
                <w:color w:val="000000"/>
                <w:sz w:val="20"/>
                <w:szCs w:val="20"/>
              </w:rPr>
              <w:br/>
              <w:t>"transactionCode":"3385",</w:t>
            </w:r>
            <w:r w:rsidRPr="009F0ADA">
              <w:rPr>
                <w:rFonts w:eastAsia="Times New Roman"/>
                <w:color w:val="000000"/>
                <w:sz w:val="20"/>
                <w:szCs w:val="20"/>
              </w:rPr>
              <w:br/>
              <w:t>"transactionNum":"0001001296","effectiveDate":"2021-06-01","timestamp":"2021-06-01T09:31:06Z","changed":[{"object":"SE","account":"0001862468","eventtype":"C","symbol":"MBS_q180521_001","trade":"4000"}]}</w:t>
            </w:r>
          </w:p>
        </w:tc>
      </w:tr>
      <w:tr w:rsidR="009F0ADA" w:rsidRPr="009F0ADA" w14:paraId="4949A991"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97E5670"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3386</w:t>
            </w:r>
          </w:p>
        </w:tc>
        <w:tc>
          <w:tcPr>
            <w:tcW w:w="1011" w:type="pct"/>
            <w:tcBorders>
              <w:top w:val="nil"/>
              <w:left w:val="nil"/>
              <w:bottom w:val="single" w:sz="4" w:space="0" w:color="auto"/>
              <w:right w:val="single" w:sz="4" w:space="0" w:color="auto"/>
            </w:tcBorders>
            <w:shd w:val="clear" w:color="auto" w:fill="auto"/>
            <w:noWrap/>
            <w:vAlign w:val="bottom"/>
            <w:hideMark/>
          </w:tcPr>
          <w:p w14:paraId="1EC6B79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Huy dang ky quyen mua</w:t>
            </w:r>
          </w:p>
        </w:tc>
        <w:tc>
          <w:tcPr>
            <w:tcW w:w="3463" w:type="pct"/>
            <w:tcBorders>
              <w:top w:val="nil"/>
              <w:left w:val="nil"/>
              <w:bottom w:val="single" w:sz="4" w:space="0" w:color="auto"/>
              <w:right w:val="single" w:sz="4" w:space="0" w:color="auto"/>
            </w:tcBorders>
            <w:shd w:val="clear" w:color="auto" w:fill="auto"/>
            <w:vAlign w:val="bottom"/>
            <w:hideMark/>
          </w:tcPr>
          <w:p w14:paraId="487EF35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{"source":"BO","type":"CA","checkby":"","seq":"38026909","status":"1","deltd":"N",</w:t>
            </w:r>
            <w:r w:rsidRPr="009F0ADA">
              <w:rPr>
                <w:rFonts w:eastAsia="Times New Roman"/>
                <w:color w:val="000000"/>
                <w:sz w:val="20"/>
                <w:szCs w:val="20"/>
              </w:rPr>
              <w:br/>
              <w:t>"transactionCode":"3386",</w:t>
            </w:r>
            <w:r w:rsidRPr="009F0ADA">
              <w:rPr>
                <w:rFonts w:eastAsia="Times New Roman"/>
                <w:color w:val="000000"/>
                <w:sz w:val="20"/>
                <w:szCs w:val="20"/>
              </w:rPr>
              <w:br/>
              <w:t>"transactionNum":"8800240941","effectiveDate":"2021-05-19","timestamp":"2021-05-19T13:35:04Z","changed":[{"object":"CI","account":"0001181933","eventtype":"C","balance":"580000","remainBalance":"677548.35"},{"object":"SE","account":"0001181933","eventtype":"D","symbol":"MBS","deporightsshare":"58"},{"object":"SE","account":"0001181933","eventtype":"D","symbol":"MBS","receiving":"58"},{"object":"SE","account":"0001181933","eventtype":"C","symbol":"MBS","rightsshare":"58"}]}</w:t>
            </w:r>
          </w:p>
        </w:tc>
      </w:tr>
      <w:tr w:rsidR="009F0ADA" w:rsidRPr="009F0ADA" w14:paraId="7B8DD118"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9FB078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3388</w:t>
            </w:r>
          </w:p>
        </w:tc>
        <w:tc>
          <w:tcPr>
            <w:tcW w:w="1011" w:type="pct"/>
            <w:tcBorders>
              <w:top w:val="nil"/>
              <w:left w:val="nil"/>
              <w:bottom w:val="single" w:sz="4" w:space="0" w:color="auto"/>
              <w:right w:val="single" w:sz="4" w:space="0" w:color="auto"/>
            </w:tcBorders>
            <w:shd w:val="clear" w:color="auto" w:fill="auto"/>
            <w:noWrap/>
            <w:vAlign w:val="bottom"/>
            <w:hideMark/>
          </w:tcPr>
          <w:p w14:paraId="1E5C967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Đăng ký quyền mua đến Rtt</w:t>
            </w:r>
          </w:p>
        </w:tc>
        <w:tc>
          <w:tcPr>
            <w:tcW w:w="3463" w:type="pct"/>
            <w:tcBorders>
              <w:top w:val="nil"/>
              <w:left w:val="nil"/>
              <w:bottom w:val="single" w:sz="4" w:space="0" w:color="auto"/>
              <w:right w:val="single" w:sz="4" w:space="0" w:color="auto"/>
            </w:tcBorders>
            <w:shd w:val="clear" w:color="auto" w:fill="auto"/>
            <w:vAlign w:val="bottom"/>
            <w:hideMark/>
          </w:tcPr>
          <w:p w14:paraId="6104431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{"source":"BO","type":"CA","checkby":"","seq":"9291279","status":"1","deltd":"N",</w:t>
            </w:r>
            <w:r w:rsidRPr="009F0ADA">
              <w:rPr>
                <w:rFonts w:eastAsia="Times New Roman"/>
                <w:color w:val="000000"/>
                <w:sz w:val="20"/>
                <w:szCs w:val="20"/>
              </w:rPr>
              <w:br/>
              <w:t>"transactionCode":"3388",</w:t>
            </w:r>
            <w:r w:rsidRPr="009F0ADA">
              <w:rPr>
                <w:rFonts w:eastAsia="Times New Roman"/>
                <w:color w:val="000000"/>
                <w:sz w:val="20"/>
                <w:szCs w:val="20"/>
              </w:rPr>
              <w:br/>
              <w:t>"transactionNum":"0001001154","effectiveDate":"2019-07-31","timestamp":"2019-07-31T15:36:16Z","changed":[{"object":"CI","account":"0001131692","eventType":"D","balance":"10000000","remainBalance":"-8052934"},{"object":"SE","account":"0001131692","eventType":"C","symbol":"CEO","receiving":"1000"},{"object":"SE","account":"0001131692","eventType":"C","symbol":"CEO","careceiving":"1000"}]}</w:t>
            </w:r>
          </w:p>
        </w:tc>
      </w:tr>
      <w:tr w:rsidR="009F0ADA" w:rsidRPr="009F0ADA" w14:paraId="558685A2"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A9B7178"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3389</w:t>
            </w:r>
          </w:p>
        </w:tc>
        <w:tc>
          <w:tcPr>
            <w:tcW w:w="1011" w:type="pct"/>
            <w:tcBorders>
              <w:top w:val="nil"/>
              <w:left w:val="nil"/>
              <w:bottom w:val="single" w:sz="4" w:space="0" w:color="auto"/>
              <w:right w:val="single" w:sz="4" w:space="0" w:color="auto"/>
            </w:tcBorders>
            <w:shd w:val="clear" w:color="auto" w:fill="auto"/>
            <w:noWrap/>
            <w:vAlign w:val="bottom"/>
            <w:hideMark/>
          </w:tcPr>
          <w:p w14:paraId="085CC3D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Thay đổi thông tin quyền</w:t>
            </w:r>
          </w:p>
        </w:tc>
        <w:tc>
          <w:tcPr>
            <w:tcW w:w="3463" w:type="pct"/>
            <w:tcBorders>
              <w:top w:val="nil"/>
              <w:left w:val="nil"/>
              <w:bottom w:val="single" w:sz="4" w:space="0" w:color="auto"/>
              <w:right w:val="single" w:sz="4" w:space="0" w:color="auto"/>
            </w:tcBorders>
            <w:shd w:val="clear" w:color="auto" w:fill="auto"/>
            <w:vAlign w:val="bottom"/>
            <w:hideMark/>
          </w:tcPr>
          <w:p w14:paraId="69D2C2C2"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{"source":"BO","type":"CA","checkby":"","seq":"40924481","status":"1","deltd":"N",</w:t>
            </w:r>
            <w:r w:rsidRPr="009F0ADA">
              <w:rPr>
                <w:rFonts w:eastAsia="Times New Roman"/>
                <w:color w:val="000000"/>
                <w:sz w:val="20"/>
                <w:szCs w:val="20"/>
              </w:rPr>
              <w:br/>
              <w:t>"transactionCode":"3389",</w:t>
            </w:r>
            <w:r w:rsidRPr="009F0ADA">
              <w:rPr>
                <w:rFonts w:eastAsia="Times New Roman"/>
                <w:color w:val="000000"/>
                <w:sz w:val="20"/>
                <w:szCs w:val="20"/>
              </w:rPr>
              <w:br/>
              <w:t>"transactionNum":"0001003128","effectiveDate":"2021-06-03","timestamp":"2021-06-03T16:00:31Z","changed":[{"object":"CA","account":"0001000138069321","issms":"Y","eventType": "U"}]}</w:t>
            </w:r>
          </w:p>
        </w:tc>
      </w:tr>
      <w:tr w:rsidR="009F0ADA" w:rsidRPr="009F0ADA" w14:paraId="63781611"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4C18D0B"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3391</w:t>
            </w:r>
          </w:p>
        </w:tc>
        <w:tc>
          <w:tcPr>
            <w:tcW w:w="1011" w:type="pct"/>
            <w:tcBorders>
              <w:top w:val="nil"/>
              <w:left w:val="nil"/>
              <w:bottom w:val="single" w:sz="4" w:space="0" w:color="auto"/>
              <w:right w:val="single" w:sz="4" w:space="0" w:color="auto"/>
            </w:tcBorders>
            <w:shd w:val="clear" w:color="auto" w:fill="auto"/>
            <w:noWrap/>
            <w:vAlign w:val="bottom"/>
            <w:hideMark/>
          </w:tcPr>
          <w:p w14:paraId="304C95C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Phân bổ tiền thực hiện quyền</w:t>
            </w:r>
          </w:p>
        </w:tc>
        <w:tc>
          <w:tcPr>
            <w:tcW w:w="3463" w:type="pct"/>
            <w:tcBorders>
              <w:top w:val="nil"/>
              <w:left w:val="nil"/>
              <w:bottom w:val="single" w:sz="4" w:space="0" w:color="auto"/>
              <w:right w:val="single" w:sz="4" w:space="0" w:color="auto"/>
            </w:tcBorders>
            <w:shd w:val="clear" w:color="auto" w:fill="auto"/>
            <w:vAlign w:val="bottom"/>
            <w:hideMark/>
          </w:tcPr>
          <w:p w14:paraId="051A77F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{"source":"BO","type":"CA","checkby":"","seq":"37581554","status":"1","deltd":"N",</w:t>
            </w:r>
            <w:r w:rsidRPr="009F0ADA">
              <w:rPr>
                <w:rFonts w:eastAsia="Times New Roman"/>
                <w:color w:val="000000"/>
                <w:sz w:val="20"/>
                <w:szCs w:val="20"/>
              </w:rPr>
              <w:br/>
              <w:t>"transactionCode":"3391",</w:t>
            </w:r>
            <w:r w:rsidRPr="009F0ADA">
              <w:rPr>
                <w:rFonts w:eastAsia="Times New Roman"/>
                <w:color w:val="000000"/>
                <w:sz w:val="20"/>
                <w:szCs w:val="20"/>
              </w:rPr>
              <w:br/>
              <w:t>"transactionNum":"9900239240","effectiveDate":"2021-05-17","timestamp":"2021-05-17T11:48:44Z","changed":[{"object":"CI","account":"0101049180","eventtype":"D","receiving":"22111506"},{"object":"CI","account":"0101049180","eventtype":"C","cramt":"22005930"},{"object":"CI","account":"0101049180","eventtype":"C","balance":"22005930","remainBalance":"22071345"},{"object":"SE","account":"0101049180","eventtype":"D","symbol":"HDG201901","bonusmoney":"22111506"}]}</w:t>
            </w:r>
          </w:p>
        </w:tc>
      </w:tr>
      <w:tr w:rsidR="009F0ADA" w:rsidRPr="009F0ADA" w14:paraId="46BDACDC" w14:textId="77777777" w:rsidTr="00CC0C21">
        <w:trPr>
          <w:trHeight w:val="21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0F368E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3394</w:t>
            </w:r>
          </w:p>
        </w:tc>
        <w:tc>
          <w:tcPr>
            <w:tcW w:w="1011" w:type="pct"/>
            <w:tcBorders>
              <w:top w:val="nil"/>
              <w:left w:val="nil"/>
              <w:bottom w:val="single" w:sz="4" w:space="0" w:color="auto"/>
              <w:right w:val="single" w:sz="4" w:space="0" w:color="auto"/>
            </w:tcBorders>
            <w:shd w:val="clear" w:color="auto" w:fill="auto"/>
            <w:noWrap/>
            <w:vAlign w:val="bottom"/>
            <w:hideMark/>
          </w:tcPr>
          <w:p w14:paraId="650B96B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Dang ky cp mua phat hanh them</w:t>
            </w:r>
          </w:p>
        </w:tc>
        <w:tc>
          <w:tcPr>
            <w:tcW w:w="3463" w:type="pct"/>
            <w:tcBorders>
              <w:top w:val="nil"/>
              <w:left w:val="nil"/>
              <w:bottom w:val="single" w:sz="4" w:space="0" w:color="auto"/>
              <w:right w:val="single" w:sz="4" w:space="0" w:color="auto"/>
            </w:tcBorders>
            <w:shd w:val="clear" w:color="auto" w:fill="auto"/>
            <w:vAlign w:val="bottom"/>
            <w:hideMark/>
          </w:tcPr>
          <w:p w14:paraId="08A1EAE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{"source":"BO","type":"CA","checkby":"","seq":"38833814","status":"1","deltd":"N",</w:t>
            </w:r>
            <w:r w:rsidRPr="009F0ADA">
              <w:rPr>
                <w:rFonts w:eastAsia="Times New Roman"/>
                <w:color w:val="000000"/>
                <w:sz w:val="20"/>
                <w:szCs w:val="20"/>
              </w:rPr>
              <w:br/>
              <w:t>"transactionCode":"3394",</w:t>
            </w:r>
            <w:r w:rsidRPr="009F0ADA">
              <w:rPr>
                <w:rFonts w:eastAsia="Times New Roman"/>
                <w:color w:val="000000"/>
                <w:sz w:val="20"/>
                <w:szCs w:val="20"/>
              </w:rPr>
              <w:br/>
              <w:t>"transactionNum":"0001001183","effectiveDate":"2021-05-25","timestamp":"2021-05-25T09:43:32Z","changed":[{"object":"CI","account":"0001116814","eventtype":"D","balance":"12850000","remainBalance":"143369707"},{"object":"SE","account":"0001116814","eventtype":"D","symbol":"MBS","rightsshare":"1285"},{"object":"SE","account":"0001116814","eventtype":"C","symbol":"MBS","deporightsshare":"1285"},{"object":"SE","account":"0001116814","eventtype":"C","symbol":"MBS","careceiving":"1285"},{"object":"SE","account":"0001116814","eventtype":"C","symbol":"MBS","receiving":"1285"}]}</w:t>
            </w:r>
          </w:p>
        </w:tc>
      </w:tr>
      <w:tr w:rsidR="009F0ADA" w:rsidRPr="009F0ADA" w14:paraId="0EC2659C"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59D40F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3398</w:t>
            </w:r>
          </w:p>
        </w:tc>
        <w:tc>
          <w:tcPr>
            <w:tcW w:w="1011" w:type="pct"/>
            <w:tcBorders>
              <w:top w:val="nil"/>
              <w:left w:val="nil"/>
              <w:bottom w:val="single" w:sz="4" w:space="0" w:color="auto"/>
              <w:right w:val="single" w:sz="4" w:space="0" w:color="auto"/>
            </w:tcBorders>
            <w:shd w:val="clear" w:color="auto" w:fill="auto"/>
            <w:noWrap/>
            <w:vAlign w:val="bottom"/>
            <w:hideMark/>
          </w:tcPr>
          <w:p w14:paraId="2CD179A1"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Chuyển nhượng quyền mua</w:t>
            </w:r>
          </w:p>
        </w:tc>
        <w:tc>
          <w:tcPr>
            <w:tcW w:w="3463" w:type="pct"/>
            <w:tcBorders>
              <w:top w:val="nil"/>
              <w:left w:val="nil"/>
              <w:bottom w:val="single" w:sz="4" w:space="0" w:color="auto"/>
              <w:right w:val="single" w:sz="4" w:space="0" w:color="auto"/>
            </w:tcBorders>
            <w:shd w:val="clear" w:color="auto" w:fill="auto"/>
            <w:noWrap/>
            <w:vAlign w:val="bottom"/>
            <w:hideMark/>
          </w:tcPr>
          <w:p w14:paraId="7B33D6B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52DD1CDD"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52C0CDD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4016</w:t>
            </w:r>
          </w:p>
        </w:tc>
        <w:tc>
          <w:tcPr>
            <w:tcW w:w="1011" w:type="pct"/>
            <w:tcBorders>
              <w:top w:val="nil"/>
              <w:left w:val="nil"/>
              <w:bottom w:val="single" w:sz="4" w:space="0" w:color="auto"/>
              <w:right w:val="single" w:sz="4" w:space="0" w:color="auto"/>
            </w:tcBorders>
            <w:shd w:val="clear" w:color="auto" w:fill="auto"/>
            <w:noWrap/>
            <w:vAlign w:val="bottom"/>
            <w:hideMark/>
          </w:tcPr>
          <w:p w14:paraId="49A58579"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Chuyen tai khoan giua 2 MG</w:t>
            </w:r>
          </w:p>
        </w:tc>
        <w:tc>
          <w:tcPr>
            <w:tcW w:w="3463" w:type="pct"/>
            <w:tcBorders>
              <w:top w:val="nil"/>
              <w:left w:val="nil"/>
              <w:bottom w:val="single" w:sz="4" w:space="0" w:color="auto"/>
              <w:right w:val="single" w:sz="4" w:space="0" w:color="auto"/>
            </w:tcBorders>
            <w:shd w:val="clear" w:color="auto" w:fill="auto"/>
            <w:vAlign w:val="bottom"/>
            <w:hideMark/>
          </w:tcPr>
          <w:p w14:paraId="6DFE610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{"source":"BO","type":"BM","checkby":"","seq":"12321908","status":"1",</w:t>
            </w:r>
            <w:r w:rsidRPr="009F0ADA">
              <w:rPr>
                <w:rFonts w:eastAsia="Times New Roman"/>
                <w:color w:val="000000"/>
                <w:sz w:val="20"/>
                <w:szCs w:val="20"/>
              </w:rPr>
              <w:br/>
              <w:t>"transactionCode":"4016",</w:t>
            </w:r>
            <w:r w:rsidRPr="009F0ADA">
              <w:rPr>
                <w:rFonts w:eastAsia="Times New Roman"/>
                <w:color w:val="000000"/>
                <w:sz w:val="20"/>
                <w:szCs w:val="20"/>
              </w:rPr>
              <w:br/>
              <w:t>"transactionNum":"0101000389","effectiveDate":"2020-01-15","timestamp":"2020-01-15T16:09:24Z",</w:t>
            </w:r>
            <w:r w:rsidRPr="009F0ADA">
              <w:rPr>
                <w:rFonts w:eastAsia="Times New Roman"/>
                <w:color w:val="000000"/>
                <w:sz w:val="20"/>
                <w:szCs w:val="20"/>
              </w:rPr>
              <w:br/>
              <w:t>"changed":[{"object":"BrokerAsignment","listAccount":[{"account":"0101030210"}],"eventType":"U",</w:t>
            </w:r>
            <w:r w:rsidRPr="009F0ADA">
              <w:rPr>
                <w:rFonts w:eastAsia="Times New Roman"/>
                <w:color w:val="000000"/>
                <w:sz w:val="20"/>
                <w:szCs w:val="20"/>
              </w:rPr>
              <w:br/>
              <w:t>"brokerId":"1254","customerId":"0101752291","oldBrokerId":"0145",</w:t>
            </w:r>
            <w:r w:rsidRPr="009F0ADA">
              <w:rPr>
                <w:rFonts w:eastAsia="Times New Roman"/>
                <w:color w:val="000000"/>
                <w:sz w:val="20"/>
                <w:szCs w:val="20"/>
              </w:rPr>
              <w:br/>
              <w:t>"oldCustomerId":"0101005395","beginDate":"2020-01-17","endDate":"2051-12-31","type": "Broker"}]}</w:t>
            </w:r>
          </w:p>
        </w:tc>
      </w:tr>
      <w:tr w:rsidR="009F0ADA" w:rsidRPr="009F0ADA" w14:paraId="4CB16EAD"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07A92387"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4026</w:t>
            </w:r>
          </w:p>
        </w:tc>
        <w:tc>
          <w:tcPr>
            <w:tcW w:w="1011" w:type="pct"/>
            <w:tcBorders>
              <w:top w:val="nil"/>
              <w:left w:val="nil"/>
              <w:bottom w:val="single" w:sz="4" w:space="0" w:color="auto"/>
              <w:right w:val="single" w:sz="4" w:space="0" w:color="auto"/>
            </w:tcBorders>
            <w:shd w:val="clear" w:color="auto" w:fill="auto"/>
            <w:noWrap/>
            <w:vAlign w:val="bottom"/>
            <w:hideMark/>
          </w:tcPr>
          <w:p w14:paraId="7EC4B254"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Gan thong tin broker cho hop dong</w:t>
            </w:r>
          </w:p>
        </w:tc>
        <w:tc>
          <w:tcPr>
            <w:tcW w:w="3463" w:type="pct"/>
            <w:tcBorders>
              <w:top w:val="nil"/>
              <w:left w:val="nil"/>
              <w:bottom w:val="single" w:sz="4" w:space="0" w:color="auto"/>
              <w:right w:val="single" w:sz="4" w:space="0" w:color="auto"/>
            </w:tcBorders>
            <w:shd w:val="clear" w:color="auto" w:fill="auto"/>
            <w:vAlign w:val="bottom"/>
            <w:hideMark/>
          </w:tcPr>
          <w:p w14:paraId="5AFA3AD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{"source":"BO","type":"BM","checkby":"","seq":"12696646","status":"1",</w:t>
            </w:r>
            <w:r w:rsidRPr="009F0ADA">
              <w:rPr>
                <w:rFonts w:eastAsia="Times New Roman"/>
                <w:color w:val="000000"/>
                <w:sz w:val="20"/>
                <w:szCs w:val="20"/>
              </w:rPr>
              <w:br/>
              <w:t>"transactionCode":"4026",</w:t>
            </w:r>
            <w:r w:rsidRPr="009F0ADA">
              <w:rPr>
                <w:rFonts w:eastAsia="Times New Roman"/>
                <w:color w:val="000000"/>
                <w:sz w:val="20"/>
                <w:szCs w:val="20"/>
              </w:rPr>
              <w:br/>
              <w:t>"transactionNum":"8800086952","effectiveDate":"2020-02-07","timestamp":"2020-02-07T16:49:57Z","changed":[{"object":"BrokerAsignment","account":"0001113051","eventType":"A","brokerId":"3370",</w:t>
            </w:r>
            <w:r w:rsidRPr="009F0ADA">
              <w:rPr>
                <w:rFonts w:eastAsia="Times New Roman"/>
                <w:color w:val="000000"/>
                <w:sz w:val="20"/>
                <w:szCs w:val="20"/>
              </w:rPr>
              <w:br/>
              <w:t>"customerId":"0001830658","beginDate":"2020-02-07","endDate":"2051-12-31","type": "Broker"}]}</w:t>
            </w:r>
          </w:p>
        </w:tc>
      </w:tr>
      <w:tr w:rsidR="009F0ADA" w:rsidRPr="009F0ADA" w14:paraId="0B197405" w14:textId="77777777" w:rsidTr="00CC0C21">
        <w:trPr>
          <w:trHeight w:val="15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4DEFD1B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4027</w:t>
            </w:r>
          </w:p>
        </w:tc>
        <w:tc>
          <w:tcPr>
            <w:tcW w:w="1011" w:type="pct"/>
            <w:tcBorders>
              <w:top w:val="nil"/>
              <w:left w:val="nil"/>
              <w:bottom w:val="single" w:sz="4" w:space="0" w:color="auto"/>
              <w:right w:val="single" w:sz="4" w:space="0" w:color="auto"/>
            </w:tcBorders>
            <w:shd w:val="clear" w:color="auto" w:fill="auto"/>
            <w:noWrap/>
            <w:vAlign w:val="bottom"/>
            <w:hideMark/>
          </w:tcPr>
          <w:p w14:paraId="044E394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Go thong tin broker khoi hop dong</w:t>
            </w:r>
          </w:p>
        </w:tc>
        <w:tc>
          <w:tcPr>
            <w:tcW w:w="3463" w:type="pct"/>
            <w:tcBorders>
              <w:top w:val="nil"/>
              <w:left w:val="nil"/>
              <w:bottom w:val="single" w:sz="4" w:space="0" w:color="auto"/>
              <w:right w:val="single" w:sz="4" w:space="0" w:color="auto"/>
            </w:tcBorders>
            <w:shd w:val="clear" w:color="auto" w:fill="auto"/>
            <w:vAlign w:val="bottom"/>
            <w:hideMark/>
          </w:tcPr>
          <w:p w14:paraId="47F7DE5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{"source":"BO","type":"BM","checkby":"","seq":"12696623","status":"1",</w:t>
            </w:r>
            <w:r w:rsidRPr="009F0ADA">
              <w:rPr>
                <w:rFonts w:eastAsia="Times New Roman"/>
                <w:color w:val="000000"/>
                <w:sz w:val="20"/>
                <w:szCs w:val="20"/>
              </w:rPr>
              <w:br/>
              <w:t>"transactionCode":"4027",</w:t>
            </w:r>
            <w:r w:rsidRPr="009F0ADA">
              <w:rPr>
                <w:rFonts w:eastAsia="Times New Roman"/>
                <w:color w:val="000000"/>
                <w:sz w:val="20"/>
                <w:szCs w:val="20"/>
              </w:rPr>
              <w:br/>
              <w:t>"transactionNum":"8800086908","effectiveDate":"2020-02-07","timestamp":"2020-02-07T16:45:03Z","changed":[{"object":"BrokerAsignment","account":"0001008896","eventType":"R","brokerId":"1868","customerId":"",</w:t>
            </w:r>
            <w:r w:rsidRPr="009F0ADA">
              <w:rPr>
                <w:rFonts w:eastAsia="Times New Roman"/>
                <w:color w:val="000000"/>
                <w:sz w:val="20"/>
                <w:szCs w:val="20"/>
              </w:rPr>
              <w:br/>
              <w:t>"beginDate":"2017-03-23","endDate":"2222-03-23","type": "Broker"}]}</w:t>
            </w:r>
          </w:p>
        </w:tc>
      </w:tr>
      <w:tr w:rsidR="009F0ADA" w:rsidRPr="009F0ADA" w14:paraId="2609C763"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A849112"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5514</w:t>
            </w:r>
          </w:p>
        </w:tc>
        <w:tc>
          <w:tcPr>
            <w:tcW w:w="1011" w:type="pct"/>
            <w:tcBorders>
              <w:top w:val="nil"/>
              <w:left w:val="nil"/>
              <w:bottom w:val="single" w:sz="4" w:space="0" w:color="auto"/>
              <w:right w:val="single" w:sz="4" w:space="0" w:color="auto"/>
            </w:tcBorders>
            <w:shd w:val="clear" w:color="auto" w:fill="auto"/>
            <w:noWrap/>
            <w:vAlign w:val="bottom"/>
            <w:hideMark/>
          </w:tcPr>
          <w:p w14:paraId="7ABE54A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 han no</w:t>
            </w:r>
          </w:p>
        </w:tc>
        <w:tc>
          <w:tcPr>
            <w:tcW w:w="3463" w:type="pct"/>
            <w:tcBorders>
              <w:top w:val="nil"/>
              <w:left w:val="nil"/>
              <w:bottom w:val="single" w:sz="4" w:space="0" w:color="auto"/>
              <w:right w:val="single" w:sz="4" w:space="0" w:color="auto"/>
            </w:tcBorders>
            <w:shd w:val="clear" w:color="auto" w:fill="auto"/>
            <w:vAlign w:val="bottom"/>
            <w:hideMark/>
          </w:tcPr>
          <w:p w14:paraId="72C260D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{"source":"BO","type":"LN","checkby":"","seq":"12695909","status":"1","deltd":"N",</w:t>
            </w:r>
            <w:r w:rsidRPr="009F0ADA">
              <w:rPr>
                <w:rFonts w:eastAsia="Times New Roman"/>
                <w:color w:val="000000"/>
                <w:sz w:val="20"/>
                <w:szCs w:val="20"/>
              </w:rPr>
              <w:br/>
              <w:t>"transactionCode":"5514",</w:t>
            </w:r>
            <w:r w:rsidRPr="009F0ADA">
              <w:rPr>
                <w:rFonts w:eastAsia="Times New Roman"/>
                <w:color w:val="000000"/>
                <w:sz w:val="20"/>
                <w:szCs w:val="20"/>
              </w:rPr>
              <w:br/>
              <w:t>"transactionNum":"0001001682","effectiveDate":"2020-02-07","timestamp":"2020-02-07T16:09:13Z","changed":</w:t>
            </w:r>
            <w:r w:rsidRPr="009F0ADA">
              <w:rPr>
                <w:rFonts w:eastAsia="Times New Roman"/>
                <w:color w:val="000000"/>
                <w:sz w:val="20"/>
                <w:szCs w:val="20"/>
              </w:rPr>
              <w:br/>
              <w:t>[{"object":"Dueloan","account":"0101000961","eventType": "U"}]}</w:t>
            </w:r>
          </w:p>
        </w:tc>
      </w:tr>
      <w:tr w:rsidR="009F0ADA" w:rsidRPr="009F0ADA" w14:paraId="6479A9E1"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032EC1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5540</w:t>
            </w:r>
          </w:p>
        </w:tc>
        <w:tc>
          <w:tcPr>
            <w:tcW w:w="1011" w:type="pct"/>
            <w:tcBorders>
              <w:top w:val="nil"/>
              <w:left w:val="nil"/>
              <w:bottom w:val="single" w:sz="4" w:space="0" w:color="auto"/>
              <w:right w:val="single" w:sz="4" w:space="0" w:color="auto"/>
            </w:tcBorders>
            <w:shd w:val="clear" w:color="auto" w:fill="auto"/>
            <w:noWrap/>
            <w:vAlign w:val="bottom"/>
            <w:hideMark/>
          </w:tcPr>
          <w:p w14:paraId="1C991BD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no bao lanh tien mua</w:t>
            </w:r>
          </w:p>
        </w:tc>
        <w:tc>
          <w:tcPr>
            <w:tcW w:w="3463" w:type="pct"/>
            <w:tcBorders>
              <w:top w:val="nil"/>
              <w:left w:val="nil"/>
              <w:bottom w:val="single" w:sz="4" w:space="0" w:color="auto"/>
              <w:right w:val="single" w:sz="4" w:space="0" w:color="auto"/>
            </w:tcBorders>
            <w:shd w:val="clear" w:color="auto" w:fill="auto"/>
            <w:vAlign w:val="bottom"/>
            <w:hideMark/>
          </w:tcPr>
          <w:p w14:paraId="38CE7C0C"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{"source":"BO","type":"LN","checkby":"","seq":"12696628","status":"1","deltd":"N",</w:t>
            </w:r>
            <w:r w:rsidRPr="009F0ADA">
              <w:rPr>
                <w:rFonts w:eastAsia="Times New Roman"/>
                <w:color w:val="000000"/>
                <w:sz w:val="20"/>
                <w:szCs w:val="20"/>
              </w:rPr>
              <w:br/>
              <w:t>"transactionCode":"5540",</w:t>
            </w:r>
            <w:r w:rsidRPr="009F0ADA">
              <w:rPr>
                <w:rFonts w:eastAsia="Times New Roman"/>
                <w:color w:val="000000"/>
                <w:sz w:val="20"/>
                <w:szCs w:val="20"/>
              </w:rPr>
              <w:br/>
              <w:t>"transactionNum":"0001001749","effectiveDate":"2020-02-07","timestamp":"2020-02-07T16:46:12Z","changed":</w:t>
            </w:r>
            <w:r w:rsidRPr="009F0ADA">
              <w:rPr>
                <w:rFonts w:eastAsia="Times New Roman"/>
                <w:color w:val="000000"/>
                <w:sz w:val="20"/>
                <w:szCs w:val="20"/>
              </w:rPr>
              <w:br/>
              <w:t>[{"object":"Dueloan","account":"0001000034","eventType": "U"}]}</w:t>
            </w:r>
          </w:p>
        </w:tc>
      </w:tr>
      <w:tr w:rsidR="009F0ADA" w:rsidRPr="009F0ADA" w14:paraId="6683ED60"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A770E8E"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5541</w:t>
            </w:r>
          </w:p>
        </w:tc>
        <w:tc>
          <w:tcPr>
            <w:tcW w:w="1011" w:type="pct"/>
            <w:tcBorders>
              <w:top w:val="nil"/>
              <w:left w:val="nil"/>
              <w:bottom w:val="single" w:sz="4" w:space="0" w:color="auto"/>
              <w:right w:val="single" w:sz="4" w:space="0" w:color="auto"/>
            </w:tcBorders>
            <w:shd w:val="clear" w:color="auto" w:fill="auto"/>
            <w:noWrap/>
            <w:vAlign w:val="bottom"/>
            <w:hideMark/>
          </w:tcPr>
          <w:p w14:paraId="3476340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no</w:t>
            </w:r>
          </w:p>
        </w:tc>
        <w:tc>
          <w:tcPr>
            <w:tcW w:w="3463" w:type="pct"/>
            <w:tcBorders>
              <w:top w:val="nil"/>
              <w:left w:val="nil"/>
              <w:bottom w:val="single" w:sz="4" w:space="0" w:color="auto"/>
              <w:right w:val="single" w:sz="4" w:space="0" w:color="auto"/>
            </w:tcBorders>
            <w:shd w:val="clear" w:color="auto" w:fill="auto"/>
            <w:vAlign w:val="bottom"/>
            <w:hideMark/>
          </w:tcPr>
          <w:p w14:paraId="35B7C81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{"source":"BO","type":"LN","checkby":"","seq":"12687419","status":"1","deltd":"N",</w:t>
            </w:r>
            <w:r w:rsidRPr="009F0ADA">
              <w:rPr>
                <w:rFonts w:eastAsia="Times New Roman"/>
                <w:color w:val="000000"/>
                <w:sz w:val="20"/>
                <w:szCs w:val="20"/>
              </w:rPr>
              <w:br/>
              <w:t>"transactionCode":"5541",</w:t>
            </w:r>
            <w:r w:rsidRPr="009F0ADA">
              <w:rPr>
                <w:rFonts w:eastAsia="Times New Roman"/>
                <w:color w:val="000000"/>
                <w:sz w:val="20"/>
                <w:szCs w:val="20"/>
              </w:rPr>
              <w:br/>
              <w:t>"transactionNum":"0001000862","effectiveDate":"2020-02-07","timestamp":"2020-02-07T14:28:05Z","changed":</w:t>
            </w:r>
            <w:r w:rsidRPr="009F0ADA">
              <w:rPr>
                <w:rFonts w:eastAsia="Times New Roman"/>
                <w:color w:val="000000"/>
                <w:sz w:val="20"/>
                <w:szCs w:val="20"/>
              </w:rPr>
              <w:br/>
              <w:t>[{"object":"Dueloan","account":"0101016425","eventType": "U"}]}</w:t>
            </w:r>
          </w:p>
        </w:tc>
      </w:tr>
      <w:tr w:rsidR="009F0ADA" w:rsidRPr="009F0ADA" w14:paraId="5D67FAAE" w14:textId="77777777" w:rsidTr="00CC0C21">
        <w:trPr>
          <w:trHeight w:val="12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6E365F9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5542</w:t>
            </w:r>
          </w:p>
        </w:tc>
        <w:tc>
          <w:tcPr>
            <w:tcW w:w="1011" w:type="pct"/>
            <w:tcBorders>
              <w:top w:val="nil"/>
              <w:left w:val="nil"/>
              <w:bottom w:val="single" w:sz="4" w:space="0" w:color="auto"/>
              <w:right w:val="single" w:sz="4" w:space="0" w:color="auto"/>
            </w:tcBorders>
            <w:shd w:val="clear" w:color="auto" w:fill="auto"/>
            <w:noWrap/>
            <w:vAlign w:val="bottom"/>
            <w:hideMark/>
          </w:tcPr>
          <w:p w14:paraId="36FE8E15"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Tra no tplus</w:t>
            </w:r>
          </w:p>
        </w:tc>
        <w:tc>
          <w:tcPr>
            <w:tcW w:w="3463" w:type="pct"/>
            <w:tcBorders>
              <w:top w:val="nil"/>
              <w:left w:val="nil"/>
              <w:bottom w:val="single" w:sz="4" w:space="0" w:color="auto"/>
              <w:right w:val="single" w:sz="4" w:space="0" w:color="auto"/>
            </w:tcBorders>
            <w:shd w:val="clear" w:color="auto" w:fill="auto"/>
            <w:vAlign w:val="bottom"/>
            <w:hideMark/>
          </w:tcPr>
          <w:p w14:paraId="5E9D8E4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{"source":"BO","type":"LN","checkby":"","seq":"12685600","status":"1","deltd":"N",</w:t>
            </w:r>
            <w:r w:rsidRPr="009F0ADA">
              <w:rPr>
                <w:rFonts w:eastAsia="Times New Roman"/>
                <w:color w:val="000000"/>
                <w:sz w:val="20"/>
                <w:szCs w:val="20"/>
              </w:rPr>
              <w:br/>
              <w:t>"transactionCode":"5542",</w:t>
            </w:r>
            <w:r w:rsidRPr="009F0ADA">
              <w:rPr>
                <w:rFonts w:eastAsia="Times New Roman"/>
                <w:color w:val="000000"/>
                <w:sz w:val="20"/>
                <w:szCs w:val="20"/>
              </w:rPr>
              <w:br/>
              <w:t>"transactionNum":"0101000148","effectiveDate":"2020-02-07","timestamp":"2020-02-07T13:42:36Z","changed":</w:t>
            </w:r>
            <w:r w:rsidRPr="009F0ADA">
              <w:rPr>
                <w:rFonts w:eastAsia="Times New Roman"/>
                <w:color w:val="000000"/>
                <w:sz w:val="20"/>
                <w:szCs w:val="20"/>
              </w:rPr>
              <w:br/>
              <w:t>[{"object":"Dueloan","account":"0001109059","eventType": "U"}]}</w:t>
            </w:r>
          </w:p>
        </w:tc>
      </w:tr>
      <w:tr w:rsidR="009F0ADA" w:rsidRPr="009F0ADA" w14:paraId="183A5E15" w14:textId="77777777" w:rsidTr="00CC0C21">
        <w:trPr>
          <w:trHeight w:val="24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908CA96" w14:textId="276EFB48" w:rsidR="009F0ADA" w:rsidRPr="009F0ADA" w:rsidRDefault="009F0ADA" w:rsidP="006F71FD">
            <w:pPr>
              <w:spacing w:after="0" w:line="240" w:lineRule="auto"/>
              <w:jc w:val="center"/>
              <w:rPr>
                <w:rFonts w:eastAsia="Times New Roman"/>
                <w:color w:val="000000"/>
                <w:sz w:val="20"/>
                <w:szCs w:val="20"/>
              </w:rPr>
            </w:pPr>
          </w:p>
        </w:tc>
        <w:tc>
          <w:tcPr>
            <w:tcW w:w="1011" w:type="pct"/>
            <w:tcBorders>
              <w:top w:val="nil"/>
              <w:left w:val="nil"/>
              <w:bottom w:val="single" w:sz="4" w:space="0" w:color="auto"/>
              <w:right w:val="single" w:sz="4" w:space="0" w:color="auto"/>
            </w:tcBorders>
            <w:shd w:val="clear" w:color="auto" w:fill="auto"/>
            <w:noWrap/>
            <w:vAlign w:val="bottom"/>
            <w:hideMark/>
          </w:tcPr>
          <w:p w14:paraId="6150D37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c>
          <w:tcPr>
            <w:tcW w:w="3463" w:type="pct"/>
            <w:tcBorders>
              <w:top w:val="nil"/>
              <w:left w:val="nil"/>
              <w:bottom w:val="single" w:sz="4" w:space="0" w:color="auto"/>
              <w:right w:val="single" w:sz="4" w:space="0" w:color="auto"/>
            </w:tcBorders>
            <w:shd w:val="clear" w:color="auto" w:fill="auto"/>
            <w:vAlign w:val="bottom"/>
            <w:hideMark/>
          </w:tcPr>
          <w:p w14:paraId="74CDDA3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{"source":"BO","type":"LN","checkby":"","seq":"12685599","status":"1","deltd":"N",</w:t>
            </w:r>
            <w:r w:rsidRPr="009F0ADA">
              <w:rPr>
                <w:rFonts w:eastAsia="Times New Roman"/>
                <w:color w:val="000000"/>
                <w:sz w:val="20"/>
                <w:szCs w:val="20"/>
              </w:rPr>
              <w:br/>
              <w:t>"transactionCode":"5542",</w:t>
            </w:r>
            <w:r w:rsidRPr="009F0ADA">
              <w:rPr>
                <w:rFonts w:eastAsia="Times New Roman"/>
                <w:color w:val="000000"/>
                <w:sz w:val="20"/>
                <w:szCs w:val="20"/>
              </w:rPr>
              <w:br/>
              <w:t>"transactionNum":"0101000148","effectiveDate":"2020-02-07","timestamp":"2020-02-07T13:42:36Z","changed":[{"object":"CI","account":"0001109059","eventType":"D","balance":"179161"},{"object":"CI","account":"0001686688","eventType":"C","balance":"179161"},{"object":"CI","account":"0001109059","eventType":"D","odamt":"179161"},{"object":"CI","account":"0001109059","eventType":"D","dueamt":"179161"},{"object":"CI","account":"0001109059","eventType":"U","duedebt":"0"},{"object":"CI","account":"0001109059","eventType":"D","debt_prin":"179161"},{"object":"CI","account":"0001109059","eventType":"D","t0_indue_debt":"0"},{"object":"CI","account":"0001109059","eventType":"D","t0_indue_debtint":"0"},{"object":"CI","account":"0001109059","eventType":"D","t0debt":"179161"}]}</w:t>
            </w:r>
          </w:p>
        </w:tc>
      </w:tr>
      <w:tr w:rsidR="009F0ADA" w:rsidRPr="009F0ADA" w14:paraId="44238309"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238124A"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8804</w:t>
            </w:r>
          </w:p>
        </w:tc>
        <w:tc>
          <w:tcPr>
            <w:tcW w:w="1011" w:type="pct"/>
            <w:tcBorders>
              <w:top w:val="nil"/>
              <w:left w:val="nil"/>
              <w:bottom w:val="single" w:sz="4" w:space="0" w:color="auto"/>
              <w:right w:val="single" w:sz="4" w:space="0" w:color="auto"/>
            </w:tcBorders>
            <w:shd w:val="clear" w:color="auto" w:fill="auto"/>
            <w:noWrap/>
            <w:vAlign w:val="bottom"/>
            <w:hideMark/>
          </w:tcPr>
          <w:p w14:paraId="0C225F60"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Match order</w:t>
            </w:r>
          </w:p>
        </w:tc>
        <w:tc>
          <w:tcPr>
            <w:tcW w:w="3463" w:type="pct"/>
            <w:tcBorders>
              <w:top w:val="nil"/>
              <w:left w:val="nil"/>
              <w:bottom w:val="single" w:sz="4" w:space="0" w:color="auto"/>
              <w:right w:val="single" w:sz="4" w:space="0" w:color="auto"/>
            </w:tcBorders>
            <w:shd w:val="clear" w:color="auto" w:fill="auto"/>
            <w:noWrap/>
            <w:vAlign w:val="bottom"/>
            <w:hideMark/>
          </w:tcPr>
          <w:p w14:paraId="1DB1AC16"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106E5BF1" w14:textId="77777777" w:rsidTr="00CC0C21">
        <w:trPr>
          <w:trHeight w:val="3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166CF35"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8809</w:t>
            </w:r>
          </w:p>
        </w:tc>
        <w:tc>
          <w:tcPr>
            <w:tcW w:w="1011" w:type="pct"/>
            <w:tcBorders>
              <w:top w:val="nil"/>
              <w:left w:val="nil"/>
              <w:bottom w:val="single" w:sz="4" w:space="0" w:color="auto"/>
              <w:right w:val="single" w:sz="4" w:space="0" w:color="auto"/>
            </w:tcBorders>
            <w:shd w:val="clear" w:color="auto" w:fill="auto"/>
            <w:noWrap/>
            <w:vAlign w:val="bottom"/>
            <w:hideMark/>
          </w:tcPr>
          <w:p w14:paraId="0027DD0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Manual matching order</w:t>
            </w:r>
          </w:p>
        </w:tc>
        <w:tc>
          <w:tcPr>
            <w:tcW w:w="3463" w:type="pct"/>
            <w:tcBorders>
              <w:top w:val="nil"/>
              <w:left w:val="nil"/>
              <w:bottom w:val="single" w:sz="4" w:space="0" w:color="auto"/>
              <w:right w:val="single" w:sz="4" w:space="0" w:color="auto"/>
            </w:tcBorders>
            <w:shd w:val="clear" w:color="auto" w:fill="auto"/>
            <w:noWrap/>
            <w:vAlign w:val="bottom"/>
            <w:hideMark/>
          </w:tcPr>
          <w:p w14:paraId="1458096D"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w:t>
            </w:r>
          </w:p>
        </w:tc>
      </w:tr>
      <w:tr w:rsidR="009F0ADA" w:rsidRPr="009F0ADA" w14:paraId="22511F66" w14:textId="77777777" w:rsidTr="00CC0C21">
        <w:trPr>
          <w:trHeight w:val="1905"/>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74C9D70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8817</w:t>
            </w:r>
          </w:p>
        </w:tc>
        <w:tc>
          <w:tcPr>
            <w:tcW w:w="1011" w:type="pct"/>
            <w:tcBorders>
              <w:top w:val="nil"/>
              <w:left w:val="nil"/>
              <w:bottom w:val="single" w:sz="4" w:space="0" w:color="auto"/>
              <w:right w:val="single" w:sz="4" w:space="0" w:color="auto"/>
            </w:tcBorders>
            <w:shd w:val="clear" w:color="auto" w:fill="auto"/>
            <w:noWrap/>
            <w:vAlign w:val="bottom"/>
            <w:hideMark/>
          </w:tcPr>
          <w:p w14:paraId="7E4A95C3"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Hủy đăng ký lô lẻ̉</w:t>
            </w:r>
          </w:p>
        </w:tc>
        <w:tc>
          <w:tcPr>
            <w:tcW w:w="3463" w:type="pct"/>
            <w:tcBorders>
              <w:top w:val="nil"/>
              <w:left w:val="nil"/>
              <w:bottom w:val="single" w:sz="4" w:space="0" w:color="auto"/>
              <w:right w:val="single" w:sz="4" w:space="0" w:color="auto"/>
            </w:tcBorders>
            <w:shd w:val="clear" w:color="auto" w:fill="auto"/>
            <w:vAlign w:val="bottom"/>
            <w:hideMark/>
          </w:tcPr>
          <w:p w14:paraId="0E60600A"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 xml:space="preserve"> {"source":"BO","type":"OD","checkby":"","seq":"12390700","status":"1","deltd":"N",</w:t>
            </w:r>
            <w:r w:rsidRPr="009F0ADA">
              <w:rPr>
                <w:rFonts w:eastAsia="Times New Roman"/>
                <w:color w:val="000000"/>
                <w:sz w:val="20"/>
                <w:szCs w:val="20"/>
              </w:rPr>
              <w:br/>
              <w:t>"transactionCode":"8817",</w:t>
            </w:r>
            <w:r w:rsidRPr="009F0ADA">
              <w:rPr>
                <w:rFonts w:eastAsia="Times New Roman"/>
                <w:color w:val="000000"/>
                <w:sz w:val="20"/>
                <w:szCs w:val="20"/>
              </w:rPr>
              <w:br/>
              <w:t>"transactionNum":"0101000435","effectiveDate":"2020-01-20","timestamp":"2020-01-20T13:48:17Z","changed":[{"object":"SE","account":"0001031903","eventType":"C","symbol":"DGW","trade":"5"},{"object":"SE","account":"0001031903","eventType":"D","symbol":"DGW","netting":"5"},{"object":"SE","acco</w:t>
            </w:r>
            <w:r w:rsidRPr="009F0ADA">
              <w:rPr>
                <w:rFonts w:eastAsia="Times New Roman"/>
                <w:color w:val="000000"/>
                <w:sz w:val="20"/>
                <w:szCs w:val="20"/>
              </w:rPr>
              <w:lastRenderedPageBreak/>
              <w:t>unt":"0001222222","eventType":"D","symbol":"DGW","cadcramt":"111000"},{"object":"SE","account":"0001222222","eventType":"D","symbol":"DGW","cadcrqtty":"5"},{"object":"SE","account":"0001222222","eventType":"D","symbol":"DGW","careceiving":"5"}]}</w:t>
            </w:r>
          </w:p>
        </w:tc>
      </w:tr>
      <w:tr w:rsidR="009F0ADA" w:rsidRPr="009F0ADA" w14:paraId="13BF2513" w14:textId="77777777" w:rsidTr="00CC0C21">
        <w:trPr>
          <w:trHeight w:val="1800"/>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1D2E55A3"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lastRenderedPageBreak/>
              <w:t>8878</w:t>
            </w:r>
          </w:p>
        </w:tc>
        <w:tc>
          <w:tcPr>
            <w:tcW w:w="1011" w:type="pct"/>
            <w:tcBorders>
              <w:top w:val="nil"/>
              <w:left w:val="nil"/>
              <w:bottom w:val="single" w:sz="4" w:space="0" w:color="auto"/>
              <w:right w:val="single" w:sz="4" w:space="0" w:color="auto"/>
            </w:tcBorders>
            <w:shd w:val="clear" w:color="auto" w:fill="auto"/>
            <w:noWrap/>
            <w:vAlign w:val="bottom"/>
            <w:hideMark/>
          </w:tcPr>
          <w:p w14:paraId="15980FEE"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Ban chung khoan lo le</w:t>
            </w:r>
          </w:p>
        </w:tc>
        <w:tc>
          <w:tcPr>
            <w:tcW w:w="3463" w:type="pct"/>
            <w:tcBorders>
              <w:top w:val="nil"/>
              <w:left w:val="nil"/>
              <w:bottom w:val="single" w:sz="4" w:space="0" w:color="auto"/>
              <w:right w:val="single" w:sz="4" w:space="0" w:color="auto"/>
            </w:tcBorders>
            <w:shd w:val="clear" w:color="auto" w:fill="auto"/>
            <w:vAlign w:val="bottom"/>
            <w:hideMark/>
          </w:tcPr>
          <w:p w14:paraId="05A7DC68"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{"source":"BO","type":"OD","checkby":"","seq":"12679807","status":"1","deltd":"N",</w:t>
            </w:r>
            <w:r w:rsidRPr="009F0ADA">
              <w:rPr>
                <w:rFonts w:eastAsia="Times New Roman"/>
                <w:color w:val="000000"/>
                <w:sz w:val="20"/>
                <w:szCs w:val="20"/>
              </w:rPr>
              <w:br/>
              <w:t>"transactionCode":"8878",</w:t>
            </w:r>
            <w:r w:rsidRPr="009F0ADA">
              <w:rPr>
                <w:rFonts w:eastAsia="Times New Roman"/>
                <w:color w:val="000000"/>
                <w:sz w:val="20"/>
                <w:szCs w:val="20"/>
              </w:rPr>
              <w:br/>
              <w:t>"transactionNum":"0304000001","effectiveDate":"2020-02-07","timestamp":"2020-02-07T09:52:19Z","changed":[{"object":"SE","account":"0304012656","eventType":"D","symbol":"CMG","trade":"9"},{"object":"SE","account":"0304012656","eventType":"C","symbol":"CMG","netting":"9"},{"object":"SE","account":"0001222222","eventType":"C","symbol":"CMG","cadcramt":"259650"},{"object":"SE","account":"0001222222","eventType":"C","symbol":"CMG","cadcrqtty":"9"},{"object":"SE","account":"0001222222","eventType":"C","symbol":"CMG","careceiving":"9"}]}</w:t>
            </w:r>
          </w:p>
        </w:tc>
      </w:tr>
      <w:tr w:rsidR="009F0ADA" w:rsidRPr="009F0ADA" w14:paraId="0F669FE1" w14:textId="77777777" w:rsidTr="00CC0C21">
        <w:trPr>
          <w:trHeight w:val="2475"/>
        </w:trPr>
        <w:tc>
          <w:tcPr>
            <w:tcW w:w="527" w:type="pct"/>
            <w:tcBorders>
              <w:top w:val="nil"/>
              <w:left w:val="single" w:sz="4" w:space="0" w:color="auto"/>
              <w:bottom w:val="single" w:sz="4" w:space="0" w:color="auto"/>
              <w:right w:val="single" w:sz="4" w:space="0" w:color="auto"/>
            </w:tcBorders>
            <w:shd w:val="clear" w:color="auto" w:fill="auto"/>
            <w:noWrap/>
            <w:vAlign w:val="bottom"/>
            <w:hideMark/>
          </w:tcPr>
          <w:p w14:paraId="26FE1296" w14:textId="77777777" w:rsidR="009F0ADA" w:rsidRPr="009F0ADA" w:rsidRDefault="009F0ADA" w:rsidP="006F71FD">
            <w:pPr>
              <w:spacing w:after="0" w:line="240" w:lineRule="auto"/>
              <w:jc w:val="center"/>
              <w:rPr>
                <w:rFonts w:eastAsia="Times New Roman"/>
                <w:color w:val="000000"/>
                <w:sz w:val="20"/>
                <w:szCs w:val="20"/>
              </w:rPr>
            </w:pPr>
            <w:r w:rsidRPr="009F0ADA">
              <w:rPr>
                <w:rFonts w:eastAsia="Times New Roman"/>
                <w:color w:val="000000"/>
                <w:sz w:val="20"/>
                <w:szCs w:val="20"/>
              </w:rPr>
              <w:t>8879</w:t>
            </w:r>
          </w:p>
        </w:tc>
        <w:tc>
          <w:tcPr>
            <w:tcW w:w="1011" w:type="pct"/>
            <w:tcBorders>
              <w:top w:val="nil"/>
              <w:left w:val="nil"/>
              <w:bottom w:val="single" w:sz="4" w:space="0" w:color="auto"/>
              <w:right w:val="single" w:sz="4" w:space="0" w:color="auto"/>
            </w:tcBorders>
            <w:shd w:val="clear" w:color="auto" w:fill="auto"/>
            <w:noWrap/>
            <w:vAlign w:val="bottom"/>
            <w:hideMark/>
          </w:tcPr>
          <w:p w14:paraId="7C1BBF4F"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Giao dich dau le</w:t>
            </w:r>
          </w:p>
        </w:tc>
        <w:tc>
          <w:tcPr>
            <w:tcW w:w="3463" w:type="pct"/>
            <w:tcBorders>
              <w:top w:val="nil"/>
              <w:left w:val="nil"/>
              <w:bottom w:val="single" w:sz="4" w:space="0" w:color="auto"/>
              <w:right w:val="single" w:sz="4" w:space="0" w:color="auto"/>
            </w:tcBorders>
            <w:shd w:val="clear" w:color="auto" w:fill="auto"/>
            <w:vAlign w:val="bottom"/>
            <w:hideMark/>
          </w:tcPr>
          <w:p w14:paraId="4F872A17" w14:textId="77777777" w:rsidR="009F0ADA" w:rsidRPr="009F0ADA" w:rsidRDefault="009F0ADA" w:rsidP="009F0ADA">
            <w:pPr>
              <w:spacing w:after="0" w:line="240" w:lineRule="auto"/>
              <w:jc w:val="left"/>
              <w:rPr>
                <w:rFonts w:eastAsia="Times New Roman"/>
                <w:color w:val="000000"/>
                <w:sz w:val="20"/>
                <w:szCs w:val="20"/>
              </w:rPr>
            </w:pPr>
            <w:r w:rsidRPr="009F0ADA">
              <w:rPr>
                <w:rFonts w:eastAsia="Times New Roman"/>
                <w:color w:val="000000"/>
                <w:sz w:val="20"/>
                <w:szCs w:val="20"/>
              </w:rPr>
              <w:t>{"source":"BO","type":"OD","checkby":"","seq":"36754436","status":"1","deltd":"N",</w:t>
            </w:r>
            <w:r w:rsidRPr="009F0ADA">
              <w:rPr>
                <w:rFonts w:eastAsia="Times New Roman"/>
                <w:color w:val="000000"/>
                <w:sz w:val="20"/>
                <w:szCs w:val="20"/>
              </w:rPr>
              <w:br/>
              <w:t>"transactionCode":"8879",</w:t>
            </w:r>
            <w:r w:rsidRPr="009F0ADA">
              <w:rPr>
                <w:rFonts w:eastAsia="Times New Roman"/>
                <w:color w:val="000000"/>
                <w:sz w:val="20"/>
                <w:szCs w:val="20"/>
              </w:rPr>
              <w:br/>
              <w:t>"transactionNum":"0001001719","effectiveDate":"2021-05-11","timestamp":"2021-05-11T13:31:11Z","changed":[{"object":"CI","account":"0001003123","eventtype":"C","balance":"744000","remainBalance":"2219905"},{"object":"CI","account":"0001222222","eventtype":"D","balance":"744000","remainBalance":"2219905"},{"object":"SE","account":"0001003123","eventtype":"D","symbol":"VCB","netting":"8"},{"object":"SE","account":"0001222222","eventtype":"C","symbol":"VCB","dcrqtty":"8"},{"object":"SE","account":"0001222222","eventtype":"C","symbol":"VCB","dcramt":"744000"},{"object":"SE","account":"0001222222","eventtype":"C","symbol":"VCB","trade":"8"},{"object":"SE","account":"0001222222","eventtype":"D","symbol":"VCB","cadcramt":"744000"},{"object":"SE","account":"0001222222","eventtype":"D","symbol":"VCB","cadcrqtty":"8"},{"object":"SE","account":"0001222222","eventtype":"D","symbol":"VCB","careceiving":"8"}]}</w:t>
            </w:r>
          </w:p>
        </w:tc>
      </w:tr>
    </w:tbl>
    <w:p w14:paraId="1902E997" w14:textId="77777777" w:rsidR="00BA795C" w:rsidRPr="00BA795C" w:rsidRDefault="00BA795C" w:rsidP="00BA795C">
      <w:pPr>
        <w:rPr>
          <w:lang w:val="en-GB"/>
        </w:rPr>
      </w:pPr>
    </w:p>
    <w:p w14:paraId="2EB001A8" w14:textId="16472A8D" w:rsidR="0013069E" w:rsidRPr="00DD0B34" w:rsidRDefault="0013069E" w:rsidP="0013069E">
      <w:pPr>
        <w:pStyle w:val="Heading4"/>
        <w:rPr>
          <w:highlight w:val="yellow"/>
        </w:rPr>
      </w:pPr>
      <w:r w:rsidRPr="00DD0B34">
        <w:rPr>
          <w:highlight w:val="yellow"/>
        </w:rPr>
        <w:t xml:space="preserve">Dữ liệu từ </w:t>
      </w:r>
      <w:r w:rsidR="00DD0B34" w:rsidRPr="00DD0B34">
        <w:rPr>
          <w:highlight w:val="yellow"/>
        </w:rPr>
        <w:t>MO đẩy vào Kafka</w:t>
      </w:r>
    </w:p>
    <w:p w14:paraId="43382CE1" w14:textId="1AA8ABCC" w:rsidR="00DD0B34" w:rsidRPr="00DD0B34" w:rsidRDefault="002715A1" w:rsidP="00DD0B34">
      <w:pPr>
        <w:rPr>
          <w:lang w:val="en-GB"/>
        </w:rPr>
      </w:pPr>
      <w:r w:rsidRPr="00A95A3C">
        <w:rPr>
          <w:highlight w:val="yellow"/>
          <w:lang w:val="en-GB"/>
        </w:rPr>
        <w:t xml:space="preserve">Dữ liệu về quản lý Pool/Room đẩy vào </w:t>
      </w:r>
      <w:r w:rsidRPr="00A33E7C">
        <w:rPr>
          <w:highlight w:val="yellow"/>
          <w:lang w:val="en-GB"/>
        </w:rPr>
        <w:t>Kafka</w:t>
      </w:r>
      <w:r w:rsidR="00A33E7C" w:rsidRPr="00A33E7C">
        <w:rPr>
          <w:highlight w:val="yellow"/>
          <w:lang w:val="en-GB"/>
        </w:rPr>
        <w:t xml:space="preserve"> (Phần này VNDS bổ sung vào tài liệu)</w:t>
      </w:r>
    </w:p>
    <w:p w14:paraId="7597F60D" w14:textId="03330636" w:rsidR="00DD0B34" w:rsidRPr="00DD0B34" w:rsidRDefault="00DD0B34" w:rsidP="00DD0B34">
      <w:pPr>
        <w:pStyle w:val="Heading4"/>
        <w:rPr>
          <w:highlight w:val="yellow"/>
        </w:rPr>
      </w:pPr>
      <w:r w:rsidRPr="00DD0B34">
        <w:rPr>
          <w:highlight w:val="yellow"/>
        </w:rPr>
        <w:t>Dữ liệu từ Datafeed đẩy vào Kafka</w:t>
      </w:r>
    </w:p>
    <w:p w14:paraId="7D7A85CE" w14:textId="517BA6A9" w:rsidR="0013069E" w:rsidRPr="0013069E" w:rsidRDefault="00DD0B34" w:rsidP="0013069E">
      <w:pPr>
        <w:rPr>
          <w:lang w:val="en-GB"/>
        </w:rPr>
      </w:pPr>
      <w:r w:rsidRPr="00DD0B34">
        <w:rPr>
          <w:highlight w:val="yellow"/>
          <w:lang w:val="en-GB"/>
        </w:rPr>
        <w:t>Dữ liệu giá và phiên đẩy vào Kafka</w:t>
      </w:r>
      <w:r w:rsidR="00A33E7C">
        <w:rPr>
          <w:lang w:val="en-GB"/>
        </w:rPr>
        <w:t xml:space="preserve"> </w:t>
      </w:r>
      <w:r w:rsidR="00A33E7C" w:rsidRPr="00A33E7C">
        <w:rPr>
          <w:highlight w:val="yellow"/>
          <w:lang w:val="en-GB"/>
        </w:rPr>
        <w:t>(Phần này VNDS bổ sung vào tài liệu)</w:t>
      </w:r>
    </w:p>
    <w:p w14:paraId="5BEB7B14" w14:textId="77777777" w:rsidR="00C67448" w:rsidRPr="00C67448" w:rsidRDefault="00C67448" w:rsidP="00C67448">
      <w:pPr>
        <w:rPr>
          <w:lang w:val="en-GB"/>
        </w:rPr>
      </w:pPr>
    </w:p>
    <w:p w14:paraId="5DF6C457" w14:textId="4F07480F" w:rsidR="00E20571" w:rsidRDefault="00E20571" w:rsidP="00E20571">
      <w:pPr>
        <w:pStyle w:val="Heading3"/>
      </w:pPr>
      <w:bookmarkStart w:id="2260" w:name="_Toc80648713"/>
      <w:r>
        <w:t xml:space="preserve">OMS </w:t>
      </w:r>
      <w:r w:rsidR="0043158E">
        <w:t>đẩy</w:t>
      </w:r>
      <w:r>
        <w:t xml:space="preserve"> vào Kafka</w:t>
      </w:r>
      <w:bookmarkEnd w:id="2260"/>
    </w:p>
    <w:p w14:paraId="50417F7A" w14:textId="22777154" w:rsidR="002626B1" w:rsidRPr="002626B1" w:rsidRDefault="007151D4" w:rsidP="002626B1">
      <w:pPr>
        <w:rPr>
          <w:lang w:val="en-GB"/>
        </w:rPr>
      </w:pPr>
      <w:r>
        <w:rPr>
          <w:lang w:val="en-GB"/>
        </w:rPr>
        <w:t xml:space="preserve">Danh sách </w:t>
      </w:r>
      <w:r w:rsidR="001C5929">
        <w:rPr>
          <w:lang w:val="en-GB"/>
        </w:rPr>
        <w:t xml:space="preserve">trạng thái lệnh được OMS đẩy vào Kafka </w:t>
      </w:r>
      <w:r w:rsidR="00E8296D">
        <w:rPr>
          <w:lang w:val="en-GB"/>
        </w:rPr>
        <w:t>theo</w:t>
      </w:r>
      <w:r w:rsidR="003774FC">
        <w:rPr>
          <w:lang w:val="en-GB"/>
        </w:rPr>
        <w:t xml:space="preserve"> mụ</w:t>
      </w:r>
      <w:r w:rsidR="00051378">
        <w:rPr>
          <w:lang w:val="en-GB"/>
        </w:rPr>
        <w:t>c 3.1</w:t>
      </w:r>
    </w:p>
    <w:tbl>
      <w:tblPr>
        <w:tblW w:w="9625" w:type="dxa"/>
        <w:tblLook w:val="04A0" w:firstRow="1" w:lastRow="0" w:firstColumn="1" w:lastColumn="0" w:noHBand="0" w:noVBand="1"/>
      </w:tblPr>
      <w:tblGrid>
        <w:gridCol w:w="918"/>
        <w:gridCol w:w="3847"/>
        <w:gridCol w:w="4860"/>
      </w:tblGrid>
      <w:tr w:rsidR="00501E33" w:rsidRPr="001172A8" w14:paraId="7F624E71" w14:textId="77777777" w:rsidTr="002C1953">
        <w:trPr>
          <w:trHeight w:val="300"/>
        </w:trPr>
        <w:tc>
          <w:tcPr>
            <w:tcW w:w="9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D4EED4D" w14:textId="08A538F4" w:rsidR="00501E33" w:rsidRPr="001172A8" w:rsidRDefault="00501E33" w:rsidP="00E8296D">
            <w:pPr>
              <w:spacing w:before="120" w:after="0"/>
              <w:jc w:val="center"/>
              <w:rPr>
                <w:rFonts w:eastAsia="Times New Roman"/>
                <w:b/>
                <w:sz w:val="20"/>
                <w:szCs w:val="20"/>
              </w:rPr>
            </w:pPr>
            <w:r>
              <w:rPr>
                <w:rFonts w:eastAsia="Times New Roman"/>
                <w:b/>
                <w:sz w:val="20"/>
                <w:szCs w:val="20"/>
              </w:rPr>
              <w:lastRenderedPageBreak/>
              <w:t>STT</w:t>
            </w:r>
          </w:p>
        </w:tc>
        <w:tc>
          <w:tcPr>
            <w:tcW w:w="3847"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7F26C1B" w14:textId="22951CFC" w:rsidR="00501E33" w:rsidRPr="001172A8" w:rsidRDefault="00501E33" w:rsidP="00E9121E">
            <w:pPr>
              <w:spacing w:before="120" w:after="0"/>
              <w:rPr>
                <w:rFonts w:eastAsia="Times New Roman"/>
                <w:b/>
                <w:sz w:val="20"/>
                <w:szCs w:val="20"/>
              </w:rPr>
            </w:pPr>
            <w:r>
              <w:rPr>
                <w:rFonts w:eastAsia="Times New Roman"/>
                <w:b/>
                <w:sz w:val="20"/>
                <w:szCs w:val="20"/>
              </w:rPr>
              <w:t>Message</w:t>
            </w:r>
          </w:p>
        </w:tc>
        <w:tc>
          <w:tcPr>
            <w:tcW w:w="486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937DE91" w14:textId="4ED40D88" w:rsidR="00501E33" w:rsidRPr="001172A8" w:rsidRDefault="00501E33" w:rsidP="00E9121E">
            <w:pPr>
              <w:spacing w:before="120" w:after="0"/>
              <w:rPr>
                <w:rFonts w:eastAsia="Times New Roman"/>
                <w:b/>
                <w:sz w:val="20"/>
                <w:szCs w:val="20"/>
              </w:rPr>
            </w:pPr>
            <w:r>
              <w:rPr>
                <w:rFonts w:eastAsia="Times New Roman"/>
                <w:b/>
                <w:sz w:val="20"/>
                <w:szCs w:val="20"/>
              </w:rPr>
              <w:t>Ghi chú</w:t>
            </w:r>
          </w:p>
        </w:tc>
      </w:tr>
      <w:tr w:rsidR="00501E33" w:rsidRPr="001172A8" w14:paraId="60850036"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79684939" w14:textId="5C5D5EED" w:rsidR="00501E33" w:rsidRPr="007F655C" w:rsidRDefault="00501E33" w:rsidP="00E8296D">
            <w:pPr>
              <w:spacing w:before="120" w:after="0"/>
              <w:jc w:val="center"/>
              <w:rPr>
                <w:rFonts w:eastAsia="Times New Roman"/>
                <w:sz w:val="20"/>
                <w:szCs w:val="20"/>
              </w:rPr>
            </w:pPr>
            <w:r>
              <w:rPr>
                <w:rFonts w:eastAsia="Times New Roman"/>
                <w:sz w:val="20"/>
                <w:szCs w:val="20"/>
              </w:rPr>
              <w:t>1</w:t>
            </w:r>
          </w:p>
        </w:tc>
        <w:tc>
          <w:tcPr>
            <w:tcW w:w="3847" w:type="dxa"/>
            <w:tcBorders>
              <w:top w:val="nil"/>
              <w:left w:val="nil"/>
              <w:bottom w:val="single" w:sz="4" w:space="0" w:color="auto"/>
              <w:right w:val="single" w:sz="4" w:space="0" w:color="auto"/>
            </w:tcBorders>
            <w:shd w:val="clear" w:color="auto" w:fill="auto"/>
            <w:noWrap/>
            <w:hideMark/>
          </w:tcPr>
          <w:p w14:paraId="30CDF96F" w14:textId="17D36E75" w:rsidR="00501E33" w:rsidRPr="007F655C" w:rsidRDefault="00D01921" w:rsidP="00E9121E">
            <w:pPr>
              <w:spacing w:before="120" w:after="0"/>
              <w:rPr>
                <w:rFonts w:eastAsia="Times New Roman"/>
                <w:sz w:val="20"/>
                <w:szCs w:val="20"/>
              </w:rPr>
            </w:pPr>
            <w:r w:rsidRPr="00D01921">
              <w:rPr>
                <w:rFonts w:eastAsia="Times New Roman"/>
                <w:sz w:val="20"/>
                <w:szCs w:val="20"/>
              </w:rPr>
              <w:t>3.1.1.2</w:t>
            </w:r>
            <w:r w:rsidRPr="00D01921">
              <w:rPr>
                <w:rFonts w:eastAsia="Times New Roman"/>
                <w:sz w:val="20"/>
                <w:szCs w:val="20"/>
              </w:rPr>
              <w:tab/>
              <w:t>Execution Ack</w:t>
            </w:r>
          </w:p>
        </w:tc>
        <w:tc>
          <w:tcPr>
            <w:tcW w:w="4860" w:type="dxa"/>
            <w:tcBorders>
              <w:top w:val="nil"/>
              <w:left w:val="nil"/>
              <w:bottom w:val="single" w:sz="4" w:space="0" w:color="auto"/>
              <w:right w:val="single" w:sz="4" w:space="0" w:color="auto"/>
            </w:tcBorders>
            <w:shd w:val="clear" w:color="auto" w:fill="auto"/>
            <w:noWrap/>
            <w:hideMark/>
          </w:tcPr>
          <w:p w14:paraId="7E61FF71" w14:textId="77777777" w:rsidR="00501E33" w:rsidRDefault="00501E33" w:rsidP="00E9121E">
            <w:pPr>
              <w:spacing w:before="120" w:after="0"/>
              <w:rPr>
                <w:rFonts w:eastAsia="Times New Roman"/>
                <w:sz w:val="20"/>
                <w:szCs w:val="20"/>
              </w:rPr>
            </w:pPr>
            <w:r>
              <w:rPr>
                <w:rFonts w:eastAsia="Times New Roman"/>
                <w:sz w:val="20"/>
                <w:szCs w:val="20"/>
              </w:rPr>
              <w:t xml:space="preserve">39  = A Pending new </w:t>
            </w:r>
          </w:p>
          <w:p w14:paraId="7AB3D87C" w14:textId="489A69EF" w:rsidR="00501E33" w:rsidRPr="007F655C" w:rsidRDefault="00501E33" w:rsidP="000667D0">
            <w:pPr>
              <w:spacing w:before="120" w:after="0"/>
              <w:rPr>
                <w:rFonts w:eastAsia="Times New Roman"/>
                <w:sz w:val="20"/>
                <w:szCs w:val="20"/>
              </w:rPr>
            </w:pPr>
            <w:r>
              <w:rPr>
                <w:rFonts w:eastAsia="Times New Roman"/>
                <w:sz w:val="20"/>
                <w:szCs w:val="20"/>
              </w:rPr>
              <w:t>39  = 0 New (Lệnh đã lên sở)</w:t>
            </w:r>
          </w:p>
        </w:tc>
      </w:tr>
      <w:tr w:rsidR="00501E33" w:rsidRPr="001172A8" w14:paraId="00E396E8"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hideMark/>
          </w:tcPr>
          <w:p w14:paraId="6965F87F" w14:textId="42B7D828" w:rsidR="00501E33" w:rsidRPr="007F655C" w:rsidRDefault="00501E33" w:rsidP="00E8296D">
            <w:pPr>
              <w:spacing w:before="120" w:after="0"/>
              <w:jc w:val="center"/>
              <w:rPr>
                <w:rFonts w:eastAsia="Times New Roman"/>
                <w:sz w:val="20"/>
                <w:szCs w:val="20"/>
              </w:rPr>
            </w:pPr>
            <w:r>
              <w:rPr>
                <w:rFonts w:eastAsia="Times New Roman"/>
                <w:sz w:val="20"/>
                <w:szCs w:val="20"/>
              </w:rPr>
              <w:t>2</w:t>
            </w:r>
          </w:p>
        </w:tc>
        <w:tc>
          <w:tcPr>
            <w:tcW w:w="3847" w:type="dxa"/>
            <w:tcBorders>
              <w:top w:val="nil"/>
              <w:left w:val="nil"/>
              <w:bottom w:val="single" w:sz="4" w:space="0" w:color="auto"/>
              <w:right w:val="single" w:sz="4" w:space="0" w:color="auto"/>
            </w:tcBorders>
            <w:shd w:val="clear" w:color="auto" w:fill="auto"/>
            <w:noWrap/>
            <w:hideMark/>
          </w:tcPr>
          <w:p w14:paraId="07FB1B06" w14:textId="2942EEC3" w:rsidR="00501E33" w:rsidRPr="007F655C" w:rsidRDefault="00501E33" w:rsidP="00E9121E">
            <w:pPr>
              <w:spacing w:before="120" w:after="0"/>
              <w:rPr>
                <w:rFonts w:eastAsia="Times New Roman"/>
                <w:sz w:val="20"/>
                <w:szCs w:val="20"/>
              </w:rPr>
            </w:pPr>
            <w:r w:rsidRPr="00501E33">
              <w:rPr>
                <w:rFonts w:eastAsia="Times New Roman"/>
                <w:sz w:val="20"/>
                <w:szCs w:val="20"/>
              </w:rPr>
              <w:t>3.1.1.3</w:t>
            </w:r>
            <w:r w:rsidRPr="00501E33">
              <w:rPr>
                <w:rFonts w:eastAsia="Times New Roman"/>
                <w:sz w:val="20"/>
                <w:szCs w:val="20"/>
              </w:rPr>
              <w:tab/>
              <w:t>Execution Report for rejected order</w:t>
            </w:r>
          </w:p>
        </w:tc>
        <w:tc>
          <w:tcPr>
            <w:tcW w:w="4860" w:type="dxa"/>
            <w:tcBorders>
              <w:top w:val="nil"/>
              <w:left w:val="nil"/>
              <w:bottom w:val="single" w:sz="4" w:space="0" w:color="auto"/>
              <w:right w:val="single" w:sz="4" w:space="0" w:color="auto"/>
            </w:tcBorders>
            <w:shd w:val="clear" w:color="auto" w:fill="auto"/>
            <w:noWrap/>
            <w:hideMark/>
          </w:tcPr>
          <w:p w14:paraId="3F42CDF2" w14:textId="77777777" w:rsidR="00501E33" w:rsidRPr="007F655C" w:rsidRDefault="00501E33" w:rsidP="00E9121E">
            <w:pPr>
              <w:spacing w:before="120" w:after="0"/>
              <w:rPr>
                <w:rFonts w:eastAsia="Times New Roman"/>
                <w:sz w:val="20"/>
                <w:szCs w:val="20"/>
              </w:rPr>
            </w:pPr>
          </w:p>
        </w:tc>
      </w:tr>
      <w:tr w:rsidR="00501E33" w:rsidRPr="001172A8" w14:paraId="2CA5B101"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0439BAF" w14:textId="25414F5A" w:rsidR="00501E33" w:rsidRDefault="00D01921" w:rsidP="00E8296D">
            <w:pPr>
              <w:spacing w:before="120" w:after="0"/>
              <w:jc w:val="center"/>
              <w:rPr>
                <w:rFonts w:eastAsia="Times New Roman"/>
                <w:sz w:val="20"/>
                <w:szCs w:val="20"/>
              </w:rPr>
            </w:pPr>
            <w:r>
              <w:rPr>
                <w:rFonts w:eastAsia="Times New Roman"/>
                <w:sz w:val="20"/>
                <w:szCs w:val="20"/>
              </w:rPr>
              <w:t>3</w:t>
            </w:r>
          </w:p>
        </w:tc>
        <w:tc>
          <w:tcPr>
            <w:tcW w:w="3847" w:type="dxa"/>
            <w:tcBorders>
              <w:top w:val="nil"/>
              <w:left w:val="nil"/>
              <w:bottom w:val="single" w:sz="4" w:space="0" w:color="auto"/>
              <w:right w:val="single" w:sz="4" w:space="0" w:color="auto"/>
            </w:tcBorders>
            <w:shd w:val="clear" w:color="auto" w:fill="auto"/>
            <w:noWrap/>
          </w:tcPr>
          <w:p w14:paraId="2CB86689" w14:textId="6376B641" w:rsidR="00501E33" w:rsidRPr="007F655C" w:rsidRDefault="00D01921" w:rsidP="00D01921">
            <w:pPr>
              <w:spacing w:before="120" w:after="0"/>
              <w:rPr>
                <w:rFonts w:eastAsia="Times New Roman"/>
                <w:sz w:val="20"/>
                <w:szCs w:val="20"/>
              </w:rPr>
            </w:pPr>
            <w:r>
              <w:t>3.1.1.4</w:t>
            </w:r>
            <w:r>
              <w:tab/>
              <w:t>Execution Report for expired order</w:t>
            </w:r>
          </w:p>
        </w:tc>
        <w:tc>
          <w:tcPr>
            <w:tcW w:w="4860" w:type="dxa"/>
            <w:tcBorders>
              <w:top w:val="nil"/>
              <w:left w:val="nil"/>
              <w:bottom w:val="single" w:sz="4" w:space="0" w:color="auto"/>
              <w:right w:val="single" w:sz="4" w:space="0" w:color="auto"/>
            </w:tcBorders>
            <w:shd w:val="clear" w:color="auto" w:fill="auto"/>
            <w:noWrap/>
          </w:tcPr>
          <w:p w14:paraId="4532103C" w14:textId="77777777" w:rsidR="00501E33" w:rsidRPr="007F655C" w:rsidRDefault="00501E33" w:rsidP="00E9121E">
            <w:pPr>
              <w:spacing w:before="120" w:after="0"/>
              <w:rPr>
                <w:rFonts w:eastAsia="Times New Roman"/>
                <w:sz w:val="20"/>
                <w:szCs w:val="20"/>
              </w:rPr>
            </w:pPr>
          </w:p>
        </w:tc>
      </w:tr>
      <w:tr w:rsidR="00501E33" w:rsidRPr="001172A8" w14:paraId="6D52EAE4"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0D3C3299" w14:textId="558E0929" w:rsidR="00501E33" w:rsidRDefault="00D01921" w:rsidP="00E8296D">
            <w:pPr>
              <w:spacing w:before="120" w:after="0"/>
              <w:jc w:val="center"/>
              <w:rPr>
                <w:rFonts w:eastAsia="Times New Roman"/>
                <w:sz w:val="20"/>
                <w:szCs w:val="20"/>
              </w:rPr>
            </w:pPr>
            <w:r>
              <w:rPr>
                <w:rFonts w:eastAsia="Times New Roman"/>
                <w:sz w:val="20"/>
                <w:szCs w:val="20"/>
              </w:rPr>
              <w:t>4</w:t>
            </w:r>
          </w:p>
        </w:tc>
        <w:tc>
          <w:tcPr>
            <w:tcW w:w="3847" w:type="dxa"/>
            <w:tcBorders>
              <w:top w:val="nil"/>
              <w:left w:val="nil"/>
              <w:bottom w:val="single" w:sz="4" w:space="0" w:color="auto"/>
              <w:right w:val="single" w:sz="4" w:space="0" w:color="auto"/>
            </w:tcBorders>
            <w:shd w:val="clear" w:color="auto" w:fill="auto"/>
            <w:noWrap/>
          </w:tcPr>
          <w:p w14:paraId="596DCB0E" w14:textId="1ACC1E31" w:rsidR="00501E33" w:rsidRPr="007F655C" w:rsidRDefault="00D01921" w:rsidP="00E9121E">
            <w:pPr>
              <w:spacing w:before="120" w:after="0"/>
              <w:rPr>
                <w:rFonts w:eastAsia="Times New Roman"/>
                <w:sz w:val="20"/>
                <w:szCs w:val="20"/>
              </w:rPr>
            </w:pPr>
            <w:r w:rsidRPr="00D01921">
              <w:rPr>
                <w:rFonts w:eastAsia="Times New Roman"/>
                <w:sz w:val="20"/>
                <w:szCs w:val="20"/>
              </w:rPr>
              <w:t>3.1.1.5</w:t>
            </w:r>
            <w:r w:rsidRPr="00D01921">
              <w:rPr>
                <w:rFonts w:eastAsia="Times New Roman"/>
                <w:sz w:val="20"/>
                <w:szCs w:val="20"/>
              </w:rPr>
              <w:tab/>
              <w:t>Execution Report for Fill /Partial Fill</w:t>
            </w:r>
          </w:p>
        </w:tc>
        <w:tc>
          <w:tcPr>
            <w:tcW w:w="4860" w:type="dxa"/>
            <w:tcBorders>
              <w:top w:val="nil"/>
              <w:left w:val="nil"/>
              <w:bottom w:val="single" w:sz="4" w:space="0" w:color="auto"/>
              <w:right w:val="single" w:sz="4" w:space="0" w:color="auto"/>
            </w:tcBorders>
            <w:shd w:val="clear" w:color="auto" w:fill="auto"/>
            <w:noWrap/>
          </w:tcPr>
          <w:p w14:paraId="3EEF456A" w14:textId="5F649228" w:rsidR="007F1428" w:rsidRPr="00522F50" w:rsidRDefault="007F1428" w:rsidP="007F1428">
            <w:pPr>
              <w:spacing w:before="120" w:after="0"/>
              <w:rPr>
                <w:rFonts w:eastAsia="Times New Roman"/>
              </w:rPr>
            </w:pPr>
            <w:r w:rsidRPr="00522F50">
              <w:rPr>
                <w:rFonts w:eastAsia="Times New Roman"/>
              </w:rPr>
              <w:t> </w:t>
            </w:r>
            <w:r>
              <w:rPr>
                <w:rFonts w:eastAsia="Times New Roman"/>
              </w:rPr>
              <w:t xml:space="preserve">39 = 1 </w:t>
            </w:r>
            <w:r w:rsidRPr="007F1428">
              <w:rPr>
                <w:rFonts w:eastAsia="Times New Roman"/>
              </w:rPr>
              <w:sym w:font="Wingdings" w:char="F0E0"/>
            </w:r>
            <w:r w:rsidRPr="00522F50">
              <w:rPr>
                <w:rFonts w:eastAsia="Times New Roman"/>
              </w:rPr>
              <w:t xml:space="preserve"> Partially Filled</w:t>
            </w:r>
          </w:p>
          <w:p w14:paraId="67240EA6" w14:textId="0B82A2F1" w:rsidR="00501E33" w:rsidRPr="007F655C" w:rsidRDefault="007F1428" w:rsidP="007F1428">
            <w:pPr>
              <w:spacing w:before="120" w:after="0"/>
              <w:rPr>
                <w:rFonts w:eastAsia="Times New Roman"/>
                <w:sz w:val="20"/>
                <w:szCs w:val="20"/>
              </w:rPr>
            </w:pPr>
            <w:r>
              <w:rPr>
                <w:rFonts w:eastAsia="Times New Roman"/>
              </w:rPr>
              <w:t xml:space="preserve"> 39 = </w:t>
            </w:r>
            <w:r w:rsidRPr="00522F50">
              <w:rPr>
                <w:rFonts w:eastAsia="Times New Roman"/>
              </w:rPr>
              <w:t xml:space="preserve">2 </w:t>
            </w:r>
            <w:r w:rsidRPr="007F1428">
              <w:rPr>
                <w:rFonts w:eastAsia="Times New Roman"/>
              </w:rPr>
              <w:sym w:font="Wingdings" w:char="F0E0"/>
            </w:r>
            <w:r w:rsidRPr="00522F50">
              <w:rPr>
                <w:rFonts w:eastAsia="Times New Roman"/>
              </w:rPr>
              <w:t xml:space="preserve"> Filled</w:t>
            </w:r>
          </w:p>
        </w:tc>
      </w:tr>
      <w:tr w:rsidR="00501E33" w:rsidRPr="001172A8" w14:paraId="52148121"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3BEF7110" w14:textId="45023F17" w:rsidR="00501E33" w:rsidRDefault="00D01921" w:rsidP="00E8296D">
            <w:pPr>
              <w:spacing w:before="120" w:after="0"/>
              <w:jc w:val="center"/>
              <w:rPr>
                <w:rFonts w:eastAsia="Times New Roman"/>
                <w:sz w:val="20"/>
                <w:szCs w:val="20"/>
              </w:rPr>
            </w:pPr>
            <w:r>
              <w:rPr>
                <w:rFonts w:eastAsia="Times New Roman"/>
                <w:sz w:val="20"/>
                <w:szCs w:val="20"/>
              </w:rPr>
              <w:t>5</w:t>
            </w:r>
          </w:p>
        </w:tc>
        <w:tc>
          <w:tcPr>
            <w:tcW w:w="3847" w:type="dxa"/>
            <w:tcBorders>
              <w:top w:val="nil"/>
              <w:left w:val="nil"/>
              <w:bottom w:val="single" w:sz="4" w:space="0" w:color="auto"/>
              <w:right w:val="single" w:sz="4" w:space="0" w:color="auto"/>
            </w:tcBorders>
            <w:shd w:val="clear" w:color="auto" w:fill="auto"/>
            <w:noWrap/>
          </w:tcPr>
          <w:p w14:paraId="6BD13A5E" w14:textId="20564172" w:rsidR="00501E33" w:rsidRPr="007F655C" w:rsidRDefault="00D73F34" w:rsidP="00E9121E">
            <w:pPr>
              <w:spacing w:before="120" w:after="0"/>
              <w:rPr>
                <w:rFonts w:eastAsia="Times New Roman"/>
                <w:sz w:val="20"/>
                <w:szCs w:val="20"/>
              </w:rPr>
            </w:pPr>
            <w:r w:rsidRPr="00D73F34">
              <w:rPr>
                <w:rFonts w:eastAsia="Times New Roman"/>
                <w:sz w:val="20"/>
                <w:szCs w:val="20"/>
              </w:rPr>
              <w:t>3.1.2.2</w:t>
            </w:r>
            <w:r w:rsidRPr="00D73F34">
              <w:rPr>
                <w:rFonts w:eastAsia="Times New Roman"/>
                <w:sz w:val="20"/>
                <w:szCs w:val="20"/>
              </w:rPr>
              <w:tab/>
              <w:t>Pending Cancel</w:t>
            </w:r>
          </w:p>
        </w:tc>
        <w:tc>
          <w:tcPr>
            <w:tcW w:w="4860" w:type="dxa"/>
            <w:tcBorders>
              <w:top w:val="nil"/>
              <w:left w:val="nil"/>
              <w:bottom w:val="single" w:sz="4" w:space="0" w:color="auto"/>
              <w:right w:val="single" w:sz="4" w:space="0" w:color="auto"/>
            </w:tcBorders>
            <w:shd w:val="clear" w:color="auto" w:fill="auto"/>
            <w:noWrap/>
          </w:tcPr>
          <w:p w14:paraId="5B3D19D2" w14:textId="77777777" w:rsidR="00501E33" w:rsidRPr="007F655C" w:rsidRDefault="00501E33" w:rsidP="00E9121E">
            <w:pPr>
              <w:spacing w:before="120" w:after="0"/>
              <w:rPr>
                <w:rFonts w:eastAsia="Times New Roman"/>
                <w:sz w:val="20"/>
                <w:szCs w:val="20"/>
              </w:rPr>
            </w:pPr>
          </w:p>
        </w:tc>
      </w:tr>
      <w:tr w:rsidR="00501E33" w:rsidRPr="001172A8" w14:paraId="08474F01"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41959FE" w14:textId="28198656" w:rsidR="00501E33" w:rsidRDefault="00D73F34" w:rsidP="00E8296D">
            <w:pPr>
              <w:spacing w:before="120" w:after="0"/>
              <w:jc w:val="center"/>
              <w:rPr>
                <w:rFonts w:eastAsia="Times New Roman"/>
                <w:sz w:val="20"/>
                <w:szCs w:val="20"/>
              </w:rPr>
            </w:pPr>
            <w:r>
              <w:rPr>
                <w:rFonts w:eastAsia="Times New Roman"/>
                <w:sz w:val="20"/>
                <w:szCs w:val="20"/>
              </w:rPr>
              <w:t>7</w:t>
            </w:r>
          </w:p>
        </w:tc>
        <w:tc>
          <w:tcPr>
            <w:tcW w:w="3847" w:type="dxa"/>
            <w:tcBorders>
              <w:top w:val="nil"/>
              <w:left w:val="nil"/>
              <w:bottom w:val="single" w:sz="4" w:space="0" w:color="auto"/>
              <w:right w:val="single" w:sz="4" w:space="0" w:color="auto"/>
            </w:tcBorders>
            <w:shd w:val="clear" w:color="auto" w:fill="auto"/>
            <w:noWrap/>
          </w:tcPr>
          <w:p w14:paraId="3B9E4AE0" w14:textId="7D01D6F3" w:rsidR="00501E33" w:rsidRPr="007F655C" w:rsidRDefault="00D73F34" w:rsidP="00E9121E">
            <w:pPr>
              <w:spacing w:before="120" w:after="0"/>
              <w:rPr>
                <w:rFonts w:eastAsia="Times New Roman"/>
                <w:sz w:val="20"/>
                <w:szCs w:val="20"/>
              </w:rPr>
            </w:pPr>
            <w:r w:rsidRPr="00D73F34">
              <w:rPr>
                <w:rFonts w:eastAsia="Times New Roman"/>
                <w:sz w:val="20"/>
                <w:szCs w:val="20"/>
              </w:rPr>
              <w:t>3.1.2.3</w:t>
            </w:r>
            <w:r w:rsidRPr="00D73F34">
              <w:rPr>
                <w:rFonts w:eastAsia="Times New Roman"/>
                <w:sz w:val="20"/>
                <w:szCs w:val="20"/>
              </w:rPr>
              <w:tab/>
              <w:t>Order Cancel Reject</w:t>
            </w:r>
          </w:p>
        </w:tc>
        <w:tc>
          <w:tcPr>
            <w:tcW w:w="4860" w:type="dxa"/>
            <w:tcBorders>
              <w:top w:val="nil"/>
              <w:left w:val="nil"/>
              <w:bottom w:val="single" w:sz="4" w:space="0" w:color="auto"/>
              <w:right w:val="single" w:sz="4" w:space="0" w:color="auto"/>
            </w:tcBorders>
            <w:shd w:val="clear" w:color="auto" w:fill="auto"/>
            <w:noWrap/>
          </w:tcPr>
          <w:p w14:paraId="427E747A" w14:textId="77777777" w:rsidR="00501E33" w:rsidRPr="007F655C" w:rsidRDefault="00501E33" w:rsidP="00E9121E">
            <w:pPr>
              <w:spacing w:before="120" w:after="0"/>
              <w:rPr>
                <w:rFonts w:eastAsia="Times New Roman"/>
                <w:sz w:val="20"/>
                <w:szCs w:val="20"/>
              </w:rPr>
            </w:pPr>
          </w:p>
        </w:tc>
      </w:tr>
      <w:tr w:rsidR="00501E33" w:rsidRPr="001172A8" w14:paraId="6CD48BF9"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56E49BBD" w14:textId="76435580" w:rsidR="00501E33" w:rsidRDefault="00D73F34" w:rsidP="00E8296D">
            <w:pPr>
              <w:spacing w:before="120" w:after="0"/>
              <w:jc w:val="center"/>
              <w:rPr>
                <w:rFonts w:eastAsia="Times New Roman"/>
                <w:sz w:val="20"/>
                <w:szCs w:val="20"/>
              </w:rPr>
            </w:pPr>
            <w:r>
              <w:rPr>
                <w:rFonts w:eastAsia="Times New Roman"/>
                <w:sz w:val="20"/>
                <w:szCs w:val="20"/>
              </w:rPr>
              <w:t>8</w:t>
            </w:r>
          </w:p>
        </w:tc>
        <w:tc>
          <w:tcPr>
            <w:tcW w:w="3847" w:type="dxa"/>
            <w:tcBorders>
              <w:top w:val="nil"/>
              <w:left w:val="nil"/>
              <w:bottom w:val="single" w:sz="4" w:space="0" w:color="auto"/>
              <w:right w:val="single" w:sz="4" w:space="0" w:color="auto"/>
            </w:tcBorders>
            <w:shd w:val="clear" w:color="auto" w:fill="auto"/>
            <w:noWrap/>
          </w:tcPr>
          <w:p w14:paraId="1B377821" w14:textId="07610489" w:rsidR="00501E33" w:rsidRPr="007F655C" w:rsidRDefault="00D73F34" w:rsidP="00E9121E">
            <w:pPr>
              <w:spacing w:before="120" w:after="0"/>
              <w:rPr>
                <w:rFonts w:eastAsia="Times New Roman"/>
                <w:sz w:val="20"/>
                <w:szCs w:val="20"/>
              </w:rPr>
            </w:pPr>
            <w:r w:rsidRPr="00D73F34">
              <w:rPr>
                <w:rFonts w:eastAsia="Times New Roman"/>
                <w:sz w:val="20"/>
                <w:szCs w:val="20"/>
              </w:rPr>
              <w:t>3.1.2.4</w:t>
            </w:r>
            <w:r w:rsidRPr="00D73F34">
              <w:rPr>
                <w:rFonts w:eastAsia="Times New Roman"/>
                <w:sz w:val="20"/>
                <w:szCs w:val="20"/>
              </w:rPr>
              <w:tab/>
              <w:t>Accept Cancel Order</w:t>
            </w:r>
          </w:p>
        </w:tc>
        <w:tc>
          <w:tcPr>
            <w:tcW w:w="4860" w:type="dxa"/>
            <w:tcBorders>
              <w:top w:val="nil"/>
              <w:left w:val="nil"/>
              <w:bottom w:val="single" w:sz="4" w:space="0" w:color="auto"/>
              <w:right w:val="single" w:sz="4" w:space="0" w:color="auto"/>
            </w:tcBorders>
            <w:shd w:val="clear" w:color="auto" w:fill="auto"/>
            <w:noWrap/>
          </w:tcPr>
          <w:p w14:paraId="6CB1674B" w14:textId="77777777" w:rsidR="00501E33" w:rsidRPr="007F655C" w:rsidRDefault="00501E33" w:rsidP="00E9121E">
            <w:pPr>
              <w:spacing w:before="120" w:after="0"/>
              <w:rPr>
                <w:rFonts w:eastAsia="Times New Roman"/>
                <w:sz w:val="20"/>
                <w:szCs w:val="20"/>
              </w:rPr>
            </w:pPr>
          </w:p>
        </w:tc>
      </w:tr>
      <w:tr w:rsidR="00D73F34" w:rsidRPr="001172A8" w14:paraId="4A242699"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33C0F8C" w14:textId="6567616D" w:rsidR="00D73F34" w:rsidRDefault="00D73F34" w:rsidP="00E8296D">
            <w:pPr>
              <w:spacing w:before="120" w:after="0"/>
              <w:jc w:val="center"/>
              <w:rPr>
                <w:rFonts w:eastAsia="Times New Roman"/>
                <w:sz w:val="20"/>
                <w:szCs w:val="20"/>
              </w:rPr>
            </w:pPr>
            <w:r>
              <w:rPr>
                <w:rFonts w:eastAsia="Times New Roman"/>
                <w:sz w:val="20"/>
                <w:szCs w:val="20"/>
              </w:rPr>
              <w:t>9</w:t>
            </w:r>
          </w:p>
        </w:tc>
        <w:tc>
          <w:tcPr>
            <w:tcW w:w="3847" w:type="dxa"/>
            <w:tcBorders>
              <w:top w:val="nil"/>
              <w:left w:val="nil"/>
              <w:bottom w:val="single" w:sz="4" w:space="0" w:color="auto"/>
              <w:right w:val="single" w:sz="4" w:space="0" w:color="auto"/>
            </w:tcBorders>
            <w:shd w:val="clear" w:color="auto" w:fill="auto"/>
            <w:noWrap/>
          </w:tcPr>
          <w:p w14:paraId="622D6D16" w14:textId="22EEB0DA" w:rsidR="00D73F34" w:rsidRPr="007F655C" w:rsidRDefault="00D73F34" w:rsidP="00E9121E">
            <w:pPr>
              <w:spacing w:before="120" w:after="0"/>
              <w:rPr>
                <w:rFonts w:eastAsia="Times New Roman"/>
                <w:sz w:val="20"/>
                <w:szCs w:val="20"/>
              </w:rPr>
            </w:pPr>
            <w:r w:rsidRPr="00D73F34">
              <w:rPr>
                <w:rFonts w:eastAsia="Times New Roman"/>
                <w:sz w:val="20"/>
                <w:szCs w:val="20"/>
              </w:rPr>
              <w:t>3.1.3.2</w:t>
            </w:r>
            <w:r w:rsidRPr="00D73F34">
              <w:rPr>
                <w:rFonts w:eastAsia="Times New Roman"/>
                <w:sz w:val="20"/>
                <w:szCs w:val="20"/>
              </w:rPr>
              <w:tab/>
              <w:t>Pending Replace</w:t>
            </w:r>
          </w:p>
        </w:tc>
        <w:tc>
          <w:tcPr>
            <w:tcW w:w="4860" w:type="dxa"/>
            <w:tcBorders>
              <w:top w:val="nil"/>
              <w:left w:val="nil"/>
              <w:bottom w:val="single" w:sz="4" w:space="0" w:color="auto"/>
              <w:right w:val="single" w:sz="4" w:space="0" w:color="auto"/>
            </w:tcBorders>
            <w:shd w:val="clear" w:color="auto" w:fill="auto"/>
            <w:noWrap/>
          </w:tcPr>
          <w:p w14:paraId="03BECF52" w14:textId="77777777" w:rsidR="00D73F34" w:rsidRPr="007F655C" w:rsidRDefault="00D73F34" w:rsidP="00E9121E">
            <w:pPr>
              <w:spacing w:before="120" w:after="0"/>
              <w:rPr>
                <w:rFonts w:eastAsia="Times New Roman"/>
                <w:sz w:val="20"/>
                <w:szCs w:val="20"/>
              </w:rPr>
            </w:pPr>
          </w:p>
        </w:tc>
      </w:tr>
      <w:tr w:rsidR="00D73F34" w:rsidRPr="001172A8" w14:paraId="15840ABB"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EE85F3F" w14:textId="4A11925A" w:rsidR="00D73F34" w:rsidRDefault="00D73F34" w:rsidP="00E8296D">
            <w:pPr>
              <w:spacing w:before="120" w:after="0"/>
              <w:jc w:val="center"/>
              <w:rPr>
                <w:rFonts w:eastAsia="Times New Roman"/>
                <w:sz w:val="20"/>
                <w:szCs w:val="20"/>
              </w:rPr>
            </w:pPr>
            <w:r>
              <w:rPr>
                <w:rFonts w:eastAsia="Times New Roman"/>
                <w:sz w:val="20"/>
                <w:szCs w:val="20"/>
              </w:rPr>
              <w:t>10</w:t>
            </w:r>
          </w:p>
        </w:tc>
        <w:tc>
          <w:tcPr>
            <w:tcW w:w="3847" w:type="dxa"/>
            <w:tcBorders>
              <w:top w:val="nil"/>
              <w:left w:val="nil"/>
              <w:bottom w:val="single" w:sz="4" w:space="0" w:color="auto"/>
              <w:right w:val="single" w:sz="4" w:space="0" w:color="auto"/>
            </w:tcBorders>
            <w:shd w:val="clear" w:color="auto" w:fill="auto"/>
            <w:noWrap/>
          </w:tcPr>
          <w:p w14:paraId="339AFFB4" w14:textId="222B0B8F" w:rsidR="00D73F34" w:rsidRPr="007F655C" w:rsidRDefault="00D73F34" w:rsidP="00E9121E">
            <w:pPr>
              <w:spacing w:before="120" w:after="0"/>
              <w:rPr>
                <w:rFonts w:eastAsia="Times New Roman"/>
                <w:sz w:val="20"/>
                <w:szCs w:val="20"/>
              </w:rPr>
            </w:pPr>
            <w:r w:rsidRPr="00D73F34">
              <w:rPr>
                <w:rFonts w:eastAsia="Times New Roman"/>
                <w:sz w:val="20"/>
                <w:szCs w:val="20"/>
              </w:rPr>
              <w:t>3.1.3.3</w:t>
            </w:r>
            <w:r w:rsidRPr="00D73F34">
              <w:rPr>
                <w:rFonts w:eastAsia="Times New Roman"/>
                <w:sz w:val="20"/>
                <w:szCs w:val="20"/>
              </w:rPr>
              <w:tab/>
              <w:t>Order Replace Reject</w:t>
            </w:r>
          </w:p>
        </w:tc>
        <w:tc>
          <w:tcPr>
            <w:tcW w:w="4860" w:type="dxa"/>
            <w:tcBorders>
              <w:top w:val="nil"/>
              <w:left w:val="nil"/>
              <w:bottom w:val="single" w:sz="4" w:space="0" w:color="auto"/>
              <w:right w:val="single" w:sz="4" w:space="0" w:color="auto"/>
            </w:tcBorders>
            <w:shd w:val="clear" w:color="auto" w:fill="auto"/>
            <w:noWrap/>
          </w:tcPr>
          <w:p w14:paraId="5C507421" w14:textId="77777777" w:rsidR="00D73F34" w:rsidRPr="007F655C" w:rsidRDefault="00D73F34" w:rsidP="00E9121E">
            <w:pPr>
              <w:spacing w:before="120" w:after="0"/>
              <w:rPr>
                <w:rFonts w:eastAsia="Times New Roman"/>
                <w:sz w:val="20"/>
                <w:szCs w:val="20"/>
              </w:rPr>
            </w:pPr>
          </w:p>
        </w:tc>
      </w:tr>
      <w:tr w:rsidR="00D73F34" w:rsidRPr="001172A8" w14:paraId="75C0C530"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56976C3F" w14:textId="1F2854EC" w:rsidR="00D73F34" w:rsidRDefault="00D73F34" w:rsidP="00E8296D">
            <w:pPr>
              <w:spacing w:before="120" w:after="0"/>
              <w:jc w:val="center"/>
              <w:rPr>
                <w:rFonts w:eastAsia="Times New Roman"/>
                <w:sz w:val="20"/>
                <w:szCs w:val="20"/>
              </w:rPr>
            </w:pPr>
            <w:r>
              <w:rPr>
                <w:rFonts w:eastAsia="Times New Roman"/>
                <w:sz w:val="20"/>
                <w:szCs w:val="20"/>
              </w:rPr>
              <w:t>11</w:t>
            </w:r>
          </w:p>
        </w:tc>
        <w:tc>
          <w:tcPr>
            <w:tcW w:w="3847" w:type="dxa"/>
            <w:tcBorders>
              <w:top w:val="nil"/>
              <w:left w:val="nil"/>
              <w:bottom w:val="single" w:sz="4" w:space="0" w:color="auto"/>
              <w:right w:val="single" w:sz="4" w:space="0" w:color="auto"/>
            </w:tcBorders>
            <w:shd w:val="clear" w:color="auto" w:fill="auto"/>
            <w:noWrap/>
          </w:tcPr>
          <w:p w14:paraId="0A207FB0" w14:textId="7C8A6E3F" w:rsidR="00D73F34" w:rsidRPr="007F655C" w:rsidRDefault="00D73F34" w:rsidP="00E9121E">
            <w:pPr>
              <w:spacing w:before="120" w:after="0"/>
              <w:rPr>
                <w:rFonts w:eastAsia="Times New Roman"/>
                <w:sz w:val="20"/>
                <w:szCs w:val="20"/>
              </w:rPr>
            </w:pPr>
            <w:r w:rsidRPr="00D73F34">
              <w:rPr>
                <w:rFonts w:eastAsia="Times New Roman"/>
                <w:sz w:val="20"/>
                <w:szCs w:val="20"/>
              </w:rPr>
              <w:t>3.1.3.4</w:t>
            </w:r>
            <w:r w:rsidRPr="00D73F34">
              <w:rPr>
                <w:rFonts w:eastAsia="Times New Roman"/>
                <w:sz w:val="20"/>
                <w:szCs w:val="20"/>
              </w:rPr>
              <w:tab/>
              <w:t>Accept Replace Order</w:t>
            </w:r>
          </w:p>
        </w:tc>
        <w:tc>
          <w:tcPr>
            <w:tcW w:w="4860" w:type="dxa"/>
            <w:tcBorders>
              <w:top w:val="nil"/>
              <w:left w:val="nil"/>
              <w:bottom w:val="single" w:sz="4" w:space="0" w:color="auto"/>
              <w:right w:val="single" w:sz="4" w:space="0" w:color="auto"/>
            </w:tcBorders>
            <w:shd w:val="clear" w:color="auto" w:fill="auto"/>
            <w:noWrap/>
          </w:tcPr>
          <w:p w14:paraId="1BCF2B67" w14:textId="77777777" w:rsidR="00D73F34" w:rsidRPr="007F655C" w:rsidRDefault="00D73F34" w:rsidP="00E9121E">
            <w:pPr>
              <w:spacing w:before="120" w:after="0"/>
              <w:rPr>
                <w:rFonts w:eastAsia="Times New Roman"/>
                <w:sz w:val="20"/>
                <w:szCs w:val="20"/>
              </w:rPr>
            </w:pPr>
          </w:p>
        </w:tc>
      </w:tr>
      <w:tr w:rsidR="00D73F34" w:rsidRPr="001172A8" w14:paraId="4CE6FBE7"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6ABE8B9C" w14:textId="694EAD7C" w:rsidR="00D73F34" w:rsidRDefault="00D73F34" w:rsidP="00E8296D">
            <w:pPr>
              <w:spacing w:before="120" w:after="0"/>
              <w:jc w:val="center"/>
              <w:rPr>
                <w:rFonts w:eastAsia="Times New Roman"/>
                <w:sz w:val="20"/>
                <w:szCs w:val="20"/>
              </w:rPr>
            </w:pPr>
            <w:r>
              <w:rPr>
                <w:rFonts w:eastAsia="Times New Roman"/>
                <w:sz w:val="20"/>
                <w:szCs w:val="20"/>
              </w:rPr>
              <w:t>12</w:t>
            </w:r>
          </w:p>
        </w:tc>
        <w:tc>
          <w:tcPr>
            <w:tcW w:w="3847" w:type="dxa"/>
            <w:tcBorders>
              <w:top w:val="nil"/>
              <w:left w:val="nil"/>
              <w:bottom w:val="single" w:sz="4" w:space="0" w:color="auto"/>
              <w:right w:val="single" w:sz="4" w:space="0" w:color="auto"/>
            </w:tcBorders>
            <w:shd w:val="clear" w:color="auto" w:fill="auto"/>
            <w:noWrap/>
          </w:tcPr>
          <w:p w14:paraId="2AFEDD07" w14:textId="6ABCC2D9" w:rsidR="00D73F34" w:rsidRPr="007F655C" w:rsidRDefault="00D73F34" w:rsidP="00E9121E">
            <w:pPr>
              <w:spacing w:before="120" w:after="0"/>
              <w:rPr>
                <w:rFonts w:eastAsia="Times New Roman"/>
                <w:sz w:val="20"/>
                <w:szCs w:val="20"/>
              </w:rPr>
            </w:pPr>
            <w:r w:rsidRPr="00D73F34">
              <w:rPr>
                <w:rFonts w:eastAsia="Times New Roman"/>
                <w:sz w:val="20"/>
                <w:szCs w:val="20"/>
              </w:rPr>
              <w:t>3.1.4</w:t>
            </w:r>
            <w:r w:rsidRPr="00D73F34">
              <w:rPr>
                <w:rFonts w:eastAsia="Times New Roman"/>
                <w:sz w:val="20"/>
                <w:szCs w:val="20"/>
              </w:rPr>
              <w:tab/>
              <w:t>Done for day</w:t>
            </w:r>
          </w:p>
        </w:tc>
        <w:tc>
          <w:tcPr>
            <w:tcW w:w="4860" w:type="dxa"/>
            <w:tcBorders>
              <w:top w:val="nil"/>
              <w:left w:val="nil"/>
              <w:bottom w:val="single" w:sz="4" w:space="0" w:color="auto"/>
              <w:right w:val="single" w:sz="4" w:space="0" w:color="auto"/>
            </w:tcBorders>
            <w:shd w:val="clear" w:color="auto" w:fill="auto"/>
            <w:noWrap/>
          </w:tcPr>
          <w:p w14:paraId="0E722AF7" w14:textId="77777777" w:rsidR="00D73F34" w:rsidRPr="007F655C" w:rsidRDefault="00D73F34" w:rsidP="00E9121E">
            <w:pPr>
              <w:spacing w:before="120" w:after="0"/>
              <w:rPr>
                <w:rFonts w:eastAsia="Times New Roman"/>
                <w:sz w:val="20"/>
                <w:szCs w:val="20"/>
              </w:rPr>
            </w:pPr>
          </w:p>
        </w:tc>
      </w:tr>
      <w:tr w:rsidR="00D73F34" w:rsidRPr="001172A8" w14:paraId="1C37B5DD" w14:textId="77777777" w:rsidTr="002C1953">
        <w:trPr>
          <w:trHeight w:val="300"/>
        </w:trPr>
        <w:tc>
          <w:tcPr>
            <w:tcW w:w="918" w:type="dxa"/>
            <w:tcBorders>
              <w:top w:val="nil"/>
              <w:left w:val="single" w:sz="4" w:space="0" w:color="auto"/>
              <w:bottom w:val="single" w:sz="4" w:space="0" w:color="auto"/>
              <w:right w:val="single" w:sz="4" w:space="0" w:color="auto"/>
            </w:tcBorders>
            <w:shd w:val="clear" w:color="auto" w:fill="auto"/>
            <w:noWrap/>
          </w:tcPr>
          <w:p w14:paraId="780A758A" w14:textId="795FD759" w:rsidR="00D73F34" w:rsidRDefault="00D73F34" w:rsidP="00E8296D">
            <w:pPr>
              <w:spacing w:before="120" w:after="0"/>
              <w:jc w:val="center"/>
              <w:rPr>
                <w:rFonts w:eastAsia="Times New Roman"/>
                <w:sz w:val="20"/>
                <w:szCs w:val="20"/>
              </w:rPr>
            </w:pPr>
            <w:r>
              <w:rPr>
                <w:rFonts w:eastAsia="Times New Roman"/>
                <w:sz w:val="20"/>
                <w:szCs w:val="20"/>
              </w:rPr>
              <w:t>13</w:t>
            </w:r>
          </w:p>
        </w:tc>
        <w:tc>
          <w:tcPr>
            <w:tcW w:w="3847" w:type="dxa"/>
            <w:tcBorders>
              <w:top w:val="nil"/>
              <w:left w:val="nil"/>
              <w:bottom w:val="single" w:sz="4" w:space="0" w:color="auto"/>
              <w:right w:val="single" w:sz="4" w:space="0" w:color="auto"/>
            </w:tcBorders>
            <w:shd w:val="clear" w:color="auto" w:fill="auto"/>
            <w:noWrap/>
          </w:tcPr>
          <w:p w14:paraId="444C2C30" w14:textId="16480EAB" w:rsidR="00D73F34" w:rsidRPr="007F655C" w:rsidRDefault="00D73F34" w:rsidP="00E9121E">
            <w:pPr>
              <w:spacing w:before="120" w:after="0"/>
              <w:rPr>
                <w:rFonts w:eastAsia="Times New Roman"/>
                <w:sz w:val="20"/>
                <w:szCs w:val="20"/>
              </w:rPr>
            </w:pPr>
            <w:r w:rsidRPr="00D73F34">
              <w:rPr>
                <w:rFonts w:eastAsia="Times New Roman"/>
                <w:sz w:val="20"/>
                <w:szCs w:val="20"/>
              </w:rPr>
              <w:t>3.1.5</w:t>
            </w:r>
            <w:r w:rsidRPr="00D73F34">
              <w:rPr>
                <w:rFonts w:eastAsia="Times New Roman"/>
                <w:sz w:val="20"/>
                <w:szCs w:val="20"/>
              </w:rPr>
              <w:tab/>
              <w:t>Update new order</w:t>
            </w:r>
          </w:p>
        </w:tc>
        <w:tc>
          <w:tcPr>
            <w:tcW w:w="4860" w:type="dxa"/>
            <w:tcBorders>
              <w:top w:val="nil"/>
              <w:left w:val="nil"/>
              <w:bottom w:val="single" w:sz="4" w:space="0" w:color="auto"/>
              <w:right w:val="single" w:sz="4" w:space="0" w:color="auto"/>
            </w:tcBorders>
            <w:shd w:val="clear" w:color="auto" w:fill="auto"/>
            <w:noWrap/>
          </w:tcPr>
          <w:p w14:paraId="39480D6C" w14:textId="77777777" w:rsidR="00D73F34" w:rsidRPr="007F655C" w:rsidRDefault="00D73F34" w:rsidP="00E9121E">
            <w:pPr>
              <w:spacing w:before="120" w:after="0"/>
              <w:rPr>
                <w:rFonts w:eastAsia="Times New Roman"/>
                <w:sz w:val="20"/>
                <w:szCs w:val="20"/>
              </w:rPr>
            </w:pPr>
          </w:p>
        </w:tc>
      </w:tr>
    </w:tbl>
    <w:p w14:paraId="09AD71E3" w14:textId="77777777" w:rsidR="00E20571" w:rsidRPr="00E20571" w:rsidRDefault="00E20571" w:rsidP="00E20571">
      <w:pPr>
        <w:rPr>
          <w:lang w:val="en-GB"/>
        </w:rPr>
      </w:pPr>
    </w:p>
    <w:p w14:paraId="5F9817A0" w14:textId="204DD820" w:rsidR="00E20571" w:rsidRPr="00E20571" w:rsidRDefault="00E20571" w:rsidP="00E20571">
      <w:pPr>
        <w:rPr>
          <w:lang w:val="en-GB"/>
        </w:rPr>
      </w:pPr>
    </w:p>
    <w:p w14:paraId="158EF72B" w14:textId="77777777" w:rsidR="007109AB" w:rsidRDefault="007109AB" w:rsidP="00FB6FCA"/>
    <w:sectPr w:rsidR="007109AB" w:rsidSect="005D6BD4">
      <w:headerReference w:type="default" r:id="rId343"/>
      <w:footerReference w:type="default" r:id="rId344"/>
      <w:pgSz w:w="12240" w:h="15840"/>
      <w:pgMar w:top="75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9" w:author="admin" w:date="2021-08-23T16:44:00Z" w:initials="a">
    <w:p w14:paraId="01010538" w14:textId="2F589A6E" w:rsidR="00FD67E7" w:rsidRDefault="00FD67E7">
      <w:pPr>
        <w:pStyle w:val="CommentText"/>
      </w:pPr>
      <w:r>
        <w:rPr>
          <w:rStyle w:val="CommentReference"/>
        </w:rPr>
        <w:annotationRef/>
      </w:r>
      <w:r>
        <w:t>K thêm</w:t>
      </w:r>
    </w:p>
  </w:comment>
  <w:comment w:id="1072" w:author="admin" w:date="2021-08-23T21:11:00Z" w:initials="a">
    <w:p w14:paraId="0954F64A" w14:textId="076368BF" w:rsidR="00FD67E7" w:rsidRDefault="00FD67E7">
      <w:pPr>
        <w:pStyle w:val="CommentText"/>
      </w:pPr>
      <w:r>
        <w:rPr>
          <w:rStyle w:val="CommentReference"/>
        </w:rPr>
        <w:annotationRef/>
      </w:r>
      <w:r>
        <w:t>Đã them ở trên header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10538" w15:done="0"/>
  <w15:commentEx w15:paraId="0954F64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6D7E9" w14:textId="77777777" w:rsidR="007E3E0B" w:rsidRDefault="007E3E0B" w:rsidP="00280FAA">
      <w:pPr>
        <w:spacing w:after="0" w:line="240" w:lineRule="auto"/>
      </w:pPr>
      <w:r>
        <w:separator/>
      </w:r>
    </w:p>
  </w:endnote>
  <w:endnote w:type="continuationSeparator" w:id="0">
    <w:p w14:paraId="63FA0F89" w14:textId="77777777" w:rsidR="007E3E0B" w:rsidRDefault="007E3E0B" w:rsidP="0028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ordia New">
    <w:panose1 w:val="020B0304020202020204"/>
    <w:charset w:val="DE"/>
    <w:family w:val="roman"/>
    <w:notTrueType/>
    <w:pitch w:val="variable"/>
    <w:sig w:usb0="01000001" w:usb1="00000000" w:usb2="00000000" w:usb3="00000000" w:csb0="0001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90"/>
    </w:tblGrid>
    <w:tr w:rsidR="00FD67E7" w:rsidRPr="005C3BC2" w14:paraId="01C608EA" w14:textId="77777777" w:rsidTr="00C7539B">
      <w:tc>
        <w:tcPr>
          <w:tcW w:w="918" w:type="dxa"/>
          <w:tcBorders>
            <w:top w:val="single" w:sz="18" w:space="0" w:color="92D050"/>
            <w:right w:val="single" w:sz="18" w:space="0" w:color="92D050"/>
          </w:tcBorders>
        </w:tcPr>
        <w:p w14:paraId="693B362E" w14:textId="68EA480E" w:rsidR="00FD67E7" w:rsidRPr="005C3BC2" w:rsidRDefault="00FD67E7">
          <w:pPr>
            <w:pStyle w:val="Footer"/>
            <w:jc w:val="right"/>
            <w:rPr>
              <w:rFonts w:ascii="Cambria" w:hAnsi="Cambria"/>
              <w:b/>
              <w:color w:val="00B0F0"/>
              <w:sz w:val="20"/>
              <w:szCs w:val="20"/>
            </w:rPr>
          </w:pPr>
          <w:r w:rsidRPr="005C3BC2">
            <w:rPr>
              <w:rFonts w:ascii="Cambria" w:hAnsi="Cambria"/>
              <w:b/>
              <w:color w:val="00B0F0"/>
              <w:sz w:val="20"/>
              <w:szCs w:val="20"/>
            </w:rPr>
            <w:fldChar w:fldCharType="begin"/>
          </w:r>
          <w:r w:rsidRPr="005C3BC2">
            <w:rPr>
              <w:rFonts w:ascii="Cambria" w:hAnsi="Cambria"/>
              <w:b/>
              <w:color w:val="00B0F0"/>
              <w:sz w:val="20"/>
              <w:szCs w:val="20"/>
            </w:rPr>
            <w:instrText xml:space="preserve"> PAGE   \* MERGEFORMAT </w:instrText>
          </w:r>
          <w:r w:rsidRPr="005C3BC2">
            <w:rPr>
              <w:rFonts w:ascii="Cambria" w:hAnsi="Cambria"/>
              <w:b/>
              <w:color w:val="00B0F0"/>
              <w:sz w:val="20"/>
              <w:szCs w:val="20"/>
            </w:rPr>
            <w:fldChar w:fldCharType="separate"/>
          </w:r>
          <w:r w:rsidR="00530E68">
            <w:rPr>
              <w:rFonts w:ascii="Cambria" w:hAnsi="Cambria"/>
              <w:b/>
              <w:noProof/>
              <w:color w:val="00B0F0"/>
              <w:sz w:val="20"/>
              <w:szCs w:val="20"/>
            </w:rPr>
            <w:t>20</w:t>
          </w:r>
          <w:r w:rsidRPr="005C3BC2">
            <w:rPr>
              <w:rFonts w:ascii="Cambria" w:hAnsi="Cambria"/>
              <w:b/>
              <w:color w:val="00B0F0"/>
              <w:sz w:val="20"/>
              <w:szCs w:val="20"/>
            </w:rPr>
            <w:fldChar w:fldCharType="end"/>
          </w:r>
        </w:p>
      </w:tc>
      <w:tc>
        <w:tcPr>
          <w:tcW w:w="7938" w:type="dxa"/>
          <w:tcBorders>
            <w:top w:val="single" w:sz="18" w:space="0" w:color="92D050"/>
            <w:left w:val="single" w:sz="18" w:space="0" w:color="92D050"/>
          </w:tcBorders>
        </w:tcPr>
        <w:p w14:paraId="1F9A694A" w14:textId="77777777" w:rsidR="00FD67E7" w:rsidRPr="005C3BC2" w:rsidRDefault="00FD67E7">
          <w:pPr>
            <w:pStyle w:val="Footer"/>
            <w:rPr>
              <w:rFonts w:ascii="Cambria" w:hAnsi="Cambria"/>
              <w:b/>
              <w:color w:val="00B0F0"/>
              <w:sz w:val="20"/>
              <w:szCs w:val="20"/>
            </w:rPr>
          </w:pPr>
        </w:p>
      </w:tc>
    </w:tr>
  </w:tbl>
  <w:p w14:paraId="2550A1FF" w14:textId="77777777" w:rsidR="00FD67E7" w:rsidRDefault="00FD67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55099" w14:textId="77777777" w:rsidR="007E3E0B" w:rsidRDefault="007E3E0B" w:rsidP="00280FAA">
      <w:pPr>
        <w:spacing w:after="0" w:line="240" w:lineRule="auto"/>
      </w:pPr>
      <w:r>
        <w:separator/>
      </w:r>
    </w:p>
  </w:footnote>
  <w:footnote w:type="continuationSeparator" w:id="0">
    <w:p w14:paraId="55728C0F" w14:textId="77777777" w:rsidR="007E3E0B" w:rsidRDefault="007E3E0B" w:rsidP="00280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FD67E7" w:rsidRPr="005C3BC2" w14:paraId="60A0F51F" w14:textId="77777777" w:rsidTr="005D6BD4">
      <w:trPr>
        <w:trHeight w:val="738"/>
      </w:trPr>
      <w:tc>
        <w:tcPr>
          <w:tcW w:w="7765" w:type="dxa"/>
          <w:tcBorders>
            <w:bottom w:val="single" w:sz="18" w:space="0" w:color="92D050"/>
            <w:right w:val="single" w:sz="18" w:space="0" w:color="92D050"/>
          </w:tcBorders>
        </w:tcPr>
        <w:p w14:paraId="6C80FA73" w14:textId="4B7A66BC" w:rsidR="00FD67E7" w:rsidRDefault="00FD67E7" w:rsidP="001955DD">
          <w:pPr>
            <w:pStyle w:val="Header"/>
            <w:jc w:val="right"/>
            <w:rPr>
              <w:rFonts w:ascii="Cambria" w:eastAsia="Times New Roman" w:hAnsi="Cambria"/>
              <w:sz w:val="36"/>
              <w:szCs w:val="36"/>
            </w:rPr>
          </w:pPr>
          <w:r>
            <w:rPr>
              <w:rFonts w:ascii="Cambria" w:eastAsia="Times New Roman" w:hAnsi="Cambria"/>
              <w:sz w:val="36"/>
              <w:szCs w:val="36"/>
            </w:rPr>
            <w:t>Api kết nối với hệ thống giao dịch OMS</w:t>
          </w:r>
        </w:p>
      </w:tc>
      <w:tc>
        <w:tcPr>
          <w:tcW w:w="1105" w:type="dxa"/>
          <w:tcBorders>
            <w:left w:val="single" w:sz="18" w:space="0" w:color="92D050"/>
            <w:bottom w:val="single" w:sz="18" w:space="0" w:color="92D050"/>
          </w:tcBorders>
        </w:tcPr>
        <w:p w14:paraId="2B150657" w14:textId="77777777" w:rsidR="00FD67E7" w:rsidRDefault="00FD67E7" w:rsidP="005D6BD4">
          <w:pPr>
            <w:pStyle w:val="Header"/>
            <w:rPr>
              <w:rFonts w:ascii="Cambria" w:eastAsia="Times New Roman" w:hAnsi="Cambria"/>
              <w:b/>
              <w:bCs/>
              <w:color w:val="4F81BD"/>
              <w:sz w:val="36"/>
              <w:szCs w:val="36"/>
            </w:rPr>
          </w:pPr>
          <w:r>
            <w:rPr>
              <w:rFonts w:ascii="Cambria" w:hAnsi="Cambria"/>
              <w:b/>
              <w:noProof/>
              <w:color w:val="FFFFFF"/>
              <w:sz w:val="96"/>
              <w:szCs w:val="96"/>
            </w:rPr>
            <w:drawing>
              <wp:anchor distT="0" distB="0" distL="114300" distR="114300" simplePos="0" relativeHeight="251658240" behindDoc="1" locked="0" layoutInCell="1" allowOverlap="1" wp14:anchorId="476C15EE" wp14:editId="189238C9">
                <wp:simplePos x="0" y="0"/>
                <wp:positionH relativeFrom="column">
                  <wp:posOffset>635</wp:posOffset>
                </wp:positionH>
                <wp:positionV relativeFrom="paragraph">
                  <wp:posOffset>268605</wp:posOffset>
                </wp:positionV>
                <wp:extent cx="514350" cy="285750"/>
                <wp:effectExtent l="0" t="0" r="0" b="0"/>
                <wp:wrapTight wrapText="bothSides">
                  <wp:wrapPolygon edited="0">
                    <wp:start x="0" y="0"/>
                    <wp:lineTo x="0" y="20160"/>
                    <wp:lineTo x="20800" y="20160"/>
                    <wp:lineTo x="20800" y="0"/>
                    <wp:lineTo x="0" y="0"/>
                  </wp:wrapPolygon>
                </wp:wrapTight>
                <wp:docPr id="5" name="Picture 23" descr="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w="9525">
                          <a:noFill/>
                          <a:miter lim="800000"/>
                          <a:headEnd/>
                          <a:tailEnd/>
                        </a:ln>
                      </pic:spPr>
                    </pic:pic>
                  </a:graphicData>
                </a:graphic>
              </wp:anchor>
            </w:drawing>
          </w:r>
        </w:p>
      </w:tc>
    </w:tr>
  </w:tbl>
  <w:p w14:paraId="19E884F9" w14:textId="77777777" w:rsidR="00FD67E7" w:rsidRDefault="00FD67E7" w:rsidP="005D6B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89C"/>
    <w:multiLevelType w:val="hybridMultilevel"/>
    <w:tmpl w:val="E8FA5320"/>
    <w:lvl w:ilvl="0" w:tplc="3B8487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302F6"/>
    <w:multiLevelType w:val="hybridMultilevel"/>
    <w:tmpl w:val="90E40746"/>
    <w:lvl w:ilvl="0" w:tplc="74A2E67A">
      <w:start w:val="8"/>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E278E"/>
    <w:multiLevelType w:val="multilevel"/>
    <w:tmpl w:val="6ED0A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C0865"/>
    <w:multiLevelType w:val="hybridMultilevel"/>
    <w:tmpl w:val="613E0F0A"/>
    <w:lvl w:ilvl="0" w:tplc="17F45D72">
      <w:start w:val="2"/>
      <w:numFmt w:val="bullet"/>
      <w:pStyle w:val="cGDD1"/>
      <w:lvlText w:val="-"/>
      <w:lvlJc w:val="left"/>
      <w:pPr>
        <w:tabs>
          <w:tab w:val="num" w:pos="1080"/>
        </w:tabs>
        <w:ind w:left="1080" w:hanging="360"/>
      </w:pPr>
      <w:rPr>
        <w:rFonts w:ascii="Cambria" w:eastAsia="Times New Roman" w:hAnsi="Cambria" w:cs="Times New Roman" w:hint="default"/>
      </w:rPr>
    </w:lvl>
    <w:lvl w:ilvl="1" w:tplc="ABE64C3A">
      <w:start w:val="1"/>
      <w:numFmt w:val="bullet"/>
      <w:pStyle w:val="cTron2"/>
      <w:lvlText w:val="o"/>
      <w:lvlJc w:val="left"/>
      <w:pPr>
        <w:tabs>
          <w:tab w:val="num" w:pos="1350"/>
        </w:tabs>
        <w:ind w:left="1350" w:hanging="360"/>
      </w:pPr>
      <w:rPr>
        <w:rFonts w:ascii="Courier New" w:hAnsi="Courier New" w:cs="Courier New" w:hint="default"/>
      </w:rPr>
    </w:lvl>
    <w:lvl w:ilvl="2" w:tplc="1F6CCA0C">
      <w:start w:val="1"/>
      <w:numFmt w:val="bullet"/>
      <w:pStyle w:val="CTick3"/>
      <w:lvlText w:val=""/>
      <w:lvlJc w:val="left"/>
      <w:pPr>
        <w:tabs>
          <w:tab w:val="num" w:pos="2160"/>
        </w:tabs>
        <w:ind w:left="2160" w:hanging="360"/>
      </w:pPr>
      <w:rPr>
        <w:rFonts w:ascii="Wingdings" w:hAnsi="Wingdings" w:hint="default"/>
      </w:rPr>
    </w:lvl>
    <w:lvl w:ilvl="3" w:tplc="5BCC2B64">
      <w:start w:val="1"/>
      <w:numFmt w:val="bullet"/>
      <w:pStyle w:val="CVuong4"/>
      <w:lvlText w:val=""/>
      <w:lvlJc w:val="left"/>
      <w:pPr>
        <w:tabs>
          <w:tab w:val="num" w:pos="2880"/>
        </w:tabs>
        <w:ind w:left="2880" w:hanging="360"/>
      </w:pPr>
      <w:rPr>
        <w:rFonts w:ascii="Wingdings" w:hAnsi="Wingdings" w:hint="default"/>
      </w:rPr>
    </w:lvl>
    <w:lvl w:ilvl="4" w:tplc="0B1ED7C2">
      <w:start w:val="1"/>
      <w:numFmt w:val="bullet"/>
      <w:lvlText w:val=""/>
      <w:lvlJc w:val="left"/>
      <w:pPr>
        <w:tabs>
          <w:tab w:val="num" w:pos="3600"/>
        </w:tabs>
        <w:ind w:left="3600" w:hanging="360"/>
      </w:pPr>
      <w:rPr>
        <w:rFonts w:ascii="Symbol" w:hAnsi="Symbol" w:hint="default"/>
      </w:rPr>
    </w:lvl>
    <w:lvl w:ilvl="5" w:tplc="0409000F">
      <w:start w:val="1"/>
      <w:numFmt w:val="decimal"/>
      <w:lvlText w:val="%6."/>
      <w:lvlJc w:val="left"/>
      <w:pPr>
        <w:tabs>
          <w:tab w:val="num" w:pos="4320"/>
        </w:tabs>
        <w:ind w:left="4320" w:hanging="360"/>
      </w:pPr>
      <w:rPr>
        <w:rFonts w:hint="default"/>
      </w:rPr>
    </w:lvl>
    <w:lvl w:ilvl="6" w:tplc="4A82AEB8">
      <w:numFmt w:val="bullet"/>
      <w:pStyle w:val="cSuyra"/>
      <w:lvlText w:val=""/>
      <w:lvlJc w:val="left"/>
      <w:pPr>
        <w:tabs>
          <w:tab w:val="num" w:pos="5040"/>
        </w:tabs>
        <w:ind w:left="5040" w:hanging="360"/>
      </w:pPr>
      <w:rPr>
        <w:rFonts w:ascii="Wingdings" w:eastAsia="Times New Roman" w:hAnsi="Wingdings" w:cs="Times New Roman" w:hint="default"/>
      </w:rPr>
    </w:lvl>
    <w:lvl w:ilvl="7" w:tplc="4442EBD6">
      <w:start w:val="1"/>
      <w:numFmt w:val="decimal"/>
      <w:lvlText w:val="%8&gt;"/>
      <w:lvlJc w:val="left"/>
      <w:pPr>
        <w:tabs>
          <w:tab w:val="num" w:pos="5760"/>
        </w:tabs>
        <w:ind w:left="5760" w:hanging="360"/>
      </w:pPr>
      <w:rPr>
        <w:rFon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493B19"/>
    <w:multiLevelType w:val="multilevel"/>
    <w:tmpl w:val="1CA2EFD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pStyle w:val="cheading3"/>
      <w:isLgl/>
      <w:lvlText w:val="%1.%2."/>
      <w:lvlJc w:val="left"/>
      <w:pPr>
        <w:tabs>
          <w:tab w:val="num" w:pos="780"/>
        </w:tabs>
        <w:ind w:left="780" w:hanging="420"/>
      </w:pPr>
      <w:rPr>
        <w:rFonts w:hint="default"/>
        <w:b/>
        <w:color w:val="632423"/>
      </w:rPr>
    </w:lvl>
    <w:lvl w:ilvl="2">
      <w:start w:val="1"/>
      <w:numFmt w:val="decimal"/>
      <w:pStyle w:val="cheading3"/>
      <w:isLgl/>
      <w:lvlText w:val="%1.%2.%3."/>
      <w:lvlJc w:val="left"/>
      <w:pPr>
        <w:tabs>
          <w:tab w:val="num" w:pos="720"/>
        </w:tabs>
        <w:ind w:left="720" w:hanging="720"/>
      </w:pPr>
      <w:rPr>
        <w:rFonts w:hint="default"/>
        <w:b/>
        <w:color w:val="7030A0"/>
      </w:rPr>
    </w:lvl>
    <w:lvl w:ilvl="3">
      <w:start w:val="1"/>
      <w:numFmt w:val="decimal"/>
      <w:isLgl/>
      <w:lvlText w:val="%1.%2.%3.%4."/>
      <w:lvlJc w:val="left"/>
      <w:pPr>
        <w:tabs>
          <w:tab w:val="num" w:pos="1440"/>
        </w:tabs>
        <w:ind w:left="144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37D35326"/>
    <w:multiLevelType w:val="hybridMultilevel"/>
    <w:tmpl w:val="658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77CD4"/>
    <w:multiLevelType w:val="hybridMultilevel"/>
    <w:tmpl w:val="6C5A18EA"/>
    <w:lvl w:ilvl="0" w:tplc="2F240000">
      <w:start w:val="1"/>
      <w:numFmt w:val="bullet"/>
      <w:pStyle w:val="cGDD11"/>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5BAC5AEE">
      <w:start w:val="1"/>
      <w:numFmt w:val="bullet"/>
      <w:lvlText w:val=""/>
      <w:lvlJc w:val="left"/>
      <w:pPr>
        <w:ind w:left="6120" w:hanging="360"/>
      </w:pPr>
      <w:rPr>
        <w:rFonts w:ascii="Wingdings" w:eastAsia="Times New Roman" w:hAnsi="Wingdings" w:cs="Times New Roman"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53D5B0E"/>
    <w:multiLevelType w:val="hybridMultilevel"/>
    <w:tmpl w:val="DCDC71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E66B8"/>
    <w:multiLevelType w:val="hybridMultilevel"/>
    <w:tmpl w:val="FD5EAC9A"/>
    <w:lvl w:ilvl="0" w:tplc="E1086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72908"/>
    <w:multiLevelType w:val="hybridMultilevel"/>
    <w:tmpl w:val="AB18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8502F"/>
    <w:multiLevelType w:val="multilevel"/>
    <w:tmpl w:val="36C8E4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410"/>
        </w:tabs>
        <w:ind w:left="907" w:hanging="907"/>
      </w:pPr>
      <w:rPr>
        <w:rFonts w:hint="default"/>
        <w:color w:val="1F3864" w:themeColor="accent5" w:themeShade="8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2AA67DB"/>
    <w:multiLevelType w:val="hybridMultilevel"/>
    <w:tmpl w:val="0682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B1F8B"/>
    <w:multiLevelType w:val="hybridMultilevel"/>
    <w:tmpl w:val="8B72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74CB0"/>
    <w:multiLevelType w:val="hybridMultilevel"/>
    <w:tmpl w:val="3A72934C"/>
    <w:lvl w:ilvl="0" w:tplc="7DD0F9AA">
      <w:start w:val="1"/>
      <w:numFmt w:val="bullet"/>
      <w:pStyle w:val="Subbullet"/>
      <w:lvlText w:val="o"/>
      <w:lvlJc w:val="left"/>
      <w:pPr>
        <w:tabs>
          <w:tab w:val="num" w:pos="720"/>
        </w:tabs>
        <w:ind w:left="720" w:hanging="360"/>
      </w:pPr>
      <w:rPr>
        <w:rFonts w:ascii="Courier New" w:hAnsi="Courier New" w:hint="default"/>
      </w:rPr>
    </w:lvl>
    <w:lvl w:ilvl="1" w:tplc="04090003">
      <w:start w:val="1"/>
      <w:numFmt w:val="bullet"/>
      <w:pStyle w:val="Sub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6A3250CF"/>
    <w:multiLevelType w:val="hybridMultilevel"/>
    <w:tmpl w:val="C06C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7116F"/>
    <w:multiLevelType w:val="hybridMultilevel"/>
    <w:tmpl w:val="26B65990"/>
    <w:lvl w:ilvl="0" w:tplc="B964C33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807D0"/>
    <w:multiLevelType w:val="hybridMultilevel"/>
    <w:tmpl w:val="DD62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14876"/>
    <w:multiLevelType w:val="hybridMultilevel"/>
    <w:tmpl w:val="5C628CBC"/>
    <w:lvl w:ilvl="0" w:tplc="6428CCAC">
      <w:start w:val="1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3"/>
  </w:num>
  <w:num w:numId="5">
    <w:abstractNumId w:val="6"/>
  </w:num>
  <w:num w:numId="6">
    <w:abstractNumId w:val="13"/>
  </w:num>
  <w:num w:numId="7">
    <w:abstractNumId w:val="14"/>
  </w:num>
  <w:num w:numId="8">
    <w:abstractNumId w:val="17"/>
  </w:num>
  <w:num w:numId="9">
    <w:abstractNumId w:val="7"/>
  </w:num>
  <w:num w:numId="10">
    <w:abstractNumId w:val="11"/>
  </w:num>
  <w:num w:numId="11">
    <w:abstractNumId w:val="16"/>
  </w:num>
  <w:num w:numId="12">
    <w:abstractNumId w:val="9"/>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5"/>
  </w:num>
  <w:num w:numId="22">
    <w:abstractNumId w:val="8"/>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E1"/>
    <w:rsid w:val="00001DB0"/>
    <w:rsid w:val="00002B0D"/>
    <w:rsid w:val="00004639"/>
    <w:rsid w:val="000047EC"/>
    <w:rsid w:val="00004E45"/>
    <w:rsid w:val="00006FBB"/>
    <w:rsid w:val="00007D3F"/>
    <w:rsid w:val="00007D82"/>
    <w:rsid w:val="0001117C"/>
    <w:rsid w:val="00013FDD"/>
    <w:rsid w:val="000145EB"/>
    <w:rsid w:val="00014CF7"/>
    <w:rsid w:val="00014E67"/>
    <w:rsid w:val="000154A6"/>
    <w:rsid w:val="00015766"/>
    <w:rsid w:val="000165E3"/>
    <w:rsid w:val="000173CB"/>
    <w:rsid w:val="000210DD"/>
    <w:rsid w:val="00021629"/>
    <w:rsid w:val="00022156"/>
    <w:rsid w:val="00022BFA"/>
    <w:rsid w:val="00024B6F"/>
    <w:rsid w:val="00025ED6"/>
    <w:rsid w:val="00026445"/>
    <w:rsid w:val="0002712A"/>
    <w:rsid w:val="000304C1"/>
    <w:rsid w:val="00031563"/>
    <w:rsid w:val="00031910"/>
    <w:rsid w:val="00031F26"/>
    <w:rsid w:val="00033E05"/>
    <w:rsid w:val="0003434F"/>
    <w:rsid w:val="00034669"/>
    <w:rsid w:val="00034984"/>
    <w:rsid w:val="000360D1"/>
    <w:rsid w:val="00037D91"/>
    <w:rsid w:val="000416CD"/>
    <w:rsid w:val="0004183B"/>
    <w:rsid w:val="000442D4"/>
    <w:rsid w:val="00044880"/>
    <w:rsid w:val="00045D3E"/>
    <w:rsid w:val="000473FD"/>
    <w:rsid w:val="00051378"/>
    <w:rsid w:val="000552FD"/>
    <w:rsid w:val="0005544E"/>
    <w:rsid w:val="0005600E"/>
    <w:rsid w:val="00061EF0"/>
    <w:rsid w:val="00064CDD"/>
    <w:rsid w:val="00065617"/>
    <w:rsid w:val="0006594F"/>
    <w:rsid w:val="000667D0"/>
    <w:rsid w:val="00067452"/>
    <w:rsid w:val="000711B0"/>
    <w:rsid w:val="0007147C"/>
    <w:rsid w:val="00075E98"/>
    <w:rsid w:val="000776AC"/>
    <w:rsid w:val="00081311"/>
    <w:rsid w:val="000826FD"/>
    <w:rsid w:val="00084913"/>
    <w:rsid w:val="00084D1F"/>
    <w:rsid w:val="000851B4"/>
    <w:rsid w:val="000879A9"/>
    <w:rsid w:val="00090B4F"/>
    <w:rsid w:val="00091BF0"/>
    <w:rsid w:val="00093F01"/>
    <w:rsid w:val="00094953"/>
    <w:rsid w:val="00094BCA"/>
    <w:rsid w:val="00094C24"/>
    <w:rsid w:val="00095F82"/>
    <w:rsid w:val="00097A7C"/>
    <w:rsid w:val="00097CC1"/>
    <w:rsid w:val="000A0B24"/>
    <w:rsid w:val="000A1C18"/>
    <w:rsid w:val="000A2FDD"/>
    <w:rsid w:val="000A55B7"/>
    <w:rsid w:val="000B19E8"/>
    <w:rsid w:val="000B3DEC"/>
    <w:rsid w:val="000B41D7"/>
    <w:rsid w:val="000B4CA0"/>
    <w:rsid w:val="000B5114"/>
    <w:rsid w:val="000B5E71"/>
    <w:rsid w:val="000B7D1E"/>
    <w:rsid w:val="000C1816"/>
    <w:rsid w:val="000C3523"/>
    <w:rsid w:val="000C42B3"/>
    <w:rsid w:val="000C56F8"/>
    <w:rsid w:val="000C7010"/>
    <w:rsid w:val="000D0488"/>
    <w:rsid w:val="000D271B"/>
    <w:rsid w:val="000D3385"/>
    <w:rsid w:val="000D4917"/>
    <w:rsid w:val="000D6B5A"/>
    <w:rsid w:val="000D7522"/>
    <w:rsid w:val="000D7CF6"/>
    <w:rsid w:val="000E032C"/>
    <w:rsid w:val="000E5FF8"/>
    <w:rsid w:val="000E6DA2"/>
    <w:rsid w:val="000E6DF5"/>
    <w:rsid w:val="000E7812"/>
    <w:rsid w:val="000F35F4"/>
    <w:rsid w:val="000F5ACB"/>
    <w:rsid w:val="001011BA"/>
    <w:rsid w:val="00103397"/>
    <w:rsid w:val="00105DC9"/>
    <w:rsid w:val="0010636F"/>
    <w:rsid w:val="00107827"/>
    <w:rsid w:val="00113581"/>
    <w:rsid w:val="0011687E"/>
    <w:rsid w:val="00117109"/>
    <w:rsid w:val="001172A8"/>
    <w:rsid w:val="001177E7"/>
    <w:rsid w:val="00117DC3"/>
    <w:rsid w:val="001207C3"/>
    <w:rsid w:val="0012239D"/>
    <w:rsid w:val="00122CD2"/>
    <w:rsid w:val="00123157"/>
    <w:rsid w:val="001232E4"/>
    <w:rsid w:val="001238E4"/>
    <w:rsid w:val="00124A96"/>
    <w:rsid w:val="0012515C"/>
    <w:rsid w:val="001266A8"/>
    <w:rsid w:val="00127705"/>
    <w:rsid w:val="001304BD"/>
    <w:rsid w:val="0013069E"/>
    <w:rsid w:val="00131851"/>
    <w:rsid w:val="00131E23"/>
    <w:rsid w:val="0013203A"/>
    <w:rsid w:val="00132377"/>
    <w:rsid w:val="0013353E"/>
    <w:rsid w:val="0013403E"/>
    <w:rsid w:val="001340AD"/>
    <w:rsid w:val="001406D8"/>
    <w:rsid w:val="001412AF"/>
    <w:rsid w:val="00142788"/>
    <w:rsid w:val="00145DEB"/>
    <w:rsid w:val="00146865"/>
    <w:rsid w:val="00153406"/>
    <w:rsid w:val="001548CE"/>
    <w:rsid w:val="00155516"/>
    <w:rsid w:val="00155B1F"/>
    <w:rsid w:val="00156375"/>
    <w:rsid w:val="00156731"/>
    <w:rsid w:val="0015675C"/>
    <w:rsid w:val="001573B0"/>
    <w:rsid w:val="00160062"/>
    <w:rsid w:val="00160ACA"/>
    <w:rsid w:val="001658BD"/>
    <w:rsid w:val="0016685B"/>
    <w:rsid w:val="00166AE5"/>
    <w:rsid w:val="00166C45"/>
    <w:rsid w:val="001708C4"/>
    <w:rsid w:val="00172518"/>
    <w:rsid w:val="00175E18"/>
    <w:rsid w:val="00177E36"/>
    <w:rsid w:val="0018058A"/>
    <w:rsid w:val="001824AA"/>
    <w:rsid w:val="00183BF9"/>
    <w:rsid w:val="00183C22"/>
    <w:rsid w:val="00183E90"/>
    <w:rsid w:val="00184B74"/>
    <w:rsid w:val="0018686A"/>
    <w:rsid w:val="00191409"/>
    <w:rsid w:val="001920A3"/>
    <w:rsid w:val="001955DD"/>
    <w:rsid w:val="0019623E"/>
    <w:rsid w:val="0019642B"/>
    <w:rsid w:val="00196E1C"/>
    <w:rsid w:val="001A128D"/>
    <w:rsid w:val="001A4EE9"/>
    <w:rsid w:val="001A559E"/>
    <w:rsid w:val="001A55A8"/>
    <w:rsid w:val="001A5BD4"/>
    <w:rsid w:val="001A7485"/>
    <w:rsid w:val="001B0E4D"/>
    <w:rsid w:val="001B212F"/>
    <w:rsid w:val="001B2789"/>
    <w:rsid w:val="001B45C8"/>
    <w:rsid w:val="001B4B48"/>
    <w:rsid w:val="001C1A74"/>
    <w:rsid w:val="001C2E56"/>
    <w:rsid w:val="001C34C0"/>
    <w:rsid w:val="001C355D"/>
    <w:rsid w:val="001C5929"/>
    <w:rsid w:val="001C6E7E"/>
    <w:rsid w:val="001C7E03"/>
    <w:rsid w:val="001D0B83"/>
    <w:rsid w:val="001D2C9F"/>
    <w:rsid w:val="001D2DF4"/>
    <w:rsid w:val="001D47F2"/>
    <w:rsid w:val="001D5EF3"/>
    <w:rsid w:val="001D7176"/>
    <w:rsid w:val="001E0074"/>
    <w:rsid w:val="001E0DAA"/>
    <w:rsid w:val="001E30CA"/>
    <w:rsid w:val="001F1B53"/>
    <w:rsid w:val="001F384B"/>
    <w:rsid w:val="001F7CFE"/>
    <w:rsid w:val="00200B60"/>
    <w:rsid w:val="00203B84"/>
    <w:rsid w:val="002041ED"/>
    <w:rsid w:val="002061D7"/>
    <w:rsid w:val="00206250"/>
    <w:rsid w:val="00206A45"/>
    <w:rsid w:val="0021046F"/>
    <w:rsid w:val="00210760"/>
    <w:rsid w:val="00210B1C"/>
    <w:rsid w:val="00210FD2"/>
    <w:rsid w:val="002118C8"/>
    <w:rsid w:val="00213307"/>
    <w:rsid w:val="00213B77"/>
    <w:rsid w:val="00214852"/>
    <w:rsid w:val="00216F3E"/>
    <w:rsid w:val="00217A4C"/>
    <w:rsid w:val="00223C11"/>
    <w:rsid w:val="00224BB0"/>
    <w:rsid w:val="002270F2"/>
    <w:rsid w:val="002303C3"/>
    <w:rsid w:val="002323CB"/>
    <w:rsid w:val="002356DA"/>
    <w:rsid w:val="0023605E"/>
    <w:rsid w:val="002363DD"/>
    <w:rsid w:val="002367F3"/>
    <w:rsid w:val="00240C81"/>
    <w:rsid w:val="002425CB"/>
    <w:rsid w:val="0024358F"/>
    <w:rsid w:val="002446C1"/>
    <w:rsid w:val="00244973"/>
    <w:rsid w:val="00245A95"/>
    <w:rsid w:val="00246E46"/>
    <w:rsid w:val="00251DB1"/>
    <w:rsid w:val="00253983"/>
    <w:rsid w:val="002626B1"/>
    <w:rsid w:val="00264FD2"/>
    <w:rsid w:val="00265245"/>
    <w:rsid w:val="002664C9"/>
    <w:rsid w:val="00266D60"/>
    <w:rsid w:val="00267322"/>
    <w:rsid w:val="00270B1B"/>
    <w:rsid w:val="002715A1"/>
    <w:rsid w:val="00271E76"/>
    <w:rsid w:val="00272C0D"/>
    <w:rsid w:val="00273C9E"/>
    <w:rsid w:val="00276D2C"/>
    <w:rsid w:val="00280FAA"/>
    <w:rsid w:val="00287560"/>
    <w:rsid w:val="00291C11"/>
    <w:rsid w:val="00291CF0"/>
    <w:rsid w:val="002928CD"/>
    <w:rsid w:val="00293D09"/>
    <w:rsid w:val="002950EB"/>
    <w:rsid w:val="0029512B"/>
    <w:rsid w:val="002964B2"/>
    <w:rsid w:val="00296B86"/>
    <w:rsid w:val="002A033A"/>
    <w:rsid w:val="002A0414"/>
    <w:rsid w:val="002A3966"/>
    <w:rsid w:val="002B289B"/>
    <w:rsid w:val="002B347B"/>
    <w:rsid w:val="002B34F4"/>
    <w:rsid w:val="002B5C67"/>
    <w:rsid w:val="002B64FC"/>
    <w:rsid w:val="002B71BA"/>
    <w:rsid w:val="002B7A9A"/>
    <w:rsid w:val="002C11E7"/>
    <w:rsid w:val="002C1953"/>
    <w:rsid w:val="002C32B3"/>
    <w:rsid w:val="002C34AA"/>
    <w:rsid w:val="002C454B"/>
    <w:rsid w:val="002C4A68"/>
    <w:rsid w:val="002C64E3"/>
    <w:rsid w:val="002C7621"/>
    <w:rsid w:val="002C78EE"/>
    <w:rsid w:val="002D2948"/>
    <w:rsid w:val="002D4B36"/>
    <w:rsid w:val="002D4DBB"/>
    <w:rsid w:val="002D631D"/>
    <w:rsid w:val="002D6777"/>
    <w:rsid w:val="002D7DDB"/>
    <w:rsid w:val="002E4733"/>
    <w:rsid w:val="002E7DAD"/>
    <w:rsid w:val="002F2CDC"/>
    <w:rsid w:val="002F5A7B"/>
    <w:rsid w:val="002F6BEC"/>
    <w:rsid w:val="002F7D3C"/>
    <w:rsid w:val="00300548"/>
    <w:rsid w:val="00302F45"/>
    <w:rsid w:val="00310D87"/>
    <w:rsid w:val="00311035"/>
    <w:rsid w:val="00311A9D"/>
    <w:rsid w:val="00313F47"/>
    <w:rsid w:val="00316E99"/>
    <w:rsid w:val="00320E45"/>
    <w:rsid w:val="00323D93"/>
    <w:rsid w:val="003304CE"/>
    <w:rsid w:val="00331F53"/>
    <w:rsid w:val="00332596"/>
    <w:rsid w:val="00333CED"/>
    <w:rsid w:val="00336F63"/>
    <w:rsid w:val="003373A8"/>
    <w:rsid w:val="003408E9"/>
    <w:rsid w:val="003418CB"/>
    <w:rsid w:val="00341C5E"/>
    <w:rsid w:val="0034292D"/>
    <w:rsid w:val="00344600"/>
    <w:rsid w:val="00344AE1"/>
    <w:rsid w:val="00344B32"/>
    <w:rsid w:val="00346CE9"/>
    <w:rsid w:val="00351709"/>
    <w:rsid w:val="003534D1"/>
    <w:rsid w:val="00354DEA"/>
    <w:rsid w:val="0035513A"/>
    <w:rsid w:val="00355F66"/>
    <w:rsid w:val="00357078"/>
    <w:rsid w:val="00357908"/>
    <w:rsid w:val="0036008A"/>
    <w:rsid w:val="0036283F"/>
    <w:rsid w:val="00362C23"/>
    <w:rsid w:val="00362CB4"/>
    <w:rsid w:val="00364EF4"/>
    <w:rsid w:val="0036671E"/>
    <w:rsid w:val="00367444"/>
    <w:rsid w:val="00367E66"/>
    <w:rsid w:val="00376CDF"/>
    <w:rsid w:val="003774FC"/>
    <w:rsid w:val="00377E7F"/>
    <w:rsid w:val="003801DB"/>
    <w:rsid w:val="00380B47"/>
    <w:rsid w:val="00381DEE"/>
    <w:rsid w:val="003852B3"/>
    <w:rsid w:val="00396155"/>
    <w:rsid w:val="00396206"/>
    <w:rsid w:val="00397C38"/>
    <w:rsid w:val="003A1277"/>
    <w:rsid w:val="003A24C1"/>
    <w:rsid w:val="003A34D0"/>
    <w:rsid w:val="003A5A75"/>
    <w:rsid w:val="003A5DA9"/>
    <w:rsid w:val="003A6C39"/>
    <w:rsid w:val="003B0DEE"/>
    <w:rsid w:val="003B1705"/>
    <w:rsid w:val="003B1B19"/>
    <w:rsid w:val="003B66A0"/>
    <w:rsid w:val="003B6F2A"/>
    <w:rsid w:val="003C0C40"/>
    <w:rsid w:val="003C165E"/>
    <w:rsid w:val="003C3039"/>
    <w:rsid w:val="003C5591"/>
    <w:rsid w:val="003C65DB"/>
    <w:rsid w:val="003D07AC"/>
    <w:rsid w:val="003D0D5C"/>
    <w:rsid w:val="003D0DDD"/>
    <w:rsid w:val="003D18BF"/>
    <w:rsid w:val="003D2F1C"/>
    <w:rsid w:val="003D3564"/>
    <w:rsid w:val="003D5C35"/>
    <w:rsid w:val="003D7D35"/>
    <w:rsid w:val="003E18DA"/>
    <w:rsid w:val="003E1AEB"/>
    <w:rsid w:val="003E221A"/>
    <w:rsid w:val="003E2507"/>
    <w:rsid w:val="003E375A"/>
    <w:rsid w:val="003E3A2A"/>
    <w:rsid w:val="003E52C0"/>
    <w:rsid w:val="003F0D5E"/>
    <w:rsid w:val="003F46B2"/>
    <w:rsid w:val="003F718B"/>
    <w:rsid w:val="003F73F3"/>
    <w:rsid w:val="00401E1B"/>
    <w:rsid w:val="004022C1"/>
    <w:rsid w:val="00402C13"/>
    <w:rsid w:val="00404357"/>
    <w:rsid w:val="00404CDB"/>
    <w:rsid w:val="00404ED9"/>
    <w:rsid w:val="0040633B"/>
    <w:rsid w:val="0041337B"/>
    <w:rsid w:val="00417871"/>
    <w:rsid w:val="00420399"/>
    <w:rsid w:val="00421270"/>
    <w:rsid w:val="00422044"/>
    <w:rsid w:val="00422CE5"/>
    <w:rsid w:val="00423A5F"/>
    <w:rsid w:val="00424928"/>
    <w:rsid w:val="00425A70"/>
    <w:rsid w:val="00426397"/>
    <w:rsid w:val="004307C7"/>
    <w:rsid w:val="00430840"/>
    <w:rsid w:val="00430DF8"/>
    <w:rsid w:val="004314C1"/>
    <w:rsid w:val="0043158E"/>
    <w:rsid w:val="004341A6"/>
    <w:rsid w:val="004358D2"/>
    <w:rsid w:val="00436224"/>
    <w:rsid w:val="004368DF"/>
    <w:rsid w:val="00437E6F"/>
    <w:rsid w:val="004405D5"/>
    <w:rsid w:val="00441A46"/>
    <w:rsid w:val="00443223"/>
    <w:rsid w:val="00445925"/>
    <w:rsid w:val="0044625B"/>
    <w:rsid w:val="00450559"/>
    <w:rsid w:val="004515CA"/>
    <w:rsid w:val="00452D65"/>
    <w:rsid w:val="00456455"/>
    <w:rsid w:val="00461A8E"/>
    <w:rsid w:val="00461EF7"/>
    <w:rsid w:val="00463A33"/>
    <w:rsid w:val="00464ECA"/>
    <w:rsid w:val="00464F9E"/>
    <w:rsid w:val="00471BF7"/>
    <w:rsid w:val="00480494"/>
    <w:rsid w:val="00480B26"/>
    <w:rsid w:val="00481B57"/>
    <w:rsid w:val="0048756F"/>
    <w:rsid w:val="00490757"/>
    <w:rsid w:val="00490D3B"/>
    <w:rsid w:val="004913DD"/>
    <w:rsid w:val="00491CF3"/>
    <w:rsid w:val="00492319"/>
    <w:rsid w:val="00493A75"/>
    <w:rsid w:val="00494022"/>
    <w:rsid w:val="00494CDA"/>
    <w:rsid w:val="00494D22"/>
    <w:rsid w:val="00496A47"/>
    <w:rsid w:val="004A53CD"/>
    <w:rsid w:val="004A644D"/>
    <w:rsid w:val="004A68EF"/>
    <w:rsid w:val="004A7413"/>
    <w:rsid w:val="004B1CD8"/>
    <w:rsid w:val="004B2290"/>
    <w:rsid w:val="004B24E9"/>
    <w:rsid w:val="004B251F"/>
    <w:rsid w:val="004B2956"/>
    <w:rsid w:val="004B392F"/>
    <w:rsid w:val="004B7238"/>
    <w:rsid w:val="004B7444"/>
    <w:rsid w:val="004C0ED4"/>
    <w:rsid w:val="004C16B0"/>
    <w:rsid w:val="004C21BF"/>
    <w:rsid w:val="004C5A8B"/>
    <w:rsid w:val="004D3DA0"/>
    <w:rsid w:val="004D4044"/>
    <w:rsid w:val="004D600B"/>
    <w:rsid w:val="004D664A"/>
    <w:rsid w:val="004D68B1"/>
    <w:rsid w:val="004D7EC2"/>
    <w:rsid w:val="004E0107"/>
    <w:rsid w:val="004E1AFD"/>
    <w:rsid w:val="004E1B77"/>
    <w:rsid w:val="004E2167"/>
    <w:rsid w:val="004E4DAB"/>
    <w:rsid w:val="004F2B0E"/>
    <w:rsid w:val="004F50D7"/>
    <w:rsid w:val="004F54D4"/>
    <w:rsid w:val="00500A79"/>
    <w:rsid w:val="00501E33"/>
    <w:rsid w:val="00502885"/>
    <w:rsid w:val="0050416E"/>
    <w:rsid w:val="005059F2"/>
    <w:rsid w:val="00507A37"/>
    <w:rsid w:val="00507C55"/>
    <w:rsid w:val="00510D0D"/>
    <w:rsid w:val="0051127D"/>
    <w:rsid w:val="00513B5F"/>
    <w:rsid w:val="005176BD"/>
    <w:rsid w:val="00523D7A"/>
    <w:rsid w:val="005257F5"/>
    <w:rsid w:val="00525AF8"/>
    <w:rsid w:val="00525BFE"/>
    <w:rsid w:val="005264C9"/>
    <w:rsid w:val="00526DDC"/>
    <w:rsid w:val="00530E68"/>
    <w:rsid w:val="005317AB"/>
    <w:rsid w:val="0053276C"/>
    <w:rsid w:val="0053324B"/>
    <w:rsid w:val="00535042"/>
    <w:rsid w:val="00536A2A"/>
    <w:rsid w:val="005428C6"/>
    <w:rsid w:val="00542C73"/>
    <w:rsid w:val="00542D83"/>
    <w:rsid w:val="00546167"/>
    <w:rsid w:val="00547A05"/>
    <w:rsid w:val="00547E18"/>
    <w:rsid w:val="00552414"/>
    <w:rsid w:val="005548E4"/>
    <w:rsid w:val="00555601"/>
    <w:rsid w:val="0055589D"/>
    <w:rsid w:val="0055762D"/>
    <w:rsid w:val="0056041C"/>
    <w:rsid w:val="00563377"/>
    <w:rsid w:val="005666E1"/>
    <w:rsid w:val="00570AE7"/>
    <w:rsid w:val="00570EEA"/>
    <w:rsid w:val="0057152C"/>
    <w:rsid w:val="0057263C"/>
    <w:rsid w:val="00574480"/>
    <w:rsid w:val="00574FF0"/>
    <w:rsid w:val="0058084D"/>
    <w:rsid w:val="00581E74"/>
    <w:rsid w:val="0058652B"/>
    <w:rsid w:val="00587AAF"/>
    <w:rsid w:val="0059372F"/>
    <w:rsid w:val="00595994"/>
    <w:rsid w:val="00595D58"/>
    <w:rsid w:val="005A0163"/>
    <w:rsid w:val="005A0D3A"/>
    <w:rsid w:val="005A2A54"/>
    <w:rsid w:val="005A37E2"/>
    <w:rsid w:val="005A3B49"/>
    <w:rsid w:val="005A52D4"/>
    <w:rsid w:val="005B0C3A"/>
    <w:rsid w:val="005B1060"/>
    <w:rsid w:val="005C0DFB"/>
    <w:rsid w:val="005C1055"/>
    <w:rsid w:val="005C149F"/>
    <w:rsid w:val="005C3600"/>
    <w:rsid w:val="005C4E09"/>
    <w:rsid w:val="005C620A"/>
    <w:rsid w:val="005C67F1"/>
    <w:rsid w:val="005C781D"/>
    <w:rsid w:val="005D0ACC"/>
    <w:rsid w:val="005D4D5C"/>
    <w:rsid w:val="005D57EC"/>
    <w:rsid w:val="005D6B27"/>
    <w:rsid w:val="005D6BD4"/>
    <w:rsid w:val="005D6CCA"/>
    <w:rsid w:val="005D7203"/>
    <w:rsid w:val="005D7965"/>
    <w:rsid w:val="005E02E8"/>
    <w:rsid w:val="005E0785"/>
    <w:rsid w:val="005E43F8"/>
    <w:rsid w:val="005E7B3E"/>
    <w:rsid w:val="005E7B52"/>
    <w:rsid w:val="005F00B6"/>
    <w:rsid w:val="005F1688"/>
    <w:rsid w:val="005F1CE5"/>
    <w:rsid w:val="005F2A6D"/>
    <w:rsid w:val="005F306E"/>
    <w:rsid w:val="005F4967"/>
    <w:rsid w:val="005F4C6E"/>
    <w:rsid w:val="005F4EFB"/>
    <w:rsid w:val="005F7217"/>
    <w:rsid w:val="00601344"/>
    <w:rsid w:val="00601FE5"/>
    <w:rsid w:val="0060221E"/>
    <w:rsid w:val="0060306C"/>
    <w:rsid w:val="0060361B"/>
    <w:rsid w:val="00606D0D"/>
    <w:rsid w:val="00611F2F"/>
    <w:rsid w:val="006126B6"/>
    <w:rsid w:val="00612FB0"/>
    <w:rsid w:val="00613747"/>
    <w:rsid w:val="0061389C"/>
    <w:rsid w:val="00616B91"/>
    <w:rsid w:val="00617682"/>
    <w:rsid w:val="0061789A"/>
    <w:rsid w:val="00622C20"/>
    <w:rsid w:val="0062471F"/>
    <w:rsid w:val="006248F3"/>
    <w:rsid w:val="00627096"/>
    <w:rsid w:val="00627591"/>
    <w:rsid w:val="00630AD7"/>
    <w:rsid w:val="00630EFB"/>
    <w:rsid w:val="00632538"/>
    <w:rsid w:val="006344BF"/>
    <w:rsid w:val="00634726"/>
    <w:rsid w:val="00640662"/>
    <w:rsid w:val="006406E0"/>
    <w:rsid w:val="00643547"/>
    <w:rsid w:val="006443D2"/>
    <w:rsid w:val="006460F8"/>
    <w:rsid w:val="006500F4"/>
    <w:rsid w:val="00650551"/>
    <w:rsid w:val="00650C88"/>
    <w:rsid w:val="006513C0"/>
    <w:rsid w:val="00653629"/>
    <w:rsid w:val="006544A2"/>
    <w:rsid w:val="00654B8B"/>
    <w:rsid w:val="006553B0"/>
    <w:rsid w:val="0065632E"/>
    <w:rsid w:val="0065716C"/>
    <w:rsid w:val="006572D9"/>
    <w:rsid w:val="00660B76"/>
    <w:rsid w:val="00661A07"/>
    <w:rsid w:val="0066327E"/>
    <w:rsid w:val="00664B9C"/>
    <w:rsid w:val="00664CEC"/>
    <w:rsid w:val="00665590"/>
    <w:rsid w:val="0066751B"/>
    <w:rsid w:val="006734AA"/>
    <w:rsid w:val="00673A9F"/>
    <w:rsid w:val="00674340"/>
    <w:rsid w:val="006777DD"/>
    <w:rsid w:val="00680B46"/>
    <w:rsid w:val="00681CB0"/>
    <w:rsid w:val="006830D8"/>
    <w:rsid w:val="006845C1"/>
    <w:rsid w:val="00691DC1"/>
    <w:rsid w:val="00692AB2"/>
    <w:rsid w:val="00694774"/>
    <w:rsid w:val="006964A6"/>
    <w:rsid w:val="00697340"/>
    <w:rsid w:val="006A0459"/>
    <w:rsid w:val="006A09C5"/>
    <w:rsid w:val="006A19BD"/>
    <w:rsid w:val="006A4532"/>
    <w:rsid w:val="006A4D64"/>
    <w:rsid w:val="006A63CE"/>
    <w:rsid w:val="006A6569"/>
    <w:rsid w:val="006A76C9"/>
    <w:rsid w:val="006B15A8"/>
    <w:rsid w:val="006B3348"/>
    <w:rsid w:val="006B4BFD"/>
    <w:rsid w:val="006B612A"/>
    <w:rsid w:val="006B6D2D"/>
    <w:rsid w:val="006C0262"/>
    <w:rsid w:val="006C0D8B"/>
    <w:rsid w:val="006C0F55"/>
    <w:rsid w:val="006C1BF6"/>
    <w:rsid w:val="006C307D"/>
    <w:rsid w:val="006C49D9"/>
    <w:rsid w:val="006C6671"/>
    <w:rsid w:val="006C7730"/>
    <w:rsid w:val="006D2D25"/>
    <w:rsid w:val="006D2EDA"/>
    <w:rsid w:val="006D344D"/>
    <w:rsid w:val="006D3D51"/>
    <w:rsid w:val="006D5182"/>
    <w:rsid w:val="006E041A"/>
    <w:rsid w:val="006E2AB2"/>
    <w:rsid w:val="006E37BE"/>
    <w:rsid w:val="006E4063"/>
    <w:rsid w:val="006E612A"/>
    <w:rsid w:val="006E6271"/>
    <w:rsid w:val="006E6AD5"/>
    <w:rsid w:val="006E7187"/>
    <w:rsid w:val="006F1179"/>
    <w:rsid w:val="006F3389"/>
    <w:rsid w:val="006F3F59"/>
    <w:rsid w:val="006F4B99"/>
    <w:rsid w:val="006F5582"/>
    <w:rsid w:val="006F71FD"/>
    <w:rsid w:val="006F7F2C"/>
    <w:rsid w:val="007009F0"/>
    <w:rsid w:val="00700BE7"/>
    <w:rsid w:val="00701BC4"/>
    <w:rsid w:val="00703337"/>
    <w:rsid w:val="007052BE"/>
    <w:rsid w:val="00705C8D"/>
    <w:rsid w:val="00707B1F"/>
    <w:rsid w:val="0071007C"/>
    <w:rsid w:val="00710714"/>
    <w:rsid w:val="007109AB"/>
    <w:rsid w:val="00710C5C"/>
    <w:rsid w:val="00711AC3"/>
    <w:rsid w:val="00711E3C"/>
    <w:rsid w:val="0071399D"/>
    <w:rsid w:val="00713D09"/>
    <w:rsid w:val="00713F58"/>
    <w:rsid w:val="007151D4"/>
    <w:rsid w:val="00715DA8"/>
    <w:rsid w:val="00717DB5"/>
    <w:rsid w:val="0072595D"/>
    <w:rsid w:val="00726C54"/>
    <w:rsid w:val="00727D24"/>
    <w:rsid w:val="00727D97"/>
    <w:rsid w:val="00732A60"/>
    <w:rsid w:val="007357D7"/>
    <w:rsid w:val="00735BC5"/>
    <w:rsid w:val="0073685F"/>
    <w:rsid w:val="007414F3"/>
    <w:rsid w:val="00742497"/>
    <w:rsid w:val="007426F6"/>
    <w:rsid w:val="00743330"/>
    <w:rsid w:val="0074368A"/>
    <w:rsid w:val="007454A4"/>
    <w:rsid w:val="00745909"/>
    <w:rsid w:val="00745A74"/>
    <w:rsid w:val="00746326"/>
    <w:rsid w:val="007474F6"/>
    <w:rsid w:val="00747790"/>
    <w:rsid w:val="00747C8B"/>
    <w:rsid w:val="007511A8"/>
    <w:rsid w:val="00751ED5"/>
    <w:rsid w:val="00751FF3"/>
    <w:rsid w:val="00754F17"/>
    <w:rsid w:val="007566FE"/>
    <w:rsid w:val="00756719"/>
    <w:rsid w:val="00757577"/>
    <w:rsid w:val="00763B0B"/>
    <w:rsid w:val="00764FA1"/>
    <w:rsid w:val="00764FE0"/>
    <w:rsid w:val="00771B72"/>
    <w:rsid w:val="0077211B"/>
    <w:rsid w:val="00773B70"/>
    <w:rsid w:val="00775D72"/>
    <w:rsid w:val="00776640"/>
    <w:rsid w:val="0077793C"/>
    <w:rsid w:val="00783207"/>
    <w:rsid w:val="007873EF"/>
    <w:rsid w:val="007903FD"/>
    <w:rsid w:val="007910F7"/>
    <w:rsid w:val="00791CD7"/>
    <w:rsid w:val="00792B4A"/>
    <w:rsid w:val="007938C6"/>
    <w:rsid w:val="00794368"/>
    <w:rsid w:val="007945DC"/>
    <w:rsid w:val="00796518"/>
    <w:rsid w:val="00796DEA"/>
    <w:rsid w:val="007974A9"/>
    <w:rsid w:val="007A1EDC"/>
    <w:rsid w:val="007A4EB5"/>
    <w:rsid w:val="007A70C7"/>
    <w:rsid w:val="007B0DA2"/>
    <w:rsid w:val="007B1417"/>
    <w:rsid w:val="007B20BA"/>
    <w:rsid w:val="007B63D9"/>
    <w:rsid w:val="007B7537"/>
    <w:rsid w:val="007C3905"/>
    <w:rsid w:val="007C7C85"/>
    <w:rsid w:val="007D334B"/>
    <w:rsid w:val="007D764D"/>
    <w:rsid w:val="007E1F1B"/>
    <w:rsid w:val="007E263F"/>
    <w:rsid w:val="007E2902"/>
    <w:rsid w:val="007E37B3"/>
    <w:rsid w:val="007E3E0B"/>
    <w:rsid w:val="007E4145"/>
    <w:rsid w:val="007E60DD"/>
    <w:rsid w:val="007F1428"/>
    <w:rsid w:val="007F14A1"/>
    <w:rsid w:val="007F18CC"/>
    <w:rsid w:val="007F20C8"/>
    <w:rsid w:val="007F4F77"/>
    <w:rsid w:val="007F5765"/>
    <w:rsid w:val="007F5BEB"/>
    <w:rsid w:val="007F655C"/>
    <w:rsid w:val="007F7A6E"/>
    <w:rsid w:val="00800FC4"/>
    <w:rsid w:val="008028C5"/>
    <w:rsid w:val="00802C60"/>
    <w:rsid w:val="00805549"/>
    <w:rsid w:val="00810074"/>
    <w:rsid w:val="008116E7"/>
    <w:rsid w:val="008122D5"/>
    <w:rsid w:val="00813E87"/>
    <w:rsid w:val="00816246"/>
    <w:rsid w:val="00816E88"/>
    <w:rsid w:val="00817144"/>
    <w:rsid w:val="00817EE0"/>
    <w:rsid w:val="008233DD"/>
    <w:rsid w:val="00823F7C"/>
    <w:rsid w:val="00825D89"/>
    <w:rsid w:val="00826E13"/>
    <w:rsid w:val="008316C1"/>
    <w:rsid w:val="00833A77"/>
    <w:rsid w:val="0084054E"/>
    <w:rsid w:val="00840F1D"/>
    <w:rsid w:val="00842F8D"/>
    <w:rsid w:val="00845428"/>
    <w:rsid w:val="0084573F"/>
    <w:rsid w:val="00845E76"/>
    <w:rsid w:val="00846CBC"/>
    <w:rsid w:val="008475F2"/>
    <w:rsid w:val="008503D2"/>
    <w:rsid w:val="008513DC"/>
    <w:rsid w:val="00851898"/>
    <w:rsid w:val="00851D0F"/>
    <w:rsid w:val="0085257A"/>
    <w:rsid w:val="00852EFD"/>
    <w:rsid w:val="00854725"/>
    <w:rsid w:val="0085754A"/>
    <w:rsid w:val="00857F57"/>
    <w:rsid w:val="00860117"/>
    <w:rsid w:val="00860481"/>
    <w:rsid w:val="0086181B"/>
    <w:rsid w:val="00865240"/>
    <w:rsid w:val="00865976"/>
    <w:rsid w:val="0086624B"/>
    <w:rsid w:val="0087008C"/>
    <w:rsid w:val="00872638"/>
    <w:rsid w:val="00872D3A"/>
    <w:rsid w:val="008738EC"/>
    <w:rsid w:val="00873A67"/>
    <w:rsid w:val="00873CDC"/>
    <w:rsid w:val="00875BE0"/>
    <w:rsid w:val="008764C9"/>
    <w:rsid w:val="00876990"/>
    <w:rsid w:val="008773FB"/>
    <w:rsid w:val="00880A42"/>
    <w:rsid w:val="00880B72"/>
    <w:rsid w:val="00882123"/>
    <w:rsid w:val="0088428A"/>
    <w:rsid w:val="008859D7"/>
    <w:rsid w:val="00885D62"/>
    <w:rsid w:val="008878E8"/>
    <w:rsid w:val="00890673"/>
    <w:rsid w:val="00891B12"/>
    <w:rsid w:val="0089266C"/>
    <w:rsid w:val="00892743"/>
    <w:rsid w:val="00893EBE"/>
    <w:rsid w:val="00896717"/>
    <w:rsid w:val="00896CA7"/>
    <w:rsid w:val="008A0497"/>
    <w:rsid w:val="008A0514"/>
    <w:rsid w:val="008A083A"/>
    <w:rsid w:val="008A1BE3"/>
    <w:rsid w:val="008A200A"/>
    <w:rsid w:val="008A2BAA"/>
    <w:rsid w:val="008A4580"/>
    <w:rsid w:val="008A761F"/>
    <w:rsid w:val="008B046A"/>
    <w:rsid w:val="008B0A62"/>
    <w:rsid w:val="008B4AE5"/>
    <w:rsid w:val="008B58CC"/>
    <w:rsid w:val="008B7630"/>
    <w:rsid w:val="008C7C27"/>
    <w:rsid w:val="008D1B39"/>
    <w:rsid w:val="008D4610"/>
    <w:rsid w:val="008D53DE"/>
    <w:rsid w:val="008D753B"/>
    <w:rsid w:val="008E0866"/>
    <w:rsid w:val="008E0962"/>
    <w:rsid w:val="008E0D9F"/>
    <w:rsid w:val="008E11BF"/>
    <w:rsid w:val="008E2793"/>
    <w:rsid w:val="008E28B5"/>
    <w:rsid w:val="008E511E"/>
    <w:rsid w:val="008E6293"/>
    <w:rsid w:val="008E776D"/>
    <w:rsid w:val="008F0A52"/>
    <w:rsid w:val="008F0B3B"/>
    <w:rsid w:val="008F14E5"/>
    <w:rsid w:val="008F1A10"/>
    <w:rsid w:val="008F27B7"/>
    <w:rsid w:val="009002B3"/>
    <w:rsid w:val="0090046A"/>
    <w:rsid w:val="009041C2"/>
    <w:rsid w:val="00905B4A"/>
    <w:rsid w:val="00906A4E"/>
    <w:rsid w:val="00907649"/>
    <w:rsid w:val="009079BD"/>
    <w:rsid w:val="00910154"/>
    <w:rsid w:val="00910246"/>
    <w:rsid w:val="00911270"/>
    <w:rsid w:val="0091538E"/>
    <w:rsid w:val="00917230"/>
    <w:rsid w:val="00917890"/>
    <w:rsid w:val="00920E6C"/>
    <w:rsid w:val="00922A3A"/>
    <w:rsid w:val="00923037"/>
    <w:rsid w:val="0092454E"/>
    <w:rsid w:val="00926844"/>
    <w:rsid w:val="00931C06"/>
    <w:rsid w:val="009325AE"/>
    <w:rsid w:val="00937746"/>
    <w:rsid w:val="0094384F"/>
    <w:rsid w:val="00944BA4"/>
    <w:rsid w:val="00946A76"/>
    <w:rsid w:val="009507AE"/>
    <w:rsid w:val="00953B0F"/>
    <w:rsid w:val="00955330"/>
    <w:rsid w:val="0095570A"/>
    <w:rsid w:val="0095572C"/>
    <w:rsid w:val="0095590F"/>
    <w:rsid w:val="00955C4E"/>
    <w:rsid w:val="00961300"/>
    <w:rsid w:val="00962D37"/>
    <w:rsid w:val="00964186"/>
    <w:rsid w:val="00964902"/>
    <w:rsid w:val="0097149A"/>
    <w:rsid w:val="009725CE"/>
    <w:rsid w:val="0097306B"/>
    <w:rsid w:val="00977CB8"/>
    <w:rsid w:val="00977CD4"/>
    <w:rsid w:val="00982807"/>
    <w:rsid w:val="0098382C"/>
    <w:rsid w:val="009841DB"/>
    <w:rsid w:val="009843E7"/>
    <w:rsid w:val="0098524F"/>
    <w:rsid w:val="009876D8"/>
    <w:rsid w:val="00990313"/>
    <w:rsid w:val="00992D59"/>
    <w:rsid w:val="00992EA2"/>
    <w:rsid w:val="00993C19"/>
    <w:rsid w:val="00993FAE"/>
    <w:rsid w:val="009A2FC4"/>
    <w:rsid w:val="009A5D30"/>
    <w:rsid w:val="009B17E2"/>
    <w:rsid w:val="009B2085"/>
    <w:rsid w:val="009B29B7"/>
    <w:rsid w:val="009B30F8"/>
    <w:rsid w:val="009B585A"/>
    <w:rsid w:val="009B6172"/>
    <w:rsid w:val="009B75AF"/>
    <w:rsid w:val="009C31F0"/>
    <w:rsid w:val="009C6116"/>
    <w:rsid w:val="009C6F36"/>
    <w:rsid w:val="009C79FF"/>
    <w:rsid w:val="009D159F"/>
    <w:rsid w:val="009D2415"/>
    <w:rsid w:val="009D2EC9"/>
    <w:rsid w:val="009D3FFA"/>
    <w:rsid w:val="009D4D21"/>
    <w:rsid w:val="009D6315"/>
    <w:rsid w:val="009E20D4"/>
    <w:rsid w:val="009E69FD"/>
    <w:rsid w:val="009F0181"/>
    <w:rsid w:val="009F0907"/>
    <w:rsid w:val="009F0ADA"/>
    <w:rsid w:val="009F2ACE"/>
    <w:rsid w:val="009F3851"/>
    <w:rsid w:val="009F3EDC"/>
    <w:rsid w:val="009F4A31"/>
    <w:rsid w:val="009F6061"/>
    <w:rsid w:val="009F6B2E"/>
    <w:rsid w:val="009F70CF"/>
    <w:rsid w:val="00A01F54"/>
    <w:rsid w:val="00A02314"/>
    <w:rsid w:val="00A02776"/>
    <w:rsid w:val="00A03780"/>
    <w:rsid w:val="00A0380B"/>
    <w:rsid w:val="00A06B5F"/>
    <w:rsid w:val="00A075A1"/>
    <w:rsid w:val="00A108A5"/>
    <w:rsid w:val="00A10DD5"/>
    <w:rsid w:val="00A111FE"/>
    <w:rsid w:val="00A12377"/>
    <w:rsid w:val="00A14173"/>
    <w:rsid w:val="00A17793"/>
    <w:rsid w:val="00A212CE"/>
    <w:rsid w:val="00A21419"/>
    <w:rsid w:val="00A22099"/>
    <w:rsid w:val="00A24562"/>
    <w:rsid w:val="00A2557E"/>
    <w:rsid w:val="00A26F44"/>
    <w:rsid w:val="00A27A0D"/>
    <w:rsid w:val="00A27EE5"/>
    <w:rsid w:val="00A33E7C"/>
    <w:rsid w:val="00A3450A"/>
    <w:rsid w:val="00A34582"/>
    <w:rsid w:val="00A34D17"/>
    <w:rsid w:val="00A358AE"/>
    <w:rsid w:val="00A35B03"/>
    <w:rsid w:val="00A40358"/>
    <w:rsid w:val="00A408DB"/>
    <w:rsid w:val="00A41960"/>
    <w:rsid w:val="00A43E6F"/>
    <w:rsid w:val="00A46554"/>
    <w:rsid w:val="00A467CE"/>
    <w:rsid w:val="00A505D7"/>
    <w:rsid w:val="00A5144A"/>
    <w:rsid w:val="00A5263D"/>
    <w:rsid w:val="00A57952"/>
    <w:rsid w:val="00A6002E"/>
    <w:rsid w:val="00A61082"/>
    <w:rsid w:val="00A62820"/>
    <w:rsid w:val="00A64C87"/>
    <w:rsid w:val="00A66031"/>
    <w:rsid w:val="00A66ABB"/>
    <w:rsid w:val="00A67FC1"/>
    <w:rsid w:val="00A71AEC"/>
    <w:rsid w:val="00A7391C"/>
    <w:rsid w:val="00A742DF"/>
    <w:rsid w:val="00A77CF5"/>
    <w:rsid w:val="00A77D5E"/>
    <w:rsid w:val="00A80DC6"/>
    <w:rsid w:val="00A81B02"/>
    <w:rsid w:val="00A831F2"/>
    <w:rsid w:val="00A833AA"/>
    <w:rsid w:val="00A861F7"/>
    <w:rsid w:val="00A86A56"/>
    <w:rsid w:val="00A90104"/>
    <w:rsid w:val="00A90EA9"/>
    <w:rsid w:val="00A91142"/>
    <w:rsid w:val="00A92424"/>
    <w:rsid w:val="00A929F5"/>
    <w:rsid w:val="00A95A3C"/>
    <w:rsid w:val="00AA0659"/>
    <w:rsid w:val="00AA1750"/>
    <w:rsid w:val="00AA4846"/>
    <w:rsid w:val="00AA510A"/>
    <w:rsid w:val="00AA6528"/>
    <w:rsid w:val="00AA71B1"/>
    <w:rsid w:val="00AB027F"/>
    <w:rsid w:val="00AB14CF"/>
    <w:rsid w:val="00AB1F46"/>
    <w:rsid w:val="00AB32C8"/>
    <w:rsid w:val="00AB5306"/>
    <w:rsid w:val="00AB79B4"/>
    <w:rsid w:val="00AB7CBC"/>
    <w:rsid w:val="00AC187F"/>
    <w:rsid w:val="00AC1F79"/>
    <w:rsid w:val="00AC232E"/>
    <w:rsid w:val="00AC4F98"/>
    <w:rsid w:val="00AC5CB6"/>
    <w:rsid w:val="00AC67BE"/>
    <w:rsid w:val="00AC6CA1"/>
    <w:rsid w:val="00AC76AC"/>
    <w:rsid w:val="00AD086D"/>
    <w:rsid w:val="00AD47DA"/>
    <w:rsid w:val="00AD65C8"/>
    <w:rsid w:val="00AD72C4"/>
    <w:rsid w:val="00AE4AB0"/>
    <w:rsid w:val="00AF0B34"/>
    <w:rsid w:val="00AF1F12"/>
    <w:rsid w:val="00AF2B18"/>
    <w:rsid w:val="00AF2E9D"/>
    <w:rsid w:val="00AF3642"/>
    <w:rsid w:val="00AF3ED1"/>
    <w:rsid w:val="00AF3FD3"/>
    <w:rsid w:val="00AF56FE"/>
    <w:rsid w:val="00AF5BB2"/>
    <w:rsid w:val="00AF7695"/>
    <w:rsid w:val="00B0201E"/>
    <w:rsid w:val="00B02BF7"/>
    <w:rsid w:val="00B03AAB"/>
    <w:rsid w:val="00B048BD"/>
    <w:rsid w:val="00B077C5"/>
    <w:rsid w:val="00B07F43"/>
    <w:rsid w:val="00B11948"/>
    <w:rsid w:val="00B11CD9"/>
    <w:rsid w:val="00B12181"/>
    <w:rsid w:val="00B12D92"/>
    <w:rsid w:val="00B22772"/>
    <w:rsid w:val="00B22B2D"/>
    <w:rsid w:val="00B23E83"/>
    <w:rsid w:val="00B30EE1"/>
    <w:rsid w:val="00B33565"/>
    <w:rsid w:val="00B3416F"/>
    <w:rsid w:val="00B345A4"/>
    <w:rsid w:val="00B409BD"/>
    <w:rsid w:val="00B42BBE"/>
    <w:rsid w:val="00B43876"/>
    <w:rsid w:val="00B466E4"/>
    <w:rsid w:val="00B5136C"/>
    <w:rsid w:val="00B5194D"/>
    <w:rsid w:val="00B62D67"/>
    <w:rsid w:val="00B66612"/>
    <w:rsid w:val="00B6662E"/>
    <w:rsid w:val="00B67379"/>
    <w:rsid w:val="00B71580"/>
    <w:rsid w:val="00B71771"/>
    <w:rsid w:val="00B72B60"/>
    <w:rsid w:val="00B73025"/>
    <w:rsid w:val="00B77105"/>
    <w:rsid w:val="00B80607"/>
    <w:rsid w:val="00B80DDC"/>
    <w:rsid w:val="00B82091"/>
    <w:rsid w:val="00B82F57"/>
    <w:rsid w:val="00B839A9"/>
    <w:rsid w:val="00B84974"/>
    <w:rsid w:val="00B84B5B"/>
    <w:rsid w:val="00B84BA0"/>
    <w:rsid w:val="00B84E27"/>
    <w:rsid w:val="00B874C5"/>
    <w:rsid w:val="00B904FC"/>
    <w:rsid w:val="00B927BA"/>
    <w:rsid w:val="00B93F53"/>
    <w:rsid w:val="00B945F9"/>
    <w:rsid w:val="00B97072"/>
    <w:rsid w:val="00BA0DE5"/>
    <w:rsid w:val="00BA253F"/>
    <w:rsid w:val="00BA3A2A"/>
    <w:rsid w:val="00BA5ADA"/>
    <w:rsid w:val="00BA6765"/>
    <w:rsid w:val="00BA795C"/>
    <w:rsid w:val="00BB01BC"/>
    <w:rsid w:val="00BB03C7"/>
    <w:rsid w:val="00BB0F69"/>
    <w:rsid w:val="00BB1384"/>
    <w:rsid w:val="00BB2E81"/>
    <w:rsid w:val="00BB4E99"/>
    <w:rsid w:val="00BB5448"/>
    <w:rsid w:val="00BB7B91"/>
    <w:rsid w:val="00BC27ED"/>
    <w:rsid w:val="00BC70A4"/>
    <w:rsid w:val="00BD19D3"/>
    <w:rsid w:val="00BD1A1A"/>
    <w:rsid w:val="00BD2082"/>
    <w:rsid w:val="00BD2997"/>
    <w:rsid w:val="00BD4D2D"/>
    <w:rsid w:val="00BD6E51"/>
    <w:rsid w:val="00BD7B80"/>
    <w:rsid w:val="00BD7DCC"/>
    <w:rsid w:val="00BE23A6"/>
    <w:rsid w:val="00BE316A"/>
    <w:rsid w:val="00BE396C"/>
    <w:rsid w:val="00BE5440"/>
    <w:rsid w:val="00BF0105"/>
    <w:rsid w:val="00BF062B"/>
    <w:rsid w:val="00BF12E6"/>
    <w:rsid w:val="00BF4A6C"/>
    <w:rsid w:val="00BF5665"/>
    <w:rsid w:val="00BF5A56"/>
    <w:rsid w:val="00BF5AA7"/>
    <w:rsid w:val="00BF6AF6"/>
    <w:rsid w:val="00C03303"/>
    <w:rsid w:val="00C03B32"/>
    <w:rsid w:val="00C04EB7"/>
    <w:rsid w:val="00C10410"/>
    <w:rsid w:val="00C11537"/>
    <w:rsid w:val="00C1464E"/>
    <w:rsid w:val="00C17BED"/>
    <w:rsid w:val="00C17ED9"/>
    <w:rsid w:val="00C20116"/>
    <w:rsid w:val="00C21256"/>
    <w:rsid w:val="00C22B52"/>
    <w:rsid w:val="00C23C0C"/>
    <w:rsid w:val="00C23D1A"/>
    <w:rsid w:val="00C245C7"/>
    <w:rsid w:val="00C25F76"/>
    <w:rsid w:val="00C27CB1"/>
    <w:rsid w:val="00C32D7B"/>
    <w:rsid w:val="00C343C6"/>
    <w:rsid w:val="00C364A0"/>
    <w:rsid w:val="00C371A2"/>
    <w:rsid w:val="00C40F8B"/>
    <w:rsid w:val="00C411D5"/>
    <w:rsid w:val="00C420DD"/>
    <w:rsid w:val="00C42F0F"/>
    <w:rsid w:val="00C47CC9"/>
    <w:rsid w:val="00C51C4C"/>
    <w:rsid w:val="00C52229"/>
    <w:rsid w:val="00C52B93"/>
    <w:rsid w:val="00C532ED"/>
    <w:rsid w:val="00C54FB3"/>
    <w:rsid w:val="00C55B37"/>
    <w:rsid w:val="00C60D25"/>
    <w:rsid w:val="00C63F89"/>
    <w:rsid w:val="00C64DD8"/>
    <w:rsid w:val="00C64F49"/>
    <w:rsid w:val="00C67448"/>
    <w:rsid w:val="00C675D9"/>
    <w:rsid w:val="00C6763E"/>
    <w:rsid w:val="00C67A8E"/>
    <w:rsid w:val="00C70935"/>
    <w:rsid w:val="00C71861"/>
    <w:rsid w:val="00C72002"/>
    <w:rsid w:val="00C73CE7"/>
    <w:rsid w:val="00C7471C"/>
    <w:rsid w:val="00C7539B"/>
    <w:rsid w:val="00C75B3D"/>
    <w:rsid w:val="00C760E9"/>
    <w:rsid w:val="00C8081B"/>
    <w:rsid w:val="00C809F7"/>
    <w:rsid w:val="00C8204B"/>
    <w:rsid w:val="00C844EE"/>
    <w:rsid w:val="00C846C9"/>
    <w:rsid w:val="00C84A68"/>
    <w:rsid w:val="00C85E33"/>
    <w:rsid w:val="00C86709"/>
    <w:rsid w:val="00C86C0D"/>
    <w:rsid w:val="00C90A1D"/>
    <w:rsid w:val="00C926A1"/>
    <w:rsid w:val="00C92965"/>
    <w:rsid w:val="00C93856"/>
    <w:rsid w:val="00C9504C"/>
    <w:rsid w:val="00C957FA"/>
    <w:rsid w:val="00C95861"/>
    <w:rsid w:val="00C97A89"/>
    <w:rsid w:val="00CA0210"/>
    <w:rsid w:val="00CA2ED8"/>
    <w:rsid w:val="00CA3FBF"/>
    <w:rsid w:val="00CA6BAF"/>
    <w:rsid w:val="00CA7DEF"/>
    <w:rsid w:val="00CB5196"/>
    <w:rsid w:val="00CB76EC"/>
    <w:rsid w:val="00CB7EAC"/>
    <w:rsid w:val="00CC0C21"/>
    <w:rsid w:val="00CC20D5"/>
    <w:rsid w:val="00CC3FD9"/>
    <w:rsid w:val="00CC411D"/>
    <w:rsid w:val="00CC44EE"/>
    <w:rsid w:val="00CC5000"/>
    <w:rsid w:val="00CC54E2"/>
    <w:rsid w:val="00CC6654"/>
    <w:rsid w:val="00CD081B"/>
    <w:rsid w:val="00CD2625"/>
    <w:rsid w:val="00CD270E"/>
    <w:rsid w:val="00CD40C1"/>
    <w:rsid w:val="00CD412E"/>
    <w:rsid w:val="00CD6AAB"/>
    <w:rsid w:val="00CD711E"/>
    <w:rsid w:val="00CD784D"/>
    <w:rsid w:val="00CD795D"/>
    <w:rsid w:val="00CE0AD4"/>
    <w:rsid w:val="00CE2AAB"/>
    <w:rsid w:val="00CE5888"/>
    <w:rsid w:val="00CE6CDD"/>
    <w:rsid w:val="00CE7634"/>
    <w:rsid w:val="00CE77B4"/>
    <w:rsid w:val="00CF16C6"/>
    <w:rsid w:val="00CF3413"/>
    <w:rsid w:val="00CF416E"/>
    <w:rsid w:val="00CF6380"/>
    <w:rsid w:val="00CF6C0B"/>
    <w:rsid w:val="00CF705F"/>
    <w:rsid w:val="00D01921"/>
    <w:rsid w:val="00D01D85"/>
    <w:rsid w:val="00D02AFE"/>
    <w:rsid w:val="00D02F10"/>
    <w:rsid w:val="00D06E1A"/>
    <w:rsid w:val="00D11154"/>
    <w:rsid w:val="00D112EA"/>
    <w:rsid w:val="00D113E5"/>
    <w:rsid w:val="00D12077"/>
    <w:rsid w:val="00D13ECD"/>
    <w:rsid w:val="00D14A86"/>
    <w:rsid w:val="00D170F5"/>
    <w:rsid w:val="00D1789C"/>
    <w:rsid w:val="00D17ED2"/>
    <w:rsid w:val="00D214F1"/>
    <w:rsid w:val="00D22581"/>
    <w:rsid w:val="00D22BD9"/>
    <w:rsid w:val="00D239C9"/>
    <w:rsid w:val="00D23FEB"/>
    <w:rsid w:val="00D2515F"/>
    <w:rsid w:val="00D259A7"/>
    <w:rsid w:val="00D25A34"/>
    <w:rsid w:val="00D33E9E"/>
    <w:rsid w:val="00D35294"/>
    <w:rsid w:val="00D35CE8"/>
    <w:rsid w:val="00D363B4"/>
    <w:rsid w:val="00D36F04"/>
    <w:rsid w:val="00D37BBE"/>
    <w:rsid w:val="00D40A74"/>
    <w:rsid w:val="00D43CCE"/>
    <w:rsid w:val="00D4616E"/>
    <w:rsid w:val="00D4689F"/>
    <w:rsid w:val="00D46A27"/>
    <w:rsid w:val="00D472D0"/>
    <w:rsid w:val="00D47CB0"/>
    <w:rsid w:val="00D51DC3"/>
    <w:rsid w:val="00D51E5A"/>
    <w:rsid w:val="00D520FA"/>
    <w:rsid w:val="00D53E56"/>
    <w:rsid w:val="00D55A8A"/>
    <w:rsid w:val="00D56068"/>
    <w:rsid w:val="00D56679"/>
    <w:rsid w:val="00D57C59"/>
    <w:rsid w:val="00D606A5"/>
    <w:rsid w:val="00D60AC4"/>
    <w:rsid w:val="00D60DDD"/>
    <w:rsid w:val="00D61540"/>
    <w:rsid w:val="00D62A7E"/>
    <w:rsid w:val="00D6332B"/>
    <w:rsid w:val="00D6569E"/>
    <w:rsid w:val="00D658AF"/>
    <w:rsid w:val="00D65F62"/>
    <w:rsid w:val="00D67F64"/>
    <w:rsid w:val="00D73430"/>
    <w:rsid w:val="00D73F34"/>
    <w:rsid w:val="00D76D73"/>
    <w:rsid w:val="00D778B5"/>
    <w:rsid w:val="00D80444"/>
    <w:rsid w:val="00D8078B"/>
    <w:rsid w:val="00D8131D"/>
    <w:rsid w:val="00D84BAC"/>
    <w:rsid w:val="00D90DC2"/>
    <w:rsid w:val="00D916A7"/>
    <w:rsid w:val="00D917A9"/>
    <w:rsid w:val="00D9277B"/>
    <w:rsid w:val="00D949EB"/>
    <w:rsid w:val="00D94B92"/>
    <w:rsid w:val="00D94BEC"/>
    <w:rsid w:val="00DA0204"/>
    <w:rsid w:val="00DA25BE"/>
    <w:rsid w:val="00DA7173"/>
    <w:rsid w:val="00DB0253"/>
    <w:rsid w:val="00DB07A1"/>
    <w:rsid w:val="00DB19F0"/>
    <w:rsid w:val="00DB26E6"/>
    <w:rsid w:val="00DB2B8D"/>
    <w:rsid w:val="00DB2BBC"/>
    <w:rsid w:val="00DB3C8A"/>
    <w:rsid w:val="00DB56B2"/>
    <w:rsid w:val="00DB5EA7"/>
    <w:rsid w:val="00DB7D77"/>
    <w:rsid w:val="00DC1A56"/>
    <w:rsid w:val="00DC6240"/>
    <w:rsid w:val="00DD0B34"/>
    <w:rsid w:val="00DD0C2D"/>
    <w:rsid w:val="00DD1002"/>
    <w:rsid w:val="00DD1161"/>
    <w:rsid w:val="00DD4777"/>
    <w:rsid w:val="00DD52AB"/>
    <w:rsid w:val="00DD6770"/>
    <w:rsid w:val="00DD7141"/>
    <w:rsid w:val="00DD71D1"/>
    <w:rsid w:val="00DE0418"/>
    <w:rsid w:val="00DE120F"/>
    <w:rsid w:val="00DE1E23"/>
    <w:rsid w:val="00DE276B"/>
    <w:rsid w:val="00DE2971"/>
    <w:rsid w:val="00DE2BF8"/>
    <w:rsid w:val="00DE2D9A"/>
    <w:rsid w:val="00DE4531"/>
    <w:rsid w:val="00DE47F7"/>
    <w:rsid w:val="00DE492E"/>
    <w:rsid w:val="00DE4E78"/>
    <w:rsid w:val="00DE55DC"/>
    <w:rsid w:val="00DE56AC"/>
    <w:rsid w:val="00DE6B4F"/>
    <w:rsid w:val="00DF0F82"/>
    <w:rsid w:val="00DF178F"/>
    <w:rsid w:val="00DF2F4C"/>
    <w:rsid w:val="00DF4247"/>
    <w:rsid w:val="00DF4EBE"/>
    <w:rsid w:val="00DF5CD9"/>
    <w:rsid w:val="00DF7847"/>
    <w:rsid w:val="00E029E1"/>
    <w:rsid w:val="00E072EF"/>
    <w:rsid w:val="00E1072D"/>
    <w:rsid w:val="00E11F3D"/>
    <w:rsid w:val="00E1412B"/>
    <w:rsid w:val="00E15895"/>
    <w:rsid w:val="00E20571"/>
    <w:rsid w:val="00E20B74"/>
    <w:rsid w:val="00E22BB1"/>
    <w:rsid w:val="00E22BF7"/>
    <w:rsid w:val="00E23ED2"/>
    <w:rsid w:val="00E24F09"/>
    <w:rsid w:val="00E25859"/>
    <w:rsid w:val="00E270FF"/>
    <w:rsid w:val="00E30AA8"/>
    <w:rsid w:val="00E316D7"/>
    <w:rsid w:val="00E324CC"/>
    <w:rsid w:val="00E33E9C"/>
    <w:rsid w:val="00E34DDB"/>
    <w:rsid w:val="00E36AC0"/>
    <w:rsid w:val="00E37688"/>
    <w:rsid w:val="00E37F73"/>
    <w:rsid w:val="00E42C3C"/>
    <w:rsid w:val="00E42D37"/>
    <w:rsid w:val="00E458EC"/>
    <w:rsid w:val="00E46766"/>
    <w:rsid w:val="00E46F24"/>
    <w:rsid w:val="00E51A85"/>
    <w:rsid w:val="00E5276E"/>
    <w:rsid w:val="00E53462"/>
    <w:rsid w:val="00E54826"/>
    <w:rsid w:val="00E551B5"/>
    <w:rsid w:val="00E57E20"/>
    <w:rsid w:val="00E6051C"/>
    <w:rsid w:val="00E615C8"/>
    <w:rsid w:val="00E65498"/>
    <w:rsid w:val="00E65CFF"/>
    <w:rsid w:val="00E6723F"/>
    <w:rsid w:val="00E67A6D"/>
    <w:rsid w:val="00E7024C"/>
    <w:rsid w:val="00E7123A"/>
    <w:rsid w:val="00E71C87"/>
    <w:rsid w:val="00E7394F"/>
    <w:rsid w:val="00E76A30"/>
    <w:rsid w:val="00E81DB4"/>
    <w:rsid w:val="00E8296D"/>
    <w:rsid w:val="00E84233"/>
    <w:rsid w:val="00E850D3"/>
    <w:rsid w:val="00E857BC"/>
    <w:rsid w:val="00E876F3"/>
    <w:rsid w:val="00E907C2"/>
    <w:rsid w:val="00E9121E"/>
    <w:rsid w:val="00E922A9"/>
    <w:rsid w:val="00E9231D"/>
    <w:rsid w:val="00E92A9F"/>
    <w:rsid w:val="00E92AFC"/>
    <w:rsid w:val="00E93BFD"/>
    <w:rsid w:val="00E96548"/>
    <w:rsid w:val="00EA0721"/>
    <w:rsid w:val="00EA3FF1"/>
    <w:rsid w:val="00EA636F"/>
    <w:rsid w:val="00EA780E"/>
    <w:rsid w:val="00EB00CA"/>
    <w:rsid w:val="00EB4847"/>
    <w:rsid w:val="00EB5F10"/>
    <w:rsid w:val="00EC0F24"/>
    <w:rsid w:val="00EC1165"/>
    <w:rsid w:val="00EC1A86"/>
    <w:rsid w:val="00EC1B5B"/>
    <w:rsid w:val="00EC377D"/>
    <w:rsid w:val="00EC6EDC"/>
    <w:rsid w:val="00EC76EB"/>
    <w:rsid w:val="00ED2E3C"/>
    <w:rsid w:val="00ED3428"/>
    <w:rsid w:val="00ED5F46"/>
    <w:rsid w:val="00EE0A05"/>
    <w:rsid w:val="00EE27BF"/>
    <w:rsid w:val="00EE4ABD"/>
    <w:rsid w:val="00EF0222"/>
    <w:rsid w:val="00EF0D44"/>
    <w:rsid w:val="00EF11AD"/>
    <w:rsid w:val="00EF4C6D"/>
    <w:rsid w:val="00EF5C6F"/>
    <w:rsid w:val="00F001BE"/>
    <w:rsid w:val="00F0112D"/>
    <w:rsid w:val="00F0138A"/>
    <w:rsid w:val="00F0377B"/>
    <w:rsid w:val="00F04C42"/>
    <w:rsid w:val="00F05E82"/>
    <w:rsid w:val="00F07A57"/>
    <w:rsid w:val="00F07C36"/>
    <w:rsid w:val="00F11E43"/>
    <w:rsid w:val="00F13F2B"/>
    <w:rsid w:val="00F14357"/>
    <w:rsid w:val="00F16D78"/>
    <w:rsid w:val="00F174EA"/>
    <w:rsid w:val="00F20FBF"/>
    <w:rsid w:val="00F22D59"/>
    <w:rsid w:val="00F24A22"/>
    <w:rsid w:val="00F266B6"/>
    <w:rsid w:val="00F342E9"/>
    <w:rsid w:val="00F35132"/>
    <w:rsid w:val="00F35FCF"/>
    <w:rsid w:val="00F37000"/>
    <w:rsid w:val="00F376CC"/>
    <w:rsid w:val="00F40002"/>
    <w:rsid w:val="00F40B96"/>
    <w:rsid w:val="00F4331A"/>
    <w:rsid w:val="00F441FF"/>
    <w:rsid w:val="00F45400"/>
    <w:rsid w:val="00F46771"/>
    <w:rsid w:val="00F47577"/>
    <w:rsid w:val="00F54865"/>
    <w:rsid w:val="00F5486B"/>
    <w:rsid w:val="00F57B86"/>
    <w:rsid w:val="00F61197"/>
    <w:rsid w:val="00F63175"/>
    <w:rsid w:val="00F66B1E"/>
    <w:rsid w:val="00F6720C"/>
    <w:rsid w:val="00F7056C"/>
    <w:rsid w:val="00F76433"/>
    <w:rsid w:val="00F77126"/>
    <w:rsid w:val="00F81694"/>
    <w:rsid w:val="00F82F1D"/>
    <w:rsid w:val="00F87CEE"/>
    <w:rsid w:val="00F9024B"/>
    <w:rsid w:val="00F9227E"/>
    <w:rsid w:val="00F93270"/>
    <w:rsid w:val="00F93DCF"/>
    <w:rsid w:val="00F940D6"/>
    <w:rsid w:val="00F9518C"/>
    <w:rsid w:val="00F975EF"/>
    <w:rsid w:val="00FA0F98"/>
    <w:rsid w:val="00FA0FC8"/>
    <w:rsid w:val="00FA3A8B"/>
    <w:rsid w:val="00FA56DC"/>
    <w:rsid w:val="00FA7F8D"/>
    <w:rsid w:val="00FB0E4C"/>
    <w:rsid w:val="00FB359D"/>
    <w:rsid w:val="00FB59C6"/>
    <w:rsid w:val="00FB6D29"/>
    <w:rsid w:val="00FB6FCA"/>
    <w:rsid w:val="00FB7217"/>
    <w:rsid w:val="00FC0F82"/>
    <w:rsid w:val="00FC2702"/>
    <w:rsid w:val="00FC3E38"/>
    <w:rsid w:val="00FC4539"/>
    <w:rsid w:val="00FC60B7"/>
    <w:rsid w:val="00FD0C7F"/>
    <w:rsid w:val="00FD2291"/>
    <w:rsid w:val="00FD3F6F"/>
    <w:rsid w:val="00FD42AF"/>
    <w:rsid w:val="00FD67E7"/>
    <w:rsid w:val="00FD6E6A"/>
    <w:rsid w:val="00FE09A8"/>
    <w:rsid w:val="00FE2B71"/>
    <w:rsid w:val="00FE372D"/>
    <w:rsid w:val="00FE4F67"/>
    <w:rsid w:val="00FE5A8F"/>
    <w:rsid w:val="00FE5C98"/>
    <w:rsid w:val="00FE67A2"/>
    <w:rsid w:val="00FE6EF9"/>
    <w:rsid w:val="00FE745F"/>
    <w:rsid w:val="00FF13EB"/>
    <w:rsid w:val="00FF1A62"/>
    <w:rsid w:val="00FF5EFE"/>
    <w:rsid w:val="00FF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BB4F8"/>
  <w15:docId w15:val="{084A3994-DD2B-4E5A-BA50-B5B88D41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256"/>
    <w:pPr>
      <w:spacing w:after="200" w:line="276" w:lineRule="auto"/>
      <w:jc w:val="both"/>
    </w:pPr>
    <w:rPr>
      <w:rFonts w:ascii="Times New Roman" w:eastAsia="Calibri" w:hAnsi="Times New Roman" w:cs="Times New Roman"/>
      <w:color w:val="002060"/>
    </w:rPr>
  </w:style>
  <w:style w:type="paragraph" w:styleId="Heading1">
    <w:name w:val="heading 1"/>
    <w:aliases w:val="12,H1,Heading 1(Report Only),Chapter,Heading 1(Report Only)1,Chapter1"/>
    <w:basedOn w:val="Normal"/>
    <w:next w:val="Normal"/>
    <w:link w:val="Heading1Char"/>
    <w:qFormat/>
    <w:rsid w:val="00B30EE1"/>
    <w:pPr>
      <w:keepNext/>
      <w:numPr>
        <w:numId w:val="1"/>
      </w:numPr>
      <w:spacing w:before="240" w:after="60" w:line="240" w:lineRule="auto"/>
      <w:outlineLvl w:val="0"/>
    </w:pPr>
    <w:rPr>
      <w:rFonts w:eastAsia="Times New Roman"/>
      <w:b/>
      <w:bCs/>
      <w:color w:val="00B0F0"/>
      <w:kern w:val="32"/>
      <w:sz w:val="32"/>
      <w:szCs w:val="32"/>
      <w:lang w:val="en-GB"/>
    </w:rPr>
  </w:style>
  <w:style w:type="paragraph" w:styleId="Heading2">
    <w:name w:val="heading 2"/>
    <w:aliases w:val="H2,H2normal full,Heading 2 Hidden,heading 2,l2,h21,HD2"/>
    <w:basedOn w:val="Normal"/>
    <w:next w:val="Normal"/>
    <w:link w:val="Heading2Char"/>
    <w:qFormat/>
    <w:rsid w:val="00B30EE1"/>
    <w:pPr>
      <w:keepNext/>
      <w:numPr>
        <w:ilvl w:val="1"/>
        <w:numId w:val="1"/>
      </w:numPr>
      <w:spacing w:before="240" w:after="60" w:line="240" w:lineRule="auto"/>
      <w:outlineLvl w:val="1"/>
    </w:pPr>
    <w:rPr>
      <w:rFonts w:eastAsia="Times New Roman"/>
      <w:b/>
      <w:bCs/>
      <w:iCs/>
      <w:color w:val="4F81BD"/>
      <w:sz w:val="28"/>
      <w:szCs w:val="28"/>
      <w:lang w:val="en-GB"/>
    </w:rPr>
  </w:style>
  <w:style w:type="paragraph" w:styleId="Heading3">
    <w:name w:val="heading 3"/>
    <w:aliases w:val="h3,H3,Heading 3 hidden,2h,h31,h32,Section,Heading 2.3,(Alt+3),1.2.3.,alltoc,Titles,(Alt+3)1,(Alt+3)2,(Alt+3)3,(Alt+3)4,(Alt+3)5,(Alt+3)6,(Alt+3)11,(Alt+3)21,(Alt+3)31,(Alt+3)41,(Alt+3)7,(Alt+3)12,(Alt+3)22,(Alt+3)32,(Alt+3)42,(Alt+3)8,(Alt+3)9"/>
    <w:basedOn w:val="Normal"/>
    <w:next w:val="Normal"/>
    <w:link w:val="Heading3Char"/>
    <w:qFormat/>
    <w:rsid w:val="00B30EE1"/>
    <w:pPr>
      <w:keepNext/>
      <w:numPr>
        <w:ilvl w:val="2"/>
        <w:numId w:val="1"/>
      </w:numPr>
      <w:spacing w:before="240" w:after="60" w:line="240" w:lineRule="auto"/>
      <w:outlineLvl w:val="2"/>
    </w:pPr>
    <w:rPr>
      <w:rFonts w:eastAsia="Times New Roman"/>
      <w:b/>
      <w:bCs/>
      <w:i/>
      <w:sz w:val="24"/>
      <w:szCs w:val="26"/>
      <w:lang w:val="en-GB"/>
    </w:rPr>
  </w:style>
  <w:style w:type="paragraph" w:styleId="Heading4">
    <w:name w:val="heading 4"/>
    <w:basedOn w:val="Normal"/>
    <w:next w:val="Normal"/>
    <w:link w:val="Heading4Char"/>
    <w:qFormat/>
    <w:rsid w:val="00792B4A"/>
    <w:pPr>
      <w:keepNext/>
      <w:numPr>
        <w:ilvl w:val="3"/>
        <w:numId w:val="1"/>
      </w:numPr>
      <w:tabs>
        <w:tab w:val="clear" w:pos="410"/>
        <w:tab w:val="num" w:pos="2840"/>
      </w:tabs>
      <w:spacing w:before="240" w:after="60" w:line="240" w:lineRule="auto"/>
      <w:ind w:left="1051"/>
      <w:jc w:val="left"/>
      <w:outlineLvl w:val="3"/>
    </w:pPr>
    <w:rPr>
      <w:rFonts w:eastAsia="Times New Roman"/>
      <w:b/>
      <w:bCs/>
      <w:lang w:val="en-GB"/>
    </w:rPr>
  </w:style>
  <w:style w:type="paragraph" w:styleId="Heading5">
    <w:name w:val="heading 5"/>
    <w:aliases w:val="5,H5,Subheading,Level 3 - i,Block Label,l5,(H5 Arc)"/>
    <w:basedOn w:val="Normal"/>
    <w:next w:val="Normal"/>
    <w:link w:val="Heading5Char"/>
    <w:qFormat/>
    <w:rsid w:val="00B30EE1"/>
    <w:pPr>
      <w:numPr>
        <w:ilvl w:val="4"/>
        <w:numId w:val="1"/>
      </w:numPr>
      <w:spacing w:before="240" w:after="60" w:line="240" w:lineRule="auto"/>
      <w:outlineLvl w:val="4"/>
    </w:pPr>
    <w:rPr>
      <w:rFonts w:eastAsia="Times New Roman"/>
      <w:b/>
      <w:bCs/>
      <w:i/>
      <w:iCs/>
      <w:sz w:val="26"/>
      <w:szCs w:val="26"/>
      <w:lang w:val="en-GB"/>
    </w:rPr>
  </w:style>
  <w:style w:type="paragraph" w:styleId="Heading6">
    <w:name w:val="heading 6"/>
    <w:basedOn w:val="Normal"/>
    <w:next w:val="Normal"/>
    <w:link w:val="Heading6Char"/>
    <w:qFormat/>
    <w:rsid w:val="00B30EE1"/>
    <w:pPr>
      <w:numPr>
        <w:ilvl w:val="5"/>
        <w:numId w:val="1"/>
      </w:numPr>
      <w:spacing w:before="240" w:after="60" w:line="240" w:lineRule="auto"/>
      <w:outlineLvl w:val="5"/>
    </w:pPr>
    <w:rPr>
      <w:rFonts w:eastAsia="Times New Roman"/>
      <w:b/>
      <w:bCs/>
      <w:lang w:val="en-GB"/>
    </w:rPr>
  </w:style>
  <w:style w:type="paragraph" w:styleId="Heading7">
    <w:name w:val="heading 7"/>
    <w:aliases w:val="7"/>
    <w:basedOn w:val="Normal"/>
    <w:next w:val="Normal"/>
    <w:link w:val="Heading7Char"/>
    <w:qFormat/>
    <w:rsid w:val="00B30EE1"/>
    <w:pPr>
      <w:numPr>
        <w:ilvl w:val="6"/>
        <w:numId w:val="1"/>
      </w:numPr>
      <w:spacing w:before="240" w:after="60" w:line="240" w:lineRule="auto"/>
      <w:outlineLvl w:val="6"/>
    </w:pPr>
    <w:rPr>
      <w:rFonts w:eastAsia="Times New Roman"/>
      <w:szCs w:val="20"/>
      <w:lang w:val="en-GB"/>
    </w:rPr>
  </w:style>
  <w:style w:type="paragraph" w:styleId="Heading8">
    <w:name w:val="heading 8"/>
    <w:aliases w:val="8"/>
    <w:basedOn w:val="Normal"/>
    <w:next w:val="Normal"/>
    <w:link w:val="Heading8Char"/>
    <w:qFormat/>
    <w:rsid w:val="00B30EE1"/>
    <w:pPr>
      <w:numPr>
        <w:ilvl w:val="7"/>
        <w:numId w:val="1"/>
      </w:numPr>
      <w:spacing w:before="240" w:after="60" w:line="240" w:lineRule="auto"/>
      <w:outlineLvl w:val="7"/>
    </w:pPr>
    <w:rPr>
      <w:rFonts w:eastAsia="Times New Roman"/>
      <w:i/>
      <w:iCs/>
      <w:szCs w:val="20"/>
      <w:lang w:val="en-GB"/>
    </w:rPr>
  </w:style>
  <w:style w:type="paragraph" w:styleId="Heading9">
    <w:name w:val="heading 9"/>
    <w:aliases w:val="9"/>
    <w:basedOn w:val="Normal"/>
    <w:next w:val="Normal"/>
    <w:link w:val="Heading9Char"/>
    <w:qFormat/>
    <w:rsid w:val="00B30EE1"/>
    <w:pPr>
      <w:numPr>
        <w:ilvl w:val="8"/>
        <w:numId w:val="1"/>
      </w:numPr>
      <w:spacing w:before="240" w:after="60" w:line="240" w:lineRule="auto"/>
      <w:outlineLvl w:val="8"/>
    </w:pPr>
    <w:rPr>
      <w:rFonts w:ascii="Arial" w:eastAsia="Times New Roman"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2 Char,H1 Char,Heading 1(Report Only) Char,Chapter Char,Heading 1(Report Only)1 Char,Chapter1 Char"/>
    <w:basedOn w:val="DefaultParagraphFont"/>
    <w:link w:val="Heading1"/>
    <w:rsid w:val="00B30EE1"/>
    <w:rPr>
      <w:rFonts w:ascii="Times New Roman" w:eastAsia="Times New Roman" w:hAnsi="Times New Roman" w:cs="Times New Roman"/>
      <w:b/>
      <w:bCs/>
      <w:color w:val="00B0F0"/>
      <w:kern w:val="32"/>
      <w:sz w:val="32"/>
      <w:szCs w:val="32"/>
      <w:lang w:val="en-GB"/>
    </w:rPr>
  </w:style>
  <w:style w:type="character" w:customStyle="1" w:styleId="Heading2Char">
    <w:name w:val="Heading 2 Char"/>
    <w:aliases w:val="H2 Char,H2normal full Char,Heading 2 Hidden Char,heading 2 Char,l2 Char,h21 Char,HD2 Char"/>
    <w:basedOn w:val="DefaultParagraphFont"/>
    <w:link w:val="Heading2"/>
    <w:rsid w:val="00B30EE1"/>
    <w:rPr>
      <w:rFonts w:ascii="Times New Roman" w:eastAsia="Times New Roman" w:hAnsi="Times New Roman" w:cs="Times New Roman"/>
      <w:b/>
      <w:bCs/>
      <w:iCs/>
      <w:color w:val="4F81BD"/>
      <w:sz w:val="28"/>
      <w:szCs w:val="28"/>
      <w:lang w:val="en-GB"/>
    </w:rPr>
  </w:style>
  <w:style w:type="character" w:customStyle="1" w:styleId="Heading3Char">
    <w:name w:val="Heading 3 Char"/>
    <w:aliases w:val="h3 Char,H3 Char,Heading 3 hidden Char,2h Char,h31 Char,h32 Char,Section Char,Heading 2.3 Char,(Alt+3) Char,1.2.3. Char,alltoc Char,Titles Char,(Alt+3)1 Char,(Alt+3)2 Char,(Alt+3)3 Char,(Alt+3)4 Char,(Alt+3)5 Char,(Alt+3)6 Char"/>
    <w:basedOn w:val="DefaultParagraphFont"/>
    <w:link w:val="Heading3"/>
    <w:rsid w:val="00B30EE1"/>
    <w:rPr>
      <w:rFonts w:ascii="Times New Roman" w:eastAsia="Times New Roman" w:hAnsi="Times New Roman" w:cs="Times New Roman"/>
      <w:b/>
      <w:bCs/>
      <w:i/>
      <w:color w:val="002060"/>
      <w:sz w:val="24"/>
      <w:szCs w:val="26"/>
      <w:lang w:val="en-GB"/>
    </w:rPr>
  </w:style>
  <w:style w:type="character" w:customStyle="1" w:styleId="Heading4Char">
    <w:name w:val="Heading 4 Char"/>
    <w:basedOn w:val="DefaultParagraphFont"/>
    <w:link w:val="Heading4"/>
    <w:rsid w:val="00792B4A"/>
    <w:rPr>
      <w:rFonts w:ascii="Times New Roman" w:eastAsia="Times New Roman" w:hAnsi="Times New Roman" w:cs="Times New Roman"/>
      <w:b/>
      <w:bCs/>
      <w:color w:val="002060"/>
      <w:lang w:val="en-GB"/>
    </w:rPr>
  </w:style>
  <w:style w:type="character" w:customStyle="1" w:styleId="Heading5Char">
    <w:name w:val="Heading 5 Char"/>
    <w:aliases w:val="5 Char,H5 Char,Subheading Char,Level 3 - i Char,Block Label Char,l5 Char,(H5 Arc) Char"/>
    <w:basedOn w:val="DefaultParagraphFont"/>
    <w:link w:val="Heading5"/>
    <w:rsid w:val="00B30EE1"/>
    <w:rPr>
      <w:rFonts w:ascii="Times New Roman" w:eastAsia="Times New Roman" w:hAnsi="Times New Roman" w:cs="Times New Roman"/>
      <w:b/>
      <w:bCs/>
      <w:i/>
      <w:iCs/>
      <w:color w:val="002060"/>
      <w:sz w:val="26"/>
      <w:szCs w:val="26"/>
      <w:lang w:val="en-GB"/>
    </w:rPr>
  </w:style>
  <w:style w:type="character" w:customStyle="1" w:styleId="Heading6Char">
    <w:name w:val="Heading 6 Char"/>
    <w:basedOn w:val="DefaultParagraphFont"/>
    <w:link w:val="Heading6"/>
    <w:rsid w:val="00B30EE1"/>
    <w:rPr>
      <w:rFonts w:ascii="Times New Roman" w:eastAsia="Times New Roman" w:hAnsi="Times New Roman" w:cs="Times New Roman"/>
      <w:b/>
      <w:bCs/>
      <w:color w:val="002060"/>
      <w:lang w:val="en-GB"/>
    </w:rPr>
  </w:style>
  <w:style w:type="character" w:customStyle="1" w:styleId="Heading7Char">
    <w:name w:val="Heading 7 Char"/>
    <w:aliases w:val="7 Char"/>
    <w:basedOn w:val="DefaultParagraphFont"/>
    <w:link w:val="Heading7"/>
    <w:rsid w:val="00B30EE1"/>
    <w:rPr>
      <w:rFonts w:ascii="Times New Roman" w:eastAsia="Times New Roman" w:hAnsi="Times New Roman" w:cs="Times New Roman"/>
      <w:color w:val="002060"/>
      <w:szCs w:val="20"/>
      <w:lang w:val="en-GB"/>
    </w:rPr>
  </w:style>
  <w:style w:type="character" w:customStyle="1" w:styleId="Heading8Char">
    <w:name w:val="Heading 8 Char"/>
    <w:aliases w:val="8 Char"/>
    <w:basedOn w:val="DefaultParagraphFont"/>
    <w:link w:val="Heading8"/>
    <w:rsid w:val="00B30EE1"/>
    <w:rPr>
      <w:rFonts w:ascii="Times New Roman" w:eastAsia="Times New Roman" w:hAnsi="Times New Roman" w:cs="Times New Roman"/>
      <w:i/>
      <w:iCs/>
      <w:color w:val="002060"/>
      <w:szCs w:val="20"/>
      <w:lang w:val="en-GB"/>
    </w:rPr>
  </w:style>
  <w:style w:type="character" w:customStyle="1" w:styleId="Heading9Char">
    <w:name w:val="Heading 9 Char"/>
    <w:aliases w:val="9 Char"/>
    <w:basedOn w:val="DefaultParagraphFont"/>
    <w:link w:val="Heading9"/>
    <w:rsid w:val="00B30EE1"/>
    <w:rPr>
      <w:rFonts w:ascii="Arial" w:eastAsia="Times New Roman" w:hAnsi="Arial" w:cs="Times New Roman"/>
      <w:color w:val="002060"/>
      <w:lang w:val="en-GB"/>
    </w:rPr>
  </w:style>
  <w:style w:type="paragraph" w:styleId="ListParagraph">
    <w:name w:val="List Paragraph"/>
    <w:basedOn w:val="Normal"/>
    <w:link w:val="ListParagraphChar"/>
    <w:qFormat/>
    <w:rsid w:val="00B30EE1"/>
    <w:pPr>
      <w:ind w:left="720"/>
      <w:contextualSpacing/>
    </w:pPr>
  </w:style>
  <w:style w:type="paragraph" w:styleId="NoSpacing">
    <w:name w:val="No Spacing"/>
    <w:link w:val="NoSpacingChar"/>
    <w:uiPriority w:val="1"/>
    <w:qFormat/>
    <w:rsid w:val="00B30EE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30EE1"/>
    <w:rPr>
      <w:rFonts w:ascii="Calibri" w:eastAsia="Times New Roman" w:hAnsi="Calibri" w:cs="Times New Roman"/>
    </w:rPr>
  </w:style>
  <w:style w:type="character" w:customStyle="1" w:styleId="BalloonTextChar">
    <w:name w:val="Balloon Text Char"/>
    <w:basedOn w:val="DefaultParagraphFont"/>
    <w:link w:val="BalloonText"/>
    <w:uiPriority w:val="99"/>
    <w:semiHidden/>
    <w:rsid w:val="00B30EE1"/>
    <w:rPr>
      <w:rFonts w:ascii="Tahoma" w:eastAsia="Calibri" w:hAnsi="Tahoma" w:cs="Times New Roman"/>
      <w:sz w:val="16"/>
      <w:szCs w:val="16"/>
    </w:rPr>
  </w:style>
  <w:style w:type="paragraph" w:styleId="BalloonText">
    <w:name w:val="Balloon Text"/>
    <w:basedOn w:val="Normal"/>
    <w:link w:val="BalloonTextChar"/>
    <w:uiPriority w:val="99"/>
    <w:semiHidden/>
    <w:unhideWhenUsed/>
    <w:rsid w:val="00B30EE1"/>
    <w:pPr>
      <w:spacing w:after="0" w:line="240" w:lineRule="auto"/>
    </w:pPr>
    <w:rPr>
      <w:rFonts w:ascii="Tahoma" w:hAnsi="Tahoma"/>
      <w:color w:val="auto"/>
      <w:sz w:val="16"/>
      <w:szCs w:val="16"/>
    </w:rPr>
  </w:style>
  <w:style w:type="character" w:customStyle="1" w:styleId="BalloonTextChar1">
    <w:name w:val="Balloon Text Char1"/>
    <w:basedOn w:val="DefaultParagraphFont"/>
    <w:uiPriority w:val="99"/>
    <w:semiHidden/>
    <w:rsid w:val="00B30EE1"/>
    <w:rPr>
      <w:rFonts w:ascii="Segoe UI" w:eastAsia="Calibri" w:hAnsi="Segoe UI" w:cs="Segoe UI"/>
      <w:color w:val="002060"/>
      <w:sz w:val="18"/>
      <w:szCs w:val="18"/>
    </w:rPr>
  </w:style>
  <w:style w:type="paragraph" w:styleId="Header">
    <w:name w:val="header"/>
    <w:basedOn w:val="Normal"/>
    <w:link w:val="HeaderChar"/>
    <w:uiPriority w:val="99"/>
    <w:unhideWhenUsed/>
    <w:rsid w:val="00B30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EE1"/>
    <w:rPr>
      <w:rFonts w:ascii="Times New Roman" w:eastAsia="Calibri" w:hAnsi="Times New Roman" w:cs="Times New Roman"/>
      <w:color w:val="002060"/>
    </w:rPr>
  </w:style>
  <w:style w:type="paragraph" w:styleId="Footer">
    <w:name w:val="footer"/>
    <w:basedOn w:val="Normal"/>
    <w:link w:val="FooterChar"/>
    <w:uiPriority w:val="99"/>
    <w:unhideWhenUsed/>
    <w:rsid w:val="00B30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EE1"/>
    <w:rPr>
      <w:rFonts w:ascii="Times New Roman" w:eastAsia="Calibri" w:hAnsi="Times New Roman" w:cs="Times New Roman"/>
      <w:color w:val="002060"/>
    </w:rPr>
  </w:style>
  <w:style w:type="character" w:styleId="Hyperlink">
    <w:name w:val="Hyperlink"/>
    <w:uiPriority w:val="99"/>
    <w:unhideWhenUsed/>
    <w:rsid w:val="00B30EE1"/>
    <w:rPr>
      <w:color w:val="0000FF"/>
      <w:u w:val="single"/>
    </w:rPr>
  </w:style>
  <w:style w:type="paragraph" w:customStyle="1" w:styleId="cNormal">
    <w:name w:val="c.Normal"/>
    <w:link w:val="cNormalChar"/>
    <w:qFormat/>
    <w:rsid w:val="00B30EE1"/>
    <w:pPr>
      <w:spacing w:before="120" w:after="120" w:line="360" w:lineRule="auto"/>
      <w:jc w:val="both"/>
    </w:pPr>
    <w:rPr>
      <w:rFonts w:ascii="Times New Roman" w:eastAsia="Times New Roman" w:hAnsi="Times New Roman" w:cs="Times New Roman"/>
      <w:color w:val="0000FF"/>
      <w:sz w:val="24"/>
      <w:szCs w:val="24"/>
    </w:rPr>
  </w:style>
  <w:style w:type="character" w:customStyle="1" w:styleId="cNormalChar">
    <w:name w:val="c.Normal Char"/>
    <w:link w:val="cNormal"/>
    <w:rsid w:val="00B30EE1"/>
    <w:rPr>
      <w:rFonts w:ascii="Times New Roman" w:eastAsia="Times New Roman" w:hAnsi="Times New Roman" w:cs="Times New Roman"/>
      <w:color w:val="0000FF"/>
      <w:sz w:val="24"/>
      <w:szCs w:val="24"/>
    </w:rPr>
  </w:style>
  <w:style w:type="paragraph" w:styleId="TOCHeading">
    <w:name w:val="TOC Heading"/>
    <w:basedOn w:val="Heading1"/>
    <w:next w:val="Normal"/>
    <w:uiPriority w:val="39"/>
    <w:unhideWhenUsed/>
    <w:qFormat/>
    <w:rsid w:val="00B30EE1"/>
    <w:pPr>
      <w:keepLines/>
      <w:numPr>
        <w:numId w:val="0"/>
      </w:numPr>
      <w:spacing w:before="480" w:after="0" w:line="276" w:lineRule="auto"/>
      <w:outlineLvl w:val="9"/>
    </w:pPr>
    <w:rPr>
      <w:rFonts w:ascii="Cambria" w:hAnsi="Cambria"/>
      <w:color w:val="365F91"/>
      <w:kern w:val="0"/>
      <w:sz w:val="28"/>
      <w:szCs w:val="28"/>
      <w:lang w:val="en-US"/>
    </w:rPr>
  </w:style>
  <w:style w:type="paragraph" w:styleId="TOC1">
    <w:name w:val="toc 1"/>
    <w:basedOn w:val="Normal"/>
    <w:next w:val="Normal"/>
    <w:autoRedefine/>
    <w:uiPriority w:val="39"/>
    <w:unhideWhenUsed/>
    <w:qFormat/>
    <w:rsid w:val="00B30EE1"/>
    <w:pPr>
      <w:tabs>
        <w:tab w:val="left" w:pos="440"/>
        <w:tab w:val="right" w:leader="dot" w:pos="9350"/>
      </w:tabs>
      <w:spacing w:after="100"/>
      <w:jc w:val="center"/>
    </w:pPr>
  </w:style>
  <w:style w:type="paragraph" w:styleId="TOC2">
    <w:name w:val="toc 2"/>
    <w:basedOn w:val="Normal"/>
    <w:next w:val="Normal"/>
    <w:autoRedefine/>
    <w:uiPriority w:val="39"/>
    <w:unhideWhenUsed/>
    <w:qFormat/>
    <w:rsid w:val="00B30EE1"/>
    <w:pPr>
      <w:spacing w:after="100"/>
      <w:ind w:left="220"/>
    </w:pPr>
  </w:style>
  <w:style w:type="paragraph" w:styleId="TOC3">
    <w:name w:val="toc 3"/>
    <w:basedOn w:val="Normal"/>
    <w:next w:val="Normal"/>
    <w:autoRedefine/>
    <w:uiPriority w:val="39"/>
    <w:unhideWhenUsed/>
    <w:qFormat/>
    <w:rsid w:val="00B30EE1"/>
    <w:pPr>
      <w:spacing w:after="100"/>
      <w:ind w:left="440"/>
    </w:pPr>
  </w:style>
  <w:style w:type="character" w:customStyle="1" w:styleId="FootnoteTextChar">
    <w:name w:val="Footnote Text Char"/>
    <w:basedOn w:val="DefaultParagraphFont"/>
    <w:link w:val="FootnoteText"/>
    <w:uiPriority w:val="99"/>
    <w:semiHidden/>
    <w:rsid w:val="00B30EE1"/>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B30EE1"/>
    <w:pPr>
      <w:spacing w:after="0" w:line="240" w:lineRule="auto"/>
    </w:pPr>
    <w:rPr>
      <w:rFonts w:ascii="Calibri" w:hAnsi="Calibri"/>
      <w:color w:val="auto"/>
      <w:sz w:val="20"/>
      <w:szCs w:val="20"/>
    </w:rPr>
  </w:style>
  <w:style w:type="character" w:customStyle="1" w:styleId="FootnoteTextChar1">
    <w:name w:val="Footnote Text Char1"/>
    <w:basedOn w:val="DefaultParagraphFont"/>
    <w:uiPriority w:val="99"/>
    <w:semiHidden/>
    <w:rsid w:val="00B30EE1"/>
    <w:rPr>
      <w:rFonts w:ascii="Times New Roman" w:eastAsia="Calibri" w:hAnsi="Times New Roman" w:cs="Times New Roman"/>
      <w:color w:val="002060"/>
      <w:sz w:val="20"/>
      <w:szCs w:val="20"/>
    </w:rPr>
  </w:style>
  <w:style w:type="paragraph" w:styleId="NormalWeb">
    <w:name w:val="Normal (Web)"/>
    <w:basedOn w:val="Normal"/>
    <w:uiPriority w:val="99"/>
    <w:unhideWhenUsed/>
    <w:rsid w:val="00B30EE1"/>
    <w:pPr>
      <w:spacing w:before="100" w:beforeAutospacing="1" w:after="100" w:afterAutospacing="1" w:line="240" w:lineRule="auto"/>
    </w:pPr>
    <w:rPr>
      <w:rFonts w:eastAsia="Times New Roman"/>
      <w:sz w:val="24"/>
      <w:szCs w:val="24"/>
    </w:rPr>
  </w:style>
  <w:style w:type="paragraph" w:customStyle="1" w:styleId="MyNormal">
    <w:name w:val="My Normal"/>
    <w:basedOn w:val="Normal"/>
    <w:link w:val="MyNormalChar"/>
    <w:qFormat/>
    <w:rsid w:val="00B30EE1"/>
    <w:pPr>
      <w:spacing w:line="252" w:lineRule="auto"/>
    </w:pPr>
    <w:rPr>
      <w:rFonts w:eastAsia="Times New Roman"/>
      <w:color w:val="auto"/>
      <w:sz w:val="24"/>
      <w:szCs w:val="24"/>
      <w:lang w:bidi="en-US"/>
    </w:rPr>
  </w:style>
  <w:style w:type="character" w:customStyle="1" w:styleId="MyNormalChar">
    <w:name w:val="My Normal Char"/>
    <w:link w:val="MyNormal"/>
    <w:rsid w:val="00B30EE1"/>
    <w:rPr>
      <w:rFonts w:ascii="Times New Roman" w:eastAsia="Times New Roman" w:hAnsi="Times New Roman" w:cs="Times New Roman"/>
      <w:sz w:val="24"/>
      <w:szCs w:val="24"/>
      <w:lang w:bidi="en-US"/>
    </w:rPr>
  </w:style>
  <w:style w:type="paragraph" w:customStyle="1" w:styleId="MyHeading3">
    <w:name w:val="My Heading 3"/>
    <w:basedOn w:val="MyNormal"/>
    <w:link w:val="MyHeading3Char"/>
    <w:qFormat/>
    <w:rsid w:val="00B30EE1"/>
    <w:pPr>
      <w:ind w:left="540"/>
    </w:pPr>
    <w:rPr>
      <w:rFonts w:ascii="Cambria" w:hAnsi="Cambria"/>
      <w:b/>
      <w:color w:val="244061"/>
      <w:sz w:val="26"/>
    </w:rPr>
  </w:style>
  <w:style w:type="character" w:customStyle="1" w:styleId="MyHeading3Char">
    <w:name w:val="My Heading 3 Char"/>
    <w:link w:val="MyHeading3"/>
    <w:rsid w:val="00B30EE1"/>
    <w:rPr>
      <w:rFonts w:ascii="Cambria" w:eastAsia="Times New Roman" w:hAnsi="Cambria" w:cs="Times New Roman"/>
      <w:b/>
      <w:color w:val="244061"/>
      <w:sz w:val="26"/>
      <w:szCs w:val="24"/>
      <w:lang w:bidi="en-US"/>
    </w:rPr>
  </w:style>
  <w:style w:type="character" w:customStyle="1" w:styleId="hps">
    <w:name w:val="hps"/>
    <w:basedOn w:val="DefaultParagraphFont"/>
    <w:rsid w:val="00B30EE1"/>
  </w:style>
  <w:style w:type="paragraph" w:styleId="NormalIndent">
    <w:name w:val="Normal Indent"/>
    <w:basedOn w:val="Normal"/>
    <w:link w:val="NormalIndentChar"/>
    <w:rsid w:val="00B30EE1"/>
    <w:pPr>
      <w:spacing w:after="0" w:line="240" w:lineRule="auto"/>
      <w:ind w:left="720"/>
    </w:pPr>
    <w:rPr>
      <w:rFonts w:eastAsia="Times New Roman"/>
      <w:color w:val="auto"/>
      <w:sz w:val="20"/>
      <w:szCs w:val="20"/>
      <w:lang w:val="en-GB"/>
    </w:rPr>
  </w:style>
  <w:style w:type="character" w:customStyle="1" w:styleId="NormalIndentChar">
    <w:name w:val="Normal Indent Char"/>
    <w:link w:val="NormalIndent"/>
    <w:locked/>
    <w:rsid w:val="00B30EE1"/>
    <w:rPr>
      <w:rFonts w:ascii="Times New Roman" w:eastAsia="Times New Roman" w:hAnsi="Times New Roman" w:cs="Times New Roman"/>
      <w:sz w:val="20"/>
      <w:szCs w:val="20"/>
      <w:lang w:val="en-GB"/>
    </w:rPr>
  </w:style>
  <w:style w:type="character" w:customStyle="1" w:styleId="HTMLPreformattedChar">
    <w:name w:val="HTML Preformatted Char"/>
    <w:basedOn w:val="DefaultParagraphFont"/>
    <w:link w:val="HTMLPreformatted"/>
    <w:uiPriority w:val="99"/>
    <w:semiHidden/>
    <w:rsid w:val="00B30EE1"/>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B30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olor w:val="auto"/>
      <w:sz w:val="20"/>
      <w:szCs w:val="20"/>
    </w:rPr>
  </w:style>
  <w:style w:type="character" w:customStyle="1" w:styleId="HTMLPreformattedChar1">
    <w:name w:val="HTML Preformatted Char1"/>
    <w:basedOn w:val="DefaultParagraphFont"/>
    <w:uiPriority w:val="99"/>
    <w:semiHidden/>
    <w:rsid w:val="00B30EE1"/>
    <w:rPr>
      <w:rFonts w:ascii="Consolas" w:eastAsia="Calibri" w:hAnsi="Consolas" w:cs="Consolas"/>
      <w:color w:val="002060"/>
      <w:sz w:val="20"/>
      <w:szCs w:val="20"/>
    </w:rPr>
  </w:style>
  <w:style w:type="character" w:styleId="Strong">
    <w:name w:val="Strong"/>
    <w:uiPriority w:val="22"/>
    <w:qFormat/>
    <w:rsid w:val="00B30EE1"/>
    <w:rPr>
      <w:b/>
      <w:bCs/>
    </w:rPr>
  </w:style>
  <w:style w:type="paragraph" w:customStyle="1" w:styleId="Default">
    <w:name w:val="Default"/>
    <w:rsid w:val="00B30EE1"/>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
    <w:name w:val="tablepara"/>
    <w:basedOn w:val="Normal"/>
    <w:rsid w:val="00B30EE1"/>
    <w:pPr>
      <w:spacing w:before="100" w:beforeAutospacing="1" w:after="100" w:afterAutospacing="1" w:line="240" w:lineRule="auto"/>
    </w:pPr>
    <w:rPr>
      <w:rFonts w:eastAsia="Times New Roman"/>
      <w:color w:val="auto"/>
      <w:sz w:val="24"/>
      <w:szCs w:val="24"/>
    </w:rPr>
  </w:style>
  <w:style w:type="character" w:customStyle="1" w:styleId="syntax">
    <w:name w:val="syntax"/>
    <w:basedOn w:val="DefaultParagraphFont"/>
    <w:rsid w:val="00B30EE1"/>
  </w:style>
  <w:style w:type="character" w:customStyle="1" w:styleId="filename">
    <w:name w:val="filename"/>
    <w:basedOn w:val="DefaultParagraphFont"/>
    <w:rsid w:val="00B30EE1"/>
  </w:style>
  <w:style w:type="character" w:customStyle="1" w:styleId="StyleBold">
    <w:name w:val="Style Bold"/>
    <w:rsid w:val="00B30EE1"/>
    <w:rPr>
      <w:rFonts w:ascii="Arial" w:hAnsi="Arial"/>
      <w:b/>
      <w:bCs/>
    </w:rPr>
  </w:style>
  <w:style w:type="paragraph" w:customStyle="1" w:styleId="Char">
    <w:name w:val="Char"/>
    <w:basedOn w:val="Normal"/>
    <w:rsid w:val="00B30EE1"/>
    <w:pPr>
      <w:spacing w:before="60" w:after="160" w:line="240" w:lineRule="exact"/>
    </w:pPr>
    <w:rPr>
      <w:rFonts w:ascii="Verdana" w:eastAsia="Times New Roman" w:hAnsi="Verdana"/>
      <w:color w:val="FF00FF"/>
      <w:sz w:val="20"/>
      <w:szCs w:val="20"/>
    </w:rPr>
  </w:style>
  <w:style w:type="paragraph" w:customStyle="1" w:styleId="comment">
    <w:name w:val="comment"/>
    <w:basedOn w:val="Normal"/>
    <w:rsid w:val="00B30EE1"/>
    <w:pPr>
      <w:spacing w:before="120" w:after="0" w:line="360" w:lineRule="auto"/>
      <w:ind w:left="720"/>
    </w:pPr>
    <w:rPr>
      <w:rFonts w:ascii="Arial" w:eastAsia="MS Mincho" w:hAnsi="Arial" w:cs="Arial"/>
      <w:bCs/>
      <w:i/>
      <w:snapToGrid w:val="0"/>
      <w:color w:val="auto"/>
      <w:sz w:val="20"/>
      <w:szCs w:val="20"/>
      <w:lang w:eastAsia="ja-JP"/>
    </w:rPr>
  </w:style>
  <w:style w:type="paragraph" w:customStyle="1" w:styleId="NormalTableHeader">
    <w:name w:val="Normal Table Header"/>
    <w:basedOn w:val="NormalIndent"/>
    <w:rsid w:val="00B30EE1"/>
    <w:pPr>
      <w:keepNext/>
      <w:keepLines/>
      <w:tabs>
        <w:tab w:val="left" w:pos="702"/>
        <w:tab w:val="left" w:pos="1080"/>
      </w:tabs>
      <w:spacing w:before="120" w:after="120" w:line="360" w:lineRule="auto"/>
      <w:ind w:left="0"/>
      <w:jc w:val="center"/>
    </w:pPr>
    <w:rPr>
      <w:rFonts w:ascii="Tahoma" w:eastAsia="MS Mincho" w:hAnsi="Tahoma" w:cs="Arial"/>
      <w:b/>
      <w:snapToGrid w:val="0"/>
      <w:lang w:val="en-US" w:eastAsia="ja-JP"/>
    </w:rPr>
  </w:style>
  <w:style w:type="character" w:customStyle="1" w:styleId="apple-converted-space">
    <w:name w:val="apple-converted-space"/>
    <w:basedOn w:val="DefaultParagraphFont"/>
    <w:rsid w:val="00B30EE1"/>
  </w:style>
  <w:style w:type="character" w:styleId="Emphasis">
    <w:name w:val="Emphasis"/>
    <w:uiPriority w:val="20"/>
    <w:qFormat/>
    <w:rsid w:val="00B30EE1"/>
    <w:rPr>
      <w:i/>
      <w:iCs/>
    </w:rPr>
  </w:style>
  <w:style w:type="paragraph" w:styleId="PlainText">
    <w:name w:val="Plain Text"/>
    <w:basedOn w:val="Normal"/>
    <w:link w:val="PlainTextChar"/>
    <w:uiPriority w:val="99"/>
    <w:unhideWhenUsed/>
    <w:rsid w:val="00B30EE1"/>
    <w:pPr>
      <w:spacing w:after="0" w:line="240" w:lineRule="auto"/>
      <w:jc w:val="left"/>
    </w:pPr>
    <w:rPr>
      <w:rFonts w:ascii="Consolas" w:hAnsi="Consolas"/>
      <w:color w:val="auto"/>
      <w:sz w:val="21"/>
      <w:szCs w:val="21"/>
    </w:rPr>
  </w:style>
  <w:style w:type="character" w:customStyle="1" w:styleId="PlainTextChar">
    <w:name w:val="Plain Text Char"/>
    <w:basedOn w:val="DefaultParagraphFont"/>
    <w:link w:val="PlainText"/>
    <w:uiPriority w:val="99"/>
    <w:rsid w:val="00B30EE1"/>
    <w:rPr>
      <w:rFonts w:ascii="Consolas" w:eastAsia="Calibri" w:hAnsi="Consolas" w:cs="Times New Roman"/>
      <w:sz w:val="21"/>
      <w:szCs w:val="21"/>
    </w:rPr>
  </w:style>
  <w:style w:type="character" w:customStyle="1" w:styleId="object">
    <w:name w:val="object"/>
    <w:basedOn w:val="DefaultParagraphFont"/>
    <w:rsid w:val="00B30EE1"/>
  </w:style>
  <w:style w:type="character" w:customStyle="1" w:styleId="label">
    <w:name w:val="label"/>
    <w:basedOn w:val="DefaultParagraphFont"/>
    <w:rsid w:val="00B30EE1"/>
  </w:style>
  <w:style w:type="paragraph" w:customStyle="1" w:styleId="NormalIndent0">
    <w:name w:val="NormalIndent"/>
    <w:basedOn w:val="Normal"/>
    <w:rsid w:val="00B30EE1"/>
    <w:pPr>
      <w:tabs>
        <w:tab w:val="left" w:pos="8460"/>
      </w:tabs>
      <w:spacing w:before="120" w:after="0" w:line="360" w:lineRule="auto"/>
    </w:pPr>
    <w:rPr>
      <w:rFonts w:ascii="Tahoma" w:eastAsia="Times New Roman" w:hAnsi="Tahoma" w:cs="Arial"/>
      <w:bCs/>
      <w:color w:val="auto"/>
      <w:sz w:val="20"/>
      <w:szCs w:val="20"/>
    </w:rPr>
  </w:style>
  <w:style w:type="paragraph" w:customStyle="1" w:styleId="bodytext">
    <w:name w:val="bodytext"/>
    <w:basedOn w:val="Normal"/>
    <w:rsid w:val="00B30EE1"/>
    <w:pPr>
      <w:spacing w:before="100" w:beforeAutospacing="1" w:after="100" w:afterAutospacing="1" w:line="240" w:lineRule="auto"/>
      <w:jc w:val="left"/>
    </w:pPr>
    <w:rPr>
      <w:rFonts w:ascii="Arial" w:eastAsia="Times New Roman" w:hAnsi="Arial" w:cs="Arial"/>
      <w:color w:val="auto"/>
      <w:sz w:val="24"/>
      <w:szCs w:val="24"/>
    </w:rPr>
  </w:style>
  <w:style w:type="paragraph" w:customStyle="1" w:styleId="stepfield">
    <w:name w:val="stepfield"/>
    <w:basedOn w:val="Normal"/>
    <w:rsid w:val="00B30EE1"/>
    <w:pPr>
      <w:spacing w:before="100" w:beforeAutospacing="1" w:after="100" w:afterAutospacing="1" w:line="240" w:lineRule="auto"/>
      <w:jc w:val="left"/>
    </w:pPr>
    <w:rPr>
      <w:rFonts w:ascii="Arial" w:eastAsia="Times New Roman" w:hAnsi="Arial" w:cs="Arial"/>
      <w:color w:val="auto"/>
      <w:sz w:val="24"/>
      <w:szCs w:val="24"/>
    </w:rPr>
  </w:style>
  <w:style w:type="paragraph" w:customStyle="1" w:styleId="panel">
    <w:name w:val="panel"/>
    <w:basedOn w:val="Normal"/>
    <w:rsid w:val="00B30EE1"/>
    <w:pPr>
      <w:pBdr>
        <w:top w:val="single" w:sz="4" w:space="5" w:color="999999"/>
        <w:left w:val="single" w:sz="4" w:space="5" w:color="999999"/>
        <w:bottom w:val="single" w:sz="4" w:space="5" w:color="999999"/>
        <w:right w:val="single" w:sz="4" w:space="5" w:color="999999"/>
      </w:pBdr>
      <w:shd w:val="clear" w:color="auto" w:fill="F0F0F0"/>
      <w:spacing w:before="97" w:after="97" w:line="240" w:lineRule="auto"/>
      <w:ind w:left="97" w:right="97"/>
      <w:jc w:val="left"/>
    </w:pPr>
    <w:rPr>
      <w:rFonts w:ascii="Arial" w:eastAsia="Times New Roman" w:hAnsi="Arial" w:cs="Arial"/>
      <w:color w:val="auto"/>
      <w:sz w:val="24"/>
      <w:szCs w:val="24"/>
    </w:rPr>
  </w:style>
  <w:style w:type="paragraph" w:customStyle="1" w:styleId="notemacro">
    <w:name w:val="notemacro"/>
    <w:basedOn w:val="Normal"/>
    <w:rsid w:val="00B30EE1"/>
    <w:pPr>
      <w:pBdr>
        <w:top w:val="single" w:sz="4" w:space="0" w:color="F0C000"/>
        <w:left w:val="single" w:sz="4" w:space="0" w:color="F0C000"/>
        <w:bottom w:val="single" w:sz="4" w:space="0" w:color="F0C000"/>
        <w:right w:val="single" w:sz="4" w:space="0" w:color="F0C000"/>
      </w:pBdr>
      <w:shd w:val="clear" w:color="auto" w:fill="FFFFCE"/>
      <w:spacing w:before="100" w:beforeAutospacing="1" w:after="100" w:afterAutospacing="1" w:line="240" w:lineRule="auto"/>
      <w:jc w:val="left"/>
    </w:pPr>
    <w:rPr>
      <w:rFonts w:ascii="Arial" w:eastAsia="Times New Roman" w:hAnsi="Arial" w:cs="Arial"/>
      <w:color w:val="auto"/>
      <w:sz w:val="24"/>
      <w:szCs w:val="24"/>
    </w:rPr>
  </w:style>
  <w:style w:type="paragraph" w:customStyle="1" w:styleId="warningmacro">
    <w:name w:val="warningmacro"/>
    <w:basedOn w:val="Normal"/>
    <w:rsid w:val="00B30EE1"/>
    <w:pPr>
      <w:pBdr>
        <w:top w:val="single" w:sz="4" w:space="0" w:color="CC0000"/>
        <w:left w:val="single" w:sz="4" w:space="0" w:color="CC0000"/>
        <w:bottom w:val="single" w:sz="4" w:space="0" w:color="CC0000"/>
        <w:right w:val="single" w:sz="4" w:space="0" w:color="CC0000"/>
      </w:pBdr>
      <w:shd w:val="clear" w:color="auto" w:fill="FFCCCC"/>
      <w:spacing w:before="100" w:beforeAutospacing="1" w:after="100" w:afterAutospacing="1" w:line="240" w:lineRule="auto"/>
      <w:jc w:val="left"/>
    </w:pPr>
    <w:rPr>
      <w:rFonts w:ascii="Arial" w:eastAsia="Times New Roman" w:hAnsi="Arial" w:cs="Arial"/>
      <w:color w:val="auto"/>
      <w:sz w:val="24"/>
      <w:szCs w:val="24"/>
    </w:rPr>
  </w:style>
  <w:style w:type="paragraph" w:customStyle="1" w:styleId="infomacro">
    <w:name w:val="infomacro"/>
    <w:basedOn w:val="Normal"/>
    <w:rsid w:val="00B30EE1"/>
    <w:pPr>
      <w:pBdr>
        <w:top w:val="single" w:sz="4" w:space="0" w:color="6699CC"/>
        <w:left w:val="single" w:sz="4" w:space="0" w:color="6699CC"/>
        <w:bottom w:val="single" w:sz="4" w:space="0" w:color="6699CC"/>
        <w:right w:val="single" w:sz="4" w:space="0" w:color="6699CC"/>
      </w:pBdr>
      <w:shd w:val="clear" w:color="auto" w:fill="D8E4F1"/>
      <w:spacing w:before="100" w:beforeAutospacing="1" w:after="100" w:afterAutospacing="1" w:line="240" w:lineRule="auto"/>
      <w:jc w:val="left"/>
    </w:pPr>
    <w:rPr>
      <w:rFonts w:ascii="Arial" w:eastAsia="Times New Roman" w:hAnsi="Arial" w:cs="Arial"/>
      <w:color w:val="auto"/>
      <w:sz w:val="24"/>
      <w:szCs w:val="24"/>
    </w:rPr>
  </w:style>
  <w:style w:type="paragraph" w:customStyle="1" w:styleId="tipmacro">
    <w:name w:val="tipmacro"/>
    <w:basedOn w:val="Normal"/>
    <w:rsid w:val="00B30EE1"/>
    <w:pPr>
      <w:pBdr>
        <w:top w:val="single" w:sz="4" w:space="0" w:color="009900"/>
        <w:left w:val="single" w:sz="4" w:space="0" w:color="009900"/>
        <w:bottom w:val="single" w:sz="4" w:space="0" w:color="009900"/>
        <w:right w:val="single" w:sz="4" w:space="0" w:color="009900"/>
      </w:pBdr>
      <w:shd w:val="clear" w:color="auto" w:fill="DDFFDD"/>
      <w:spacing w:before="100" w:beforeAutospacing="1" w:after="100" w:afterAutospacing="1" w:line="240" w:lineRule="auto"/>
      <w:jc w:val="left"/>
    </w:pPr>
    <w:rPr>
      <w:rFonts w:ascii="Arial" w:eastAsia="Times New Roman" w:hAnsi="Arial" w:cs="Arial"/>
      <w:color w:val="auto"/>
      <w:sz w:val="24"/>
      <w:szCs w:val="24"/>
    </w:rPr>
  </w:style>
  <w:style w:type="paragraph" w:customStyle="1" w:styleId="informationmacropadding">
    <w:name w:val="informationmacropadding"/>
    <w:basedOn w:val="Normal"/>
    <w:rsid w:val="00B30EE1"/>
    <w:pPr>
      <w:spacing w:before="100" w:beforeAutospacing="1" w:after="100" w:afterAutospacing="1" w:line="240" w:lineRule="auto"/>
      <w:jc w:val="left"/>
    </w:pPr>
    <w:rPr>
      <w:rFonts w:ascii="Arial" w:eastAsia="Times New Roman" w:hAnsi="Arial" w:cs="Arial"/>
      <w:color w:val="auto"/>
      <w:sz w:val="24"/>
      <w:szCs w:val="24"/>
    </w:rPr>
  </w:style>
  <w:style w:type="paragraph" w:customStyle="1" w:styleId="grid">
    <w:name w:val="grid"/>
    <w:basedOn w:val="Normal"/>
    <w:rsid w:val="00B30EE1"/>
    <w:pPr>
      <w:spacing w:before="19" w:after="49" w:line="240" w:lineRule="auto"/>
      <w:jc w:val="left"/>
    </w:pPr>
    <w:rPr>
      <w:rFonts w:ascii="Arial" w:eastAsia="Times New Roman" w:hAnsi="Arial" w:cs="Arial"/>
      <w:color w:val="auto"/>
      <w:sz w:val="24"/>
      <w:szCs w:val="24"/>
    </w:rPr>
  </w:style>
  <w:style w:type="paragraph" w:customStyle="1" w:styleId="MyHeading2">
    <w:name w:val="My Heading 2"/>
    <w:basedOn w:val="Normal"/>
    <w:link w:val="MyHeading2Char"/>
    <w:rsid w:val="00B30EE1"/>
    <w:pPr>
      <w:tabs>
        <w:tab w:val="left" w:pos="2730"/>
      </w:tabs>
      <w:spacing w:line="252" w:lineRule="auto"/>
      <w:jc w:val="left"/>
    </w:pPr>
    <w:rPr>
      <w:rFonts w:ascii="Cambria" w:eastAsia="Times New Roman" w:hAnsi="Cambria"/>
      <w:b/>
      <w:color w:val="244061"/>
      <w:sz w:val="32"/>
      <w:szCs w:val="24"/>
    </w:rPr>
  </w:style>
  <w:style w:type="character" w:customStyle="1" w:styleId="MyHeading2Char">
    <w:name w:val="My Heading 2 Char"/>
    <w:link w:val="MyHeading2"/>
    <w:rsid w:val="00B30EE1"/>
    <w:rPr>
      <w:rFonts w:ascii="Cambria" w:eastAsia="Times New Roman" w:hAnsi="Cambria" w:cs="Times New Roman"/>
      <w:b/>
      <w:color w:val="244061"/>
      <w:sz w:val="32"/>
      <w:szCs w:val="24"/>
    </w:rPr>
  </w:style>
  <w:style w:type="paragraph" w:customStyle="1" w:styleId="cGDD10">
    <w:name w:val="c. GDD 1"/>
    <w:link w:val="cGDD1Char"/>
    <w:qFormat/>
    <w:rsid w:val="00B30EE1"/>
    <w:pPr>
      <w:tabs>
        <w:tab w:val="num" w:pos="1080"/>
      </w:tabs>
      <w:spacing w:before="120" w:after="120" w:line="240" w:lineRule="auto"/>
      <w:ind w:left="1080" w:hanging="360"/>
      <w:jc w:val="both"/>
    </w:pPr>
    <w:rPr>
      <w:rFonts w:ascii="Times New Roman" w:eastAsia="Times New Roman" w:hAnsi="Times New Roman" w:cs="Times New Roman"/>
      <w:sz w:val="24"/>
      <w:szCs w:val="24"/>
      <w:lang w:val="en-AU" w:eastAsia="en-AU"/>
    </w:rPr>
  </w:style>
  <w:style w:type="character" w:customStyle="1" w:styleId="cGDD1Char">
    <w:name w:val="c. GDD 1 Char"/>
    <w:link w:val="cGDD10"/>
    <w:uiPriority w:val="99"/>
    <w:rsid w:val="00B30EE1"/>
    <w:rPr>
      <w:rFonts w:ascii="Times New Roman" w:eastAsia="Times New Roman" w:hAnsi="Times New Roman" w:cs="Times New Roman"/>
      <w:sz w:val="24"/>
      <w:szCs w:val="24"/>
      <w:lang w:val="en-AU" w:eastAsia="en-AU"/>
    </w:rPr>
  </w:style>
  <w:style w:type="paragraph" w:customStyle="1" w:styleId="Style3">
    <w:name w:val="Style3"/>
    <w:basedOn w:val="Normal"/>
    <w:rsid w:val="00B30EE1"/>
    <w:pPr>
      <w:tabs>
        <w:tab w:val="num" w:pos="1674"/>
      </w:tabs>
      <w:spacing w:after="140" w:line="280" w:lineRule="exact"/>
      <w:ind w:left="1674" w:hanging="360"/>
    </w:pPr>
    <w:rPr>
      <w:rFonts w:eastAsia="Cordia New" w:cs="Cordia New"/>
      <w:color w:val="auto"/>
      <w:sz w:val="20"/>
      <w:szCs w:val="20"/>
      <w:lang w:eastAsia="th-TH" w:bidi="th-TH"/>
    </w:rPr>
  </w:style>
  <w:style w:type="paragraph" w:customStyle="1" w:styleId="cheading1">
    <w:name w:val="c.heading 1"/>
    <w:qFormat/>
    <w:rsid w:val="00B30EE1"/>
    <w:pPr>
      <w:tabs>
        <w:tab w:val="left" w:pos="426"/>
        <w:tab w:val="num" w:pos="720"/>
      </w:tabs>
      <w:spacing w:before="120" w:after="120" w:line="360" w:lineRule="auto"/>
      <w:ind w:left="720" w:hanging="360"/>
      <w:jc w:val="both"/>
      <w:outlineLvl w:val="0"/>
    </w:pPr>
    <w:rPr>
      <w:rFonts w:ascii="Times New Roman" w:eastAsia="Times New Roman" w:hAnsi="Times New Roman" w:cs="Times New Roman"/>
      <w:b/>
      <w:color w:val="0000FF"/>
      <w:sz w:val="24"/>
      <w:szCs w:val="24"/>
    </w:rPr>
  </w:style>
  <w:style w:type="paragraph" w:customStyle="1" w:styleId="cheading2">
    <w:name w:val="c.heading 2"/>
    <w:qFormat/>
    <w:rsid w:val="00B30EE1"/>
    <w:pPr>
      <w:tabs>
        <w:tab w:val="left" w:pos="567"/>
        <w:tab w:val="num" w:pos="780"/>
      </w:tabs>
      <w:spacing w:before="120" w:after="120" w:line="360" w:lineRule="auto"/>
      <w:ind w:left="780" w:hanging="420"/>
      <w:jc w:val="both"/>
      <w:outlineLvl w:val="1"/>
    </w:pPr>
    <w:rPr>
      <w:rFonts w:ascii="Times New Roman" w:eastAsia="Times New Roman" w:hAnsi="Times New Roman" w:cs="Times New Roman"/>
      <w:b/>
      <w:color w:val="632423"/>
      <w:sz w:val="24"/>
      <w:szCs w:val="24"/>
    </w:rPr>
  </w:style>
  <w:style w:type="paragraph" w:customStyle="1" w:styleId="cheading3">
    <w:name w:val="c.heading 3"/>
    <w:qFormat/>
    <w:rsid w:val="00B30EE1"/>
    <w:pPr>
      <w:numPr>
        <w:ilvl w:val="2"/>
        <w:numId w:val="3"/>
      </w:numPr>
      <w:spacing w:before="120" w:after="120" w:line="360" w:lineRule="auto"/>
      <w:jc w:val="both"/>
      <w:outlineLvl w:val="2"/>
    </w:pPr>
    <w:rPr>
      <w:rFonts w:ascii="Times New Roman" w:eastAsia="Times New Roman" w:hAnsi="Times New Roman" w:cs="Times New Roman"/>
      <w:b/>
      <w:color w:val="7030A0"/>
      <w:sz w:val="24"/>
      <w:szCs w:val="24"/>
    </w:rPr>
  </w:style>
  <w:style w:type="character" w:customStyle="1" w:styleId="with-breadcrumbs">
    <w:name w:val="with-breadcrumbs"/>
    <w:rsid w:val="00B30EE1"/>
  </w:style>
  <w:style w:type="character" w:customStyle="1" w:styleId="DocumentMapChar">
    <w:name w:val="Document Map Char"/>
    <w:basedOn w:val="DefaultParagraphFont"/>
    <w:link w:val="DocumentMap"/>
    <w:uiPriority w:val="99"/>
    <w:semiHidden/>
    <w:rsid w:val="00B30EE1"/>
    <w:rPr>
      <w:rFonts w:ascii="Tahoma" w:eastAsia="Calibri" w:hAnsi="Tahoma" w:cs="Times New Roman"/>
      <w:color w:val="002060"/>
      <w:sz w:val="16"/>
      <w:szCs w:val="16"/>
    </w:rPr>
  </w:style>
  <w:style w:type="paragraph" w:styleId="DocumentMap">
    <w:name w:val="Document Map"/>
    <w:basedOn w:val="Normal"/>
    <w:link w:val="DocumentMapChar"/>
    <w:uiPriority w:val="99"/>
    <w:semiHidden/>
    <w:unhideWhenUsed/>
    <w:rsid w:val="00B30EE1"/>
    <w:rPr>
      <w:rFonts w:ascii="Tahoma" w:hAnsi="Tahoma"/>
      <w:sz w:val="16"/>
      <w:szCs w:val="16"/>
    </w:rPr>
  </w:style>
  <w:style w:type="character" w:customStyle="1" w:styleId="DocumentMapChar1">
    <w:name w:val="Document Map Char1"/>
    <w:basedOn w:val="DefaultParagraphFont"/>
    <w:uiPriority w:val="99"/>
    <w:semiHidden/>
    <w:rsid w:val="00B30EE1"/>
    <w:rPr>
      <w:rFonts w:ascii="Segoe UI" w:eastAsia="Calibri" w:hAnsi="Segoe UI" w:cs="Segoe UI"/>
      <w:color w:val="002060"/>
      <w:sz w:val="16"/>
      <w:szCs w:val="16"/>
    </w:rPr>
  </w:style>
  <w:style w:type="character" w:customStyle="1" w:styleId="CommentTextChar">
    <w:name w:val="Comment Text Char"/>
    <w:basedOn w:val="DefaultParagraphFont"/>
    <w:link w:val="CommentText"/>
    <w:uiPriority w:val="99"/>
    <w:semiHidden/>
    <w:rsid w:val="00B30EE1"/>
    <w:rPr>
      <w:rFonts w:ascii="Times New Roman" w:eastAsia="Calibri" w:hAnsi="Times New Roman" w:cs="Times New Roman"/>
      <w:color w:val="002060"/>
      <w:sz w:val="20"/>
      <w:szCs w:val="20"/>
    </w:rPr>
  </w:style>
  <w:style w:type="paragraph" w:styleId="CommentText">
    <w:name w:val="annotation text"/>
    <w:basedOn w:val="Normal"/>
    <w:link w:val="CommentTextChar"/>
    <w:uiPriority w:val="99"/>
    <w:semiHidden/>
    <w:unhideWhenUsed/>
    <w:rsid w:val="00B30EE1"/>
    <w:rPr>
      <w:sz w:val="20"/>
      <w:szCs w:val="20"/>
    </w:rPr>
  </w:style>
  <w:style w:type="character" w:customStyle="1" w:styleId="CommentTextChar1">
    <w:name w:val="Comment Text Char1"/>
    <w:basedOn w:val="DefaultParagraphFont"/>
    <w:uiPriority w:val="99"/>
    <w:semiHidden/>
    <w:rsid w:val="00B30EE1"/>
    <w:rPr>
      <w:rFonts w:ascii="Times New Roman" w:eastAsia="Calibri" w:hAnsi="Times New Roman" w:cs="Times New Roman"/>
      <w:color w:val="002060"/>
      <w:sz w:val="20"/>
      <w:szCs w:val="20"/>
    </w:rPr>
  </w:style>
  <w:style w:type="character" w:customStyle="1" w:styleId="CommentSubjectChar">
    <w:name w:val="Comment Subject Char"/>
    <w:basedOn w:val="CommentTextChar"/>
    <w:link w:val="CommentSubject"/>
    <w:uiPriority w:val="99"/>
    <w:semiHidden/>
    <w:rsid w:val="00B30EE1"/>
    <w:rPr>
      <w:rFonts w:ascii="Times New Roman" w:eastAsia="Calibri" w:hAnsi="Times New Roman" w:cs="Times New Roman"/>
      <w:b/>
      <w:bCs/>
      <w:color w:val="002060"/>
      <w:sz w:val="20"/>
      <w:szCs w:val="20"/>
    </w:rPr>
  </w:style>
  <w:style w:type="paragraph" w:styleId="CommentSubject">
    <w:name w:val="annotation subject"/>
    <w:basedOn w:val="CommentText"/>
    <w:next w:val="CommentText"/>
    <w:link w:val="CommentSubjectChar"/>
    <w:uiPriority w:val="99"/>
    <w:semiHidden/>
    <w:unhideWhenUsed/>
    <w:rsid w:val="00B30EE1"/>
    <w:rPr>
      <w:b/>
      <w:bCs/>
    </w:rPr>
  </w:style>
  <w:style w:type="character" w:customStyle="1" w:styleId="CommentSubjectChar1">
    <w:name w:val="Comment Subject Char1"/>
    <w:basedOn w:val="CommentTextChar1"/>
    <w:uiPriority w:val="99"/>
    <w:semiHidden/>
    <w:rsid w:val="00B30EE1"/>
    <w:rPr>
      <w:rFonts w:ascii="Times New Roman" w:eastAsia="Calibri" w:hAnsi="Times New Roman" w:cs="Times New Roman"/>
      <w:b/>
      <w:bCs/>
      <w:color w:val="002060"/>
      <w:sz w:val="20"/>
      <w:szCs w:val="20"/>
    </w:rPr>
  </w:style>
  <w:style w:type="paragraph" w:customStyle="1" w:styleId="cheading4">
    <w:name w:val="c.heading 4"/>
    <w:link w:val="cheading4Char"/>
    <w:qFormat/>
    <w:rsid w:val="00B30EE1"/>
    <w:pPr>
      <w:tabs>
        <w:tab w:val="left" w:pos="0"/>
        <w:tab w:val="num" w:pos="2989"/>
      </w:tabs>
      <w:spacing w:before="120" w:after="120" w:line="240" w:lineRule="auto"/>
      <w:ind w:left="2989" w:right="-46" w:hanging="720"/>
      <w:outlineLvl w:val="3"/>
    </w:pPr>
    <w:rPr>
      <w:rFonts w:ascii="Times New Roman" w:eastAsia="Times New Roman" w:hAnsi="Times New Roman" w:cs="Times New Roman"/>
      <w:b/>
      <w:bCs/>
      <w:i/>
      <w:iCs/>
      <w:color w:val="FF6600"/>
      <w:sz w:val="24"/>
      <w:szCs w:val="24"/>
      <w:lang w:val="en-AU" w:eastAsia="en-AU"/>
    </w:rPr>
  </w:style>
  <w:style w:type="paragraph" w:customStyle="1" w:styleId="cheading5">
    <w:name w:val="c.heading 5"/>
    <w:rsid w:val="00B30EE1"/>
    <w:pPr>
      <w:tabs>
        <w:tab w:val="num" w:pos="1440"/>
      </w:tabs>
      <w:spacing w:before="120" w:after="120" w:line="240" w:lineRule="auto"/>
      <w:ind w:left="1440" w:hanging="1080"/>
      <w:outlineLvl w:val="4"/>
    </w:pPr>
    <w:rPr>
      <w:rFonts w:ascii="Times New Roman" w:eastAsia="Times New Roman" w:hAnsi="Times New Roman" w:cs="Times New Roman"/>
      <w:b/>
      <w:i/>
      <w:sz w:val="24"/>
      <w:szCs w:val="24"/>
    </w:rPr>
  </w:style>
  <w:style w:type="paragraph" w:customStyle="1" w:styleId="cheading6">
    <w:name w:val="c.heading 6"/>
    <w:rsid w:val="00B30EE1"/>
    <w:pPr>
      <w:tabs>
        <w:tab w:val="num" w:pos="1440"/>
      </w:tabs>
      <w:spacing w:before="120" w:after="120" w:line="360" w:lineRule="auto"/>
      <w:ind w:left="1440" w:hanging="1080"/>
    </w:pPr>
    <w:rPr>
      <w:rFonts w:ascii="Times New Roman" w:eastAsia="Times New Roman" w:hAnsi="Times New Roman" w:cs="Times New Roman"/>
      <w:b/>
      <w:color w:val="0000FF"/>
      <w:sz w:val="24"/>
      <w:szCs w:val="24"/>
    </w:rPr>
  </w:style>
  <w:style w:type="paragraph" w:customStyle="1" w:styleId="cTableNor">
    <w:name w:val="c.Table Nor"/>
    <w:rsid w:val="00B30EE1"/>
    <w:pPr>
      <w:spacing w:before="60" w:after="60" w:line="240" w:lineRule="auto"/>
      <w:contextualSpacing/>
      <w:jc w:val="both"/>
    </w:pPr>
    <w:rPr>
      <w:rFonts w:ascii="Times New Roman" w:eastAsia="Times New Roman" w:hAnsi="Times New Roman" w:cs="Times New Roman"/>
      <w:sz w:val="24"/>
      <w:szCs w:val="24"/>
    </w:rPr>
  </w:style>
  <w:style w:type="paragraph" w:customStyle="1" w:styleId="Normalc">
    <w:name w:val="Normal.c"/>
    <w:qFormat/>
    <w:rsid w:val="00B30EE1"/>
    <w:pPr>
      <w:spacing w:after="0" w:line="240" w:lineRule="auto"/>
      <w:jc w:val="both"/>
    </w:pPr>
    <w:rPr>
      <w:rFonts w:ascii="Times New Roman" w:eastAsia="Times New Roman" w:hAnsi="Times New Roman" w:cs="Times New Roman"/>
      <w:sz w:val="24"/>
      <w:szCs w:val="24"/>
      <w:lang w:val="en-AU" w:eastAsia="en-AU"/>
    </w:rPr>
  </w:style>
  <w:style w:type="character" w:customStyle="1" w:styleId="cheading4Char">
    <w:name w:val="c.heading 4 Char"/>
    <w:link w:val="cheading4"/>
    <w:rsid w:val="00B30EE1"/>
    <w:rPr>
      <w:rFonts w:ascii="Times New Roman" w:eastAsia="Times New Roman" w:hAnsi="Times New Roman" w:cs="Times New Roman"/>
      <w:b/>
      <w:bCs/>
      <w:i/>
      <w:iCs/>
      <w:color w:val="FF6600"/>
      <w:sz w:val="24"/>
      <w:szCs w:val="24"/>
      <w:lang w:val="en-AU" w:eastAsia="en-AU"/>
    </w:rPr>
  </w:style>
  <w:style w:type="paragraph" w:customStyle="1" w:styleId="cGDD1">
    <w:name w:val="c.GDD 1"/>
    <w:link w:val="cGDD1Char0"/>
    <w:qFormat/>
    <w:rsid w:val="00B30EE1"/>
    <w:pPr>
      <w:numPr>
        <w:numId w:val="4"/>
      </w:numPr>
      <w:tabs>
        <w:tab w:val="clear" w:pos="1080"/>
        <w:tab w:val="num" w:pos="1070"/>
      </w:tabs>
      <w:spacing w:before="120" w:after="120" w:line="276" w:lineRule="auto"/>
      <w:ind w:left="1070"/>
      <w:jc w:val="both"/>
    </w:pPr>
    <w:rPr>
      <w:rFonts w:ascii="Times New Roman" w:eastAsia="Times New Roman" w:hAnsi="Times New Roman" w:cs="Times New Roman"/>
      <w:sz w:val="24"/>
      <w:szCs w:val="24"/>
      <w:lang w:val="en-AU" w:eastAsia="en-AU"/>
    </w:rPr>
  </w:style>
  <w:style w:type="character" w:customStyle="1" w:styleId="cGDD1Char0">
    <w:name w:val="c.GDD 1 Char"/>
    <w:link w:val="cGDD1"/>
    <w:rsid w:val="00B30EE1"/>
    <w:rPr>
      <w:rFonts w:ascii="Times New Roman" w:eastAsia="Times New Roman" w:hAnsi="Times New Roman" w:cs="Times New Roman"/>
      <w:sz w:val="24"/>
      <w:szCs w:val="24"/>
      <w:lang w:val="en-AU" w:eastAsia="en-AU"/>
    </w:rPr>
  </w:style>
  <w:style w:type="paragraph" w:customStyle="1" w:styleId="cTron2">
    <w:name w:val="c.Tron 2"/>
    <w:next w:val="CTick3"/>
    <w:link w:val="cTron2Char"/>
    <w:qFormat/>
    <w:rsid w:val="00B30EE1"/>
    <w:pPr>
      <w:numPr>
        <w:ilvl w:val="1"/>
        <w:numId w:val="4"/>
      </w:numPr>
      <w:tabs>
        <w:tab w:val="clear" w:pos="1350"/>
        <w:tab w:val="left" w:pos="360"/>
        <w:tab w:val="num" w:pos="1495"/>
      </w:tabs>
      <w:spacing w:before="120" w:after="120" w:line="276" w:lineRule="auto"/>
      <w:ind w:left="1495"/>
      <w:jc w:val="both"/>
    </w:pPr>
    <w:rPr>
      <w:rFonts w:ascii="Times New Roman" w:eastAsia="Times New Roman" w:hAnsi="Times New Roman" w:cs="Times New Roman"/>
      <w:sz w:val="24"/>
      <w:szCs w:val="24"/>
    </w:rPr>
  </w:style>
  <w:style w:type="paragraph" w:customStyle="1" w:styleId="CTick3">
    <w:name w:val="C.Tick 3"/>
    <w:basedOn w:val="cTron2"/>
    <w:qFormat/>
    <w:rsid w:val="00B30EE1"/>
    <w:pPr>
      <w:numPr>
        <w:ilvl w:val="2"/>
      </w:numPr>
      <w:tabs>
        <w:tab w:val="clear" w:pos="360"/>
        <w:tab w:val="clear" w:pos="2160"/>
        <w:tab w:val="left" w:pos="1440"/>
      </w:tabs>
    </w:pPr>
  </w:style>
  <w:style w:type="character" w:customStyle="1" w:styleId="cTron2Char">
    <w:name w:val="c.Tron 2 Char"/>
    <w:link w:val="cTron2"/>
    <w:rsid w:val="00B30EE1"/>
    <w:rPr>
      <w:rFonts w:ascii="Times New Roman" w:eastAsia="Times New Roman" w:hAnsi="Times New Roman" w:cs="Times New Roman"/>
      <w:sz w:val="24"/>
      <w:szCs w:val="24"/>
    </w:rPr>
  </w:style>
  <w:style w:type="paragraph" w:customStyle="1" w:styleId="CVuong4">
    <w:name w:val="C.Vuong 4"/>
    <w:basedOn w:val="CTick3"/>
    <w:rsid w:val="00B30EE1"/>
    <w:pPr>
      <w:numPr>
        <w:ilvl w:val="3"/>
      </w:numPr>
      <w:tabs>
        <w:tab w:val="clear" w:pos="2880"/>
        <w:tab w:val="num" w:pos="360"/>
      </w:tabs>
    </w:pPr>
  </w:style>
  <w:style w:type="paragraph" w:customStyle="1" w:styleId="cSuyra">
    <w:name w:val="c.Suy ra"/>
    <w:uiPriority w:val="1"/>
    <w:qFormat/>
    <w:rsid w:val="00B30EE1"/>
    <w:pPr>
      <w:numPr>
        <w:ilvl w:val="6"/>
        <w:numId w:val="4"/>
      </w:numPr>
      <w:tabs>
        <w:tab w:val="clear" w:pos="5040"/>
        <w:tab w:val="left" w:pos="216"/>
        <w:tab w:val="left" w:pos="360"/>
      </w:tabs>
      <w:spacing w:before="120" w:after="120" w:line="276" w:lineRule="auto"/>
      <w:ind w:left="432" w:firstLine="0"/>
      <w:jc w:val="both"/>
    </w:pPr>
    <w:rPr>
      <w:rFonts w:ascii="Tahoma" w:eastAsia="Times New Roman" w:hAnsi="Tahoma" w:cs="Times New Roman"/>
      <w:sz w:val="18"/>
      <w:szCs w:val="24"/>
      <w:lang w:val="en-AU" w:eastAsia="en-AU"/>
    </w:rPr>
  </w:style>
  <w:style w:type="paragraph" w:customStyle="1" w:styleId="TableNormal1">
    <w:name w:val="Table Normal1"/>
    <w:basedOn w:val="Normal"/>
    <w:locked/>
    <w:rsid w:val="00B30EE1"/>
    <w:pPr>
      <w:spacing w:before="40" w:after="40" w:line="240" w:lineRule="auto"/>
      <w:jc w:val="left"/>
    </w:pPr>
    <w:rPr>
      <w:rFonts w:ascii="Tahoma" w:eastAsia="MS Mincho" w:hAnsi="Tahoma" w:cs="Tahoma"/>
      <w:bCs/>
      <w:color w:val="000000"/>
      <w:sz w:val="20"/>
      <w:szCs w:val="24"/>
      <w:lang w:val="en-GB" w:eastAsia="ja-JP"/>
    </w:rPr>
  </w:style>
  <w:style w:type="paragraph" w:customStyle="1" w:styleId="cGDD11">
    <w:name w:val="c. GDD 11"/>
    <w:next w:val="Normal"/>
    <w:qFormat/>
    <w:rsid w:val="00B30EE1"/>
    <w:pPr>
      <w:numPr>
        <w:numId w:val="5"/>
      </w:numPr>
      <w:spacing w:before="120" w:after="120" w:line="240" w:lineRule="auto"/>
      <w:jc w:val="both"/>
    </w:pPr>
    <w:rPr>
      <w:rFonts w:ascii="Times New Roman" w:eastAsia="Times New Roman" w:hAnsi="Times New Roman" w:cs="Times New Roman"/>
      <w:sz w:val="24"/>
      <w:szCs w:val="24"/>
      <w:lang w:val="en-GB" w:eastAsia="en-AU"/>
    </w:rPr>
  </w:style>
  <w:style w:type="character" w:styleId="CommentReference">
    <w:name w:val="annotation reference"/>
    <w:basedOn w:val="DefaultParagraphFont"/>
    <w:uiPriority w:val="99"/>
    <w:semiHidden/>
    <w:unhideWhenUsed/>
    <w:rsid w:val="00B30EE1"/>
    <w:rPr>
      <w:sz w:val="16"/>
      <w:szCs w:val="16"/>
    </w:rPr>
  </w:style>
  <w:style w:type="paragraph" w:customStyle="1" w:styleId="cTron20">
    <w:name w:val="c. Tron 2"/>
    <w:link w:val="cTron2Char0"/>
    <w:qFormat/>
    <w:rsid w:val="0090046A"/>
    <w:pPr>
      <w:tabs>
        <w:tab w:val="num" w:pos="1680"/>
      </w:tabs>
      <w:spacing w:before="120" w:after="120" w:line="276" w:lineRule="auto"/>
      <w:ind w:left="1680" w:hanging="360"/>
      <w:jc w:val="both"/>
    </w:pPr>
    <w:rPr>
      <w:rFonts w:ascii="Times New Roman" w:eastAsia="Times New Roman" w:hAnsi="Times New Roman" w:cs="Times New Roman"/>
      <w:sz w:val="24"/>
      <w:szCs w:val="24"/>
    </w:rPr>
  </w:style>
  <w:style w:type="character" w:customStyle="1" w:styleId="cTron2Char0">
    <w:name w:val="c. Tron 2 Char"/>
    <w:link w:val="cTron20"/>
    <w:rsid w:val="0090046A"/>
    <w:rPr>
      <w:rFonts w:ascii="Times New Roman" w:eastAsia="Times New Roman" w:hAnsi="Times New Roman" w:cs="Times New Roman"/>
      <w:sz w:val="24"/>
      <w:szCs w:val="24"/>
    </w:rPr>
  </w:style>
  <w:style w:type="character" w:customStyle="1" w:styleId="ListParagraphChar">
    <w:name w:val="List Paragraph Char"/>
    <w:link w:val="ListParagraph"/>
    <w:rsid w:val="0090046A"/>
    <w:rPr>
      <w:rFonts w:ascii="Times New Roman" w:eastAsia="Calibri" w:hAnsi="Times New Roman" w:cs="Times New Roman"/>
      <w:color w:val="002060"/>
    </w:rPr>
  </w:style>
  <w:style w:type="paragraph" w:customStyle="1" w:styleId="Subbullet">
    <w:name w:val="Subbullet"/>
    <w:basedOn w:val="Normal"/>
    <w:rsid w:val="00AF3ED1"/>
    <w:pPr>
      <w:keepLines/>
      <w:numPr>
        <w:ilvl w:val="1"/>
        <w:numId w:val="6"/>
      </w:numPr>
      <w:spacing w:before="240" w:after="180" w:line="360" w:lineRule="auto"/>
    </w:pPr>
    <w:rPr>
      <w:rFonts w:ascii="Book Antiqua" w:eastAsia="Times New Roman" w:hAnsi="Book Antiqua"/>
      <w:color w:val="auto"/>
      <w:szCs w:val="20"/>
    </w:rPr>
  </w:style>
  <w:style w:type="table" w:styleId="TableGrid">
    <w:name w:val="Table Grid"/>
    <w:basedOn w:val="TableNormal"/>
    <w:uiPriority w:val="59"/>
    <w:rsid w:val="0019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61">
    <w:name w:val="List Table 4 - Accent 61"/>
    <w:basedOn w:val="TableNormal"/>
    <w:uiPriority w:val="49"/>
    <w:rsid w:val="001955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1955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61">
    <w:name w:val="Grid Table 2 - Accent 61"/>
    <w:basedOn w:val="TableNormal"/>
    <w:uiPriority w:val="47"/>
    <w:rsid w:val="00F16D7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F16D7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7Colorful-Accent61">
    <w:name w:val="Grid Table 7 Colorful - Accent 61"/>
    <w:basedOn w:val="TableNormal"/>
    <w:uiPriority w:val="52"/>
    <w:rsid w:val="00F16D7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3-Accent61">
    <w:name w:val="Grid Table 3 - Accent 61"/>
    <w:basedOn w:val="TableNormal"/>
    <w:uiPriority w:val="48"/>
    <w:rsid w:val="00F16D7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6Colorful-Accent61">
    <w:name w:val="Grid Table 6 Colorful - Accent 61"/>
    <w:basedOn w:val="TableNormal"/>
    <w:uiPriority w:val="51"/>
    <w:rsid w:val="00BD19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Accent61">
    <w:name w:val="List Table 3 - Accent 61"/>
    <w:basedOn w:val="TableNormal"/>
    <w:uiPriority w:val="48"/>
    <w:rsid w:val="00896CA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FollowedHyperlink">
    <w:name w:val="FollowedHyperlink"/>
    <w:basedOn w:val="DefaultParagraphFont"/>
    <w:uiPriority w:val="99"/>
    <w:semiHidden/>
    <w:unhideWhenUsed/>
    <w:rsid w:val="00E7394F"/>
    <w:rPr>
      <w:color w:val="954F72" w:themeColor="followedHyperlink"/>
      <w:u w:val="single"/>
    </w:rPr>
  </w:style>
  <w:style w:type="character" w:customStyle="1" w:styleId="UnresolvedMention1">
    <w:name w:val="Unresolved Mention1"/>
    <w:basedOn w:val="DefaultParagraphFont"/>
    <w:uiPriority w:val="99"/>
    <w:semiHidden/>
    <w:unhideWhenUsed/>
    <w:rsid w:val="00191409"/>
    <w:rPr>
      <w:color w:val="605E5C"/>
      <w:shd w:val="clear" w:color="auto" w:fill="E1DFDD"/>
    </w:rPr>
  </w:style>
  <w:style w:type="character" w:customStyle="1" w:styleId="model-titletext">
    <w:name w:val="model-title__text"/>
    <w:basedOn w:val="DefaultParagraphFont"/>
    <w:rsid w:val="00471BF7"/>
  </w:style>
  <w:style w:type="character" w:styleId="PlaceholderText">
    <w:name w:val="Placeholder Text"/>
    <w:basedOn w:val="DefaultParagraphFont"/>
    <w:uiPriority w:val="99"/>
    <w:semiHidden/>
    <w:rsid w:val="00DC1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7792">
      <w:bodyDiv w:val="1"/>
      <w:marLeft w:val="0"/>
      <w:marRight w:val="0"/>
      <w:marTop w:val="0"/>
      <w:marBottom w:val="0"/>
      <w:divBdr>
        <w:top w:val="none" w:sz="0" w:space="0" w:color="auto"/>
        <w:left w:val="none" w:sz="0" w:space="0" w:color="auto"/>
        <w:bottom w:val="none" w:sz="0" w:space="0" w:color="auto"/>
        <w:right w:val="none" w:sz="0" w:space="0" w:color="auto"/>
      </w:divBdr>
    </w:div>
    <w:div w:id="132605928">
      <w:bodyDiv w:val="1"/>
      <w:marLeft w:val="0"/>
      <w:marRight w:val="0"/>
      <w:marTop w:val="0"/>
      <w:marBottom w:val="0"/>
      <w:divBdr>
        <w:top w:val="none" w:sz="0" w:space="0" w:color="auto"/>
        <w:left w:val="none" w:sz="0" w:space="0" w:color="auto"/>
        <w:bottom w:val="none" w:sz="0" w:space="0" w:color="auto"/>
        <w:right w:val="none" w:sz="0" w:space="0" w:color="auto"/>
      </w:divBdr>
    </w:div>
    <w:div w:id="160514764">
      <w:bodyDiv w:val="1"/>
      <w:marLeft w:val="0"/>
      <w:marRight w:val="0"/>
      <w:marTop w:val="0"/>
      <w:marBottom w:val="0"/>
      <w:divBdr>
        <w:top w:val="none" w:sz="0" w:space="0" w:color="auto"/>
        <w:left w:val="none" w:sz="0" w:space="0" w:color="auto"/>
        <w:bottom w:val="none" w:sz="0" w:space="0" w:color="auto"/>
        <w:right w:val="none" w:sz="0" w:space="0" w:color="auto"/>
      </w:divBdr>
      <w:divsChild>
        <w:div w:id="1436637427">
          <w:marLeft w:val="0"/>
          <w:marRight w:val="0"/>
          <w:marTop w:val="0"/>
          <w:marBottom w:val="0"/>
          <w:divBdr>
            <w:top w:val="none" w:sz="0" w:space="0" w:color="auto"/>
            <w:left w:val="none" w:sz="0" w:space="0" w:color="auto"/>
            <w:bottom w:val="none" w:sz="0" w:space="0" w:color="auto"/>
            <w:right w:val="none" w:sz="0" w:space="0" w:color="auto"/>
          </w:divBdr>
          <w:divsChild>
            <w:div w:id="71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979">
      <w:bodyDiv w:val="1"/>
      <w:marLeft w:val="0"/>
      <w:marRight w:val="0"/>
      <w:marTop w:val="0"/>
      <w:marBottom w:val="0"/>
      <w:divBdr>
        <w:top w:val="none" w:sz="0" w:space="0" w:color="auto"/>
        <w:left w:val="none" w:sz="0" w:space="0" w:color="auto"/>
        <w:bottom w:val="none" w:sz="0" w:space="0" w:color="auto"/>
        <w:right w:val="none" w:sz="0" w:space="0" w:color="auto"/>
      </w:divBdr>
    </w:div>
    <w:div w:id="475608180">
      <w:bodyDiv w:val="1"/>
      <w:marLeft w:val="0"/>
      <w:marRight w:val="0"/>
      <w:marTop w:val="0"/>
      <w:marBottom w:val="0"/>
      <w:divBdr>
        <w:top w:val="none" w:sz="0" w:space="0" w:color="auto"/>
        <w:left w:val="none" w:sz="0" w:space="0" w:color="auto"/>
        <w:bottom w:val="none" w:sz="0" w:space="0" w:color="auto"/>
        <w:right w:val="none" w:sz="0" w:space="0" w:color="auto"/>
      </w:divBdr>
    </w:div>
    <w:div w:id="543980666">
      <w:bodyDiv w:val="1"/>
      <w:marLeft w:val="0"/>
      <w:marRight w:val="0"/>
      <w:marTop w:val="0"/>
      <w:marBottom w:val="0"/>
      <w:divBdr>
        <w:top w:val="none" w:sz="0" w:space="0" w:color="auto"/>
        <w:left w:val="none" w:sz="0" w:space="0" w:color="auto"/>
        <w:bottom w:val="none" w:sz="0" w:space="0" w:color="auto"/>
        <w:right w:val="none" w:sz="0" w:space="0" w:color="auto"/>
      </w:divBdr>
    </w:div>
    <w:div w:id="584657200">
      <w:bodyDiv w:val="1"/>
      <w:marLeft w:val="0"/>
      <w:marRight w:val="0"/>
      <w:marTop w:val="0"/>
      <w:marBottom w:val="0"/>
      <w:divBdr>
        <w:top w:val="none" w:sz="0" w:space="0" w:color="auto"/>
        <w:left w:val="none" w:sz="0" w:space="0" w:color="auto"/>
        <w:bottom w:val="none" w:sz="0" w:space="0" w:color="auto"/>
        <w:right w:val="none" w:sz="0" w:space="0" w:color="auto"/>
      </w:divBdr>
    </w:div>
    <w:div w:id="666053261">
      <w:bodyDiv w:val="1"/>
      <w:marLeft w:val="0"/>
      <w:marRight w:val="0"/>
      <w:marTop w:val="0"/>
      <w:marBottom w:val="0"/>
      <w:divBdr>
        <w:top w:val="none" w:sz="0" w:space="0" w:color="auto"/>
        <w:left w:val="none" w:sz="0" w:space="0" w:color="auto"/>
        <w:bottom w:val="none" w:sz="0" w:space="0" w:color="auto"/>
        <w:right w:val="none" w:sz="0" w:space="0" w:color="auto"/>
      </w:divBdr>
    </w:div>
    <w:div w:id="710811058">
      <w:bodyDiv w:val="1"/>
      <w:marLeft w:val="0"/>
      <w:marRight w:val="0"/>
      <w:marTop w:val="0"/>
      <w:marBottom w:val="0"/>
      <w:divBdr>
        <w:top w:val="none" w:sz="0" w:space="0" w:color="auto"/>
        <w:left w:val="none" w:sz="0" w:space="0" w:color="auto"/>
        <w:bottom w:val="none" w:sz="0" w:space="0" w:color="auto"/>
        <w:right w:val="none" w:sz="0" w:space="0" w:color="auto"/>
      </w:divBdr>
      <w:divsChild>
        <w:div w:id="1679694814">
          <w:marLeft w:val="0"/>
          <w:marRight w:val="0"/>
          <w:marTop w:val="0"/>
          <w:marBottom w:val="0"/>
          <w:divBdr>
            <w:top w:val="none" w:sz="0" w:space="0" w:color="auto"/>
            <w:left w:val="none" w:sz="0" w:space="0" w:color="auto"/>
            <w:bottom w:val="none" w:sz="0" w:space="0" w:color="auto"/>
            <w:right w:val="none" w:sz="0" w:space="0" w:color="auto"/>
          </w:divBdr>
          <w:divsChild>
            <w:div w:id="1400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895">
      <w:bodyDiv w:val="1"/>
      <w:marLeft w:val="0"/>
      <w:marRight w:val="0"/>
      <w:marTop w:val="0"/>
      <w:marBottom w:val="0"/>
      <w:divBdr>
        <w:top w:val="none" w:sz="0" w:space="0" w:color="auto"/>
        <w:left w:val="none" w:sz="0" w:space="0" w:color="auto"/>
        <w:bottom w:val="none" w:sz="0" w:space="0" w:color="auto"/>
        <w:right w:val="none" w:sz="0" w:space="0" w:color="auto"/>
      </w:divBdr>
    </w:div>
    <w:div w:id="913853750">
      <w:bodyDiv w:val="1"/>
      <w:marLeft w:val="0"/>
      <w:marRight w:val="0"/>
      <w:marTop w:val="0"/>
      <w:marBottom w:val="0"/>
      <w:divBdr>
        <w:top w:val="none" w:sz="0" w:space="0" w:color="auto"/>
        <w:left w:val="none" w:sz="0" w:space="0" w:color="auto"/>
        <w:bottom w:val="none" w:sz="0" w:space="0" w:color="auto"/>
        <w:right w:val="none" w:sz="0" w:space="0" w:color="auto"/>
      </w:divBdr>
    </w:div>
    <w:div w:id="937131393">
      <w:bodyDiv w:val="1"/>
      <w:marLeft w:val="0"/>
      <w:marRight w:val="0"/>
      <w:marTop w:val="0"/>
      <w:marBottom w:val="0"/>
      <w:divBdr>
        <w:top w:val="none" w:sz="0" w:space="0" w:color="auto"/>
        <w:left w:val="none" w:sz="0" w:space="0" w:color="auto"/>
        <w:bottom w:val="none" w:sz="0" w:space="0" w:color="auto"/>
        <w:right w:val="none" w:sz="0" w:space="0" w:color="auto"/>
      </w:divBdr>
    </w:div>
    <w:div w:id="1061755204">
      <w:bodyDiv w:val="1"/>
      <w:marLeft w:val="0"/>
      <w:marRight w:val="0"/>
      <w:marTop w:val="0"/>
      <w:marBottom w:val="0"/>
      <w:divBdr>
        <w:top w:val="none" w:sz="0" w:space="0" w:color="auto"/>
        <w:left w:val="none" w:sz="0" w:space="0" w:color="auto"/>
        <w:bottom w:val="none" w:sz="0" w:space="0" w:color="auto"/>
        <w:right w:val="none" w:sz="0" w:space="0" w:color="auto"/>
      </w:divBdr>
    </w:div>
    <w:div w:id="1196114822">
      <w:bodyDiv w:val="1"/>
      <w:marLeft w:val="0"/>
      <w:marRight w:val="0"/>
      <w:marTop w:val="0"/>
      <w:marBottom w:val="0"/>
      <w:divBdr>
        <w:top w:val="none" w:sz="0" w:space="0" w:color="auto"/>
        <w:left w:val="none" w:sz="0" w:space="0" w:color="auto"/>
        <w:bottom w:val="none" w:sz="0" w:space="0" w:color="auto"/>
        <w:right w:val="none" w:sz="0" w:space="0" w:color="auto"/>
      </w:divBdr>
    </w:div>
    <w:div w:id="1376199603">
      <w:bodyDiv w:val="1"/>
      <w:marLeft w:val="0"/>
      <w:marRight w:val="0"/>
      <w:marTop w:val="0"/>
      <w:marBottom w:val="0"/>
      <w:divBdr>
        <w:top w:val="none" w:sz="0" w:space="0" w:color="auto"/>
        <w:left w:val="none" w:sz="0" w:space="0" w:color="auto"/>
        <w:bottom w:val="none" w:sz="0" w:space="0" w:color="auto"/>
        <w:right w:val="none" w:sz="0" w:space="0" w:color="auto"/>
      </w:divBdr>
    </w:div>
    <w:div w:id="1387997333">
      <w:bodyDiv w:val="1"/>
      <w:marLeft w:val="0"/>
      <w:marRight w:val="0"/>
      <w:marTop w:val="0"/>
      <w:marBottom w:val="0"/>
      <w:divBdr>
        <w:top w:val="none" w:sz="0" w:space="0" w:color="auto"/>
        <w:left w:val="none" w:sz="0" w:space="0" w:color="auto"/>
        <w:bottom w:val="none" w:sz="0" w:space="0" w:color="auto"/>
        <w:right w:val="none" w:sz="0" w:space="0" w:color="auto"/>
      </w:divBdr>
      <w:divsChild>
        <w:div w:id="121046696">
          <w:marLeft w:val="0"/>
          <w:marRight w:val="0"/>
          <w:marTop w:val="0"/>
          <w:marBottom w:val="0"/>
          <w:divBdr>
            <w:top w:val="none" w:sz="0" w:space="0" w:color="auto"/>
            <w:left w:val="none" w:sz="0" w:space="0" w:color="auto"/>
            <w:bottom w:val="none" w:sz="0" w:space="0" w:color="auto"/>
            <w:right w:val="none" w:sz="0" w:space="0" w:color="auto"/>
          </w:divBdr>
          <w:divsChild>
            <w:div w:id="172574609">
              <w:marLeft w:val="0"/>
              <w:marRight w:val="0"/>
              <w:marTop w:val="0"/>
              <w:marBottom w:val="0"/>
              <w:divBdr>
                <w:top w:val="none" w:sz="0" w:space="0" w:color="auto"/>
                <w:left w:val="none" w:sz="0" w:space="0" w:color="auto"/>
                <w:bottom w:val="none" w:sz="0" w:space="0" w:color="auto"/>
                <w:right w:val="none" w:sz="0" w:space="0" w:color="auto"/>
              </w:divBdr>
            </w:div>
            <w:div w:id="368771926">
              <w:marLeft w:val="0"/>
              <w:marRight w:val="0"/>
              <w:marTop w:val="0"/>
              <w:marBottom w:val="0"/>
              <w:divBdr>
                <w:top w:val="none" w:sz="0" w:space="0" w:color="auto"/>
                <w:left w:val="none" w:sz="0" w:space="0" w:color="auto"/>
                <w:bottom w:val="none" w:sz="0" w:space="0" w:color="auto"/>
                <w:right w:val="none" w:sz="0" w:space="0" w:color="auto"/>
              </w:divBdr>
            </w:div>
            <w:div w:id="1897667569">
              <w:marLeft w:val="0"/>
              <w:marRight w:val="0"/>
              <w:marTop w:val="0"/>
              <w:marBottom w:val="0"/>
              <w:divBdr>
                <w:top w:val="none" w:sz="0" w:space="0" w:color="auto"/>
                <w:left w:val="none" w:sz="0" w:space="0" w:color="auto"/>
                <w:bottom w:val="none" w:sz="0" w:space="0" w:color="auto"/>
                <w:right w:val="none" w:sz="0" w:space="0" w:color="auto"/>
              </w:divBdr>
            </w:div>
            <w:div w:id="1905411199">
              <w:marLeft w:val="0"/>
              <w:marRight w:val="0"/>
              <w:marTop w:val="0"/>
              <w:marBottom w:val="0"/>
              <w:divBdr>
                <w:top w:val="none" w:sz="0" w:space="0" w:color="auto"/>
                <w:left w:val="none" w:sz="0" w:space="0" w:color="auto"/>
                <w:bottom w:val="none" w:sz="0" w:space="0" w:color="auto"/>
                <w:right w:val="none" w:sz="0" w:space="0" w:color="auto"/>
              </w:divBdr>
            </w:div>
            <w:div w:id="1336417592">
              <w:marLeft w:val="0"/>
              <w:marRight w:val="0"/>
              <w:marTop w:val="0"/>
              <w:marBottom w:val="0"/>
              <w:divBdr>
                <w:top w:val="none" w:sz="0" w:space="0" w:color="auto"/>
                <w:left w:val="none" w:sz="0" w:space="0" w:color="auto"/>
                <w:bottom w:val="none" w:sz="0" w:space="0" w:color="auto"/>
                <w:right w:val="none" w:sz="0" w:space="0" w:color="auto"/>
              </w:divBdr>
            </w:div>
            <w:div w:id="9568403">
              <w:marLeft w:val="0"/>
              <w:marRight w:val="0"/>
              <w:marTop w:val="0"/>
              <w:marBottom w:val="0"/>
              <w:divBdr>
                <w:top w:val="none" w:sz="0" w:space="0" w:color="auto"/>
                <w:left w:val="none" w:sz="0" w:space="0" w:color="auto"/>
                <w:bottom w:val="none" w:sz="0" w:space="0" w:color="auto"/>
                <w:right w:val="none" w:sz="0" w:space="0" w:color="auto"/>
              </w:divBdr>
            </w:div>
            <w:div w:id="146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6063">
      <w:bodyDiv w:val="1"/>
      <w:marLeft w:val="0"/>
      <w:marRight w:val="0"/>
      <w:marTop w:val="0"/>
      <w:marBottom w:val="0"/>
      <w:divBdr>
        <w:top w:val="none" w:sz="0" w:space="0" w:color="auto"/>
        <w:left w:val="none" w:sz="0" w:space="0" w:color="auto"/>
        <w:bottom w:val="none" w:sz="0" w:space="0" w:color="auto"/>
        <w:right w:val="none" w:sz="0" w:space="0" w:color="auto"/>
      </w:divBdr>
    </w:div>
    <w:div w:id="1522014413">
      <w:bodyDiv w:val="1"/>
      <w:marLeft w:val="0"/>
      <w:marRight w:val="0"/>
      <w:marTop w:val="0"/>
      <w:marBottom w:val="0"/>
      <w:divBdr>
        <w:top w:val="none" w:sz="0" w:space="0" w:color="auto"/>
        <w:left w:val="none" w:sz="0" w:space="0" w:color="auto"/>
        <w:bottom w:val="none" w:sz="0" w:space="0" w:color="auto"/>
        <w:right w:val="none" w:sz="0" w:space="0" w:color="auto"/>
      </w:divBdr>
    </w:div>
    <w:div w:id="1531912922">
      <w:bodyDiv w:val="1"/>
      <w:marLeft w:val="0"/>
      <w:marRight w:val="0"/>
      <w:marTop w:val="0"/>
      <w:marBottom w:val="0"/>
      <w:divBdr>
        <w:top w:val="none" w:sz="0" w:space="0" w:color="auto"/>
        <w:left w:val="none" w:sz="0" w:space="0" w:color="auto"/>
        <w:bottom w:val="none" w:sz="0" w:space="0" w:color="auto"/>
        <w:right w:val="none" w:sz="0" w:space="0" w:color="auto"/>
      </w:divBdr>
    </w:div>
    <w:div w:id="1666087716">
      <w:bodyDiv w:val="1"/>
      <w:marLeft w:val="0"/>
      <w:marRight w:val="0"/>
      <w:marTop w:val="0"/>
      <w:marBottom w:val="0"/>
      <w:divBdr>
        <w:top w:val="none" w:sz="0" w:space="0" w:color="auto"/>
        <w:left w:val="none" w:sz="0" w:space="0" w:color="auto"/>
        <w:bottom w:val="none" w:sz="0" w:space="0" w:color="auto"/>
        <w:right w:val="none" w:sz="0" w:space="0" w:color="auto"/>
      </w:divBdr>
      <w:divsChild>
        <w:div w:id="643006105">
          <w:marLeft w:val="0"/>
          <w:marRight w:val="0"/>
          <w:marTop w:val="0"/>
          <w:marBottom w:val="0"/>
          <w:divBdr>
            <w:top w:val="none" w:sz="0" w:space="0" w:color="auto"/>
            <w:left w:val="none" w:sz="0" w:space="0" w:color="auto"/>
            <w:bottom w:val="none" w:sz="0" w:space="0" w:color="auto"/>
            <w:right w:val="none" w:sz="0" w:space="0" w:color="auto"/>
          </w:divBdr>
          <w:divsChild>
            <w:div w:id="11376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600">
      <w:bodyDiv w:val="1"/>
      <w:marLeft w:val="0"/>
      <w:marRight w:val="0"/>
      <w:marTop w:val="0"/>
      <w:marBottom w:val="0"/>
      <w:divBdr>
        <w:top w:val="none" w:sz="0" w:space="0" w:color="auto"/>
        <w:left w:val="none" w:sz="0" w:space="0" w:color="auto"/>
        <w:bottom w:val="none" w:sz="0" w:space="0" w:color="auto"/>
        <w:right w:val="none" w:sz="0" w:space="0" w:color="auto"/>
      </w:divBdr>
    </w:div>
    <w:div w:id="1761442495">
      <w:bodyDiv w:val="1"/>
      <w:marLeft w:val="0"/>
      <w:marRight w:val="0"/>
      <w:marTop w:val="0"/>
      <w:marBottom w:val="0"/>
      <w:divBdr>
        <w:top w:val="none" w:sz="0" w:space="0" w:color="auto"/>
        <w:left w:val="none" w:sz="0" w:space="0" w:color="auto"/>
        <w:bottom w:val="none" w:sz="0" w:space="0" w:color="auto"/>
        <w:right w:val="none" w:sz="0" w:space="0" w:color="auto"/>
      </w:divBdr>
    </w:div>
    <w:div w:id="1855920104">
      <w:bodyDiv w:val="1"/>
      <w:marLeft w:val="0"/>
      <w:marRight w:val="0"/>
      <w:marTop w:val="0"/>
      <w:marBottom w:val="0"/>
      <w:divBdr>
        <w:top w:val="none" w:sz="0" w:space="0" w:color="auto"/>
        <w:left w:val="none" w:sz="0" w:space="0" w:color="auto"/>
        <w:bottom w:val="none" w:sz="0" w:space="0" w:color="auto"/>
        <w:right w:val="none" w:sz="0" w:space="0" w:color="auto"/>
      </w:divBdr>
    </w:div>
    <w:div w:id="1872373823">
      <w:bodyDiv w:val="1"/>
      <w:marLeft w:val="0"/>
      <w:marRight w:val="0"/>
      <w:marTop w:val="0"/>
      <w:marBottom w:val="0"/>
      <w:divBdr>
        <w:top w:val="none" w:sz="0" w:space="0" w:color="auto"/>
        <w:left w:val="none" w:sz="0" w:space="0" w:color="auto"/>
        <w:bottom w:val="none" w:sz="0" w:space="0" w:color="auto"/>
        <w:right w:val="none" w:sz="0" w:space="0" w:color="auto"/>
      </w:divBdr>
    </w:div>
    <w:div w:id="187657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fixtradingcommunity.org/FIXimate/FIXimate3.0/en/FIX.4.4/tag31.html" TargetMode="External"/><Relationship Id="rId299" Type="http://schemas.openxmlformats.org/officeDocument/2006/relationships/hyperlink" Target="https://www.onixs.biz/fix-dictionary/4.4/tagNum_38.html" TargetMode="External"/><Relationship Id="rId21" Type="http://schemas.microsoft.com/office/2011/relationships/commentsExtended" Target="commentsExtended.xml"/><Relationship Id="rId63" Type="http://schemas.openxmlformats.org/officeDocument/2006/relationships/hyperlink" Target="http://www.fixtradingcommunity.org/FIXimate/FIXimate3.0/en/FIX.4.4/tag40.html" TargetMode="External"/><Relationship Id="rId159" Type="http://schemas.openxmlformats.org/officeDocument/2006/relationships/hyperlink" Target="https://www.onixs.biz/fix-dictionary/4.4/glossary.html" TargetMode="External"/><Relationship Id="rId324" Type="http://schemas.openxmlformats.org/officeDocument/2006/relationships/hyperlink" Target="https://www.onixs.biz/fix-dictionary/4.4/tagNum_58.html" TargetMode="External"/><Relationship Id="rId170" Type="http://schemas.openxmlformats.org/officeDocument/2006/relationships/hyperlink" Target="https://www.onixs.biz/fix-dictionary/4.4/tagNum_447.html" TargetMode="External"/><Relationship Id="rId226" Type="http://schemas.openxmlformats.org/officeDocument/2006/relationships/hyperlink" Target="https://www.onixs.biz/fix-dictionary/4.4/tagNum_447.html" TargetMode="External"/><Relationship Id="rId268" Type="http://schemas.openxmlformats.org/officeDocument/2006/relationships/hyperlink" Target="https://www.onixs.biz/fix-dictionary/4.4/tagNum_6.html" TargetMode="External"/><Relationship Id="rId32" Type="http://schemas.openxmlformats.org/officeDocument/2006/relationships/hyperlink" Target="http://www.fixtradingcommunity.org/FIXimate/FIXimate3.0/en/FIX.4.4/tag151.html" TargetMode="External"/><Relationship Id="rId74" Type="http://schemas.openxmlformats.org/officeDocument/2006/relationships/hyperlink" Target="http://www.fixtradingcommunity.org/FIXimate/FIXimate3.0/en/FIX.4.4/tag44.html" TargetMode="External"/><Relationship Id="rId128" Type="http://schemas.openxmlformats.org/officeDocument/2006/relationships/hyperlink" Target="http://www.fixtradingcommunity.org/FIXimate/FIXimate3.0/en/FIX.4.4/tag32.html" TargetMode="External"/><Relationship Id="rId335" Type="http://schemas.openxmlformats.org/officeDocument/2006/relationships/hyperlink" Target="https://www.onixs.biz/fix-dictionary/4.4/tagNum_58.html" TargetMode="External"/><Relationship Id="rId5" Type="http://schemas.openxmlformats.org/officeDocument/2006/relationships/webSettings" Target="webSettings.xml"/><Relationship Id="rId181" Type="http://schemas.openxmlformats.org/officeDocument/2006/relationships/hyperlink" Target="https://www.onixs.biz/fix-dictionary/4.4/tagNum_6.html" TargetMode="External"/><Relationship Id="rId237" Type="http://schemas.openxmlformats.org/officeDocument/2006/relationships/hyperlink" Target="https://www.onixs.biz/fix-dictionary/4.4/tagNum_452.html" TargetMode="External"/><Relationship Id="rId279" Type="http://schemas.openxmlformats.org/officeDocument/2006/relationships/hyperlink" Target="https://www.onixs.biz/fix-dictionary/4.4/tagNum_58.html" TargetMode="External"/><Relationship Id="rId43" Type="http://schemas.openxmlformats.org/officeDocument/2006/relationships/hyperlink" Target="http://www.fixtradingcommunity.org/FIXimate/FIXimate3.0/en/FIX.4.4/tag151.html" TargetMode="External"/><Relationship Id="rId139" Type="http://schemas.openxmlformats.org/officeDocument/2006/relationships/hyperlink" Target="http://www.fixtradingcommunity.org/FIXimate/FIXimate3.0/en/FIX.4.4/tag39.html" TargetMode="External"/><Relationship Id="rId290" Type="http://schemas.openxmlformats.org/officeDocument/2006/relationships/hyperlink" Target="https://www.onixs.biz/fix-dictionary/4.4/tagNum_10.html" TargetMode="External"/><Relationship Id="rId304" Type="http://schemas.openxmlformats.org/officeDocument/2006/relationships/hyperlink" Target="https://www.onixs.biz/fix-dictionary/4.4/tagNum_58.html" TargetMode="External"/><Relationship Id="rId346" Type="http://schemas.microsoft.com/office/2011/relationships/people" Target="people.xml"/><Relationship Id="rId85" Type="http://schemas.openxmlformats.org/officeDocument/2006/relationships/hyperlink" Target="http://www.fixtradingcommunity.org/FIXimate/FIXimate3.0/en/FIX.4.4/tag17.html" TargetMode="External"/><Relationship Id="rId150" Type="http://schemas.openxmlformats.org/officeDocument/2006/relationships/hyperlink" Target="http://www.fixtradingcommunity.org/FIXimate/FIXimate3.0/en/FIX.4.4/tag44.html" TargetMode="External"/><Relationship Id="rId192" Type="http://schemas.openxmlformats.org/officeDocument/2006/relationships/hyperlink" Target="https://www.onixs.biz/fix-dictionary/4.4/tagNum_151.html" TargetMode="External"/><Relationship Id="rId206" Type="http://schemas.openxmlformats.org/officeDocument/2006/relationships/hyperlink" Target="https://www.onixs.biz/fix-dictionary/4.4/tagNum_453.html" TargetMode="External"/><Relationship Id="rId248" Type="http://schemas.openxmlformats.org/officeDocument/2006/relationships/hyperlink" Target="https://www.onixs.biz/fix-dictionary/4.4/tagNum_38.html" TargetMode="External"/><Relationship Id="rId12" Type="http://schemas.openxmlformats.org/officeDocument/2006/relationships/image" Target="media/image4.emf"/><Relationship Id="rId108" Type="http://schemas.openxmlformats.org/officeDocument/2006/relationships/hyperlink" Target="http://www.fixtradingcommunity.org/FIXimate/FIXimate3.0/en/FIX.4.4/tag44.html" TargetMode="External"/><Relationship Id="rId315" Type="http://schemas.openxmlformats.org/officeDocument/2006/relationships/hyperlink" Target="https://www.onixs.biz/fix-dictionary/4.4/tagNum_10.html" TargetMode="External"/><Relationship Id="rId54" Type="http://schemas.openxmlformats.org/officeDocument/2006/relationships/hyperlink" Target="http://www.fixtradingcommunity.org/FIXimate/FIXimate3.0/en/FIX.4.4/tag103.html" TargetMode="External"/><Relationship Id="rId96" Type="http://schemas.openxmlformats.org/officeDocument/2006/relationships/hyperlink" Target="http://www.onixs.biz/fix-dictionary/4.2/tagNum_14.html" TargetMode="External"/><Relationship Id="rId161" Type="http://schemas.openxmlformats.org/officeDocument/2006/relationships/hyperlink" Target="https://www.onixs.biz/fix-dictionary/4.4/tagNum_44.html" TargetMode="External"/><Relationship Id="rId217" Type="http://schemas.openxmlformats.org/officeDocument/2006/relationships/hyperlink" Target="https://www.onixs.biz/fix-dictionary/4.4/tagNum_41.html" TargetMode="External"/><Relationship Id="rId259" Type="http://schemas.openxmlformats.org/officeDocument/2006/relationships/hyperlink" Target="https://www.onixs.biz/fix-dictionary/4.4/tagNum_448.html" TargetMode="External"/><Relationship Id="rId23" Type="http://schemas.openxmlformats.org/officeDocument/2006/relationships/hyperlink" Target="http://www.fixtradingcommunity.org/FIXimate/FIXimate3.0/en/FIX.4.4/tag17.html" TargetMode="External"/><Relationship Id="rId119" Type="http://schemas.openxmlformats.org/officeDocument/2006/relationships/hyperlink" Target="http://www.fixtradingcommunity.org/FIXimate/FIXimate3.0/en/FIX.4.4/tag39.html" TargetMode="External"/><Relationship Id="rId270" Type="http://schemas.openxmlformats.org/officeDocument/2006/relationships/hyperlink" Target="https://www.onixs.biz/fix-dictionary/4.4/tagNum_17.html" TargetMode="External"/><Relationship Id="rId326" Type="http://schemas.openxmlformats.org/officeDocument/2006/relationships/hyperlink" Target="https://www.onixs.biz/fix-dictionary/4.4/tagNum_151.html" TargetMode="External"/><Relationship Id="rId65" Type="http://schemas.openxmlformats.org/officeDocument/2006/relationships/hyperlink" Target="http://www.fixtradingcommunity.org/FIXimate/FIXimate3.0/en/FIX.4.4/tag150.html" TargetMode="External"/><Relationship Id="rId130" Type="http://schemas.openxmlformats.org/officeDocument/2006/relationships/hyperlink" Target="http://www.fixtradingcommunity.org/FIXimate/FIXimate3.0/en/FIX.4.4/tag40.html" TargetMode="External"/><Relationship Id="rId172" Type="http://schemas.openxmlformats.org/officeDocument/2006/relationships/hyperlink" Target="https://www.onixs.biz/fix-dictionary/4.4/tagNum_448.html" TargetMode="External"/><Relationship Id="rId228" Type="http://schemas.openxmlformats.org/officeDocument/2006/relationships/hyperlink" Target="https://www.onixs.biz/fix-dictionary/4.4/tagNum_10.html" TargetMode="External"/><Relationship Id="rId281" Type="http://schemas.openxmlformats.org/officeDocument/2006/relationships/hyperlink" Target="https://www.onixs.biz/fix-dictionary/4.4/tagNum_150.html" TargetMode="External"/><Relationship Id="rId337" Type="http://schemas.openxmlformats.org/officeDocument/2006/relationships/hyperlink" Target="https://www.onixs.biz/fix-dictionary/4.4/tagNum_151.html" TargetMode="External"/><Relationship Id="rId34" Type="http://schemas.openxmlformats.org/officeDocument/2006/relationships/hyperlink" Target="http://www.fixtradingcommunity.org/FIXimate/FIXimate3.0/en/FIX.4.4/tag14.html" TargetMode="External"/><Relationship Id="rId76" Type="http://schemas.openxmlformats.org/officeDocument/2006/relationships/hyperlink" Target="http://www.fixtradingcommunity.org/FIXimate/FIXimate3.0/en/FIX.4.4/tag151.html" TargetMode="External"/><Relationship Id="rId141" Type="http://schemas.openxmlformats.org/officeDocument/2006/relationships/hyperlink" Target="http://www.fixtradingcommunity.org/FIXimate/FIXimate3.0/en/FIX.4.4/tag44.html" TargetMode="External"/><Relationship Id="rId7" Type="http://schemas.openxmlformats.org/officeDocument/2006/relationships/endnotes" Target="endnotes.xml"/><Relationship Id="rId183" Type="http://schemas.openxmlformats.org/officeDocument/2006/relationships/hyperlink" Target="https://www.onixs.biz/fix-dictionary/4.4/tagNum_17.html" TargetMode="External"/><Relationship Id="rId239" Type="http://schemas.openxmlformats.org/officeDocument/2006/relationships/hyperlink" Target="https://www.onixs.biz/fix-dictionary/4.4/tagNum_447.html" TargetMode="External"/><Relationship Id="rId250" Type="http://schemas.openxmlformats.org/officeDocument/2006/relationships/hyperlink" Target="https://www.onixs.biz/fix-dictionary/4.4/tagNum_41.html" TargetMode="External"/><Relationship Id="rId292" Type="http://schemas.openxmlformats.org/officeDocument/2006/relationships/hyperlink" Target="https://www.onixs.biz/fix-dictionary/4.4/tagNum_213.html" TargetMode="External"/><Relationship Id="rId306" Type="http://schemas.openxmlformats.org/officeDocument/2006/relationships/hyperlink" Target="https://www.onixs.biz/fix-dictionary/4.4/tagNum_150.html" TargetMode="External"/><Relationship Id="rId45" Type="http://schemas.openxmlformats.org/officeDocument/2006/relationships/hyperlink" Target="http://www.fixtradingcommunity.org/FIXimate/FIXimate3.0/en/FIX.4.4/tag38.html" TargetMode="External"/><Relationship Id="rId87" Type="http://schemas.openxmlformats.org/officeDocument/2006/relationships/hyperlink" Target="http://www.fixtradingcommunity.org/FIXimate/FIXimate3.0/en/FIX.4.4/tag32.html" TargetMode="External"/><Relationship Id="rId110" Type="http://schemas.openxmlformats.org/officeDocument/2006/relationships/hyperlink" Target="http://www.fixtradingcommunity.org/FIXimate/FIXimate3.0/en/FIX.4.4/tag151.html" TargetMode="External"/><Relationship Id="rId152" Type="http://schemas.openxmlformats.org/officeDocument/2006/relationships/hyperlink" Target="http://www.fixtradingcommunity.org/FIXimate/FIXimate3.0/en/FIX.4.4/tag151.html" TargetMode="External"/><Relationship Id="rId194" Type="http://schemas.openxmlformats.org/officeDocument/2006/relationships/hyperlink" Target="https://www.onixs.biz/fix-dictionary/4.4/tagNum_448.html" TargetMode="External"/><Relationship Id="rId208" Type="http://schemas.openxmlformats.org/officeDocument/2006/relationships/hyperlink" Target="https://www.onixs.biz/fix-dictionary/4.4/tagNum_447.html" TargetMode="External"/><Relationship Id="rId261" Type="http://schemas.openxmlformats.org/officeDocument/2006/relationships/hyperlink" Target="https://www.onixs.biz/fix-dictionary/4.4/tagNum_452.html" TargetMode="External"/><Relationship Id="rId14" Type="http://schemas.openxmlformats.org/officeDocument/2006/relationships/image" Target="media/image5.emf"/><Relationship Id="rId35" Type="http://schemas.openxmlformats.org/officeDocument/2006/relationships/hyperlink" Target="http://www.fixtradingcommunity.org/FIXimate/FIXimate3.0/en/FIX.4.4/tag17.html" TargetMode="External"/><Relationship Id="rId56" Type="http://schemas.openxmlformats.org/officeDocument/2006/relationships/hyperlink" Target="http://www.fixtradingcommunity.org/FIXimate/FIXimate3.0/en/FIX.4.4/tag151.html" TargetMode="External"/><Relationship Id="rId77" Type="http://schemas.openxmlformats.org/officeDocument/2006/relationships/hyperlink" Target="http://www.onixs.biz/fix-dictionary/4.2/tagNum_151.html" TargetMode="External"/><Relationship Id="rId100" Type="http://schemas.openxmlformats.org/officeDocument/2006/relationships/hyperlink" Target="http://www.fixtradingcommunity.org/FIXimate/FIXimate3.0/en/FIX.4.4/tag102.html" TargetMode="External"/><Relationship Id="rId282" Type="http://schemas.openxmlformats.org/officeDocument/2006/relationships/hyperlink" Target="https://www.onixs.biz/fix-dictionary/4.4/tagNum_151.html" TargetMode="External"/><Relationship Id="rId317" Type="http://schemas.openxmlformats.org/officeDocument/2006/relationships/hyperlink" Target="https://www.onixs.biz/fix-dictionary/4.4/tagNum_213.html" TargetMode="External"/><Relationship Id="rId338" Type="http://schemas.openxmlformats.org/officeDocument/2006/relationships/hyperlink" Target="https://www.onixs.biz/fix-dictionary/4.4/tagNum_453.html" TargetMode="External"/><Relationship Id="rId8" Type="http://schemas.openxmlformats.org/officeDocument/2006/relationships/image" Target="media/image1.jpeg"/><Relationship Id="rId98" Type="http://schemas.openxmlformats.org/officeDocument/2006/relationships/hyperlink" Target="http://www.onixs.biz/fix-dictionary/4.2/tagNum_39.html" TargetMode="External"/><Relationship Id="rId121" Type="http://schemas.openxmlformats.org/officeDocument/2006/relationships/hyperlink" Target="http://www.fixtradingcommunity.org/FIXimate/FIXimate3.0/en/FIX.4.4/tag41.html" TargetMode="External"/><Relationship Id="rId142" Type="http://schemas.openxmlformats.org/officeDocument/2006/relationships/hyperlink" Target="http://www.fixtradingcommunity.org/FIXimate/FIXimate3.0/en/FIX.4.4/tag150.html" TargetMode="External"/><Relationship Id="rId163" Type="http://schemas.openxmlformats.org/officeDocument/2006/relationships/hyperlink" Target="https://www.onixs.biz/fix-dictionary/4.4/tagNum_59.html" TargetMode="External"/><Relationship Id="rId184" Type="http://schemas.openxmlformats.org/officeDocument/2006/relationships/hyperlink" Target="https://www.onixs.biz/fix-dictionary/4.4/tagNum_37.html" TargetMode="External"/><Relationship Id="rId219" Type="http://schemas.openxmlformats.org/officeDocument/2006/relationships/hyperlink" Target="https://www.onixs.biz/fix-dictionary/4.4/tagNum_58.html" TargetMode="External"/><Relationship Id="rId230" Type="http://schemas.openxmlformats.org/officeDocument/2006/relationships/hyperlink" Target="https://www.onixs.biz/fix-dictionary/4.4/tagNum_38.html" TargetMode="External"/><Relationship Id="rId251" Type="http://schemas.openxmlformats.org/officeDocument/2006/relationships/hyperlink" Target="https://www.onixs.biz/fix-dictionary/4.4/tagNum_44.html" TargetMode="External"/><Relationship Id="rId25" Type="http://schemas.openxmlformats.org/officeDocument/2006/relationships/hyperlink" Target="http://www.fixtradingcommunity.org/FIXimate/FIXimate3.0/en/FIX.4.4/tag32.html" TargetMode="External"/><Relationship Id="rId46" Type="http://schemas.openxmlformats.org/officeDocument/2006/relationships/hyperlink" Target="http://www.fixtradingcommunity.org/FIXimate/FIXimate3.0/en/FIX.4.4/tag14.html" TargetMode="External"/><Relationship Id="rId67" Type="http://schemas.openxmlformats.org/officeDocument/2006/relationships/hyperlink" Target="http://www.fixtradingcommunity.org/FIXimate/FIXimate3.0/en/FIX.4.4/tag14.html" TargetMode="External"/><Relationship Id="rId272" Type="http://schemas.openxmlformats.org/officeDocument/2006/relationships/hyperlink" Target="https://www.onixs.biz/fix-dictionary/4.4/tagNum_32.html" TargetMode="External"/><Relationship Id="rId293" Type="http://schemas.openxmlformats.org/officeDocument/2006/relationships/hyperlink" Target="https://www.onixs.biz/fix-dictionary/4.4/tagNum_6.html" TargetMode="External"/><Relationship Id="rId307" Type="http://schemas.openxmlformats.org/officeDocument/2006/relationships/hyperlink" Target="https://www.onixs.biz/fix-dictionary/4.4/tagNum_151.html" TargetMode="External"/><Relationship Id="rId328" Type="http://schemas.openxmlformats.org/officeDocument/2006/relationships/hyperlink" Target="https://www.onixs.biz/fix-dictionary/4.4/tagNum_213.html" TargetMode="External"/><Relationship Id="rId88" Type="http://schemas.openxmlformats.org/officeDocument/2006/relationships/hyperlink" Target="http://www.fixtradingcommunity.org/FIXimate/FIXimate3.0/en/FIX.4.4/tag39.html" TargetMode="External"/><Relationship Id="rId111" Type="http://schemas.openxmlformats.org/officeDocument/2006/relationships/image" Target="media/image7.emf"/><Relationship Id="rId132" Type="http://schemas.openxmlformats.org/officeDocument/2006/relationships/hyperlink" Target="http://www.fixtradingcommunity.org/FIXimate/FIXimate3.0/en/FIX.4.4/tag44.html" TargetMode="External"/><Relationship Id="rId153" Type="http://schemas.openxmlformats.org/officeDocument/2006/relationships/image" Target="media/image8.emf"/><Relationship Id="rId174" Type="http://schemas.openxmlformats.org/officeDocument/2006/relationships/hyperlink" Target="https://www.onixs.biz/fix-dictionary/4.4/tagNum_452.html" TargetMode="External"/><Relationship Id="rId195" Type="http://schemas.openxmlformats.org/officeDocument/2006/relationships/hyperlink" Target="https://www.onixs.biz/fix-dictionary/4.4/tagNum_447.html" TargetMode="External"/><Relationship Id="rId209" Type="http://schemas.openxmlformats.org/officeDocument/2006/relationships/hyperlink" Target="https://www.onixs.biz/fix-dictionary/4.4/tagNum_452.html" TargetMode="External"/><Relationship Id="rId220" Type="http://schemas.openxmlformats.org/officeDocument/2006/relationships/hyperlink" Target="https://www.onixs.biz/fix-dictionary/4.4/tagNum_58.html" TargetMode="External"/><Relationship Id="rId241" Type="http://schemas.openxmlformats.org/officeDocument/2006/relationships/hyperlink" Target="https://www.onixs.biz/fix-dictionary/4.4/tagNum_10.html" TargetMode="External"/><Relationship Id="rId15" Type="http://schemas.openxmlformats.org/officeDocument/2006/relationships/package" Target="embeddings/Microsoft_Visio_Drawing2.vsdx"/><Relationship Id="rId36" Type="http://schemas.openxmlformats.org/officeDocument/2006/relationships/hyperlink" Target="http://www.fixtradingcommunity.org/FIXimate/FIXimate3.0/en/FIX.4.4/tag31.html" TargetMode="External"/><Relationship Id="rId57" Type="http://schemas.openxmlformats.org/officeDocument/2006/relationships/hyperlink" Target="http://www.fixtradingcommunity.org/FIXimate/FIXimate3.0/en/FIX.4.4/tag14.html" TargetMode="External"/><Relationship Id="rId262" Type="http://schemas.openxmlformats.org/officeDocument/2006/relationships/hyperlink" Target="https://www.onixs.biz/fix-dictionary/4.4/tagNum_448.html" TargetMode="External"/><Relationship Id="rId283" Type="http://schemas.openxmlformats.org/officeDocument/2006/relationships/hyperlink" Target="https://www.onixs.biz/fix-dictionary/4.4/tagNum_453.html" TargetMode="External"/><Relationship Id="rId318" Type="http://schemas.openxmlformats.org/officeDocument/2006/relationships/hyperlink" Target="https://www.onixs.biz/fix-dictionary/4.4/tagNum_6.html" TargetMode="External"/><Relationship Id="rId339" Type="http://schemas.openxmlformats.org/officeDocument/2006/relationships/hyperlink" Target="https://www.onixs.biz/fix-dictionary/4.4/tagNum_448.html" TargetMode="External"/><Relationship Id="rId78" Type="http://schemas.openxmlformats.org/officeDocument/2006/relationships/hyperlink" Target="http://www.onixs.biz/fix-dictionary/4.2/tagNum_38.html" TargetMode="External"/><Relationship Id="rId99" Type="http://schemas.openxmlformats.org/officeDocument/2006/relationships/hyperlink" Target="http://www.fixtradingcommunity.org/FIXimate/FIXimate3.0/en/FIX.4.4/tag41.html" TargetMode="External"/><Relationship Id="rId101" Type="http://schemas.openxmlformats.org/officeDocument/2006/relationships/hyperlink" Target="http://www.fixtradingcommunity.org/FIXimate/FIXimate3.0/en/FIX.4.4/tag14.html" TargetMode="External"/><Relationship Id="rId122" Type="http://schemas.openxmlformats.org/officeDocument/2006/relationships/hyperlink" Target="http://www.fixtradingcommunity.org/FIXimate/FIXimate3.0/en/FIX.4.4/tag44.html" TargetMode="External"/><Relationship Id="rId143" Type="http://schemas.openxmlformats.org/officeDocument/2006/relationships/hyperlink" Target="http://www.fixtradingcommunity.org/FIXimate/FIXimate3.0/en/FIX.4.4/tag151.html" TargetMode="External"/><Relationship Id="rId164" Type="http://schemas.openxmlformats.org/officeDocument/2006/relationships/hyperlink" Target="https://www.onixs.biz/fix-dictionary/4.4/glossary.html" TargetMode="External"/><Relationship Id="rId185" Type="http://schemas.openxmlformats.org/officeDocument/2006/relationships/hyperlink" Target="https://www.onixs.biz/fix-dictionary/4.4/tagNum_39.html" TargetMode="External"/><Relationship Id="rId9" Type="http://schemas.openxmlformats.org/officeDocument/2006/relationships/image" Target="media/image2.gif"/><Relationship Id="rId210" Type="http://schemas.openxmlformats.org/officeDocument/2006/relationships/hyperlink" Target="https://www.onixs.biz/fix-dictionary/4.4/tagNum_10.html" TargetMode="External"/><Relationship Id="rId26" Type="http://schemas.openxmlformats.org/officeDocument/2006/relationships/hyperlink" Target="http://www.fixtradingcommunity.org/FIXimate/FIXimate3.0/en/FIX.4.4/tag38.html" TargetMode="External"/><Relationship Id="rId231" Type="http://schemas.openxmlformats.org/officeDocument/2006/relationships/hyperlink" Target="https://www.onixs.biz/fix-dictionary/4.4/tagNum_41.html" TargetMode="External"/><Relationship Id="rId252" Type="http://schemas.openxmlformats.org/officeDocument/2006/relationships/hyperlink" Target="https://www.onixs.biz/fix-dictionary/4.4/tagNum_54.html" TargetMode="External"/><Relationship Id="rId273" Type="http://schemas.openxmlformats.org/officeDocument/2006/relationships/hyperlink" Target="https://www.onixs.biz/fix-dictionary/4.4/tagNum_37.html" TargetMode="External"/><Relationship Id="rId294" Type="http://schemas.openxmlformats.org/officeDocument/2006/relationships/hyperlink" Target="https://www.onixs.biz/fix-dictionary/4.4/tagNum_14.html" TargetMode="External"/><Relationship Id="rId308" Type="http://schemas.openxmlformats.org/officeDocument/2006/relationships/hyperlink" Target="https://www.onixs.biz/fix-dictionary/4.4/tagNum_453.html" TargetMode="External"/><Relationship Id="rId329" Type="http://schemas.openxmlformats.org/officeDocument/2006/relationships/hyperlink" Target="https://www.onixs.biz/fix-dictionary/4.4/tagNum_6.html" TargetMode="External"/><Relationship Id="rId47" Type="http://schemas.openxmlformats.org/officeDocument/2006/relationships/hyperlink" Target="http://www.fixtradingcommunity.org/FIXimate/FIXimate3.0/en/FIX.4.4/tag17.html" TargetMode="External"/><Relationship Id="rId68" Type="http://schemas.openxmlformats.org/officeDocument/2006/relationships/hyperlink" Target="http://www.fixtradingcommunity.org/FIXimate/FIXimate3.0/en/FIX.4.4/tag17.html" TargetMode="External"/><Relationship Id="rId89" Type="http://schemas.openxmlformats.org/officeDocument/2006/relationships/hyperlink" Target="http://www.fixtradingcommunity.org/FIXimate/FIXimate3.0/en/FIX.4.4/tag40.html" TargetMode="External"/><Relationship Id="rId112" Type="http://schemas.openxmlformats.org/officeDocument/2006/relationships/package" Target="embeddings/Microsoft_Visio_Drawing4.vsdx"/><Relationship Id="rId133" Type="http://schemas.openxmlformats.org/officeDocument/2006/relationships/hyperlink" Target="http://www.fixtradingcommunity.org/FIXimate/FIXimate3.0/en/FIX.4.4/tag150.html" TargetMode="External"/><Relationship Id="rId154" Type="http://schemas.openxmlformats.org/officeDocument/2006/relationships/package" Target="embeddings/Microsoft_Visio_Drawing5.vsdx"/><Relationship Id="rId175" Type="http://schemas.openxmlformats.org/officeDocument/2006/relationships/hyperlink" Target="https://www.onixs.biz/fix-dictionary/4.4/tagNum_448.html" TargetMode="External"/><Relationship Id="rId340" Type="http://schemas.openxmlformats.org/officeDocument/2006/relationships/hyperlink" Target="https://www.onixs.biz/fix-dictionary/4.4/tagNum_447.html" TargetMode="External"/><Relationship Id="rId196" Type="http://schemas.openxmlformats.org/officeDocument/2006/relationships/hyperlink" Target="https://www.onixs.biz/fix-dictionary/4.4/tagNum_452.html" TargetMode="External"/><Relationship Id="rId200" Type="http://schemas.openxmlformats.org/officeDocument/2006/relationships/hyperlink" Target="https://www.onixs.biz/fix-dictionary/4.4/tagNum_10.html" TargetMode="External"/><Relationship Id="rId16" Type="http://schemas.openxmlformats.org/officeDocument/2006/relationships/hyperlink" Target="http://www.fixtradingcommunity.org/FIXimate/FIXimate3.0/en/FIX.4.4/tag38.html" TargetMode="External"/><Relationship Id="rId221" Type="http://schemas.openxmlformats.org/officeDocument/2006/relationships/hyperlink" Target="https://www.onixs.biz/fix-dictionary/4.4/tagNum_60.html" TargetMode="External"/><Relationship Id="rId242" Type="http://schemas.openxmlformats.org/officeDocument/2006/relationships/hyperlink" Target="https://www.onixs.biz/fix-dictionary/4.4/tagNum_212.html" TargetMode="External"/><Relationship Id="rId263" Type="http://schemas.openxmlformats.org/officeDocument/2006/relationships/hyperlink" Target="https://www.onixs.biz/fix-dictionary/4.4/tagNum_447.html" TargetMode="External"/><Relationship Id="rId284" Type="http://schemas.openxmlformats.org/officeDocument/2006/relationships/hyperlink" Target="https://www.onixs.biz/fix-dictionary/4.4/tagNum_448.html" TargetMode="External"/><Relationship Id="rId319" Type="http://schemas.openxmlformats.org/officeDocument/2006/relationships/hyperlink" Target="https://www.onixs.biz/fix-dictionary/4.4/tagNum_14.html" TargetMode="External"/><Relationship Id="rId37" Type="http://schemas.openxmlformats.org/officeDocument/2006/relationships/hyperlink" Target="http://www.fixtradingcommunity.org/FIXimate/FIXimate3.0/en/FIX.4.4/tag32.html" TargetMode="External"/><Relationship Id="rId58" Type="http://schemas.openxmlformats.org/officeDocument/2006/relationships/hyperlink" Target="http://www.fixtradingcommunity.org/FIXimate/FIXimate3.0/en/FIX.4.4/tag17.html" TargetMode="External"/><Relationship Id="rId79" Type="http://schemas.openxmlformats.org/officeDocument/2006/relationships/hyperlink" Target="http://www.onixs.biz/fix-dictionary/4.2/tagNum_14.html" TargetMode="External"/><Relationship Id="rId102" Type="http://schemas.openxmlformats.org/officeDocument/2006/relationships/hyperlink" Target="http://www.fixtradingcommunity.org/FIXimate/FIXimate3.0/en/FIX.4.4/tag17.html" TargetMode="External"/><Relationship Id="rId123" Type="http://schemas.openxmlformats.org/officeDocument/2006/relationships/hyperlink" Target="http://www.fixtradingcommunity.org/FIXimate/FIXimate3.0/en/FIX.4.4/tag150.html" TargetMode="External"/><Relationship Id="rId144" Type="http://schemas.openxmlformats.org/officeDocument/2006/relationships/hyperlink" Target="http://www.fixtradingcommunity.org/FIXimate/FIXimate3.0/en/FIX.4.4/tag14.html" TargetMode="External"/><Relationship Id="rId330" Type="http://schemas.openxmlformats.org/officeDocument/2006/relationships/hyperlink" Target="https://www.onixs.biz/fix-dictionary/4.4/tagNum_14.html" TargetMode="External"/><Relationship Id="rId90" Type="http://schemas.openxmlformats.org/officeDocument/2006/relationships/hyperlink" Target="http://www.fixtradingcommunity.org/FIXimate/FIXimate3.0/en/FIX.4.4/tag41.html" TargetMode="External"/><Relationship Id="rId165" Type="http://schemas.openxmlformats.org/officeDocument/2006/relationships/hyperlink" Target="https://www.onixs.biz/fix-dictionary/4.4/glossary.html" TargetMode="External"/><Relationship Id="rId186" Type="http://schemas.openxmlformats.org/officeDocument/2006/relationships/hyperlink" Target="https://www.onixs.biz/fix-dictionary/4.4/tagNum_41.html" TargetMode="External"/><Relationship Id="rId211" Type="http://schemas.openxmlformats.org/officeDocument/2006/relationships/hyperlink" Target="https://www.onixs.biz/fix-dictionary/4.4/tagNum_213.html" TargetMode="External"/><Relationship Id="rId232" Type="http://schemas.openxmlformats.org/officeDocument/2006/relationships/hyperlink" Target="https://www.onixs.biz/fix-dictionary/4.4/tagNum_54.html" TargetMode="External"/><Relationship Id="rId253" Type="http://schemas.openxmlformats.org/officeDocument/2006/relationships/hyperlink" Target="https://www.onixs.biz/fix-dictionary/4.4/tagNum_58.html" TargetMode="External"/><Relationship Id="rId274" Type="http://schemas.openxmlformats.org/officeDocument/2006/relationships/hyperlink" Target="https://www.onixs.biz/fix-dictionary/4.4/tagNum_38.html" TargetMode="External"/><Relationship Id="rId295" Type="http://schemas.openxmlformats.org/officeDocument/2006/relationships/hyperlink" Target="https://www.onixs.biz/fix-dictionary/4.4/tagNum_17.html" TargetMode="External"/><Relationship Id="rId309" Type="http://schemas.openxmlformats.org/officeDocument/2006/relationships/hyperlink" Target="https://www.onixs.biz/fix-dictionary/4.4/tagNum_448.html" TargetMode="External"/><Relationship Id="rId27" Type="http://schemas.openxmlformats.org/officeDocument/2006/relationships/hyperlink" Target="http://www.fixtradingcommunity.org/FIXimate/FIXimate3.0/en/FIX.4.4/tag39.html" TargetMode="External"/><Relationship Id="rId48" Type="http://schemas.openxmlformats.org/officeDocument/2006/relationships/hyperlink" Target="http://www.fixtradingcommunity.org/FIXimate/FIXimate3.0/en/FIX.4.4/tag31.html" TargetMode="External"/><Relationship Id="rId69" Type="http://schemas.openxmlformats.org/officeDocument/2006/relationships/hyperlink" Target="http://www.fixtradingcommunity.org/FIXimate/FIXimate3.0/en/FIX.4.4/tag31.html" TargetMode="External"/><Relationship Id="rId113" Type="http://schemas.openxmlformats.org/officeDocument/2006/relationships/hyperlink" Target="http://www.fixtradingcommunity.org/FIXimate/FIXimate3.0/en/FIX.4.4/tag38.html" TargetMode="External"/><Relationship Id="rId134" Type="http://schemas.openxmlformats.org/officeDocument/2006/relationships/hyperlink" Target="http://www.fixtradingcommunity.org/FIXimate/FIXimate3.0/en/FIX.4.4/tag151.html" TargetMode="External"/><Relationship Id="rId320" Type="http://schemas.openxmlformats.org/officeDocument/2006/relationships/hyperlink" Target="https://www.onixs.biz/fix-dictionary/4.4/tagNum_17.html" TargetMode="External"/><Relationship Id="rId80" Type="http://schemas.openxmlformats.org/officeDocument/2006/relationships/image" Target="media/image6.emf"/><Relationship Id="rId155" Type="http://schemas.openxmlformats.org/officeDocument/2006/relationships/hyperlink" Target="https://www.onixs.biz/fix-dictionary/4.4/tagNum_38.html" TargetMode="External"/><Relationship Id="rId176" Type="http://schemas.openxmlformats.org/officeDocument/2006/relationships/hyperlink" Target="https://www.onixs.biz/fix-dictionary/4.4/tagNum_447.html" TargetMode="External"/><Relationship Id="rId197" Type="http://schemas.openxmlformats.org/officeDocument/2006/relationships/hyperlink" Target="https://www.onixs.biz/fix-dictionary/4.4/tagNum_448.html" TargetMode="External"/><Relationship Id="rId341" Type="http://schemas.openxmlformats.org/officeDocument/2006/relationships/hyperlink" Target="https://www.onixs.biz/fix-dictionary/4.4/tagNum_452.html" TargetMode="External"/><Relationship Id="rId201" Type="http://schemas.openxmlformats.org/officeDocument/2006/relationships/hyperlink" Target="https://www.onixs.biz/fix-dictionary/4.4/tagNum_37.html" TargetMode="External"/><Relationship Id="rId222" Type="http://schemas.openxmlformats.org/officeDocument/2006/relationships/hyperlink" Target="https://www.onixs.biz/fix-dictionary/4.4/tagNum_150.html" TargetMode="External"/><Relationship Id="rId243" Type="http://schemas.openxmlformats.org/officeDocument/2006/relationships/hyperlink" Target="https://www.onixs.biz/fix-dictionary/4.4/tagNum_213.html" TargetMode="External"/><Relationship Id="rId264" Type="http://schemas.openxmlformats.org/officeDocument/2006/relationships/hyperlink" Target="https://www.onixs.biz/fix-dictionary/4.4/tagNum_452.html" TargetMode="External"/><Relationship Id="rId285" Type="http://schemas.openxmlformats.org/officeDocument/2006/relationships/hyperlink" Target="https://www.onixs.biz/fix-dictionary/4.4/tagNum_447.html" TargetMode="External"/><Relationship Id="rId17" Type="http://schemas.openxmlformats.org/officeDocument/2006/relationships/hyperlink" Target="http://www.fixtradingcommunity.org/FIXimate/FIXimate3.0/en/FIX.4.4/tag40.html" TargetMode="External"/><Relationship Id="rId38" Type="http://schemas.openxmlformats.org/officeDocument/2006/relationships/hyperlink" Target="http://www.fixtradingcommunity.org/FIXimate/FIXimate3.0/en/FIX.4.4/tag38.html" TargetMode="External"/><Relationship Id="rId59" Type="http://schemas.openxmlformats.org/officeDocument/2006/relationships/hyperlink" Target="http://www.fixtradingcommunity.org/FIXimate/FIXimate3.0/en/FIX.4.4/tag31.html" TargetMode="External"/><Relationship Id="rId103" Type="http://schemas.openxmlformats.org/officeDocument/2006/relationships/hyperlink" Target="http://www.fixtradingcommunity.org/FIXimate/FIXimate3.0/en/FIX.4.4/tag31.html" TargetMode="External"/><Relationship Id="rId124" Type="http://schemas.openxmlformats.org/officeDocument/2006/relationships/hyperlink" Target="http://www.fixtradingcommunity.org/FIXimate/FIXimate3.0/en/FIX.4.4/tag151.html" TargetMode="External"/><Relationship Id="rId310" Type="http://schemas.openxmlformats.org/officeDocument/2006/relationships/hyperlink" Target="https://www.onixs.biz/fix-dictionary/4.4/tagNum_447.html" TargetMode="External"/><Relationship Id="rId70" Type="http://schemas.openxmlformats.org/officeDocument/2006/relationships/hyperlink" Target="http://www.fixtradingcommunity.org/FIXimate/FIXimate3.0/en/FIX.4.4/tag32.html" TargetMode="External"/><Relationship Id="rId91" Type="http://schemas.openxmlformats.org/officeDocument/2006/relationships/hyperlink" Target="http://www.fixtradingcommunity.org/FIXimate/FIXimate3.0/en/FIX.4.4/tag44.html" TargetMode="External"/><Relationship Id="rId145" Type="http://schemas.openxmlformats.org/officeDocument/2006/relationships/hyperlink" Target="http://www.fixtradingcommunity.org/FIXimate/FIXimate3.0/en/FIX.4.4/tag17.html" TargetMode="External"/><Relationship Id="rId166" Type="http://schemas.openxmlformats.org/officeDocument/2006/relationships/hyperlink" Target="https://www.onixs.biz/fix-dictionary/4.4/tagNum_60.html" TargetMode="External"/><Relationship Id="rId187" Type="http://schemas.openxmlformats.org/officeDocument/2006/relationships/hyperlink" Target="https://www.onixs.biz/fix-dictionary/4.4/tagNum_38.html" TargetMode="External"/><Relationship Id="rId331" Type="http://schemas.openxmlformats.org/officeDocument/2006/relationships/hyperlink" Target="https://www.onixs.biz/fix-dictionary/4.4/tagNum_17.html" TargetMode="External"/><Relationship Id="rId1" Type="http://schemas.openxmlformats.org/officeDocument/2006/relationships/customXml" Target="../customXml/item1.xml"/><Relationship Id="rId212" Type="http://schemas.openxmlformats.org/officeDocument/2006/relationships/hyperlink" Target="https://www.onixs.biz/fix-dictionary/4.4/tagNum_6.html" TargetMode="External"/><Relationship Id="rId233" Type="http://schemas.openxmlformats.org/officeDocument/2006/relationships/hyperlink" Target="https://www.onixs.biz/fix-dictionary/4.4/tagNum_60.html" TargetMode="External"/><Relationship Id="rId254" Type="http://schemas.openxmlformats.org/officeDocument/2006/relationships/hyperlink" Target="https://www.onixs.biz/fix-dictionary/4.4/tagNum_150.html" TargetMode="External"/><Relationship Id="rId28" Type="http://schemas.openxmlformats.org/officeDocument/2006/relationships/hyperlink" Target="http://www.fixtradingcommunity.org/FIXimate/FIXimate3.0/en/FIX.4.4/tag40.html" TargetMode="External"/><Relationship Id="rId49" Type="http://schemas.openxmlformats.org/officeDocument/2006/relationships/hyperlink" Target="http://www.fixtradingcommunity.org/FIXimate/FIXimate3.0/en/FIX.4.4/tag32.html" TargetMode="External"/><Relationship Id="rId114" Type="http://schemas.openxmlformats.org/officeDocument/2006/relationships/hyperlink" Target="http://www.fixtradingcommunity.org/FIXimate/FIXimate3.0/en/FIX.4.4/tag41.html" TargetMode="External"/><Relationship Id="rId275" Type="http://schemas.openxmlformats.org/officeDocument/2006/relationships/hyperlink" Target="https://www.onixs.biz/fix-dictionary/4.4/tagNum_39.html" TargetMode="External"/><Relationship Id="rId296" Type="http://schemas.openxmlformats.org/officeDocument/2006/relationships/hyperlink" Target="https://www.onixs.biz/fix-dictionary/4.4/tagNum_31.html" TargetMode="External"/><Relationship Id="rId300" Type="http://schemas.openxmlformats.org/officeDocument/2006/relationships/hyperlink" Target="https://www.onixs.biz/fix-dictionary/4.4/tagNum_39.html" TargetMode="External"/><Relationship Id="rId60" Type="http://schemas.openxmlformats.org/officeDocument/2006/relationships/hyperlink" Target="http://www.fixtradingcommunity.org/FIXimate/FIXimate3.0/en/FIX.4.4/tag32.html" TargetMode="External"/><Relationship Id="rId81" Type="http://schemas.openxmlformats.org/officeDocument/2006/relationships/package" Target="embeddings/Microsoft_Visio_Drawing3.vsdx"/><Relationship Id="rId135" Type="http://schemas.openxmlformats.org/officeDocument/2006/relationships/hyperlink" Target="http://www.fixtradingcommunity.org/FIXimate/FIXimate3.0/en/FIX.4.4/tag14.html" TargetMode="External"/><Relationship Id="rId156" Type="http://schemas.openxmlformats.org/officeDocument/2006/relationships/hyperlink" Target="https://www.onixs.biz/fix-dictionary/4.4/tagNum_40.html" TargetMode="External"/><Relationship Id="rId177" Type="http://schemas.openxmlformats.org/officeDocument/2006/relationships/hyperlink" Target="https://www.onixs.biz/fix-dictionary/4.4/tagNum_452.html" TargetMode="External"/><Relationship Id="rId198" Type="http://schemas.openxmlformats.org/officeDocument/2006/relationships/hyperlink" Target="https://www.onixs.biz/fix-dictionary/4.4/tagNum_447.html" TargetMode="External"/><Relationship Id="rId321" Type="http://schemas.openxmlformats.org/officeDocument/2006/relationships/hyperlink" Target="https://www.onixs.biz/fix-dictionary/4.4/tagNum_37.html" TargetMode="External"/><Relationship Id="rId342" Type="http://schemas.openxmlformats.org/officeDocument/2006/relationships/hyperlink" Target="https://www.onixs.biz/fix-dictionary/4.4/tagNum_10.html" TargetMode="External"/><Relationship Id="rId202" Type="http://schemas.openxmlformats.org/officeDocument/2006/relationships/hyperlink" Target="https://www.onixs.biz/fix-dictionary/4.4/tagNum_38.html" TargetMode="External"/><Relationship Id="rId223" Type="http://schemas.openxmlformats.org/officeDocument/2006/relationships/hyperlink" Target="https://www.onixs.biz/fix-dictionary/4.4/tagNum_151.html" TargetMode="External"/><Relationship Id="rId244" Type="http://schemas.openxmlformats.org/officeDocument/2006/relationships/hyperlink" Target="https://www.onixs.biz/fix-dictionary/4.4/tagNum_6.html" TargetMode="External"/><Relationship Id="rId18" Type="http://schemas.openxmlformats.org/officeDocument/2006/relationships/hyperlink" Target="http://www.fixtradingcommunity.org/FIXimate/FIXimate3.0/en/FIX.4.4/tag44.html" TargetMode="External"/><Relationship Id="rId39" Type="http://schemas.openxmlformats.org/officeDocument/2006/relationships/hyperlink" Target="http://www.fixtradingcommunity.org/FIXimate/FIXimate3.0/en/FIX.4.4/tag39.html" TargetMode="External"/><Relationship Id="rId265" Type="http://schemas.openxmlformats.org/officeDocument/2006/relationships/hyperlink" Target="https://www.onixs.biz/fix-dictionary/4.4/tagNum_10.html" TargetMode="External"/><Relationship Id="rId286" Type="http://schemas.openxmlformats.org/officeDocument/2006/relationships/hyperlink" Target="https://www.onixs.biz/fix-dictionary/4.4/tagNum_452.html" TargetMode="External"/><Relationship Id="rId50" Type="http://schemas.openxmlformats.org/officeDocument/2006/relationships/hyperlink" Target="http://www.fixtradingcommunity.org/FIXimate/FIXimate3.0/en/FIX.4.4/tag38.html" TargetMode="External"/><Relationship Id="rId104" Type="http://schemas.openxmlformats.org/officeDocument/2006/relationships/hyperlink" Target="http://www.fixtradingcommunity.org/FIXimate/FIXimate3.0/en/FIX.4.4/tag32.html" TargetMode="External"/><Relationship Id="rId125" Type="http://schemas.openxmlformats.org/officeDocument/2006/relationships/hyperlink" Target="http://www.fixtradingcommunity.org/FIXimate/FIXimate3.0/en/FIX.4.4/tag14.html" TargetMode="External"/><Relationship Id="rId146" Type="http://schemas.openxmlformats.org/officeDocument/2006/relationships/hyperlink" Target="http://www.fixtradingcommunity.org/FIXimate/FIXimate3.0/en/FIX.4.4/tag31.html" TargetMode="External"/><Relationship Id="rId167" Type="http://schemas.openxmlformats.org/officeDocument/2006/relationships/hyperlink" Target="https://www.onixs.biz/fix-dictionary/4.4/tagNum_788.html" TargetMode="External"/><Relationship Id="rId188" Type="http://schemas.openxmlformats.org/officeDocument/2006/relationships/hyperlink" Target="https://www.onixs.biz/fix-dictionary/4.4/tagNum_44.html" TargetMode="External"/><Relationship Id="rId311" Type="http://schemas.openxmlformats.org/officeDocument/2006/relationships/hyperlink" Target="https://www.onixs.biz/fix-dictionary/4.4/tagNum_452.html" TargetMode="External"/><Relationship Id="rId332" Type="http://schemas.openxmlformats.org/officeDocument/2006/relationships/hyperlink" Target="https://www.onixs.biz/fix-dictionary/4.4/tagNum_37.html" TargetMode="External"/><Relationship Id="rId71" Type="http://schemas.openxmlformats.org/officeDocument/2006/relationships/hyperlink" Target="http://www.fixtradingcommunity.org/FIXimate/FIXimate3.0/en/FIX.4.4/tag39.html" TargetMode="External"/><Relationship Id="rId92" Type="http://schemas.openxmlformats.org/officeDocument/2006/relationships/hyperlink" Target="http://www.fixtradingcommunity.org/FIXimate/FIXimate3.0/en/FIX.4.4/tag150.html" TargetMode="External"/><Relationship Id="rId213" Type="http://schemas.openxmlformats.org/officeDocument/2006/relationships/hyperlink" Target="https://www.onixs.biz/fix-dictionary/4.4/tagNum_14.html" TargetMode="External"/><Relationship Id="rId234" Type="http://schemas.openxmlformats.org/officeDocument/2006/relationships/hyperlink" Target="https://www.onixs.biz/fix-dictionary/4.4/tagNum_453.html" TargetMode="External"/><Relationship Id="rId2" Type="http://schemas.openxmlformats.org/officeDocument/2006/relationships/numbering" Target="numbering.xml"/><Relationship Id="rId29" Type="http://schemas.openxmlformats.org/officeDocument/2006/relationships/hyperlink" Target="http://www.fixtradingcommunity.org/FIXimate/FIXimate3.0/en/FIX.4.4/tag44.html" TargetMode="External"/><Relationship Id="rId255" Type="http://schemas.openxmlformats.org/officeDocument/2006/relationships/hyperlink" Target="https://www.onixs.biz/fix-dictionary/4.4/tagNum_151.html" TargetMode="External"/><Relationship Id="rId276" Type="http://schemas.openxmlformats.org/officeDocument/2006/relationships/hyperlink" Target="https://www.onixs.biz/fix-dictionary/4.4/tagNum_41.html" TargetMode="External"/><Relationship Id="rId297" Type="http://schemas.openxmlformats.org/officeDocument/2006/relationships/hyperlink" Target="https://www.onixs.biz/fix-dictionary/4.4/tagNum_32.html" TargetMode="External"/><Relationship Id="rId40" Type="http://schemas.openxmlformats.org/officeDocument/2006/relationships/hyperlink" Target="http://www.fixtradingcommunity.org/FIXimate/FIXimate3.0/en/FIX.4.4/tag40.html" TargetMode="External"/><Relationship Id="rId115" Type="http://schemas.openxmlformats.org/officeDocument/2006/relationships/hyperlink" Target="http://www.fixtradingcommunity.org/FIXimate/FIXimate3.0/en/FIX.4.4/tag14.html" TargetMode="External"/><Relationship Id="rId136" Type="http://schemas.openxmlformats.org/officeDocument/2006/relationships/hyperlink" Target="http://www.fixtradingcommunity.org/FIXimate/FIXimate3.0/en/FIX.4.4/tag17.html" TargetMode="External"/><Relationship Id="rId157" Type="http://schemas.openxmlformats.org/officeDocument/2006/relationships/hyperlink" Target="https://www.onixs.biz/fix-dictionary/4.4/glossary.html" TargetMode="External"/><Relationship Id="rId178" Type="http://schemas.openxmlformats.org/officeDocument/2006/relationships/hyperlink" Target="https://www.onixs.biz/fix-dictionary/4.4/tagNum_10.html" TargetMode="External"/><Relationship Id="rId301" Type="http://schemas.openxmlformats.org/officeDocument/2006/relationships/hyperlink" Target="https://www.onixs.biz/fix-dictionary/4.4/tagNum_41.html" TargetMode="External"/><Relationship Id="rId322" Type="http://schemas.openxmlformats.org/officeDocument/2006/relationships/hyperlink" Target="https://www.onixs.biz/fix-dictionary/4.4/tagNum_39.html" TargetMode="External"/><Relationship Id="rId343" Type="http://schemas.openxmlformats.org/officeDocument/2006/relationships/header" Target="header1.xml"/><Relationship Id="rId61" Type="http://schemas.openxmlformats.org/officeDocument/2006/relationships/hyperlink" Target="http://www.fixtradingcommunity.org/FIXimate/FIXimate3.0/en/FIX.4.4/tag38.html" TargetMode="External"/><Relationship Id="rId82" Type="http://schemas.openxmlformats.org/officeDocument/2006/relationships/hyperlink" Target="http://www.fixtradingcommunity.org/FIXimate/FIXimate3.0/en/FIX.4.4/tag38.html" TargetMode="External"/><Relationship Id="rId199" Type="http://schemas.openxmlformats.org/officeDocument/2006/relationships/hyperlink" Target="https://www.onixs.biz/fix-dictionary/4.4/tagNum_452.html" TargetMode="External"/><Relationship Id="rId203" Type="http://schemas.openxmlformats.org/officeDocument/2006/relationships/hyperlink" Target="https://www.onixs.biz/fix-dictionary/4.4/tagNum_41.html" TargetMode="External"/><Relationship Id="rId19" Type="http://schemas.openxmlformats.org/officeDocument/2006/relationships/hyperlink" Target="http://www.fixtradingcommunity.org/FIXimate/FIXimate3.0/en/FIX.4.4/tag40.html" TargetMode="External"/><Relationship Id="rId224" Type="http://schemas.openxmlformats.org/officeDocument/2006/relationships/hyperlink" Target="https://www.onixs.biz/fix-dictionary/4.4/tagNum_453.html" TargetMode="External"/><Relationship Id="rId245" Type="http://schemas.openxmlformats.org/officeDocument/2006/relationships/hyperlink" Target="https://www.onixs.biz/fix-dictionary/4.4/tagNum_14.html" TargetMode="External"/><Relationship Id="rId266" Type="http://schemas.openxmlformats.org/officeDocument/2006/relationships/hyperlink" Target="https://www.onixs.biz/fix-dictionary/4.4/tagNum_212.html" TargetMode="External"/><Relationship Id="rId287" Type="http://schemas.openxmlformats.org/officeDocument/2006/relationships/hyperlink" Target="https://www.onixs.biz/fix-dictionary/4.4/tagNum_448.html" TargetMode="External"/><Relationship Id="rId30" Type="http://schemas.openxmlformats.org/officeDocument/2006/relationships/hyperlink" Target="http://www.fixtradingcommunity.org/FIXimate/FIXimate3.0/en/FIX.4.4/tag150.html" TargetMode="External"/><Relationship Id="rId105" Type="http://schemas.openxmlformats.org/officeDocument/2006/relationships/hyperlink" Target="http://www.fixtradingcommunity.org/FIXimate/FIXimate3.0/en/FIX.4.4/tag39.html" TargetMode="External"/><Relationship Id="rId126" Type="http://schemas.openxmlformats.org/officeDocument/2006/relationships/hyperlink" Target="http://www.fixtradingcommunity.org/FIXimate/FIXimate3.0/en/FIX.4.4/tag17.html" TargetMode="External"/><Relationship Id="rId147" Type="http://schemas.openxmlformats.org/officeDocument/2006/relationships/hyperlink" Target="http://www.fixtradingcommunity.org/FIXimate/FIXimate3.0/en/FIX.4.4/tag32.html" TargetMode="External"/><Relationship Id="rId168" Type="http://schemas.openxmlformats.org/officeDocument/2006/relationships/hyperlink" Target="https://www.onixs.biz/fix-dictionary/4.4/tagNum_453.html" TargetMode="External"/><Relationship Id="rId312" Type="http://schemas.openxmlformats.org/officeDocument/2006/relationships/hyperlink" Target="https://www.onixs.biz/fix-dictionary/4.4/tagNum_448.html" TargetMode="External"/><Relationship Id="rId333" Type="http://schemas.openxmlformats.org/officeDocument/2006/relationships/hyperlink" Target="https://www.onixs.biz/fix-dictionary/4.4/tagNum_39.html" TargetMode="External"/><Relationship Id="rId51" Type="http://schemas.openxmlformats.org/officeDocument/2006/relationships/hyperlink" Target="http://www.fixtradingcommunity.org/FIXimate/FIXimate3.0/en/FIX.4.4/tag39.html" TargetMode="External"/><Relationship Id="rId72" Type="http://schemas.openxmlformats.org/officeDocument/2006/relationships/hyperlink" Target="http://www.fixtradingcommunity.org/FIXimate/FIXimate3.0/en/FIX.4.4/tag40.html" TargetMode="External"/><Relationship Id="rId93" Type="http://schemas.openxmlformats.org/officeDocument/2006/relationships/hyperlink" Target="http://www.fixtradingcommunity.org/FIXimate/FIXimate3.0/en/FIX.4.4/tag151.html" TargetMode="External"/><Relationship Id="rId189" Type="http://schemas.openxmlformats.org/officeDocument/2006/relationships/hyperlink" Target="https://www.onixs.biz/fix-dictionary/4.4/tagNum_54.html" TargetMode="External"/><Relationship Id="rId3" Type="http://schemas.openxmlformats.org/officeDocument/2006/relationships/styles" Target="styles.xml"/><Relationship Id="rId214" Type="http://schemas.openxmlformats.org/officeDocument/2006/relationships/hyperlink" Target="https://www.onixs.biz/fix-dictionary/4.4/tagNum_17.html" TargetMode="External"/><Relationship Id="rId235" Type="http://schemas.openxmlformats.org/officeDocument/2006/relationships/hyperlink" Target="https://www.onixs.biz/fix-dictionary/4.4/tagNum_448.html" TargetMode="External"/><Relationship Id="rId256" Type="http://schemas.openxmlformats.org/officeDocument/2006/relationships/hyperlink" Target="https://www.onixs.biz/fix-dictionary/4.4/tagNum_198.html" TargetMode="External"/><Relationship Id="rId277" Type="http://schemas.openxmlformats.org/officeDocument/2006/relationships/hyperlink" Target="https://www.onixs.biz/fix-dictionary/4.4/tagNum_44.html" TargetMode="External"/><Relationship Id="rId298" Type="http://schemas.openxmlformats.org/officeDocument/2006/relationships/hyperlink" Target="https://www.onixs.biz/fix-dictionary/4.4/tagNum_37.html" TargetMode="External"/><Relationship Id="rId116" Type="http://schemas.openxmlformats.org/officeDocument/2006/relationships/hyperlink" Target="http://www.fixtradingcommunity.org/FIXimate/FIXimate3.0/en/FIX.4.4/tag17.html" TargetMode="External"/><Relationship Id="rId137" Type="http://schemas.openxmlformats.org/officeDocument/2006/relationships/hyperlink" Target="http://www.fixtradingcommunity.org/FIXimate/FIXimate3.0/en/FIX.4.4/tag31.html" TargetMode="External"/><Relationship Id="rId158" Type="http://schemas.openxmlformats.org/officeDocument/2006/relationships/hyperlink" Target="https://www.onixs.biz/fix-dictionary/4.4/glossary.html" TargetMode="External"/><Relationship Id="rId302" Type="http://schemas.openxmlformats.org/officeDocument/2006/relationships/hyperlink" Target="https://www.onixs.biz/fix-dictionary/4.4/tagNum_44.html" TargetMode="External"/><Relationship Id="rId323" Type="http://schemas.openxmlformats.org/officeDocument/2006/relationships/hyperlink" Target="https://www.onixs.biz/fix-dictionary/4.4/tagNum_54.html" TargetMode="External"/><Relationship Id="rId344" Type="http://schemas.openxmlformats.org/officeDocument/2006/relationships/footer" Target="footer1.xml"/><Relationship Id="rId20" Type="http://schemas.openxmlformats.org/officeDocument/2006/relationships/comments" Target="comments.xml"/><Relationship Id="rId41" Type="http://schemas.openxmlformats.org/officeDocument/2006/relationships/hyperlink" Target="http://www.fixtradingcommunity.org/FIXimate/FIXimate3.0/en/FIX.4.4/tag44.html" TargetMode="External"/><Relationship Id="rId62" Type="http://schemas.openxmlformats.org/officeDocument/2006/relationships/hyperlink" Target="http://www.fixtradingcommunity.org/FIXimate/FIXimate3.0/en/FIX.4.4/tag39.html" TargetMode="External"/><Relationship Id="rId83" Type="http://schemas.openxmlformats.org/officeDocument/2006/relationships/hyperlink" Target="http://www.fixtradingcommunity.org/FIXimate/FIXimate3.0/en/FIX.4.4/tag41.html" TargetMode="External"/><Relationship Id="rId179" Type="http://schemas.openxmlformats.org/officeDocument/2006/relationships/hyperlink" Target="https://www.onixs.biz/fix-dictionary/4.4/tagNum_212.html" TargetMode="External"/><Relationship Id="rId190" Type="http://schemas.openxmlformats.org/officeDocument/2006/relationships/hyperlink" Target="https://www.onixs.biz/fix-dictionary/4.4/tagNum_60.html" TargetMode="External"/><Relationship Id="rId204" Type="http://schemas.openxmlformats.org/officeDocument/2006/relationships/hyperlink" Target="https://www.onixs.biz/fix-dictionary/4.4/tagNum_54.html" TargetMode="External"/><Relationship Id="rId225" Type="http://schemas.openxmlformats.org/officeDocument/2006/relationships/hyperlink" Target="https://www.onixs.biz/fix-dictionary/4.4/tagNum_448.html" TargetMode="External"/><Relationship Id="rId246" Type="http://schemas.openxmlformats.org/officeDocument/2006/relationships/hyperlink" Target="https://www.onixs.biz/fix-dictionary/4.4/tagNum_17.html" TargetMode="External"/><Relationship Id="rId267" Type="http://schemas.openxmlformats.org/officeDocument/2006/relationships/hyperlink" Target="https://www.onixs.biz/fix-dictionary/4.4/tagNum_213.html" TargetMode="External"/><Relationship Id="rId288" Type="http://schemas.openxmlformats.org/officeDocument/2006/relationships/hyperlink" Target="https://www.onixs.biz/fix-dictionary/4.4/tagNum_447.html" TargetMode="External"/><Relationship Id="rId106" Type="http://schemas.openxmlformats.org/officeDocument/2006/relationships/hyperlink" Target="http://www.fixtradingcommunity.org/FIXimate/FIXimate3.0/en/FIX.4.4/tag40.html" TargetMode="External"/><Relationship Id="rId127" Type="http://schemas.openxmlformats.org/officeDocument/2006/relationships/hyperlink" Target="http://www.fixtradingcommunity.org/FIXimate/FIXimate3.0/en/FIX.4.4/tag31.html" TargetMode="External"/><Relationship Id="rId313" Type="http://schemas.openxmlformats.org/officeDocument/2006/relationships/hyperlink" Target="https://www.onixs.biz/fix-dictionary/4.4/tagNum_447.html" TargetMode="External"/><Relationship Id="rId10" Type="http://schemas.openxmlformats.org/officeDocument/2006/relationships/image" Target="media/image3.jpeg"/><Relationship Id="rId31" Type="http://schemas.openxmlformats.org/officeDocument/2006/relationships/hyperlink" Target="http://www.fixtradingcommunity.org/FIXimate/FIXimate3.0/en/FIX.4.4/tag151.html" TargetMode="External"/><Relationship Id="rId52" Type="http://schemas.openxmlformats.org/officeDocument/2006/relationships/hyperlink" Target="http://www.fixtradingcommunity.org/FIXimate/FIXimate3.0/en/FIX.4.4/tag40.html" TargetMode="External"/><Relationship Id="rId73" Type="http://schemas.openxmlformats.org/officeDocument/2006/relationships/hyperlink" Target="http://www.fixtradingcommunity.org/FIXimate/FIXimate3.0/en/FIX.4.4/tag41.html" TargetMode="External"/><Relationship Id="rId94" Type="http://schemas.openxmlformats.org/officeDocument/2006/relationships/hyperlink" Target="http://www.onixs.biz/fix-dictionary/4.2/tagNum_151.html" TargetMode="External"/><Relationship Id="rId148" Type="http://schemas.openxmlformats.org/officeDocument/2006/relationships/hyperlink" Target="http://www.fixtradingcommunity.org/FIXimate/FIXimate3.0/en/FIX.4.4/tag39.html" TargetMode="External"/><Relationship Id="rId169" Type="http://schemas.openxmlformats.org/officeDocument/2006/relationships/hyperlink" Target="https://www.onixs.biz/fix-dictionary/4.4/tagNum_448.html" TargetMode="External"/><Relationship Id="rId334" Type="http://schemas.openxmlformats.org/officeDocument/2006/relationships/hyperlink" Target="https://www.onixs.biz/fix-dictionary/4.4/tagNum_54.html" TargetMode="External"/><Relationship Id="rId4" Type="http://schemas.openxmlformats.org/officeDocument/2006/relationships/settings" Target="settings.xml"/><Relationship Id="rId180" Type="http://schemas.openxmlformats.org/officeDocument/2006/relationships/hyperlink" Target="https://www.onixs.biz/fix-dictionary/4.4/tagNum_213.html" TargetMode="External"/><Relationship Id="rId215" Type="http://schemas.openxmlformats.org/officeDocument/2006/relationships/hyperlink" Target="https://www.onixs.biz/fix-dictionary/4.4/tagNum_37.html" TargetMode="External"/><Relationship Id="rId236" Type="http://schemas.openxmlformats.org/officeDocument/2006/relationships/hyperlink" Target="https://www.onixs.biz/fix-dictionary/4.4/tagNum_447.html" TargetMode="External"/><Relationship Id="rId257" Type="http://schemas.openxmlformats.org/officeDocument/2006/relationships/hyperlink" Target="https://www.onixs.biz/fix-dictionary/4.4/tagNum_378.html" TargetMode="External"/><Relationship Id="rId278" Type="http://schemas.openxmlformats.org/officeDocument/2006/relationships/hyperlink" Target="https://www.onixs.biz/fix-dictionary/4.4/tagNum_54.html" TargetMode="External"/><Relationship Id="rId303" Type="http://schemas.openxmlformats.org/officeDocument/2006/relationships/hyperlink" Target="https://www.onixs.biz/fix-dictionary/4.4/tagNum_54.html" TargetMode="External"/><Relationship Id="rId42" Type="http://schemas.openxmlformats.org/officeDocument/2006/relationships/hyperlink" Target="http://www.fixtradingcommunity.org/FIXimate/FIXimate3.0/en/FIX.4.4/tag150.html" TargetMode="External"/><Relationship Id="rId84" Type="http://schemas.openxmlformats.org/officeDocument/2006/relationships/hyperlink" Target="http://www.fixtradingcommunity.org/FIXimate/FIXimate3.0/en/FIX.4.4/tag14.html" TargetMode="External"/><Relationship Id="rId138" Type="http://schemas.openxmlformats.org/officeDocument/2006/relationships/hyperlink" Target="http://www.fixtradingcommunity.org/FIXimate/FIXimate3.0/en/FIX.4.4/tag32.html" TargetMode="External"/><Relationship Id="rId345" Type="http://schemas.openxmlformats.org/officeDocument/2006/relationships/fontTable" Target="fontTable.xml"/><Relationship Id="rId191" Type="http://schemas.openxmlformats.org/officeDocument/2006/relationships/hyperlink" Target="https://www.onixs.biz/fix-dictionary/4.4/tagNum_150.html" TargetMode="External"/><Relationship Id="rId205" Type="http://schemas.openxmlformats.org/officeDocument/2006/relationships/hyperlink" Target="https://www.onixs.biz/fix-dictionary/4.4/tagNum_60.html" TargetMode="External"/><Relationship Id="rId247" Type="http://schemas.openxmlformats.org/officeDocument/2006/relationships/hyperlink" Target="https://www.onixs.biz/fix-dictionary/4.4/tagNum_37.html" TargetMode="External"/><Relationship Id="rId107" Type="http://schemas.openxmlformats.org/officeDocument/2006/relationships/hyperlink" Target="http://www.fixtradingcommunity.org/FIXimate/FIXimate3.0/en/FIX.4.4/tag41.html" TargetMode="External"/><Relationship Id="rId289" Type="http://schemas.openxmlformats.org/officeDocument/2006/relationships/hyperlink" Target="https://www.onixs.biz/fix-dictionary/4.4/tagNum_452.html" TargetMode="External"/><Relationship Id="rId11" Type="http://schemas.openxmlformats.org/officeDocument/2006/relationships/image" Target="http://static.guim.co.uk/sys-images/GUARDIAN/Pix/pictures/2012/12/9/1355075515151/Deutsche-Bank-London-008.jpg" TargetMode="External"/><Relationship Id="rId53" Type="http://schemas.openxmlformats.org/officeDocument/2006/relationships/hyperlink" Target="http://www.fixtradingcommunity.org/FIXimate/FIXimate3.0/en/FIX.4.4/tag44.html" TargetMode="External"/><Relationship Id="rId149" Type="http://schemas.openxmlformats.org/officeDocument/2006/relationships/hyperlink" Target="http://www.fixtradingcommunity.org/FIXimate/FIXimate3.0/en/FIX.4.4/tag40.html" TargetMode="External"/><Relationship Id="rId314" Type="http://schemas.openxmlformats.org/officeDocument/2006/relationships/hyperlink" Target="https://www.onixs.biz/fix-dictionary/4.4/tagNum_452.html" TargetMode="External"/><Relationship Id="rId95" Type="http://schemas.openxmlformats.org/officeDocument/2006/relationships/hyperlink" Target="http://www.onixs.biz/fix-dictionary/4.2/tagNum_38.html" TargetMode="External"/><Relationship Id="rId160" Type="http://schemas.openxmlformats.org/officeDocument/2006/relationships/hyperlink" Target="https://www.onixs.biz/fix-dictionary/4.4/glossary.html" TargetMode="External"/><Relationship Id="rId216" Type="http://schemas.openxmlformats.org/officeDocument/2006/relationships/hyperlink" Target="https://www.onixs.biz/fix-dictionary/4.4/tagNum_39.html" TargetMode="External"/><Relationship Id="rId258" Type="http://schemas.openxmlformats.org/officeDocument/2006/relationships/hyperlink" Target="https://www.onixs.biz/fix-dictionary/4.4/tagNum_453.html" TargetMode="External"/><Relationship Id="rId22" Type="http://schemas.openxmlformats.org/officeDocument/2006/relationships/hyperlink" Target="http://www.fixtradingcommunity.org/FIXimate/FIXimate3.0/en/FIX.4.4/tag14.html" TargetMode="External"/><Relationship Id="rId64" Type="http://schemas.openxmlformats.org/officeDocument/2006/relationships/hyperlink" Target="http://www.fixtradingcommunity.org/FIXimate/FIXimate3.0/en/FIX.4.4/tag44.html" TargetMode="External"/><Relationship Id="rId118" Type="http://schemas.openxmlformats.org/officeDocument/2006/relationships/hyperlink" Target="http://www.fixtradingcommunity.org/FIXimate/FIXimate3.0/en/FIX.4.4/tag32.html" TargetMode="External"/><Relationship Id="rId325" Type="http://schemas.openxmlformats.org/officeDocument/2006/relationships/hyperlink" Target="https://www.onixs.biz/fix-dictionary/4.4/tagNum_150.html" TargetMode="External"/><Relationship Id="rId171" Type="http://schemas.openxmlformats.org/officeDocument/2006/relationships/hyperlink" Target="https://www.onixs.biz/fix-dictionary/4.4/tagNum_452.html" TargetMode="External"/><Relationship Id="rId227" Type="http://schemas.openxmlformats.org/officeDocument/2006/relationships/hyperlink" Target="https://www.onixs.biz/fix-dictionary/4.4/tagNum_452.html" TargetMode="External"/><Relationship Id="rId269" Type="http://schemas.openxmlformats.org/officeDocument/2006/relationships/hyperlink" Target="https://www.onixs.biz/fix-dictionary/4.4/tagNum_14.html" TargetMode="External"/><Relationship Id="rId33" Type="http://schemas.openxmlformats.org/officeDocument/2006/relationships/hyperlink" Target="http://www.fixtradingcommunity.org/FIXimate/FIXimate3.0/en/FIX.4.4/tag38.html" TargetMode="External"/><Relationship Id="rId129" Type="http://schemas.openxmlformats.org/officeDocument/2006/relationships/hyperlink" Target="http://www.fixtradingcommunity.org/FIXimate/FIXimate3.0/en/FIX.4.4/tag39.html" TargetMode="External"/><Relationship Id="rId280" Type="http://schemas.openxmlformats.org/officeDocument/2006/relationships/hyperlink" Target="https://www.onixs.biz/fix-dictionary/4.4/tagNum_60.html" TargetMode="External"/><Relationship Id="rId336" Type="http://schemas.openxmlformats.org/officeDocument/2006/relationships/hyperlink" Target="https://www.onixs.biz/fix-dictionary/4.4/tagNum_150.html" TargetMode="External"/><Relationship Id="rId75" Type="http://schemas.openxmlformats.org/officeDocument/2006/relationships/hyperlink" Target="http://www.fixtradingcommunity.org/FIXimate/FIXimate3.0/en/FIX.4.4/tag150.html" TargetMode="External"/><Relationship Id="rId140" Type="http://schemas.openxmlformats.org/officeDocument/2006/relationships/hyperlink" Target="http://www.fixtradingcommunity.org/FIXimate/FIXimate3.0/en/FIX.4.4/tag40.html" TargetMode="External"/><Relationship Id="rId182" Type="http://schemas.openxmlformats.org/officeDocument/2006/relationships/hyperlink" Target="https://www.onixs.biz/fix-dictionary/4.4/tagNum_14.html" TargetMode="External"/><Relationship Id="rId6" Type="http://schemas.openxmlformats.org/officeDocument/2006/relationships/footnotes" Target="footnotes.xml"/><Relationship Id="rId238" Type="http://schemas.openxmlformats.org/officeDocument/2006/relationships/hyperlink" Target="https://www.onixs.biz/fix-dictionary/4.4/tagNum_448.html" TargetMode="External"/><Relationship Id="rId291" Type="http://schemas.openxmlformats.org/officeDocument/2006/relationships/hyperlink" Target="https://www.onixs.biz/fix-dictionary/4.4/tagNum_212.html" TargetMode="External"/><Relationship Id="rId305" Type="http://schemas.openxmlformats.org/officeDocument/2006/relationships/hyperlink" Target="https://www.onixs.biz/fix-dictionary/4.4/tagNum_60.html" TargetMode="External"/><Relationship Id="rId347" Type="http://schemas.openxmlformats.org/officeDocument/2006/relationships/theme" Target="theme/theme1.xml"/><Relationship Id="rId44" Type="http://schemas.openxmlformats.org/officeDocument/2006/relationships/hyperlink" Target="http://www.fixtradingcommunity.org/FIXimate/FIXimate3.0/en/FIX.4.4/tag151.html" TargetMode="External"/><Relationship Id="rId86" Type="http://schemas.openxmlformats.org/officeDocument/2006/relationships/hyperlink" Target="http://www.fixtradingcommunity.org/FIXimate/FIXimate3.0/en/FIX.4.4/tag31.html" TargetMode="External"/><Relationship Id="rId151" Type="http://schemas.openxmlformats.org/officeDocument/2006/relationships/hyperlink" Target="http://www.fixtradingcommunity.org/FIXimate/FIXimate3.0/en/FIX.4.4/tag150.html" TargetMode="External"/><Relationship Id="rId193" Type="http://schemas.openxmlformats.org/officeDocument/2006/relationships/hyperlink" Target="https://www.onixs.biz/fix-dictionary/4.4/tagNum_453.html" TargetMode="External"/><Relationship Id="rId207" Type="http://schemas.openxmlformats.org/officeDocument/2006/relationships/hyperlink" Target="https://www.onixs.biz/fix-dictionary/4.4/tagNum_448.html" TargetMode="External"/><Relationship Id="rId249" Type="http://schemas.openxmlformats.org/officeDocument/2006/relationships/hyperlink" Target="https://www.onixs.biz/fix-dictionary/4.4/tagNum_39.html" TargetMode="External"/><Relationship Id="rId13" Type="http://schemas.openxmlformats.org/officeDocument/2006/relationships/package" Target="embeddings/Microsoft_Visio_Drawing1.vsdx"/><Relationship Id="rId109" Type="http://schemas.openxmlformats.org/officeDocument/2006/relationships/hyperlink" Target="http://www.fixtradingcommunity.org/FIXimate/FIXimate3.0/en/FIX.4.4/tag150.html" TargetMode="External"/><Relationship Id="rId260" Type="http://schemas.openxmlformats.org/officeDocument/2006/relationships/hyperlink" Target="https://www.onixs.biz/fix-dictionary/4.4/tagNum_447.html" TargetMode="External"/><Relationship Id="rId316" Type="http://schemas.openxmlformats.org/officeDocument/2006/relationships/hyperlink" Target="https://www.onixs.biz/fix-dictionary/4.4/tagNum_212.html" TargetMode="External"/><Relationship Id="rId55" Type="http://schemas.openxmlformats.org/officeDocument/2006/relationships/hyperlink" Target="http://www.fixtradingcommunity.org/FIXimate/FIXimate3.0/en/FIX.4.4/tag150.html" TargetMode="External"/><Relationship Id="rId97" Type="http://schemas.openxmlformats.org/officeDocument/2006/relationships/hyperlink" Target="http://www.fixtradingcommunity.org/FIXimate/FIXimate3.0/en/FIX.4.4/tag39.html" TargetMode="External"/><Relationship Id="rId120" Type="http://schemas.openxmlformats.org/officeDocument/2006/relationships/hyperlink" Target="http://www.fixtradingcommunity.org/FIXimate/FIXimate3.0/en/FIX.4.4/tag40.html" TargetMode="External"/><Relationship Id="rId162" Type="http://schemas.openxmlformats.org/officeDocument/2006/relationships/hyperlink" Target="https://www.onixs.biz/fix-dictionary/4.4/tagNum_54.html" TargetMode="External"/><Relationship Id="rId218" Type="http://schemas.openxmlformats.org/officeDocument/2006/relationships/hyperlink" Target="https://www.onixs.biz/fix-dictionary/4.4/tagNum_54.html" TargetMode="External"/><Relationship Id="rId271" Type="http://schemas.openxmlformats.org/officeDocument/2006/relationships/hyperlink" Target="https://www.onixs.biz/fix-dictionary/4.4/tagNum_31.html" TargetMode="External"/><Relationship Id="rId24" Type="http://schemas.openxmlformats.org/officeDocument/2006/relationships/hyperlink" Target="http://www.fixtradingcommunity.org/FIXimate/FIXimate3.0/en/FIX.4.4/tag31.html" TargetMode="External"/><Relationship Id="rId66" Type="http://schemas.openxmlformats.org/officeDocument/2006/relationships/hyperlink" Target="http://www.fixtradingcommunity.org/FIXimate/FIXimate3.0/en/FIX.4.4/tag151.html" TargetMode="External"/><Relationship Id="rId131" Type="http://schemas.openxmlformats.org/officeDocument/2006/relationships/hyperlink" Target="http://www.fixtradingcommunity.org/FIXimate/FIXimate3.0/en/FIX.4.4/tag41.html" TargetMode="External"/><Relationship Id="rId327" Type="http://schemas.openxmlformats.org/officeDocument/2006/relationships/hyperlink" Target="https://www.onixs.biz/fix-dictionary/4.4/tagNum_212.html" TargetMode="External"/><Relationship Id="rId173" Type="http://schemas.openxmlformats.org/officeDocument/2006/relationships/hyperlink" Target="https://www.onixs.biz/fix-dictionary/4.4/tagNum_447.html" TargetMode="External"/><Relationship Id="rId229" Type="http://schemas.openxmlformats.org/officeDocument/2006/relationships/hyperlink" Target="https://www.onixs.biz/fix-dictionary/4.4/tagNum_37.html" TargetMode="External"/><Relationship Id="rId240" Type="http://schemas.openxmlformats.org/officeDocument/2006/relationships/hyperlink" Target="https://www.onixs.biz/fix-dictionary/4.4/tagNum_45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82ED-42BC-4104-8863-EB0AD819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13181</TotalTime>
  <Pages>88</Pages>
  <Words>22144</Words>
  <Characters>126224</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148072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Minh Thông</dc:creator>
  <cp:lastModifiedBy>admin</cp:lastModifiedBy>
  <cp:revision>9</cp:revision>
  <dcterms:created xsi:type="dcterms:W3CDTF">2021-08-23T11:34:00Z</dcterms:created>
  <dcterms:modified xsi:type="dcterms:W3CDTF">2021-10-13T02:29:00Z</dcterms:modified>
</cp:coreProperties>
</file>