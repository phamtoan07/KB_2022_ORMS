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61CF735" w:rsidR="0003229A" w:rsidRDefault="005B0DB1" w:rsidP="00481AA6">
      <w:pPr>
        <w:pStyle w:val="Heading1"/>
      </w:pPr>
      <w:r>
        <w:t>Đọc Thông tin Trần, Sàn, Tham chiếu, room, trạng thái giao dịch</w:t>
      </w:r>
      <w:r w:rsidR="00A5701D">
        <w:rPr>
          <w:lang w:val="en-US"/>
        </w:rPr>
        <w:t xml:space="preserve">, </w:t>
      </w:r>
      <w:proofErr w:type="spellStart"/>
      <w:r w:rsidR="00A5701D">
        <w:rPr>
          <w:lang w:val="en-US"/>
        </w:rPr>
        <w:t>giá</w:t>
      </w:r>
      <w:proofErr w:type="spellEnd"/>
      <w:r w:rsidR="00A5701D">
        <w:rPr>
          <w:lang w:val="en-US"/>
        </w:rPr>
        <w:t xml:space="preserve"> </w:t>
      </w:r>
      <w:proofErr w:type="spellStart"/>
      <w:r w:rsidR="00A5701D">
        <w:rPr>
          <w:lang w:val="en-US"/>
        </w:rPr>
        <w:t>khớp</w:t>
      </w:r>
      <w:proofErr w:type="spellEnd"/>
      <w:r w:rsidR="00A5701D">
        <w:rPr>
          <w:lang w:val="en-US"/>
        </w:rPr>
        <w:t xml:space="preserve">, </w:t>
      </w:r>
      <w:proofErr w:type="spellStart"/>
      <w:r w:rsidR="00A5701D">
        <w:rPr>
          <w:lang w:val="en-US"/>
        </w:rPr>
        <w:t>giá</w:t>
      </w:r>
      <w:proofErr w:type="spellEnd"/>
      <w:r w:rsidR="00A5701D">
        <w:rPr>
          <w:lang w:val="en-US"/>
        </w:rPr>
        <w:t xml:space="preserve"> </w:t>
      </w:r>
      <w:proofErr w:type="spellStart"/>
      <w:r w:rsidR="00A5701D">
        <w:rPr>
          <w:lang w:val="en-US"/>
        </w:rPr>
        <w:t>đóng</w:t>
      </w:r>
      <w:proofErr w:type="spellEnd"/>
      <w:r w:rsidR="00A5701D">
        <w:rPr>
          <w:lang w:val="en-US"/>
        </w:rPr>
        <w:t xml:space="preserve"> </w:t>
      </w:r>
      <w:proofErr w:type="spellStart"/>
      <w:r w:rsidR="00A5701D">
        <w:rPr>
          <w:lang w:val="en-US"/>
        </w:rPr>
        <w:t>cửa</w:t>
      </w:r>
      <w:proofErr w:type="spellEnd"/>
      <w:r>
        <w:t xml:space="preserve"> của các mã: </w:t>
      </w:r>
    </w:p>
    <w:p w14:paraId="00000002" w14:textId="77777777" w:rsidR="0003229A" w:rsidRDefault="005B0DB1" w:rsidP="00481AA6">
      <w:pPr>
        <w:pStyle w:val="Heading2"/>
      </w:pPr>
      <w:r>
        <w:t xml:space="preserve">Đối với sàn </w:t>
      </w:r>
      <w:r w:rsidRPr="00481AA6">
        <w:t>Hose</w:t>
      </w:r>
      <w:r>
        <w:t>:</w:t>
      </w:r>
    </w:p>
    <w:p w14:paraId="00000003" w14:textId="77777777" w:rsidR="0003229A" w:rsidRDefault="005B0DB1">
      <w:pPr>
        <w:numPr>
          <w:ilvl w:val="0"/>
          <w:numId w:val="1"/>
        </w:numPr>
      </w:pPr>
      <w:r>
        <w:t xml:space="preserve">Message Mẫu: </w:t>
      </w:r>
    </w:p>
    <w:p w14:paraId="00000004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{</w:t>
      </w:r>
    </w:p>
    <w:p w14:paraId="00000005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"type": "stock_hose",</w:t>
      </w:r>
    </w:p>
    <w:p w14:paraId="00000006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"message": {</w:t>
      </w:r>
    </w:p>
    <w:p w14:paraId="00000007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"basicPrice": 3.6,</w:t>
      </w:r>
    </w:p>
    <w:p w14:paraId="00000008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"ceilingPrice": 3.85,</w:t>
      </w:r>
    </w:p>
    <w:p w14:paraId="00000009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"floorPrice": 3.35,</w:t>
      </w:r>
    </w:p>
    <w:p w14:paraId="0000000A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"floorCode": "10",</w:t>
      </w:r>
    </w:p>
    <w:p w14:paraId="0000000B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"priorClosePrice": 3.6,</w:t>
      </w:r>
    </w:p>
    <w:p w14:paraId="0000000C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"stockType": "S",</w:t>
      </w:r>
    </w:p>
    <w:p w14:paraId="0000000D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"totalListingQtty": 7.09997807E7,</w:t>
      </w:r>
    </w:p>
    <w:p w14:paraId="0000000E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"accumulatedVal": 42.823,</w:t>
      </w:r>
    </w:p>
    <w:p w14:paraId="0000000F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"accumulatedVol": 1167129.0,</w:t>
      </w:r>
    </w:p>
    <w:p w14:paraId="00000010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"bidPrice01": 3.73,</w:t>
      </w:r>
    </w:p>
    <w:p w14:paraId="00000011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"bidQtty01": 13132.0,</w:t>
      </w:r>
    </w:p>
    <w:p w14:paraId="00000012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"offerPrice01": 3.74,</w:t>
      </w:r>
    </w:p>
    <w:p w14:paraId="00000013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"offerQtty01": 6033.0,</w:t>
      </w:r>
    </w:p>
    <w:p w14:paraId="00000014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"bidPrice02": 3.72,</w:t>
      </w:r>
    </w:p>
    <w:p w14:paraId="00000015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"bidQtty02": 2764.0,</w:t>
      </w:r>
    </w:p>
    <w:p w14:paraId="00000016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"offerPrice02": 3.75,</w:t>
      </w:r>
    </w:p>
    <w:p w14:paraId="00000017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"offerQtty02": 18290.0,</w:t>
      </w:r>
    </w:p>
    <w:p w14:paraId="00000018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"bidPrice03": 3.71,</w:t>
      </w:r>
    </w:p>
    <w:p w14:paraId="00000019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"bidQtty03": 1625.0,</w:t>
      </w:r>
    </w:p>
    <w:p w14:paraId="0000001A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"offerPrice03": 3.76,</w:t>
      </w:r>
    </w:p>
    <w:p w14:paraId="0000001B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"offerQtty03": 19312.0,</w:t>
      </w:r>
    </w:p>
    <w:p w14:paraId="0000001C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"buyForeignQtty": 2107.0,</w:t>
      </w:r>
    </w:p>
    <w:p w14:paraId="0000001D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"currentRoom": 3.28753196E7,</w:t>
      </w:r>
    </w:p>
    <w:p w14:paraId="0000001E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"highestPrice": 3.79,</w:t>
      </w:r>
    </w:p>
    <w:p w14:paraId="0000001F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"matchPrice": 3.74,</w:t>
      </w:r>
    </w:p>
    <w:p w14:paraId="00000020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"matchValue": 3.74,</w:t>
      </w:r>
    </w:p>
    <w:p w14:paraId="00000021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"matchQtty": 1.0,</w:t>
      </w:r>
    </w:p>
    <w:p w14:paraId="00000022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"lowestPrice": 3.48,</w:t>
      </w:r>
    </w:p>
    <w:p w14:paraId="00000023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"openPrice": 3.53,</w:t>
      </w:r>
    </w:p>
    <w:p w14:paraId="00000024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"projectOpen": 3.53,</w:t>
      </w:r>
    </w:p>
    <w:p w14:paraId="00000025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"sellForeignQtty": 30976.0,</w:t>
      </w:r>
    </w:p>
    <w:p w14:paraId="00000026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"code": "FLC",</w:t>
      </w:r>
    </w:p>
    <w:p w14:paraId="00000027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"time": "13:53:55",</w:t>
      </w:r>
    </w:p>
    <w:p w14:paraId="00000028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lastRenderedPageBreak/>
        <w:t xml:space="preserve">    "totalRoom": 3.47898925E7,</w:t>
      </w:r>
    </w:p>
    <w:p w14:paraId="00000029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"tradingDate": 1584428035187,</w:t>
      </w:r>
    </w:p>
    <w:p w14:paraId="0000002A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"stockId": 980.0,</w:t>
      </w:r>
    </w:p>
    <w:p w14:paraId="0000002B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"parvalue": 10.0,</w:t>
      </w:r>
    </w:p>
    <w:p w14:paraId="0000002C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"exerciseRatio": ""</w:t>
      </w:r>
    </w:p>
    <w:p w14:paraId="0000002D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}</w:t>
      </w:r>
    </w:p>
    <w:p w14:paraId="0000002E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}</w:t>
      </w:r>
    </w:p>
    <w:p w14:paraId="0000002F" w14:textId="77777777" w:rsidR="0003229A" w:rsidRDefault="0003229A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</w:p>
    <w:p w14:paraId="00000030" w14:textId="77777777" w:rsidR="0003229A" w:rsidRDefault="005B0DB1">
      <w:pPr>
        <w:numPr>
          <w:ilvl w:val="0"/>
          <w:numId w:val="6"/>
        </w:numPr>
      </w:pPr>
      <w:r>
        <w:t>Đọc các msg có type là : stock_hose</w:t>
      </w:r>
    </w:p>
    <w:p w14:paraId="00000031" w14:textId="77777777" w:rsidR="0003229A" w:rsidRDefault="005B0DB1">
      <w:pPr>
        <w:numPr>
          <w:ilvl w:val="0"/>
          <w:numId w:val="6"/>
        </w:numPr>
      </w:pPr>
      <w:r>
        <w:t xml:space="preserve">Chỉ cần đọc các trường sau: </w:t>
      </w:r>
    </w:p>
    <w:p w14:paraId="00000032" w14:textId="77777777" w:rsidR="0003229A" w:rsidRDefault="0003229A">
      <w:pPr>
        <w:ind w:left="1440"/>
        <w:rPr>
          <w:color w:val="333333"/>
          <w:sz w:val="21"/>
          <w:szCs w:val="21"/>
          <w:highlight w:val="white"/>
        </w:rPr>
      </w:pPr>
    </w:p>
    <w:tbl>
      <w:tblPr>
        <w:tblStyle w:val="a"/>
        <w:tblW w:w="64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3945"/>
      </w:tblGrid>
      <w:tr w:rsidR="0003229A" w14:paraId="330C3858" w14:textId="77777777">
        <w:trPr>
          <w:trHeight w:val="465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220" w:type="dxa"/>
            </w:tcMar>
          </w:tcPr>
          <w:p w14:paraId="00000033" w14:textId="77777777" w:rsidR="0003229A" w:rsidRDefault="005B0DB1">
            <w:pPr>
              <w:rPr>
                <w:b/>
                <w:color w:val="333333"/>
                <w:sz w:val="21"/>
                <w:szCs w:val="21"/>
                <w:highlight w:val="white"/>
              </w:rPr>
            </w:pPr>
            <w:r>
              <w:rPr>
                <w:b/>
                <w:color w:val="333333"/>
                <w:sz w:val="21"/>
                <w:szCs w:val="21"/>
                <w:highlight w:val="white"/>
              </w:rPr>
              <w:t>Tên trường</w:t>
            </w:r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220" w:type="dxa"/>
            </w:tcMar>
          </w:tcPr>
          <w:p w14:paraId="00000034" w14:textId="77777777" w:rsidR="0003229A" w:rsidRDefault="005B0DB1">
            <w:pPr>
              <w:rPr>
                <w:b/>
                <w:color w:val="333333"/>
                <w:sz w:val="21"/>
                <w:szCs w:val="21"/>
                <w:highlight w:val="white"/>
              </w:rPr>
            </w:pPr>
            <w:r>
              <w:rPr>
                <w:b/>
                <w:color w:val="333333"/>
                <w:sz w:val="21"/>
                <w:szCs w:val="21"/>
                <w:highlight w:val="white"/>
              </w:rPr>
              <w:t>Mô tả</w:t>
            </w:r>
          </w:p>
        </w:tc>
      </w:tr>
      <w:tr w:rsidR="0003229A" w14:paraId="76DA64BA" w14:textId="77777777">
        <w:trPr>
          <w:trHeight w:val="465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35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stockId</w:t>
            </w:r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36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Id của mã chứng khoán</w:t>
            </w:r>
          </w:p>
        </w:tc>
      </w:tr>
      <w:tr w:rsidR="0003229A" w14:paraId="33572ED4" w14:textId="77777777">
        <w:trPr>
          <w:trHeight w:val="465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37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code</w:t>
            </w:r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38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Mã chứng khoán</w:t>
            </w:r>
          </w:p>
        </w:tc>
      </w:tr>
      <w:tr w:rsidR="0003229A" w14:paraId="32AC4D37" w14:textId="77777777">
        <w:trPr>
          <w:trHeight w:val="465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39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basicPrice</w:t>
            </w:r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3A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Giá tham chiếu</w:t>
            </w:r>
          </w:p>
        </w:tc>
      </w:tr>
      <w:tr w:rsidR="0003229A" w14:paraId="171AF46D" w14:textId="77777777">
        <w:trPr>
          <w:trHeight w:val="465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3B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ceilingPrice</w:t>
            </w:r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3C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Giá Trần</w:t>
            </w:r>
          </w:p>
        </w:tc>
      </w:tr>
      <w:tr w:rsidR="0003229A" w14:paraId="001FAAFB" w14:textId="77777777">
        <w:trPr>
          <w:trHeight w:val="465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3D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floorPrice</w:t>
            </w:r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3E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Giá sàn</w:t>
            </w:r>
          </w:p>
        </w:tc>
      </w:tr>
      <w:tr w:rsidR="0003229A" w14:paraId="59EF0732" w14:textId="77777777">
        <w:trPr>
          <w:trHeight w:val="465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3F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totalRoom</w:t>
            </w:r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40" w14:textId="77777777" w:rsidR="0003229A" w:rsidRDefault="005B0DB1">
            <w:pPr>
              <w:shd w:val="clear" w:color="auto" w:fill="FFFFFF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Tổng số lượng cp NN được phép mua</w:t>
            </w:r>
          </w:p>
          <w:p w14:paraId="00000041" w14:textId="77777777" w:rsidR="0003229A" w:rsidRDefault="005B0DB1">
            <w:pPr>
              <w:shd w:val="clear" w:color="auto" w:fill="FFFFFF"/>
              <w:spacing w:before="160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Đơn vị: 10 CP</w:t>
            </w:r>
          </w:p>
        </w:tc>
      </w:tr>
      <w:tr w:rsidR="0003229A" w14:paraId="41F3E2DB" w14:textId="77777777">
        <w:trPr>
          <w:trHeight w:val="465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42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currentRoom</w:t>
            </w:r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43" w14:textId="77777777" w:rsidR="0003229A" w:rsidRDefault="005B0DB1">
            <w:pPr>
              <w:shd w:val="clear" w:color="auto" w:fill="FFFFFF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Số lượng còn lại NN được phép mua</w:t>
            </w:r>
          </w:p>
          <w:p w14:paraId="00000044" w14:textId="77777777" w:rsidR="0003229A" w:rsidRDefault="005B0DB1">
            <w:pPr>
              <w:shd w:val="clear" w:color="auto" w:fill="FFFFFF"/>
              <w:spacing w:before="160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Đơn vị: 10 CP</w:t>
            </w:r>
          </w:p>
        </w:tc>
      </w:tr>
      <w:tr w:rsidR="0003229A" w14:paraId="4452BDAE" w14:textId="77777777">
        <w:trPr>
          <w:trHeight w:val="1815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45" w14:textId="6744A48B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haltResumeFlag</w:t>
            </w:r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46" w14:textId="2F5884CA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Trạng thái GD của mã HOSE trong phiên</w:t>
            </w:r>
          </w:p>
          <w:p w14:paraId="00000047" w14:textId="4A2F5D72" w:rsidR="0003229A" w:rsidRDefault="005B0DB1">
            <w:pPr>
              <w:numPr>
                <w:ilvl w:val="0"/>
                <w:numId w:val="5"/>
              </w:numPr>
              <w:spacing w:before="320"/>
            </w:pPr>
            <w:r>
              <w:rPr>
                <w:color w:val="333333"/>
                <w:sz w:val="21"/>
                <w:szCs w:val="21"/>
                <w:highlight w:val="white"/>
              </w:rPr>
              <w:t>H: dừng GD trong phiên</w:t>
            </w:r>
          </w:p>
          <w:p w14:paraId="00000048" w14:textId="693E4528" w:rsidR="0003229A" w:rsidRDefault="005B0DB1">
            <w:pPr>
              <w:numPr>
                <w:ilvl w:val="0"/>
                <w:numId w:val="5"/>
              </w:numPr>
            </w:pPr>
            <w:r>
              <w:rPr>
                <w:color w:val="333333"/>
                <w:sz w:val="21"/>
                <w:szCs w:val="21"/>
                <w:highlight w:val="white"/>
              </w:rPr>
              <w:t>A: dừng GD khớp lệnh</w:t>
            </w:r>
          </w:p>
          <w:p w14:paraId="00000049" w14:textId="615BF3A0" w:rsidR="0003229A" w:rsidRDefault="005B0DB1">
            <w:pPr>
              <w:numPr>
                <w:ilvl w:val="0"/>
                <w:numId w:val="5"/>
              </w:numPr>
            </w:pPr>
            <w:r>
              <w:rPr>
                <w:color w:val="333333"/>
                <w:sz w:val="21"/>
                <w:szCs w:val="21"/>
                <w:highlight w:val="white"/>
              </w:rPr>
              <w:t>P: dừng GD thỏa thuận</w:t>
            </w:r>
          </w:p>
          <w:p w14:paraId="0000004A" w14:textId="562F14FA" w:rsidR="0003229A" w:rsidRDefault="005B0DB1">
            <w:pPr>
              <w:numPr>
                <w:ilvl w:val="0"/>
                <w:numId w:val="5"/>
              </w:numPr>
            </w:pPr>
            <w:r>
              <w:rPr>
                <w:color w:val="333333"/>
                <w:sz w:val="21"/>
                <w:szCs w:val="21"/>
                <w:highlight w:val="white"/>
              </w:rPr>
              <w:t>null: GD bình thường</w:t>
            </w:r>
          </w:p>
        </w:tc>
      </w:tr>
      <w:tr w:rsidR="00A5701D" w14:paraId="3D9319A1" w14:textId="77777777">
        <w:trPr>
          <w:trHeight w:val="1815"/>
          <w:ins w:id="0" w:author="admin" w:date="2021-10-13T10:06:00Z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D2595E4" w14:textId="07E797FC" w:rsidR="00A5701D" w:rsidDel="00A5701D" w:rsidRDefault="00A5701D">
            <w:pPr>
              <w:rPr>
                <w:ins w:id="1" w:author="admin" w:date="2021-10-13T10:06:00Z"/>
                <w:color w:val="333333"/>
                <w:sz w:val="21"/>
                <w:szCs w:val="21"/>
                <w:highlight w:val="white"/>
              </w:rPr>
            </w:pPr>
            <w:proofErr w:type="spellStart"/>
            <w:ins w:id="2" w:author="admin" w:date="2021-10-13T10:08:00Z">
              <w:r>
                <w:rPr>
                  <w:rFonts w:ascii="Consolas" w:hAnsi="Consolas" w:cs="Consolas"/>
                  <w:color w:val="000000"/>
                  <w:lang w:val="en-US"/>
                </w:rPr>
                <w:t>matchPrice</w:t>
              </w:r>
            </w:ins>
            <w:proofErr w:type="spellEnd"/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5F405E6" w14:textId="7BCF4980" w:rsidR="00A5701D" w:rsidRPr="00A47F02" w:rsidDel="00A5701D" w:rsidRDefault="00A5701D">
            <w:pPr>
              <w:rPr>
                <w:ins w:id="3" w:author="admin" w:date="2021-10-13T10:06:00Z"/>
                <w:color w:val="333333"/>
                <w:sz w:val="21"/>
                <w:szCs w:val="21"/>
                <w:highlight w:val="white"/>
                <w:lang w:val="en-US"/>
              </w:rPr>
            </w:pPr>
            <w:proofErr w:type="spellStart"/>
            <w:ins w:id="4" w:author="admin" w:date="2021-10-13T10:09:00Z">
              <w:r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>Giá</w:t>
              </w:r>
              <w:proofErr w:type="spellEnd"/>
              <w:r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 xml:space="preserve"> </w:t>
              </w:r>
              <w:proofErr w:type="spellStart"/>
              <w:r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>khớp</w:t>
              </w:r>
            </w:ins>
            <w:proofErr w:type="spellEnd"/>
          </w:p>
        </w:tc>
      </w:tr>
      <w:tr w:rsidR="00A5701D" w14:paraId="104A27DA" w14:textId="77777777" w:rsidTr="00A5701D">
        <w:trPr>
          <w:trHeight w:val="594"/>
          <w:ins w:id="5" w:author="admin" w:date="2021-10-13T10:06:00Z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F4AFD7E" w14:textId="5520A209" w:rsidR="00A5701D" w:rsidDel="00A5701D" w:rsidRDefault="00A5701D">
            <w:pPr>
              <w:rPr>
                <w:ins w:id="6" w:author="admin" w:date="2021-10-13T10:06:00Z"/>
                <w:color w:val="333333"/>
                <w:sz w:val="21"/>
                <w:szCs w:val="21"/>
                <w:highlight w:val="white"/>
              </w:rPr>
            </w:pPr>
            <w:proofErr w:type="spellStart"/>
            <w:ins w:id="7" w:author="admin" w:date="2021-10-13T10:09:00Z">
              <w:r>
                <w:rPr>
                  <w:rFonts w:ascii="Consolas" w:hAnsi="Consolas" w:cs="Consolas"/>
                  <w:color w:val="000000"/>
                  <w:lang w:val="en-US"/>
                </w:rPr>
                <w:lastRenderedPageBreak/>
                <w:t>closePrice</w:t>
              </w:r>
            </w:ins>
            <w:proofErr w:type="spellEnd"/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AEBB9F8" w14:textId="424EA6FB" w:rsidR="00A5701D" w:rsidRPr="00A47F02" w:rsidDel="00A5701D" w:rsidRDefault="00A5701D">
            <w:pPr>
              <w:rPr>
                <w:ins w:id="8" w:author="admin" w:date="2021-10-13T10:06:00Z"/>
                <w:color w:val="333333"/>
                <w:sz w:val="21"/>
                <w:szCs w:val="21"/>
                <w:highlight w:val="white"/>
                <w:lang w:val="en-US"/>
              </w:rPr>
            </w:pPr>
            <w:proofErr w:type="spellStart"/>
            <w:ins w:id="9" w:author="admin" w:date="2021-10-13T10:10:00Z">
              <w:r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>Giá</w:t>
              </w:r>
              <w:proofErr w:type="spellEnd"/>
              <w:r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 xml:space="preserve"> </w:t>
              </w:r>
              <w:proofErr w:type="spellStart"/>
              <w:r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>đóng</w:t>
              </w:r>
              <w:proofErr w:type="spellEnd"/>
              <w:r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 xml:space="preserve"> </w:t>
              </w:r>
              <w:proofErr w:type="spellStart"/>
              <w:r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>cửa</w:t>
              </w:r>
            </w:ins>
            <w:proofErr w:type="spellEnd"/>
          </w:p>
        </w:tc>
      </w:tr>
      <w:tr w:rsidR="0003229A" w14:paraId="3543990C" w14:textId="77777777" w:rsidTr="00A5701D">
        <w:trPr>
          <w:trHeight w:val="1484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4B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suspension</w:t>
            </w:r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4C" w14:textId="77777777" w:rsidR="0003229A" w:rsidRDefault="005B0DB1">
            <w:pPr>
              <w:shd w:val="clear" w:color="auto" w:fill="FFFFFF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Tình trạng được phép GD hay ko của mã HOSE</w:t>
            </w:r>
          </w:p>
          <w:p w14:paraId="0000004D" w14:textId="77777777" w:rsidR="0003229A" w:rsidRDefault="005B0DB1">
            <w:pPr>
              <w:numPr>
                <w:ilvl w:val="0"/>
                <w:numId w:val="7"/>
              </w:numPr>
              <w:shd w:val="clear" w:color="auto" w:fill="FFFFFF"/>
              <w:spacing w:before="320"/>
              <w:rPr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S: bị tạm dừng giao dịch</w:t>
            </w:r>
          </w:p>
          <w:p w14:paraId="0000004E" w14:textId="77777777" w:rsidR="0003229A" w:rsidRDefault="005B0DB1">
            <w:pPr>
              <w:numPr>
                <w:ilvl w:val="0"/>
                <w:numId w:val="7"/>
              </w:numPr>
              <w:shd w:val="clear" w:color="auto" w:fill="FFFFFF"/>
              <w:rPr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null: GD bình thường</w:t>
            </w:r>
          </w:p>
        </w:tc>
      </w:tr>
      <w:tr w:rsidR="0003229A" w14:paraId="7D533D38" w14:textId="77777777" w:rsidTr="00A5701D">
        <w:trPr>
          <w:trHeight w:val="501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4F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floorCode</w:t>
            </w:r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50" w14:textId="77777777" w:rsidR="0003229A" w:rsidRDefault="005B0DB1">
            <w:pPr>
              <w:shd w:val="clear" w:color="auto" w:fill="FFFFFF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Mã sàn, Hose = 10</w:t>
            </w:r>
          </w:p>
        </w:tc>
      </w:tr>
    </w:tbl>
    <w:p w14:paraId="00000051" w14:textId="77777777" w:rsidR="0003229A" w:rsidRDefault="0003229A">
      <w:pPr>
        <w:ind w:left="1440"/>
        <w:rPr>
          <w:color w:val="333333"/>
          <w:sz w:val="21"/>
          <w:szCs w:val="21"/>
          <w:highlight w:val="white"/>
        </w:rPr>
      </w:pPr>
    </w:p>
    <w:p w14:paraId="00000052" w14:textId="77777777" w:rsidR="0003229A" w:rsidRDefault="0003229A">
      <w:pPr>
        <w:ind w:left="1440"/>
        <w:rPr>
          <w:color w:val="333333"/>
          <w:sz w:val="21"/>
          <w:szCs w:val="21"/>
          <w:highlight w:val="white"/>
        </w:rPr>
      </w:pPr>
    </w:p>
    <w:p w14:paraId="00000053" w14:textId="77777777" w:rsidR="0003229A" w:rsidRDefault="005B0DB1" w:rsidP="00481AA6">
      <w:pPr>
        <w:pStyle w:val="Heading2"/>
      </w:pPr>
      <w:r>
        <w:t>Đối với sàn HNX, UPCOM</w:t>
      </w:r>
    </w:p>
    <w:p w14:paraId="00000054" w14:textId="77777777" w:rsidR="0003229A" w:rsidRDefault="005B0DB1">
      <w:pPr>
        <w:numPr>
          <w:ilvl w:val="0"/>
          <w:numId w:val="3"/>
        </w:numPr>
        <w:rPr>
          <w:b/>
        </w:rPr>
      </w:pPr>
      <w:r>
        <w:t xml:space="preserve">Message Mẫu: </w:t>
      </w:r>
    </w:p>
    <w:p w14:paraId="00000055" w14:textId="77777777" w:rsidR="0003229A" w:rsidRDefault="0003229A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</w:p>
    <w:p w14:paraId="00000056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{</w:t>
      </w:r>
    </w:p>
    <w:p w14:paraId="00000057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"type": "stock",</w:t>
      </w:r>
    </w:p>
    <w:p w14:paraId="00000058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"message": {</w:t>
      </w:r>
    </w:p>
    <w:p w14:paraId="00000059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"basicPrice": 3.6,</w:t>
      </w:r>
    </w:p>
    <w:p w14:paraId="0000005A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"ceilingPrice": 3.85,</w:t>
      </w:r>
    </w:p>
    <w:p w14:paraId="0000005B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"floorPrice": 3.35,</w:t>
      </w:r>
    </w:p>
    <w:p w14:paraId="0000005C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"floorCode": "2",</w:t>
      </w:r>
    </w:p>
    <w:p w14:paraId="0000005D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"priorClosePrice": 3.6,</w:t>
      </w:r>
    </w:p>
    <w:p w14:paraId="0000005E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"stockType": "S",</w:t>
      </w:r>
    </w:p>
    <w:p w14:paraId="0000005F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"totalListingQtty": 7.09997807E7,</w:t>
      </w:r>
    </w:p>
    <w:p w14:paraId="00000060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"accumulatedVal": 42.823,</w:t>
      </w:r>
    </w:p>
    <w:p w14:paraId="00000061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"accumulatedVol": 1167129.0,</w:t>
      </w:r>
    </w:p>
    <w:p w14:paraId="00000062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"bidPrice01": 3.73,</w:t>
      </w:r>
    </w:p>
    <w:p w14:paraId="00000063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"bidQtty01": 13132.0,</w:t>
      </w:r>
    </w:p>
    <w:p w14:paraId="00000064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"offerPrice01": 3.74,</w:t>
      </w:r>
    </w:p>
    <w:p w14:paraId="00000065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"offerQtty01": 6033.0,</w:t>
      </w:r>
    </w:p>
    <w:p w14:paraId="00000066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"bidPrice02": 3.72,</w:t>
      </w:r>
    </w:p>
    <w:p w14:paraId="00000067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"bidQtty02": 2764.0,</w:t>
      </w:r>
    </w:p>
    <w:p w14:paraId="00000068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"offerPrice02": 3.75,</w:t>
      </w:r>
    </w:p>
    <w:p w14:paraId="00000069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"offerQtty02": 18290.0,</w:t>
      </w:r>
    </w:p>
    <w:p w14:paraId="0000006A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"bidPrice03": 3.71,</w:t>
      </w:r>
    </w:p>
    <w:p w14:paraId="0000006B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"bidQtty03": 1625.0,</w:t>
      </w:r>
    </w:p>
    <w:p w14:paraId="0000006C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"offerPrice03": 3.76,</w:t>
      </w:r>
    </w:p>
    <w:p w14:paraId="0000006D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"offerQtty03": 19312.0,</w:t>
      </w:r>
    </w:p>
    <w:p w14:paraId="0000006E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"buyForeignQtty": 2107.0,</w:t>
      </w:r>
    </w:p>
    <w:p w14:paraId="0000006F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"currentRoom": 3.28753196E7,</w:t>
      </w:r>
    </w:p>
    <w:p w14:paraId="00000070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"highestPrice": 3.79,</w:t>
      </w:r>
    </w:p>
    <w:p w14:paraId="00000071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lastRenderedPageBreak/>
        <w:t xml:space="preserve">    "matchPrice": 3.74,</w:t>
      </w:r>
    </w:p>
    <w:p w14:paraId="00000072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"matchValue": 3.74,</w:t>
      </w:r>
    </w:p>
    <w:p w14:paraId="00000073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"matchQtty": 1.0,</w:t>
      </w:r>
    </w:p>
    <w:p w14:paraId="00000074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"lowestPrice": 3.48,</w:t>
      </w:r>
    </w:p>
    <w:p w14:paraId="00000075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"openPrice": 3.53,</w:t>
      </w:r>
    </w:p>
    <w:p w14:paraId="00000076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"projectOpen": 3.53,</w:t>
      </w:r>
    </w:p>
    <w:p w14:paraId="00000077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"sellForeignQtty": 30976.0,</w:t>
      </w:r>
    </w:p>
    <w:p w14:paraId="00000078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"code": "APP",</w:t>
      </w:r>
    </w:p>
    <w:p w14:paraId="00000079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"time": "13:53:55",</w:t>
      </w:r>
    </w:p>
    <w:p w14:paraId="0000007A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"totalRoom": 3.47898925E7,</w:t>
      </w:r>
    </w:p>
    <w:p w14:paraId="0000007B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"tradingDate": 1584428035187,</w:t>
      </w:r>
    </w:p>
    <w:p w14:paraId="0000007C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"stockId": 980.0,</w:t>
      </w:r>
    </w:p>
    <w:p w14:paraId="0000007D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"parvalue": 10.0,</w:t>
      </w:r>
    </w:p>
    <w:p w14:paraId="0000007E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"exerciseRatio": ""</w:t>
      </w:r>
    </w:p>
    <w:p w14:paraId="0000007F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}</w:t>
      </w:r>
    </w:p>
    <w:p w14:paraId="00000080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}</w:t>
      </w:r>
    </w:p>
    <w:p w14:paraId="00000081" w14:textId="77777777" w:rsidR="0003229A" w:rsidRDefault="005B0DB1">
      <w:pPr>
        <w:numPr>
          <w:ilvl w:val="0"/>
          <w:numId w:val="6"/>
        </w:numPr>
      </w:pPr>
      <w:r>
        <w:t>Đọc các msg có type là : stock và với floorCode Khác 10</w:t>
      </w:r>
    </w:p>
    <w:p w14:paraId="00000082" w14:textId="77777777" w:rsidR="0003229A" w:rsidRDefault="005B0DB1">
      <w:pPr>
        <w:numPr>
          <w:ilvl w:val="0"/>
          <w:numId w:val="6"/>
        </w:numPr>
      </w:pPr>
      <w:r>
        <w:t xml:space="preserve">Chỉ cần đọc các trường sau: </w:t>
      </w:r>
    </w:p>
    <w:p w14:paraId="00000083" w14:textId="77777777" w:rsidR="0003229A" w:rsidRDefault="0003229A">
      <w:pPr>
        <w:ind w:left="1440"/>
        <w:rPr>
          <w:color w:val="333333"/>
          <w:sz w:val="21"/>
          <w:szCs w:val="21"/>
          <w:highlight w:val="white"/>
        </w:rPr>
      </w:pPr>
    </w:p>
    <w:tbl>
      <w:tblPr>
        <w:tblStyle w:val="a0"/>
        <w:tblW w:w="64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3945"/>
      </w:tblGrid>
      <w:tr w:rsidR="0003229A" w14:paraId="7D6081B4" w14:textId="77777777">
        <w:trPr>
          <w:trHeight w:val="465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220" w:type="dxa"/>
            </w:tcMar>
          </w:tcPr>
          <w:p w14:paraId="00000084" w14:textId="77777777" w:rsidR="0003229A" w:rsidRDefault="005B0DB1">
            <w:pPr>
              <w:rPr>
                <w:b/>
                <w:color w:val="333333"/>
                <w:sz w:val="21"/>
                <w:szCs w:val="21"/>
                <w:highlight w:val="white"/>
              </w:rPr>
            </w:pPr>
            <w:r>
              <w:rPr>
                <w:b/>
                <w:color w:val="333333"/>
                <w:sz w:val="21"/>
                <w:szCs w:val="21"/>
                <w:highlight w:val="white"/>
              </w:rPr>
              <w:t>Tên trường</w:t>
            </w:r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220" w:type="dxa"/>
            </w:tcMar>
          </w:tcPr>
          <w:p w14:paraId="00000085" w14:textId="77777777" w:rsidR="0003229A" w:rsidRDefault="005B0DB1">
            <w:pPr>
              <w:rPr>
                <w:b/>
                <w:color w:val="333333"/>
                <w:sz w:val="21"/>
                <w:szCs w:val="21"/>
                <w:highlight w:val="white"/>
              </w:rPr>
            </w:pPr>
            <w:r>
              <w:rPr>
                <w:b/>
                <w:color w:val="333333"/>
                <w:sz w:val="21"/>
                <w:szCs w:val="21"/>
                <w:highlight w:val="white"/>
              </w:rPr>
              <w:t>Mô tả</w:t>
            </w:r>
          </w:p>
        </w:tc>
      </w:tr>
      <w:tr w:rsidR="0003229A" w14:paraId="7A5CDA09" w14:textId="77777777">
        <w:trPr>
          <w:trHeight w:val="465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86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stockId</w:t>
            </w:r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87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Id của mã ck</w:t>
            </w:r>
          </w:p>
        </w:tc>
      </w:tr>
      <w:tr w:rsidR="0003229A" w14:paraId="57259104" w14:textId="77777777">
        <w:trPr>
          <w:trHeight w:val="465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88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code</w:t>
            </w:r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89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Mã chứng khoán</w:t>
            </w:r>
          </w:p>
        </w:tc>
      </w:tr>
      <w:tr w:rsidR="0003229A" w14:paraId="57392922" w14:textId="77777777">
        <w:trPr>
          <w:trHeight w:val="465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8A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basicPrice</w:t>
            </w:r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8B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Giá tham chiếu</w:t>
            </w:r>
          </w:p>
        </w:tc>
      </w:tr>
      <w:tr w:rsidR="0003229A" w14:paraId="46EBDFA8" w14:textId="77777777">
        <w:trPr>
          <w:trHeight w:val="465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8C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ceilingPrice</w:t>
            </w:r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8D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Giá Trần</w:t>
            </w:r>
          </w:p>
        </w:tc>
      </w:tr>
      <w:tr w:rsidR="0003229A" w14:paraId="61F015DB" w14:textId="77777777">
        <w:trPr>
          <w:trHeight w:val="465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8E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floorPrice</w:t>
            </w:r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8F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Giá sàn</w:t>
            </w:r>
          </w:p>
        </w:tc>
      </w:tr>
      <w:tr w:rsidR="0003229A" w14:paraId="52836CFE" w14:textId="77777777">
        <w:trPr>
          <w:trHeight w:val="465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90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totalRoom</w:t>
            </w:r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91" w14:textId="77777777" w:rsidR="0003229A" w:rsidRDefault="005B0DB1">
            <w:pPr>
              <w:shd w:val="clear" w:color="auto" w:fill="FFFFFF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Tổng số lượng cp NN được phép mua</w:t>
            </w:r>
          </w:p>
          <w:p w14:paraId="00000092" w14:textId="77777777" w:rsidR="0003229A" w:rsidRDefault="005B0DB1">
            <w:pPr>
              <w:shd w:val="clear" w:color="auto" w:fill="FFFFFF"/>
              <w:spacing w:before="160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Đơn vị: 10 CP</w:t>
            </w:r>
          </w:p>
        </w:tc>
      </w:tr>
      <w:tr w:rsidR="0003229A" w14:paraId="16F91E79" w14:textId="77777777">
        <w:trPr>
          <w:trHeight w:val="465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93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currentRoom</w:t>
            </w:r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94" w14:textId="77777777" w:rsidR="0003229A" w:rsidRDefault="005B0DB1">
            <w:pPr>
              <w:shd w:val="clear" w:color="auto" w:fill="FFFFFF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Số lượng còn lại NN được phép mua</w:t>
            </w:r>
          </w:p>
          <w:p w14:paraId="00000095" w14:textId="77777777" w:rsidR="0003229A" w:rsidRDefault="005B0DB1">
            <w:pPr>
              <w:shd w:val="clear" w:color="auto" w:fill="FFFFFF"/>
              <w:spacing w:before="160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Đơn vị: 10 CP</w:t>
            </w:r>
          </w:p>
        </w:tc>
      </w:tr>
      <w:tr w:rsidR="00A5701D" w14:paraId="74A5F59C" w14:textId="77777777">
        <w:trPr>
          <w:trHeight w:val="465"/>
          <w:ins w:id="10" w:author="admin" w:date="2021-10-13T10:11:00Z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E9EA3C2" w14:textId="3850469F" w:rsidR="00A5701D" w:rsidRDefault="00A5701D" w:rsidP="00A5701D">
            <w:pPr>
              <w:rPr>
                <w:ins w:id="11" w:author="admin" w:date="2021-10-13T10:11:00Z"/>
                <w:color w:val="333333"/>
                <w:sz w:val="21"/>
                <w:szCs w:val="21"/>
                <w:highlight w:val="white"/>
              </w:rPr>
            </w:pPr>
            <w:proofErr w:type="spellStart"/>
            <w:ins w:id="12" w:author="admin" w:date="2021-10-13T10:11:00Z">
              <w:r>
                <w:rPr>
                  <w:rFonts w:ascii="Consolas" w:hAnsi="Consolas" w:cs="Consolas"/>
                  <w:color w:val="000000"/>
                  <w:lang w:val="en-US"/>
                </w:rPr>
                <w:t>matchPrice</w:t>
              </w:r>
              <w:proofErr w:type="spellEnd"/>
            </w:ins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6FD0B43" w14:textId="7AB20F16" w:rsidR="00A5701D" w:rsidRDefault="00A5701D" w:rsidP="00A5701D">
            <w:pPr>
              <w:shd w:val="clear" w:color="auto" w:fill="FFFFFF"/>
              <w:rPr>
                <w:ins w:id="13" w:author="admin" w:date="2021-10-13T10:11:00Z"/>
                <w:color w:val="333333"/>
                <w:sz w:val="21"/>
                <w:szCs w:val="21"/>
                <w:highlight w:val="white"/>
              </w:rPr>
            </w:pPr>
            <w:proofErr w:type="spellStart"/>
            <w:ins w:id="14" w:author="admin" w:date="2021-10-13T10:11:00Z">
              <w:r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>Giá</w:t>
              </w:r>
              <w:proofErr w:type="spellEnd"/>
              <w:r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 xml:space="preserve"> </w:t>
              </w:r>
              <w:proofErr w:type="spellStart"/>
              <w:r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>khớp</w:t>
              </w:r>
              <w:proofErr w:type="spellEnd"/>
            </w:ins>
          </w:p>
        </w:tc>
      </w:tr>
      <w:tr w:rsidR="00A5701D" w14:paraId="4925AD61" w14:textId="77777777">
        <w:trPr>
          <w:trHeight w:val="465"/>
          <w:ins w:id="15" w:author="admin" w:date="2021-10-13T10:11:00Z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DCC4D92" w14:textId="1BF9AA38" w:rsidR="00A5701D" w:rsidRDefault="00A5701D" w:rsidP="00A5701D">
            <w:pPr>
              <w:rPr>
                <w:ins w:id="16" w:author="admin" w:date="2021-10-13T10:11:00Z"/>
                <w:color w:val="333333"/>
                <w:sz w:val="21"/>
                <w:szCs w:val="21"/>
                <w:highlight w:val="white"/>
              </w:rPr>
            </w:pPr>
            <w:proofErr w:type="spellStart"/>
            <w:ins w:id="17" w:author="admin" w:date="2021-10-13T10:11:00Z">
              <w:r>
                <w:rPr>
                  <w:rFonts w:ascii="Consolas" w:hAnsi="Consolas" w:cs="Consolas"/>
                  <w:color w:val="000000"/>
                  <w:lang w:val="en-US"/>
                </w:rPr>
                <w:t>closePrice</w:t>
              </w:r>
              <w:proofErr w:type="spellEnd"/>
            </w:ins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1C8A318" w14:textId="5403D71F" w:rsidR="00A5701D" w:rsidRDefault="00A5701D" w:rsidP="00A5701D">
            <w:pPr>
              <w:shd w:val="clear" w:color="auto" w:fill="FFFFFF"/>
              <w:rPr>
                <w:ins w:id="18" w:author="admin" w:date="2021-10-13T10:11:00Z"/>
                <w:color w:val="333333"/>
                <w:sz w:val="21"/>
                <w:szCs w:val="21"/>
                <w:highlight w:val="white"/>
              </w:rPr>
            </w:pPr>
            <w:proofErr w:type="spellStart"/>
            <w:ins w:id="19" w:author="admin" w:date="2021-10-13T10:11:00Z">
              <w:r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>Giá</w:t>
              </w:r>
              <w:proofErr w:type="spellEnd"/>
              <w:r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 xml:space="preserve"> </w:t>
              </w:r>
              <w:proofErr w:type="spellStart"/>
              <w:r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>đóng</w:t>
              </w:r>
              <w:proofErr w:type="spellEnd"/>
              <w:r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 xml:space="preserve"> </w:t>
              </w:r>
              <w:proofErr w:type="spellStart"/>
              <w:r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>cửa</w:t>
              </w:r>
              <w:proofErr w:type="spellEnd"/>
            </w:ins>
          </w:p>
        </w:tc>
      </w:tr>
      <w:tr w:rsidR="00A5701D" w14:paraId="6E12C565" w14:textId="77777777">
        <w:trPr>
          <w:trHeight w:val="1815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96" w14:textId="77777777" w:rsidR="00A5701D" w:rsidRDefault="00A5701D" w:rsidP="00A5701D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lastRenderedPageBreak/>
              <w:t>haltResumeFlag</w:t>
            </w:r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97" w14:textId="77777777" w:rsidR="00A5701D" w:rsidRDefault="00A5701D" w:rsidP="00A5701D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Trạng thái GD của mã</w:t>
            </w:r>
          </w:p>
          <w:p w14:paraId="00000098" w14:textId="77777777" w:rsidR="00A5701D" w:rsidRDefault="00A5701D" w:rsidP="00A5701D">
            <w:pPr>
              <w:numPr>
                <w:ilvl w:val="0"/>
                <w:numId w:val="5"/>
              </w:numPr>
              <w:spacing w:before="320"/>
            </w:pPr>
            <w:r>
              <w:rPr>
                <w:color w:val="333333"/>
                <w:sz w:val="21"/>
                <w:szCs w:val="21"/>
                <w:highlight w:val="white"/>
              </w:rPr>
              <w:t>H: dừng GD trong phiên</w:t>
            </w:r>
          </w:p>
          <w:p w14:paraId="00000099" w14:textId="77777777" w:rsidR="00A5701D" w:rsidRDefault="00A5701D" w:rsidP="00A5701D">
            <w:pPr>
              <w:numPr>
                <w:ilvl w:val="0"/>
                <w:numId w:val="5"/>
              </w:numPr>
            </w:pPr>
            <w:r>
              <w:rPr>
                <w:color w:val="333333"/>
                <w:sz w:val="21"/>
                <w:szCs w:val="21"/>
                <w:highlight w:val="white"/>
              </w:rPr>
              <w:t>A: dừng GD khớp lệnh</w:t>
            </w:r>
          </w:p>
          <w:p w14:paraId="0000009A" w14:textId="77777777" w:rsidR="00A5701D" w:rsidRDefault="00A5701D" w:rsidP="00A5701D">
            <w:pPr>
              <w:numPr>
                <w:ilvl w:val="0"/>
                <w:numId w:val="5"/>
              </w:numPr>
            </w:pPr>
            <w:r>
              <w:rPr>
                <w:color w:val="333333"/>
                <w:sz w:val="21"/>
                <w:szCs w:val="21"/>
                <w:highlight w:val="white"/>
              </w:rPr>
              <w:t>P: dừng GD thỏa thuận</w:t>
            </w:r>
          </w:p>
          <w:p w14:paraId="0000009B" w14:textId="77777777" w:rsidR="00A5701D" w:rsidRDefault="00A5701D" w:rsidP="00A5701D">
            <w:pPr>
              <w:numPr>
                <w:ilvl w:val="0"/>
                <w:numId w:val="5"/>
              </w:numPr>
            </w:pPr>
            <w:r>
              <w:rPr>
                <w:color w:val="333333"/>
                <w:sz w:val="21"/>
                <w:szCs w:val="21"/>
                <w:highlight w:val="white"/>
              </w:rPr>
              <w:t>null: GD bình thường</w:t>
            </w:r>
          </w:p>
        </w:tc>
      </w:tr>
      <w:tr w:rsidR="00A5701D" w14:paraId="612BB1CB" w14:textId="77777777" w:rsidTr="00A47F02">
        <w:trPr>
          <w:trHeight w:val="1260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9C" w14:textId="77777777" w:rsidR="00A5701D" w:rsidRDefault="00A5701D" w:rsidP="00A5701D">
            <w:pPr>
              <w:rPr>
                <w:color w:val="333333"/>
                <w:sz w:val="21"/>
                <w:szCs w:val="21"/>
                <w:highlight w:val="white"/>
              </w:rPr>
            </w:pPr>
            <w:bookmarkStart w:id="20" w:name="_GoBack" w:colFirst="0" w:colLast="2"/>
            <w:r>
              <w:rPr>
                <w:color w:val="333333"/>
                <w:sz w:val="21"/>
                <w:szCs w:val="21"/>
                <w:highlight w:val="white"/>
              </w:rPr>
              <w:t>suspension</w:t>
            </w:r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9D" w14:textId="77777777" w:rsidR="00A5701D" w:rsidRDefault="00A5701D" w:rsidP="00A5701D">
            <w:pPr>
              <w:shd w:val="clear" w:color="auto" w:fill="FFFFFF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 xml:space="preserve">Tình trạng được phép GD hay ko </w:t>
            </w:r>
          </w:p>
          <w:p w14:paraId="0000009E" w14:textId="77777777" w:rsidR="00A5701D" w:rsidRDefault="00A5701D" w:rsidP="00A5701D">
            <w:pPr>
              <w:numPr>
                <w:ilvl w:val="0"/>
                <w:numId w:val="7"/>
              </w:numPr>
              <w:shd w:val="clear" w:color="auto" w:fill="FFFFFF"/>
              <w:spacing w:before="320"/>
              <w:rPr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S: bị tạm dừng giao dịch</w:t>
            </w:r>
          </w:p>
          <w:p w14:paraId="0000009F" w14:textId="77777777" w:rsidR="00A5701D" w:rsidRDefault="00A5701D" w:rsidP="00A5701D">
            <w:pPr>
              <w:numPr>
                <w:ilvl w:val="0"/>
                <w:numId w:val="7"/>
              </w:numPr>
              <w:shd w:val="clear" w:color="auto" w:fill="FFFFFF"/>
              <w:rPr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null: GD bình thường</w:t>
            </w:r>
          </w:p>
        </w:tc>
      </w:tr>
      <w:tr w:rsidR="00A5701D" w14:paraId="6450AD8F" w14:textId="77777777" w:rsidTr="00A47F02">
        <w:trPr>
          <w:trHeight w:val="1196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A0" w14:textId="77777777" w:rsidR="00A5701D" w:rsidRDefault="00A5701D" w:rsidP="00A5701D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floorCode</w:t>
            </w:r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A1" w14:textId="77777777" w:rsidR="00A5701D" w:rsidRDefault="00A5701D" w:rsidP="00A5701D">
            <w:pPr>
              <w:shd w:val="clear" w:color="auto" w:fill="FFFFFF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Mã sàn:</w:t>
            </w:r>
          </w:p>
          <w:p w14:paraId="000000A2" w14:textId="77777777" w:rsidR="00A5701D" w:rsidRDefault="00A5701D" w:rsidP="00A5701D">
            <w:pPr>
              <w:shd w:val="clear" w:color="auto" w:fill="FFFFFF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02: HNX</w:t>
            </w:r>
          </w:p>
          <w:p w14:paraId="000000A3" w14:textId="77777777" w:rsidR="00A5701D" w:rsidRDefault="00A5701D" w:rsidP="00A5701D">
            <w:pPr>
              <w:shd w:val="clear" w:color="auto" w:fill="FFFFFF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03: UPCOM</w:t>
            </w:r>
          </w:p>
          <w:p w14:paraId="000000A4" w14:textId="4479E952" w:rsidR="00A5701D" w:rsidRDefault="00A5701D" w:rsidP="00A5701D">
            <w:pPr>
              <w:shd w:val="clear" w:color="auto" w:fill="FFFFFF"/>
              <w:rPr>
                <w:color w:val="333333"/>
                <w:sz w:val="21"/>
                <w:szCs w:val="21"/>
                <w:highlight w:val="white"/>
              </w:rPr>
            </w:pPr>
            <w:del w:id="21" w:author="admin" w:date="2021-10-13T10:19:00Z">
              <w:r w:rsidDel="00A47F02">
                <w:rPr>
                  <w:color w:val="333333"/>
                  <w:sz w:val="21"/>
                  <w:szCs w:val="21"/>
                  <w:highlight w:val="white"/>
                </w:rPr>
                <w:delText>10: HOSE (Không đọc)</w:delText>
              </w:r>
            </w:del>
          </w:p>
        </w:tc>
      </w:tr>
      <w:bookmarkEnd w:id="20"/>
    </w:tbl>
    <w:p w14:paraId="000000A5" w14:textId="77777777" w:rsidR="0003229A" w:rsidRDefault="0003229A">
      <w:pPr>
        <w:ind w:left="1440"/>
      </w:pPr>
    </w:p>
    <w:p w14:paraId="000000A6" w14:textId="77777777" w:rsidR="0003229A" w:rsidRDefault="005B0DB1" w:rsidP="00481AA6">
      <w:pPr>
        <w:pStyle w:val="Heading1"/>
      </w:pPr>
      <w:r>
        <w:t>Đọc Thông Tin Phiên:</w:t>
      </w:r>
    </w:p>
    <w:p w14:paraId="000000A7" w14:textId="77777777" w:rsidR="0003229A" w:rsidRDefault="005B0DB1" w:rsidP="00481AA6">
      <w:pPr>
        <w:pStyle w:val="Heading2"/>
      </w:pPr>
      <w:r>
        <w:t>Đối với sàn Hose:</w:t>
      </w:r>
    </w:p>
    <w:p w14:paraId="000000A8" w14:textId="77777777" w:rsidR="0003229A" w:rsidRDefault="005B0DB1">
      <w:pPr>
        <w:numPr>
          <w:ilvl w:val="0"/>
          <w:numId w:val="3"/>
        </w:numPr>
        <w:rPr>
          <w:b/>
        </w:rPr>
      </w:pPr>
      <w:r>
        <w:t xml:space="preserve">Message Mẫu: </w:t>
      </w:r>
    </w:p>
    <w:p w14:paraId="000000A9" w14:textId="77777777" w:rsidR="0003229A" w:rsidRDefault="0003229A">
      <w:pPr>
        <w:ind w:left="1440"/>
      </w:pPr>
    </w:p>
    <w:p w14:paraId="000000AA" w14:textId="77777777" w:rsidR="0003229A" w:rsidRDefault="005B0DB1">
      <w:pPr>
        <w:ind w:left="1440"/>
      </w:pPr>
      <w:r>
        <w:t>{"type":"marketInfo_hose","message":{"controlCode":"A","floorCode":"10","marketIndex":1334.7</w:t>
      </w:r>
    </w:p>
    <w:p w14:paraId="000000AB" w14:textId="77777777" w:rsidR="0003229A" w:rsidRDefault="005B0DB1">
      <w:pPr>
        <w:ind w:left="1440"/>
      </w:pPr>
      <w:r>
        <w:t>4,"priorMarketIndex":1334.74,"tradingTime":"14:30:00","status":"9"}}</w:t>
      </w:r>
    </w:p>
    <w:p w14:paraId="000000AC" w14:textId="77777777" w:rsidR="0003229A" w:rsidRDefault="0003229A">
      <w:pPr>
        <w:ind w:left="1440"/>
      </w:pPr>
    </w:p>
    <w:p w14:paraId="000000AD" w14:textId="77777777" w:rsidR="0003229A" w:rsidRDefault="0003229A">
      <w:pPr>
        <w:ind w:left="1440"/>
        <w:rPr>
          <w:color w:val="333333"/>
          <w:sz w:val="21"/>
          <w:szCs w:val="21"/>
          <w:highlight w:val="white"/>
        </w:rPr>
      </w:pPr>
    </w:p>
    <w:p w14:paraId="000000AE" w14:textId="77777777" w:rsidR="0003229A" w:rsidRDefault="005B0DB1">
      <w:pPr>
        <w:numPr>
          <w:ilvl w:val="0"/>
          <w:numId w:val="6"/>
        </w:numPr>
      </w:pPr>
      <w:r>
        <w:t>Đọc các msg có type là : marketInfo_hose</w:t>
      </w:r>
    </w:p>
    <w:p w14:paraId="000000AF" w14:textId="77777777" w:rsidR="0003229A" w:rsidRDefault="005B0DB1">
      <w:pPr>
        <w:numPr>
          <w:ilvl w:val="0"/>
          <w:numId w:val="6"/>
        </w:numPr>
      </w:pPr>
      <w:r>
        <w:t xml:space="preserve">Chỉ cần đọc các trường sau: </w:t>
      </w:r>
    </w:p>
    <w:p w14:paraId="000000B0" w14:textId="77777777" w:rsidR="0003229A" w:rsidRDefault="0003229A">
      <w:pPr>
        <w:ind w:left="1440"/>
        <w:rPr>
          <w:color w:val="333333"/>
          <w:sz w:val="21"/>
          <w:szCs w:val="21"/>
          <w:highlight w:val="white"/>
        </w:rPr>
      </w:pPr>
    </w:p>
    <w:tbl>
      <w:tblPr>
        <w:tblStyle w:val="a1"/>
        <w:tblW w:w="64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3945"/>
      </w:tblGrid>
      <w:tr w:rsidR="0003229A" w14:paraId="061F279C" w14:textId="77777777">
        <w:trPr>
          <w:trHeight w:val="465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220" w:type="dxa"/>
            </w:tcMar>
          </w:tcPr>
          <w:p w14:paraId="000000B1" w14:textId="77777777" w:rsidR="0003229A" w:rsidRDefault="005B0DB1">
            <w:pPr>
              <w:rPr>
                <w:b/>
                <w:color w:val="333333"/>
                <w:sz w:val="21"/>
                <w:szCs w:val="21"/>
                <w:highlight w:val="white"/>
              </w:rPr>
            </w:pPr>
            <w:r>
              <w:rPr>
                <w:b/>
                <w:color w:val="333333"/>
                <w:sz w:val="21"/>
                <w:szCs w:val="21"/>
                <w:highlight w:val="white"/>
              </w:rPr>
              <w:t>Tên trường</w:t>
            </w:r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220" w:type="dxa"/>
            </w:tcMar>
          </w:tcPr>
          <w:p w14:paraId="000000B2" w14:textId="77777777" w:rsidR="0003229A" w:rsidRDefault="005B0DB1">
            <w:pPr>
              <w:rPr>
                <w:b/>
                <w:color w:val="333333"/>
                <w:sz w:val="21"/>
                <w:szCs w:val="21"/>
                <w:highlight w:val="white"/>
              </w:rPr>
            </w:pPr>
            <w:r>
              <w:rPr>
                <w:b/>
                <w:color w:val="333333"/>
                <w:sz w:val="21"/>
                <w:szCs w:val="21"/>
                <w:highlight w:val="white"/>
              </w:rPr>
              <w:t>Mô tả</w:t>
            </w:r>
          </w:p>
        </w:tc>
      </w:tr>
      <w:tr w:rsidR="0003229A" w14:paraId="743F4B48" w14:textId="77777777">
        <w:trPr>
          <w:trHeight w:val="465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B3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t>floorCode</w:t>
            </w:r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B4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Mã sàn</w:t>
            </w:r>
          </w:p>
          <w:p w14:paraId="000000B5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10: Hose</w:t>
            </w:r>
          </w:p>
        </w:tc>
      </w:tr>
      <w:tr w:rsidR="00A47F02" w14:paraId="3B381187" w14:textId="77777777" w:rsidTr="00A47F02">
        <w:trPr>
          <w:trHeight w:val="8674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B6" w14:textId="77777777" w:rsidR="00A47F02" w:rsidRDefault="00A47F02" w:rsidP="00A47F02">
            <w:r>
              <w:rPr>
                <w:color w:val="333333"/>
                <w:sz w:val="21"/>
                <w:szCs w:val="21"/>
                <w:highlight w:val="white"/>
              </w:rPr>
              <w:lastRenderedPageBreak/>
              <w:t>Status</w:t>
            </w:r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E3A1DC4" w14:textId="77777777" w:rsidR="00A47F02" w:rsidRPr="00A47F02" w:rsidRDefault="00A47F02" w:rsidP="00A47F02">
            <w:pPr>
              <w:rPr>
                <w:ins w:id="22" w:author="admin" w:date="2021-10-13T10:19:00Z"/>
                <w:color w:val="333333"/>
                <w:sz w:val="21"/>
                <w:szCs w:val="21"/>
                <w:highlight w:val="white"/>
                <w:lang w:val="en-US"/>
              </w:rPr>
            </w:pPr>
            <w:ins w:id="23" w:author="admin" w:date="2021-10-13T10:19:00Z">
              <w:r>
                <w:rPr>
                  <w:color w:val="333333"/>
                  <w:sz w:val="21"/>
                  <w:szCs w:val="21"/>
                  <w:highlight w:val="white"/>
                </w:rPr>
                <w:t>0: Phiên RunOff</w:t>
              </w:r>
              <w:r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 xml:space="preserve"> – RỤNOFF</w:t>
              </w:r>
            </w:ins>
          </w:p>
          <w:p w14:paraId="2694CA83" w14:textId="77777777" w:rsidR="00A47F02" w:rsidRPr="00A47F02" w:rsidRDefault="00A47F02" w:rsidP="00A47F02">
            <w:pPr>
              <w:rPr>
                <w:ins w:id="24" w:author="admin" w:date="2021-10-13T10:19:00Z"/>
                <w:color w:val="333333"/>
                <w:sz w:val="21"/>
                <w:szCs w:val="21"/>
                <w:highlight w:val="white"/>
                <w:lang w:val="en-US"/>
              </w:rPr>
            </w:pPr>
            <w:ins w:id="25" w:author="admin" w:date="2021-10-13T10:19:00Z">
              <w:r>
                <w:rPr>
                  <w:color w:val="333333"/>
                  <w:sz w:val="21"/>
                  <w:szCs w:val="21"/>
                  <w:highlight w:val="white"/>
                </w:rPr>
                <w:t>1: Kết thúc nghỉ giữa đợt</w:t>
              </w:r>
              <w:r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 xml:space="preserve"> – k update</w:t>
              </w:r>
            </w:ins>
          </w:p>
          <w:p w14:paraId="3529C30E" w14:textId="77777777" w:rsidR="00A47F02" w:rsidRPr="00A47F02" w:rsidRDefault="00A47F02" w:rsidP="00A47F02">
            <w:pPr>
              <w:rPr>
                <w:ins w:id="26" w:author="admin" w:date="2021-10-13T10:19:00Z"/>
                <w:color w:val="333333"/>
                <w:sz w:val="21"/>
                <w:szCs w:val="21"/>
                <w:highlight w:val="white"/>
                <w:lang w:val="en-US"/>
              </w:rPr>
            </w:pPr>
            <w:ins w:id="27" w:author="admin" w:date="2021-10-13T10:19:00Z">
              <w:r>
                <w:rPr>
                  <w:color w:val="333333"/>
                  <w:sz w:val="21"/>
                  <w:szCs w:val="21"/>
                  <w:highlight w:val="white"/>
                </w:rPr>
                <w:t>2: Bắt đầu phiên ATO</w:t>
              </w:r>
              <w:r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 xml:space="preserve"> - ATO</w:t>
              </w:r>
            </w:ins>
          </w:p>
          <w:p w14:paraId="1E2CC428" w14:textId="77777777" w:rsidR="00A47F02" w:rsidRPr="00A47F02" w:rsidRDefault="00A47F02" w:rsidP="00A47F02">
            <w:pPr>
              <w:rPr>
                <w:ins w:id="28" w:author="admin" w:date="2021-10-13T10:19:00Z"/>
                <w:color w:val="333333"/>
                <w:sz w:val="21"/>
                <w:szCs w:val="21"/>
                <w:highlight w:val="white"/>
                <w:lang w:val="en-US"/>
              </w:rPr>
            </w:pPr>
            <w:ins w:id="29" w:author="admin" w:date="2021-10-13T10:19:00Z">
              <w:r>
                <w:rPr>
                  <w:color w:val="333333"/>
                  <w:sz w:val="21"/>
                  <w:szCs w:val="21"/>
                  <w:highlight w:val="white"/>
                </w:rPr>
                <w:t>3: Bắt đầu nghỉ giữa đợt</w:t>
              </w:r>
              <w:r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 xml:space="preserve"> -INTERMISSION</w:t>
              </w:r>
            </w:ins>
          </w:p>
          <w:p w14:paraId="366E04BA" w14:textId="77777777" w:rsidR="00A47F02" w:rsidRPr="00A47F02" w:rsidRDefault="00A47F02" w:rsidP="00A47F02">
            <w:pPr>
              <w:rPr>
                <w:ins w:id="30" w:author="admin" w:date="2021-10-13T10:19:00Z"/>
                <w:color w:val="333333"/>
                <w:sz w:val="21"/>
                <w:szCs w:val="21"/>
                <w:highlight w:val="white"/>
                <w:lang w:val="en-US"/>
              </w:rPr>
            </w:pPr>
            <w:ins w:id="31" w:author="admin" w:date="2021-10-13T10:19:00Z">
              <w:r>
                <w:rPr>
                  <w:color w:val="333333"/>
                  <w:sz w:val="21"/>
                  <w:szCs w:val="21"/>
                  <w:highlight w:val="white"/>
                </w:rPr>
                <w:t>5: Bắt đầu phiên liên tục</w:t>
              </w:r>
              <w:r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 xml:space="preserve"> - OPEN</w:t>
              </w:r>
            </w:ins>
          </w:p>
          <w:p w14:paraId="35B83760" w14:textId="77777777" w:rsidR="00A47F02" w:rsidRDefault="00A47F02" w:rsidP="00A47F02">
            <w:pPr>
              <w:rPr>
                <w:ins w:id="32" w:author="admin" w:date="2021-10-13T10:19:00Z"/>
                <w:color w:val="333333"/>
                <w:sz w:val="21"/>
                <w:szCs w:val="21"/>
                <w:highlight w:val="white"/>
              </w:rPr>
            </w:pPr>
            <w:ins w:id="33" w:author="admin" w:date="2021-10-13T10:19:00Z">
              <w:r>
                <w:rPr>
                  <w:color w:val="333333"/>
                  <w:sz w:val="21"/>
                  <w:szCs w:val="21"/>
                  <w:highlight w:val="white"/>
                </w:rPr>
                <w:t>6: Giao dịch trở lại của CK</w:t>
              </w:r>
              <w:r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>– k update</w:t>
              </w:r>
            </w:ins>
          </w:p>
          <w:p w14:paraId="7731359D" w14:textId="77777777" w:rsidR="00A47F02" w:rsidRDefault="00A47F02" w:rsidP="00A47F02">
            <w:pPr>
              <w:rPr>
                <w:ins w:id="34" w:author="admin" w:date="2021-10-13T10:19:00Z"/>
                <w:color w:val="333333"/>
                <w:sz w:val="21"/>
                <w:szCs w:val="21"/>
                <w:highlight w:val="white"/>
              </w:rPr>
            </w:pPr>
            <w:ins w:id="35" w:author="admin" w:date="2021-10-13T10:19:00Z">
              <w:r>
                <w:rPr>
                  <w:color w:val="333333"/>
                  <w:sz w:val="21"/>
                  <w:szCs w:val="21"/>
                  <w:highlight w:val="white"/>
                </w:rPr>
                <w:t>7: Ngưng giao dịch thị trường</w:t>
              </w:r>
              <w:r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>– k update</w:t>
              </w:r>
            </w:ins>
          </w:p>
          <w:p w14:paraId="35E2BCC6" w14:textId="77777777" w:rsidR="00A47F02" w:rsidRDefault="00A47F02" w:rsidP="00A47F02">
            <w:pPr>
              <w:rPr>
                <w:ins w:id="36" w:author="admin" w:date="2021-10-13T10:19:00Z"/>
                <w:color w:val="333333"/>
                <w:sz w:val="21"/>
                <w:szCs w:val="21"/>
                <w:highlight w:val="white"/>
              </w:rPr>
            </w:pPr>
            <w:ins w:id="37" w:author="admin" w:date="2021-10-13T10:19:00Z">
              <w:r>
                <w:rPr>
                  <w:color w:val="333333"/>
                  <w:sz w:val="21"/>
                  <w:szCs w:val="21"/>
                  <w:highlight w:val="white"/>
                </w:rPr>
                <w:t>8: Giao dịch trở lại tất cả</w:t>
              </w:r>
              <w:r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>– k update</w:t>
              </w:r>
            </w:ins>
          </w:p>
          <w:p w14:paraId="5670D1C5" w14:textId="77777777" w:rsidR="00A47F02" w:rsidRPr="00A47F02" w:rsidRDefault="00A47F02" w:rsidP="00A47F02">
            <w:pPr>
              <w:rPr>
                <w:ins w:id="38" w:author="admin" w:date="2021-10-13T10:19:00Z"/>
                <w:color w:val="333333"/>
                <w:sz w:val="21"/>
                <w:szCs w:val="21"/>
                <w:highlight w:val="white"/>
                <w:lang w:val="en-US"/>
              </w:rPr>
            </w:pPr>
            <w:ins w:id="39" w:author="admin" w:date="2021-10-13T10:19:00Z">
              <w:r>
                <w:rPr>
                  <w:color w:val="333333"/>
                  <w:sz w:val="21"/>
                  <w:szCs w:val="21"/>
                  <w:highlight w:val="white"/>
                </w:rPr>
                <w:t>9: Bắt đầu phiên ATC</w:t>
              </w:r>
              <w:r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 xml:space="preserve"> - ATC</w:t>
              </w:r>
            </w:ins>
          </w:p>
          <w:p w14:paraId="412C443D" w14:textId="77777777" w:rsidR="00A47F02" w:rsidRPr="00A47F02" w:rsidRDefault="00A47F02" w:rsidP="00A47F02">
            <w:pPr>
              <w:rPr>
                <w:ins w:id="40" w:author="admin" w:date="2021-10-13T10:19:00Z"/>
                <w:color w:val="333333"/>
                <w:sz w:val="21"/>
                <w:szCs w:val="21"/>
                <w:highlight w:val="white"/>
                <w:lang w:val="en-US"/>
              </w:rPr>
            </w:pPr>
            <w:ins w:id="41" w:author="admin" w:date="2021-10-13T10:19:00Z">
              <w:r>
                <w:rPr>
                  <w:color w:val="333333"/>
                  <w:sz w:val="21"/>
                  <w:szCs w:val="21"/>
                  <w:highlight w:val="white"/>
                </w:rPr>
                <w:t>10: Bắt đầu truyền thông tin tổng kết cuối ngày</w:t>
              </w:r>
              <w:r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 xml:space="preserve"> - INTERMISSION</w:t>
              </w:r>
            </w:ins>
          </w:p>
          <w:p w14:paraId="5A42B18C" w14:textId="77777777" w:rsidR="00A47F02" w:rsidRDefault="00A47F02" w:rsidP="00A47F02">
            <w:pPr>
              <w:rPr>
                <w:ins w:id="42" w:author="admin" w:date="2021-10-13T10:19:00Z"/>
                <w:color w:val="333333"/>
                <w:sz w:val="21"/>
                <w:szCs w:val="21"/>
                <w:highlight w:val="white"/>
              </w:rPr>
            </w:pPr>
            <w:ins w:id="43" w:author="admin" w:date="2021-10-13T10:19:00Z">
              <w:r>
                <w:rPr>
                  <w:color w:val="333333"/>
                  <w:sz w:val="21"/>
                  <w:szCs w:val="21"/>
                  <w:highlight w:val="white"/>
                </w:rPr>
                <w:t>11: Kết thúc truyền thông tin tổng kết cuối ngày</w:t>
              </w:r>
              <w:r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>– k update</w:t>
              </w:r>
            </w:ins>
          </w:p>
          <w:p w14:paraId="4BA23C73" w14:textId="77777777" w:rsidR="00A47F02" w:rsidRDefault="00A47F02" w:rsidP="00A47F02">
            <w:pPr>
              <w:rPr>
                <w:ins w:id="44" w:author="admin" w:date="2021-10-13T10:19:00Z"/>
                <w:color w:val="333333"/>
                <w:sz w:val="21"/>
                <w:szCs w:val="21"/>
                <w:highlight w:val="white"/>
                <w:lang w:val="en-US"/>
              </w:rPr>
            </w:pPr>
            <w:ins w:id="45" w:author="admin" w:date="2021-10-13T10:19:00Z">
              <w:r>
                <w:rPr>
                  <w:color w:val="333333"/>
                  <w:sz w:val="21"/>
                  <w:szCs w:val="21"/>
                  <w:highlight w:val="white"/>
                </w:rPr>
                <w:t>13: Kết thúc Phiên RunOff.</w:t>
              </w:r>
              <w:r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>- CLOSE</w:t>
              </w:r>
            </w:ins>
          </w:p>
          <w:p w14:paraId="56C0D462" w14:textId="47FF53A3" w:rsidR="00A47F02" w:rsidRPr="00A47F02" w:rsidRDefault="00A47F02" w:rsidP="00A47F02">
            <w:pPr>
              <w:rPr>
                <w:ins w:id="46" w:author="admin" w:date="2021-10-13T10:19:00Z"/>
                <w:color w:val="333333"/>
                <w:sz w:val="21"/>
                <w:szCs w:val="21"/>
                <w:highlight w:val="white"/>
                <w:lang w:val="en-US"/>
              </w:rPr>
            </w:pPr>
            <w:ins w:id="47" w:author="admin" w:date="2021-10-13T10:19:00Z">
              <w:r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>35. - RUNOFF</w:t>
              </w:r>
            </w:ins>
          </w:p>
          <w:p w14:paraId="000000B7" w14:textId="62BE0D4F" w:rsidR="00A47F02" w:rsidDel="00DB345D" w:rsidRDefault="00A47F02" w:rsidP="00A47F02">
            <w:pPr>
              <w:rPr>
                <w:del w:id="48" w:author="admin" w:date="2021-10-13T10:19:00Z"/>
                <w:color w:val="333333"/>
                <w:sz w:val="21"/>
                <w:szCs w:val="21"/>
                <w:highlight w:val="white"/>
              </w:rPr>
            </w:pPr>
            <w:del w:id="49" w:author="admin" w:date="2021-10-13T10:19:00Z">
              <w:r w:rsidDel="00DB345D">
                <w:rPr>
                  <w:color w:val="333333"/>
                  <w:sz w:val="21"/>
                  <w:szCs w:val="21"/>
                  <w:highlight w:val="white"/>
                </w:rPr>
                <w:delText>0: Phiên RunOff</w:delText>
              </w:r>
            </w:del>
          </w:p>
          <w:p w14:paraId="000000B8" w14:textId="063D770C" w:rsidR="00A47F02" w:rsidDel="00DB345D" w:rsidRDefault="00A47F02" w:rsidP="00A47F02">
            <w:pPr>
              <w:rPr>
                <w:del w:id="50" w:author="admin" w:date="2021-10-13T10:19:00Z"/>
                <w:color w:val="333333"/>
                <w:sz w:val="21"/>
                <w:szCs w:val="21"/>
                <w:highlight w:val="white"/>
              </w:rPr>
            </w:pPr>
            <w:del w:id="51" w:author="admin" w:date="2021-10-13T10:19:00Z">
              <w:r w:rsidDel="00DB345D">
                <w:rPr>
                  <w:color w:val="333333"/>
                  <w:sz w:val="21"/>
                  <w:szCs w:val="21"/>
                  <w:highlight w:val="white"/>
                </w:rPr>
                <w:delText>1: Kết thúc nghỉ giữa đợt</w:delText>
              </w:r>
            </w:del>
          </w:p>
          <w:p w14:paraId="000000B9" w14:textId="310AD8A4" w:rsidR="00A47F02" w:rsidDel="00DB345D" w:rsidRDefault="00A47F02" w:rsidP="00A47F02">
            <w:pPr>
              <w:rPr>
                <w:del w:id="52" w:author="admin" w:date="2021-10-13T10:19:00Z"/>
                <w:color w:val="333333"/>
                <w:sz w:val="21"/>
                <w:szCs w:val="21"/>
                <w:highlight w:val="white"/>
              </w:rPr>
            </w:pPr>
            <w:del w:id="53" w:author="admin" w:date="2021-10-13T10:19:00Z">
              <w:r w:rsidDel="00DB345D">
                <w:rPr>
                  <w:color w:val="333333"/>
                  <w:sz w:val="21"/>
                  <w:szCs w:val="21"/>
                  <w:highlight w:val="white"/>
                </w:rPr>
                <w:delText>2: Bắt đầu phiên ATO</w:delText>
              </w:r>
            </w:del>
          </w:p>
          <w:p w14:paraId="000000BA" w14:textId="3A009D68" w:rsidR="00A47F02" w:rsidDel="00DB345D" w:rsidRDefault="00A47F02" w:rsidP="00A47F02">
            <w:pPr>
              <w:rPr>
                <w:del w:id="54" w:author="admin" w:date="2021-10-13T10:19:00Z"/>
                <w:color w:val="333333"/>
                <w:sz w:val="21"/>
                <w:szCs w:val="21"/>
                <w:highlight w:val="white"/>
              </w:rPr>
            </w:pPr>
            <w:del w:id="55" w:author="admin" w:date="2021-10-13T10:19:00Z">
              <w:r w:rsidDel="00DB345D">
                <w:rPr>
                  <w:color w:val="333333"/>
                  <w:sz w:val="21"/>
                  <w:szCs w:val="21"/>
                  <w:highlight w:val="white"/>
                </w:rPr>
                <w:delText>3: Bắt đầu nghỉ giữa đợt</w:delText>
              </w:r>
            </w:del>
          </w:p>
          <w:p w14:paraId="000000BB" w14:textId="07216B73" w:rsidR="00A47F02" w:rsidDel="00DB345D" w:rsidRDefault="00A47F02" w:rsidP="00A47F02">
            <w:pPr>
              <w:rPr>
                <w:del w:id="56" w:author="admin" w:date="2021-10-13T10:19:00Z"/>
                <w:color w:val="333333"/>
                <w:sz w:val="21"/>
                <w:szCs w:val="21"/>
                <w:highlight w:val="white"/>
              </w:rPr>
            </w:pPr>
            <w:del w:id="57" w:author="admin" w:date="2021-10-13T10:19:00Z">
              <w:r w:rsidDel="00DB345D">
                <w:rPr>
                  <w:color w:val="333333"/>
                  <w:sz w:val="21"/>
                  <w:szCs w:val="21"/>
                  <w:highlight w:val="white"/>
                </w:rPr>
                <w:delText>5: Bắt đầu phiên liên tục</w:delText>
              </w:r>
            </w:del>
          </w:p>
          <w:p w14:paraId="000000BC" w14:textId="59BD369B" w:rsidR="00A47F02" w:rsidDel="00DB345D" w:rsidRDefault="00A47F02" w:rsidP="00A47F02">
            <w:pPr>
              <w:rPr>
                <w:del w:id="58" w:author="admin" w:date="2021-10-13T10:19:00Z"/>
                <w:color w:val="333333"/>
                <w:sz w:val="21"/>
                <w:szCs w:val="21"/>
                <w:highlight w:val="white"/>
              </w:rPr>
            </w:pPr>
            <w:del w:id="59" w:author="admin" w:date="2021-10-13T10:19:00Z">
              <w:r w:rsidDel="00DB345D">
                <w:rPr>
                  <w:color w:val="333333"/>
                  <w:sz w:val="21"/>
                  <w:szCs w:val="21"/>
                  <w:highlight w:val="white"/>
                </w:rPr>
                <w:delText>6: Giao dịch trở lại của CK</w:delText>
              </w:r>
            </w:del>
          </w:p>
          <w:p w14:paraId="000000BD" w14:textId="62CC8F24" w:rsidR="00A47F02" w:rsidDel="00DB345D" w:rsidRDefault="00A47F02" w:rsidP="00A47F02">
            <w:pPr>
              <w:rPr>
                <w:del w:id="60" w:author="admin" w:date="2021-10-13T10:19:00Z"/>
                <w:color w:val="333333"/>
                <w:sz w:val="21"/>
                <w:szCs w:val="21"/>
                <w:highlight w:val="white"/>
              </w:rPr>
            </w:pPr>
            <w:del w:id="61" w:author="admin" w:date="2021-10-13T10:19:00Z">
              <w:r w:rsidDel="00DB345D">
                <w:rPr>
                  <w:color w:val="333333"/>
                  <w:sz w:val="21"/>
                  <w:szCs w:val="21"/>
                  <w:highlight w:val="white"/>
                </w:rPr>
                <w:delText>7: Ngưng giao dịch thị trường</w:delText>
              </w:r>
            </w:del>
          </w:p>
          <w:p w14:paraId="000000BE" w14:textId="7D764C4F" w:rsidR="00A47F02" w:rsidDel="00DB345D" w:rsidRDefault="00A47F02" w:rsidP="00A47F02">
            <w:pPr>
              <w:rPr>
                <w:del w:id="62" w:author="admin" w:date="2021-10-13T10:19:00Z"/>
                <w:color w:val="333333"/>
                <w:sz w:val="21"/>
                <w:szCs w:val="21"/>
                <w:highlight w:val="white"/>
              </w:rPr>
            </w:pPr>
            <w:del w:id="63" w:author="admin" w:date="2021-10-13T10:19:00Z">
              <w:r w:rsidDel="00DB345D">
                <w:rPr>
                  <w:color w:val="333333"/>
                  <w:sz w:val="21"/>
                  <w:szCs w:val="21"/>
                  <w:highlight w:val="white"/>
                </w:rPr>
                <w:delText>8: Giao dịch trở lại tất cả</w:delText>
              </w:r>
            </w:del>
          </w:p>
          <w:p w14:paraId="000000BF" w14:textId="18AA98C6" w:rsidR="00A47F02" w:rsidDel="00DB345D" w:rsidRDefault="00A47F02" w:rsidP="00A47F02">
            <w:pPr>
              <w:rPr>
                <w:del w:id="64" w:author="admin" w:date="2021-10-13T10:19:00Z"/>
                <w:color w:val="333333"/>
                <w:sz w:val="21"/>
                <w:szCs w:val="21"/>
                <w:highlight w:val="white"/>
              </w:rPr>
            </w:pPr>
            <w:del w:id="65" w:author="admin" w:date="2021-10-13T10:19:00Z">
              <w:r w:rsidDel="00DB345D">
                <w:rPr>
                  <w:color w:val="333333"/>
                  <w:sz w:val="21"/>
                  <w:szCs w:val="21"/>
                  <w:highlight w:val="white"/>
                </w:rPr>
                <w:delText>9: Bắt đầu phiên ATC</w:delText>
              </w:r>
            </w:del>
          </w:p>
          <w:p w14:paraId="000000C0" w14:textId="52D5E9D8" w:rsidR="00A47F02" w:rsidDel="00DB345D" w:rsidRDefault="00A47F02" w:rsidP="00A47F02">
            <w:pPr>
              <w:rPr>
                <w:del w:id="66" w:author="admin" w:date="2021-10-13T10:19:00Z"/>
                <w:color w:val="333333"/>
                <w:sz w:val="21"/>
                <w:szCs w:val="21"/>
                <w:highlight w:val="white"/>
              </w:rPr>
            </w:pPr>
            <w:del w:id="67" w:author="admin" w:date="2021-10-13T10:19:00Z">
              <w:r w:rsidDel="00DB345D">
                <w:rPr>
                  <w:color w:val="333333"/>
                  <w:sz w:val="21"/>
                  <w:szCs w:val="21"/>
                  <w:highlight w:val="white"/>
                </w:rPr>
                <w:delText>10: Bắt đầu truyền thông tin tổng kết cuối ngày</w:delText>
              </w:r>
            </w:del>
          </w:p>
          <w:p w14:paraId="000000C1" w14:textId="098350AC" w:rsidR="00A47F02" w:rsidDel="00DB345D" w:rsidRDefault="00A47F02" w:rsidP="00A47F02">
            <w:pPr>
              <w:rPr>
                <w:del w:id="68" w:author="admin" w:date="2021-10-13T10:19:00Z"/>
                <w:color w:val="333333"/>
                <w:sz w:val="21"/>
                <w:szCs w:val="21"/>
                <w:highlight w:val="white"/>
              </w:rPr>
            </w:pPr>
            <w:del w:id="69" w:author="admin" w:date="2021-10-13T10:19:00Z">
              <w:r w:rsidDel="00DB345D">
                <w:rPr>
                  <w:color w:val="333333"/>
                  <w:sz w:val="21"/>
                  <w:szCs w:val="21"/>
                  <w:highlight w:val="white"/>
                </w:rPr>
                <w:delText>11: Kết thúc truyền thông tin tổng kết cuối ngày</w:delText>
              </w:r>
            </w:del>
          </w:p>
          <w:p w14:paraId="000000C2" w14:textId="04F3C38C" w:rsidR="00A47F02" w:rsidDel="00DB345D" w:rsidRDefault="00A47F02" w:rsidP="00A47F02">
            <w:pPr>
              <w:rPr>
                <w:del w:id="70" w:author="admin" w:date="2021-10-13T10:19:00Z"/>
                <w:color w:val="333333"/>
                <w:sz w:val="21"/>
                <w:szCs w:val="21"/>
                <w:highlight w:val="white"/>
              </w:rPr>
            </w:pPr>
            <w:del w:id="71" w:author="admin" w:date="2021-10-13T10:19:00Z">
              <w:r w:rsidDel="00DB345D">
                <w:rPr>
                  <w:color w:val="333333"/>
                  <w:sz w:val="21"/>
                  <w:szCs w:val="21"/>
                  <w:highlight w:val="white"/>
                </w:rPr>
                <w:delText>13: Kết thúc Phiên RunOff.</w:delText>
              </w:r>
            </w:del>
          </w:p>
          <w:p w14:paraId="000000C3" w14:textId="16A18A0F" w:rsidR="00A47F02" w:rsidDel="00DB345D" w:rsidRDefault="00A47F02" w:rsidP="00A47F02">
            <w:pPr>
              <w:rPr>
                <w:del w:id="72" w:author="admin" w:date="2021-10-13T10:19:00Z"/>
                <w:color w:val="333333"/>
                <w:sz w:val="21"/>
                <w:szCs w:val="21"/>
                <w:highlight w:val="white"/>
              </w:rPr>
            </w:pPr>
          </w:p>
          <w:p w14:paraId="000000C4" w14:textId="77777777" w:rsidR="00A47F02" w:rsidRDefault="00A47F02" w:rsidP="00A47F02">
            <w:pPr>
              <w:rPr>
                <w:color w:val="333333"/>
                <w:sz w:val="21"/>
                <w:szCs w:val="21"/>
                <w:highlight w:val="white"/>
              </w:rPr>
            </w:pPr>
          </w:p>
        </w:tc>
      </w:tr>
    </w:tbl>
    <w:p w14:paraId="000000C5" w14:textId="77777777" w:rsidR="0003229A" w:rsidRDefault="0003229A">
      <w:pPr>
        <w:ind w:left="1440"/>
      </w:pPr>
    </w:p>
    <w:p w14:paraId="000000C6" w14:textId="77777777" w:rsidR="0003229A" w:rsidRDefault="005B0DB1" w:rsidP="00481AA6">
      <w:pPr>
        <w:pStyle w:val="Heading2"/>
      </w:pPr>
      <w:r>
        <w:t>Đối với sàn Hnx, Upcom</w:t>
      </w:r>
    </w:p>
    <w:p w14:paraId="000000C7" w14:textId="77777777" w:rsidR="0003229A" w:rsidRDefault="005B0DB1">
      <w:pPr>
        <w:numPr>
          <w:ilvl w:val="0"/>
          <w:numId w:val="3"/>
        </w:numPr>
        <w:rPr>
          <w:b/>
        </w:rPr>
      </w:pPr>
      <w:r>
        <w:t xml:space="preserve">Message Mẫu: </w:t>
      </w:r>
    </w:p>
    <w:p w14:paraId="000000C8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{</w:t>
      </w:r>
    </w:p>
    <w:p w14:paraId="000000C9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type: “marketInfo”</w:t>
      </w:r>
    </w:p>
    <w:p w14:paraId="000000CA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message:</w:t>
      </w:r>
    </w:p>
    <w:p w14:paraId="000000CB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{</w:t>
      </w:r>
    </w:p>
    <w:p w14:paraId="000000CC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"advance": 51,</w:t>
      </w:r>
    </w:p>
    <w:p w14:paraId="000000CD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"changedIndex": -0.924103,</w:t>
      </w:r>
    </w:p>
    <w:p w14:paraId="000000CE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"dateNo": "3144",</w:t>
      </w:r>
    </w:p>
    <w:p w14:paraId="000000CF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"decline": 91,</w:t>
      </w:r>
    </w:p>
    <w:p w14:paraId="000000D0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"floorCode": "02",</w:t>
      </w:r>
    </w:p>
    <w:p w14:paraId="000000D1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"highestIndex": 111.992751,</w:t>
      </w:r>
    </w:p>
    <w:p w14:paraId="000000D2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lastRenderedPageBreak/>
        <w:t xml:space="preserve">        "lowestIndex": 109.869528,</w:t>
      </w:r>
    </w:p>
    <w:p w14:paraId="000000D3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"marketIndex": 111.068648,</w:t>
      </w:r>
    </w:p>
    <w:p w14:paraId="000000D4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"noChange": 57,</w:t>
      </w:r>
    </w:p>
    <w:p w14:paraId="000000D5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"percentIndex": -0.825145,</w:t>
      </w:r>
    </w:p>
    <w:p w14:paraId="000000D6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"priorMarketIndex": 111.992751,</w:t>
      </w:r>
    </w:p>
    <w:p w14:paraId="000000D7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"totalShareTraded": 2576998.5,</w:t>
      </w:r>
    </w:p>
    <w:p w14:paraId="000000D8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"totalStock": 210,</w:t>
      </w:r>
    </w:p>
    <w:p w14:paraId="000000D9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"totalTrade": 8942.0,</w:t>
      </w:r>
    </w:p>
    <w:p w14:paraId="000000DA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"totalValueTraded": 381.1048103,</w:t>
      </w:r>
    </w:p>
    <w:p w14:paraId="000000DB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"tradingDate": 1529971200000,</w:t>
      </w:r>
    </w:p>
    <w:p w14:paraId="000000DC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"tradingTime": "14:44:51",</w:t>
      </w:r>
    </w:p>
    <w:p w14:paraId="000000DD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"status": "9",</w:t>
      </w:r>
    </w:p>
    <w:p w14:paraId="000000DE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"totalNormalTradedQttyRd": 2403860.0,</w:t>
      </w:r>
    </w:p>
    <w:p w14:paraId="000000DF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"totalNormalTradedValueRd": 349.06793,</w:t>
      </w:r>
    </w:p>
    <w:p w14:paraId="000000E0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"totalNormalTradedQttyOd": 426.8,</w:t>
      </w:r>
    </w:p>
    <w:p w14:paraId="000000E1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"totalNormalTradedValueOd": 0.0960325,</w:t>
      </w:r>
    </w:p>
    <w:p w14:paraId="000000E2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"totalPTTradedQtty": 172711.7,</w:t>
      </w:r>
    </w:p>
    <w:p w14:paraId="000000E3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"totalPTTradedValue": 31.9408478,</w:t>
      </w:r>
    </w:p>
    <w:p w14:paraId="000000E4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"openMarketIndex": 111.956553</w:t>
      </w:r>
    </w:p>
    <w:p w14:paraId="000000E5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}</w:t>
      </w:r>
    </w:p>
    <w:p w14:paraId="000000E6" w14:textId="77777777" w:rsidR="0003229A" w:rsidRDefault="005B0DB1">
      <w:pPr>
        <w:shd w:val="clear" w:color="auto" w:fill="FFFFFF"/>
        <w:spacing w:line="327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}</w:t>
      </w:r>
    </w:p>
    <w:p w14:paraId="000000E7" w14:textId="4A672FC7" w:rsidR="0003229A" w:rsidRDefault="005B0DB1">
      <w:pPr>
        <w:numPr>
          <w:ilvl w:val="0"/>
          <w:numId w:val="6"/>
        </w:numPr>
      </w:pPr>
      <w:r>
        <w:t xml:space="preserve">Đọc các msg có type là : marketInfo và floorCode </w:t>
      </w:r>
      <w:del w:id="73" w:author="admin" w:date="2021-10-13T10:13:00Z">
        <w:r w:rsidDel="00A5701D">
          <w:delText>khác 10</w:delText>
        </w:r>
      </w:del>
      <w:ins w:id="74" w:author="admin" w:date="2021-10-13T10:13:00Z">
        <w:r w:rsidR="00A5701D">
          <w:rPr>
            <w:lang w:val="en-US"/>
          </w:rPr>
          <w:t>02 (HNX), 03 (UPCOM)</w:t>
        </w:r>
      </w:ins>
    </w:p>
    <w:p w14:paraId="000000E8" w14:textId="77777777" w:rsidR="0003229A" w:rsidRDefault="005B0DB1">
      <w:pPr>
        <w:numPr>
          <w:ilvl w:val="0"/>
          <w:numId w:val="6"/>
        </w:numPr>
      </w:pPr>
      <w:r>
        <w:t xml:space="preserve">Chỉ cần đọc các trường sau: </w:t>
      </w:r>
    </w:p>
    <w:p w14:paraId="000000E9" w14:textId="77777777" w:rsidR="0003229A" w:rsidRDefault="0003229A">
      <w:pPr>
        <w:ind w:left="1440"/>
        <w:rPr>
          <w:color w:val="333333"/>
          <w:sz w:val="21"/>
          <w:szCs w:val="21"/>
          <w:highlight w:val="white"/>
        </w:rPr>
      </w:pPr>
    </w:p>
    <w:tbl>
      <w:tblPr>
        <w:tblStyle w:val="a2"/>
        <w:tblW w:w="64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3945"/>
      </w:tblGrid>
      <w:tr w:rsidR="0003229A" w14:paraId="710531FF" w14:textId="77777777">
        <w:trPr>
          <w:trHeight w:val="465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220" w:type="dxa"/>
            </w:tcMar>
          </w:tcPr>
          <w:p w14:paraId="000000EA" w14:textId="77777777" w:rsidR="0003229A" w:rsidRDefault="005B0DB1">
            <w:pPr>
              <w:rPr>
                <w:b/>
                <w:color w:val="333333"/>
                <w:sz w:val="21"/>
                <w:szCs w:val="21"/>
                <w:highlight w:val="white"/>
              </w:rPr>
            </w:pPr>
            <w:r>
              <w:rPr>
                <w:b/>
                <w:color w:val="333333"/>
                <w:sz w:val="21"/>
                <w:szCs w:val="21"/>
                <w:highlight w:val="white"/>
              </w:rPr>
              <w:t>Tên trường</w:t>
            </w:r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220" w:type="dxa"/>
            </w:tcMar>
          </w:tcPr>
          <w:p w14:paraId="000000EB" w14:textId="77777777" w:rsidR="0003229A" w:rsidRDefault="005B0DB1">
            <w:pPr>
              <w:rPr>
                <w:b/>
                <w:color w:val="333333"/>
                <w:sz w:val="21"/>
                <w:szCs w:val="21"/>
                <w:highlight w:val="white"/>
              </w:rPr>
            </w:pPr>
            <w:r>
              <w:rPr>
                <w:b/>
                <w:color w:val="333333"/>
                <w:sz w:val="21"/>
                <w:szCs w:val="21"/>
                <w:highlight w:val="white"/>
              </w:rPr>
              <w:t>Mô tả</w:t>
            </w:r>
          </w:p>
        </w:tc>
      </w:tr>
      <w:tr w:rsidR="0003229A" w14:paraId="6F5BE830" w14:textId="77777777">
        <w:trPr>
          <w:trHeight w:val="465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EC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t>floorCode</w:t>
            </w:r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ED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Mã sàn</w:t>
            </w:r>
          </w:p>
          <w:p w14:paraId="55BA0498" w14:textId="77777777" w:rsidR="00A47F02" w:rsidRDefault="00A47F02">
            <w:pPr>
              <w:rPr>
                <w:ins w:id="75" w:author="admin" w:date="2021-10-13T10:14:00Z"/>
                <w:color w:val="333333"/>
                <w:sz w:val="21"/>
                <w:szCs w:val="21"/>
                <w:highlight w:val="white"/>
                <w:lang w:val="en-US"/>
              </w:rPr>
            </w:pPr>
            <w:ins w:id="76" w:author="admin" w:date="2021-10-13T10:14:00Z">
              <w:r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>02: HNX</w:t>
              </w:r>
            </w:ins>
          </w:p>
          <w:p w14:paraId="000000EE" w14:textId="108B650A" w:rsidR="0003229A" w:rsidRDefault="00A47F02">
            <w:pPr>
              <w:rPr>
                <w:color w:val="333333"/>
                <w:sz w:val="21"/>
                <w:szCs w:val="21"/>
                <w:highlight w:val="white"/>
              </w:rPr>
            </w:pPr>
            <w:ins w:id="77" w:author="admin" w:date="2021-10-13T10:14:00Z">
              <w:r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>03: UPCOM</w:t>
              </w:r>
            </w:ins>
            <w:del w:id="78" w:author="admin" w:date="2021-10-13T10:14:00Z">
              <w:r w:rsidR="005B0DB1" w:rsidDel="00A5701D">
                <w:rPr>
                  <w:color w:val="333333"/>
                  <w:sz w:val="21"/>
                  <w:szCs w:val="21"/>
                  <w:highlight w:val="white"/>
                </w:rPr>
                <w:delText>10: Hose</w:delText>
              </w:r>
            </w:del>
          </w:p>
        </w:tc>
      </w:tr>
      <w:tr w:rsidR="0003229A" w14:paraId="33E770A6" w14:textId="77777777">
        <w:trPr>
          <w:trHeight w:val="465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EF" w14:textId="77777777" w:rsidR="0003229A" w:rsidRDefault="005B0DB1">
            <w:r>
              <w:rPr>
                <w:color w:val="333333"/>
                <w:sz w:val="21"/>
                <w:szCs w:val="21"/>
                <w:highlight w:val="white"/>
              </w:rPr>
              <w:t>Status</w:t>
            </w:r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0F0" w14:textId="2DAC65D6" w:rsidR="0003229A" w:rsidRPr="00A47F02" w:rsidRDefault="005B0DB1">
            <w:pPr>
              <w:rPr>
                <w:color w:val="333333"/>
                <w:sz w:val="21"/>
                <w:szCs w:val="21"/>
                <w:highlight w:val="white"/>
                <w:lang w:val="en-US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0: Phiên RunOff</w:t>
            </w:r>
            <w:ins w:id="79" w:author="admin" w:date="2021-10-13T10:14:00Z">
              <w:r w:rsidR="00A47F02"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 xml:space="preserve"> – RỤNOFF</w:t>
              </w:r>
            </w:ins>
          </w:p>
          <w:p w14:paraId="000000F1" w14:textId="5E6227CC" w:rsidR="0003229A" w:rsidRPr="00A47F02" w:rsidRDefault="005B0DB1">
            <w:pPr>
              <w:rPr>
                <w:color w:val="333333"/>
                <w:sz w:val="21"/>
                <w:szCs w:val="21"/>
                <w:highlight w:val="white"/>
                <w:lang w:val="en-US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1: Kết thúc nghỉ giữa đợt</w:t>
            </w:r>
            <w:ins w:id="80" w:author="admin" w:date="2021-10-13T10:18:00Z">
              <w:r w:rsidR="00A47F02"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 xml:space="preserve"> – k update</w:t>
              </w:r>
            </w:ins>
          </w:p>
          <w:p w14:paraId="000000F2" w14:textId="06FFF754" w:rsidR="0003229A" w:rsidRPr="00A47F02" w:rsidRDefault="005B0DB1">
            <w:pPr>
              <w:rPr>
                <w:color w:val="333333"/>
                <w:sz w:val="21"/>
                <w:szCs w:val="21"/>
                <w:highlight w:val="white"/>
                <w:lang w:val="en-US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2: Bắt đầu phiên ATO</w:t>
            </w:r>
            <w:ins w:id="81" w:author="admin" w:date="2021-10-13T10:14:00Z">
              <w:r w:rsidR="00A47F02"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 xml:space="preserve"> - </w:t>
              </w:r>
            </w:ins>
            <w:ins w:id="82" w:author="admin" w:date="2021-10-13T10:15:00Z">
              <w:r w:rsidR="00A47F02"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>ATO</w:t>
              </w:r>
            </w:ins>
          </w:p>
          <w:p w14:paraId="000000F3" w14:textId="5CFA515B" w:rsidR="0003229A" w:rsidRPr="00A47F02" w:rsidRDefault="005B0DB1">
            <w:pPr>
              <w:rPr>
                <w:color w:val="333333"/>
                <w:sz w:val="21"/>
                <w:szCs w:val="21"/>
                <w:highlight w:val="white"/>
                <w:lang w:val="en-US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3: Bắt đầu nghỉ giữa đợt</w:t>
            </w:r>
            <w:ins w:id="83" w:author="admin" w:date="2021-10-13T10:15:00Z">
              <w:r w:rsidR="00A47F02"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 xml:space="preserve"> -INTERMISSION</w:t>
              </w:r>
            </w:ins>
          </w:p>
          <w:p w14:paraId="000000F4" w14:textId="147FF285" w:rsidR="0003229A" w:rsidRPr="00A47F02" w:rsidRDefault="005B0DB1">
            <w:pPr>
              <w:rPr>
                <w:color w:val="333333"/>
                <w:sz w:val="21"/>
                <w:szCs w:val="21"/>
                <w:highlight w:val="white"/>
                <w:lang w:val="en-US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5: Bắt đầu phiên liên tục</w:t>
            </w:r>
            <w:ins w:id="84" w:author="admin" w:date="2021-10-13T10:15:00Z">
              <w:r w:rsidR="00A47F02"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 xml:space="preserve"> - OPEN</w:t>
              </w:r>
            </w:ins>
          </w:p>
          <w:p w14:paraId="000000F5" w14:textId="164D3E9C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6: Giao dịch trở lại của CK</w:t>
            </w:r>
            <w:ins w:id="85" w:author="admin" w:date="2021-10-13T10:18:00Z">
              <w:r w:rsidR="00A47F02"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>– k update</w:t>
              </w:r>
            </w:ins>
          </w:p>
          <w:p w14:paraId="000000F6" w14:textId="2C6794C1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7: Ngưng giao dịch thị trường</w:t>
            </w:r>
            <w:ins w:id="86" w:author="admin" w:date="2021-10-13T10:18:00Z">
              <w:r w:rsidR="00A47F02"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>– k update</w:t>
              </w:r>
            </w:ins>
          </w:p>
          <w:p w14:paraId="000000F7" w14:textId="1CC27ECA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8: Giao dịch trở lại tất cả</w:t>
            </w:r>
            <w:ins w:id="87" w:author="admin" w:date="2021-10-13T10:18:00Z">
              <w:r w:rsidR="00A47F02"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>– k update</w:t>
              </w:r>
            </w:ins>
          </w:p>
          <w:p w14:paraId="000000F8" w14:textId="76AC7C8E" w:rsidR="0003229A" w:rsidRPr="00A47F02" w:rsidRDefault="005B0DB1">
            <w:pPr>
              <w:rPr>
                <w:color w:val="333333"/>
                <w:sz w:val="21"/>
                <w:szCs w:val="21"/>
                <w:highlight w:val="white"/>
                <w:lang w:val="en-US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9: Bắt đầu phiên ATC</w:t>
            </w:r>
            <w:ins w:id="88" w:author="admin" w:date="2021-10-13T10:15:00Z">
              <w:r w:rsidR="00A47F02"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 xml:space="preserve"> - ATC</w:t>
              </w:r>
            </w:ins>
          </w:p>
          <w:p w14:paraId="000000F9" w14:textId="2A2B61A2" w:rsidR="0003229A" w:rsidRPr="00A47F02" w:rsidRDefault="005B0DB1">
            <w:pPr>
              <w:rPr>
                <w:color w:val="333333"/>
                <w:sz w:val="21"/>
                <w:szCs w:val="21"/>
                <w:highlight w:val="white"/>
                <w:lang w:val="en-US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10: Bắt đầu truyền thông tin tổng kết cuối ngày</w:t>
            </w:r>
            <w:ins w:id="89" w:author="admin" w:date="2021-10-13T10:15:00Z">
              <w:r w:rsidR="00A47F02"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 xml:space="preserve"> - INTERMISSION</w:t>
              </w:r>
            </w:ins>
          </w:p>
          <w:p w14:paraId="000000FA" w14:textId="6C86DA94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11: Kết thúc truyền thông tin tổng kết cuối ngày</w:t>
            </w:r>
            <w:ins w:id="90" w:author="admin" w:date="2021-10-13T10:18:00Z">
              <w:r w:rsidR="00A47F02"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>– k update</w:t>
              </w:r>
            </w:ins>
          </w:p>
          <w:p w14:paraId="000000FB" w14:textId="16410AEB" w:rsidR="0003229A" w:rsidRDefault="005B0DB1">
            <w:pPr>
              <w:rPr>
                <w:ins w:id="91" w:author="admin" w:date="2021-10-13T10:17:00Z"/>
                <w:color w:val="333333"/>
                <w:sz w:val="21"/>
                <w:szCs w:val="21"/>
                <w:highlight w:val="white"/>
                <w:lang w:val="en-US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lastRenderedPageBreak/>
              <w:t>13: Kết thúc Phiên RunOff.</w:t>
            </w:r>
            <w:ins w:id="92" w:author="admin" w:date="2021-10-13T10:15:00Z">
              <w:r w:rsidR="00A47F02"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 xml:space="preserve">- </w:t>
              </w:r>
            </w:ins>
            <w:ins w:id="93" w:author="admin" w:date="2021-10-13T10:17:00Z">
              <w:r w:rsidR="00A47F02"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>CLOSE</w:t>
              </w:r>
            </w:ins>
          </w:p>
          <w:p w14:paraId="584C9ADB" w14:textId="45616857" w:rsidR="00A47F02" w:rsidRPr="00A47F02" w:rsidRDefault="00A47F02">
            <w:pPr>
              <w:rPr>
                <w:color w:val="333333"/>
                <w:sz w:val="21"/>
                <w:szCs w:val="21"/>
                <w:highlight w:val="white"/>
                <w:lang w:val="en-US"/>
              </w:rPr>
            </w:pPr>
            <w:ins w:id="94" w:author="admin" w:date="2021-10-13T10:17:00Z">
              <w:r>
                <w:rPr>
                  <w:color w:val="333333"/>
                  <w:sz w:val="21"/>
                  <w:szCs w:val="21"/>
                  <w:highlight w:val="white"/>
                  <w:lang w:val="en-US"/>
                </w:rPr>
                <w:t>35. - RUNOFF</w:t>
              </w:r>
            </w:ins>
          </w:p>
          <w:p w14:paraId="000000FC" w14:textId="77777777" w:rsidR="0003229A" w:rsidRDefault="0003229A">
            <w:pPr>
              <w:rPr>
                <w:color w:val="333333"/>
                <w:sz w:val="21"/>
                <w:szCs w:val="21"/>
                <w:highlight w:val="white"/>
              </w:rPr>
            </w:pPr>
          </w:p>
          <w:p w14:paraId="000000FD" w14:textId="77777777" w:rsidR="0003229A" w:rsidRDefault="0003229A">
            <w:pPr>
              <w:rPr>
                <w:color w:val="333333"/>
                <w:sz w:val="21"/>
                <w:szCs w:val="21"/>
                <w:highlight w:val="white"/>
              </w:rPr>
            </w:pPr>
          </w:p>
        </w:tc>
      </w:tr>
    </w:tbl>
    <w:p w14:paraId="000000FE" w14:textId="77777777" w:rsidR="0003229A" w:rsidRDefault="0003229A">
      <w:pPr>
        <w:ind w:left="1440"/>
      </w:pPr>
    </w:p>
    <w:p w14:paraId="000000FF" w14:textId="77777777" w:rsidR="0003229A" w:rsidRDefault="005B0DB1" w:rsidP="00481AA6">
      <w:pPr>
        <w:pStyle w:val="Heading1"/>
      </w:pPr>
      <w:r>
        <w:t>Đọc Thông tin Quảng cáo</w:t>
      </w:r>
    </w:p>
    <w:p w14:paraId="00000100" w14:textId="77777777" w:rsidR="0003229A" w:rsidRDefault="005B0DB1">
      <w:pPr>
        <w:numPr>
          <w:ilvl w:val="0"/>
          <w:numId w:val="4"/>
        </w:numPr>
        <w:rPr>
          <w:b/>
        </w:rPr>
      </w:pPr>
      <w:r>
        <w:t xml:space="preserve">Message Mẫu: </w:t>
      </w:r>
    </w:p>
    <w:p w14:paraId="00000101" w14:textId="77777777" w:rsidR="0003229A" w:rsidRDefault="0003229A">
      <w:pPr>
        <w:ind w:left="1440"/>
      </w:pPr>
    </w:p>
    <w:p w14:paraId="00000102" w14:textId="77777777" w:rsidR="0003229A" w:rsidRDefault="005B0DB1">
      <w:pPr>
        <w:ind w:left="1440"/>
        <w:rPr>
          <w:shd w:val="clear" w:color="auto" w:fill="F3F3F3"/>
        </w:rPr>
      </w:pPr>
      <w:r>
        <w:rPr>
          <w:shd w:val="clear" w:color="auto" w:fill="F3F3F3"/>
        </w:rPr>
        <w:t>{ type: 'advertisement',</w:t>
      </w:r>
    </w:p>
    <w:p w14:paraId="00000103" w14:textId="77777777" w:rsidR="0003229A" w:rsidRDefault="005B0DB1">
      <w:pPr>
        <w:ind w:left="1440"/>
        <w:rPr>
          <w:shd w:val="clear" w:color="auto" w:fill="F3F3F3"/>
        </w:rPr>
      </w:pPr>
      <w:r>
        <w:rPr>
          <w:shd w:val="clear" w:color="auto" w:fill="F3F3F3"/>
        </w:rPr>
        <w:t xml:space="preserve">  message:</w:t>
      </w:r>
    </w:p>
    <w:p w14:paraId="00000104" w14:textId="77777777" w:rsidR="0003229A" w:rsidRDefault="005B0DB1">
      <w:pPr>
        <w:ind w:left="1440"/>
        <w:rPr>
          <w:shd w:val="clear" w:color="auto" w:fill="F3F3F3"/>
        </w:rPr>
      </w:pPr>
      <w:r>
        <w:rPr>
          <w:shd w:val="clear" w:color="auto" w:fill="F3F3F3"/>
        </w:rPr>
        <w:t xml:space="preserve">   { stockId: 22,</w:t>
      </w:r>
    </w:p>
    <w:p w14:paraId="00000105" w14:textId="77777777" w:rsidR="0003229A" w:rsidRDefault="005B0DB1">
      <w:pPr>
        <w:ind w:left="1440"/>
        <w:rPr>
          <w:shd w:val="clear" w:color="auto" w:fill="F3F3F3"/>
        </w:rPr>
      </w:pPr>
      <w:r>
        <w:rPr>
          <w:shd w:val="clear" w:color="auto" w:fill="F3F3F3"/>
        </w:rPr>
        <w:t xml:space="preserve">     quantity: 60000,</w:t>
      </w:r>
    </w:p>
    <w:p w14:paraId="00000106" w14:textId="77777777" w:rsidR="0003229A" w:rsidRDefault="005B0DB1">
      <w:pPr>
        <w:ind w:left="1440"/>
        <w:rPr>
          <w:shd w:val="clear" w:color="auto" w:fill="F3F3F3"/>
        </w:rPr>
      </w:pPr>
      <w:r>
        <w:rPr>
          <w:shd w:val="clear" w:color="auto" w:fill="F3F3F3"/>
        </w:rPr>
        <w:t xml:space="preserve">     price: 15000,</w:t>
      </w:r>
    </w:p>
    <w:p w14:paraId="00000107" w14:textId="77777777" w:rsidR="0003229A" w:rsidRDefault="005B0DB1">
      <w:pPr>
        <w:ind w:left="1440"/>
        <w:rPr>
          <w:shd w:val="clear" w:color="auto" w:fill="F3F3F3"/>
        </w:rPr>
      </w:pPr>
      <w:r>
        <w:rPr>
          <w:shd w:val="clear" w:color="auto" w:fill="F3F3F3"/>
        </w:rPr>
        <w:t xml:space="preserve">     firm: 37,</w:t>
      </w:r>
    </w:p>
    <w:p w14:paraId="00000108" w14:textId="77777777" w:rsidR="0003229A" w:rsidRDefault="005B0DB1">
      <w:pPr>
        <w:ind w:left="1440"/>
        <w:rPr>
          <w:shd w:val="clear" w:color="auto" w:fill="F3F3F3"/>
        </w:rPr>
      </w:pPr>
      <w:r>
        <w:rPr>
          <w:shd w:val="clear" w:color="auto" w:fill="F3F3F3"/>
        </w:rPr>
        <w:t xml:space="preserve">     traderId: 371,</w:t>
      </w:r>
    </w:p>
    <w:p w14:paraId="00000109" w14:textId="77777777" w:rsidR="0003229A" w:rsidRDefault="005B0DB1">
      <w:pPr>
        <w:ind w:left="1440"/>
        <w:rPr>
          <w:shd w:val="clear" w:color="auto" w:fill="F3F3F3"/>
        </w:rPr>
      </w:pPr>
      <w:r>
        <w:rPr>
          <w:shd w:val="clear" w:color="auto" w:fill="F3F3F3"/>
        </w:rPr>
        <w:t xml:space="preserve">     side: 'B',</w:t>
      </w:r>
    </w:p>
    <w:p w14:paraId="0000010A" w14:textId="77777777" w:rsidR="0003229A" w:rsidRDefault="005B0DB1">
      <w:pPr>
        <w:ind w:left="1440"/>
        <w:rPr>
          <w:shd w:val="clear" w:color="auto" w:fill="F3F3F3"/>
        </w:rPr>
      </w:pPr>
      <w:r>
        <w:rPr>
          <w:shd w:val="clear" w:color="auto" w:fill="F3F3F3"/>
        </w:rPr>
        <w:t xml:space="preserve">     board: 'B',</w:t>
      </w:r>
    </w:p>
    <w:p w14:paraId="0000010B" w14:textId="77777777" w:rsidR="0003229A" w:rsidRDefault="005B0DB1">
      <w:pPr>
        <w:ind w:left="1440"/>
        <w:rPr>
          <w:shd w:val="clear" w:color="auto" w:fill="F3F3F3"/>
        </w:rPr>
      </w:pPr>
      <w:r>
        <w:rPr>
          <w:shd w:val="clear" w:color="auto" w:fill="F3F3F3"/>
        </w:rPr>
        <w:t xml:space="preserve">     time: 163744,</w:t>
      </w:r>
    </w:p>
    <w:p w14:paraId="0000010C" w14:textId="77777777" w:rsidR="0003229A" w:rsidRDefault="005B0DB1">
      <w:pPr>
        <w:ind w:left="1440"/>
        <w:rPr>
          <w:shd w:val="clear" w:color="auto" w:fill="F3F3F3"/>
        </w:rPr>
      </w:pPr>
      <w:r>
        <w:rPr>
          <w:shd w:val="clear" w:color="auto" w:fill="F3F3F3"/>
        </w:rPr>
        <w:t xml:space="preserve">     addCancelFlag: 'A',</w:t>
      </w:r>
    </w:p>
    <w:p w14:paraId="0000010D" w14:textId="77777777" w:rsidR="0003229A" w:rsidRDefault="005B0DB1">
      <w:pPr>
        <w:ind w:left="1440"/>
        <w:rPr>
          <w:shd w:val="clear" w:color="auto" w:fill="F3F3F3"/>
        </w:rPr>
      </w:pPr>
      <w:r>
        <w:rPr>
          <w:shd w:val="clear" w:color="auto" w:fill="F3F3F3"/>
        </w:rPr>
        <w:t xml:space="preserve">     contact: '13213' } }</w:t>
      </w:r>
    </w:p>
    <w:p w14:paraId="0000010E" w14:textId="77777777" w:rsidR="0003229A" w:rsidRDefault="0003229A">
      <w:pPr>
        <w:ind w:left="1440"/>
      </w:pPr>
    </w:p>
    <w:p w14:paraId="0000010F" w14:textId="77777777" w:rsidR="0003229A" w:rsidRDefault="005B0DB1">
      <w:pPr>
        <w:numPr>
          <w:ilvl w:val="0"/>
          <w:numId w:val="6"/>
        </w:numPr>
      </w:pPr>
      <w:r>
        <w:t>Đọc các msg có type là : advertisement</w:t>
      </w:r>
    </w:p>
    <w:p w14:paraId="00000110" w14:textId="77777777" w:rsidR="0003229A" w:rsidRDefault="005B0DB1">
      <w:pPr>
        <w:numPr>
          <w:ilvl w:val="0"/>
          <w:numId w:val="6"/>
        </w:numPr>
      </w:pPr>
      <w:r>
        <w:t>Chỉ cần đọc các trường sau:</w:t>
      </w:r>
    </w:p>
    <w:p w14:paraId="00000111" w14:textId="77777777" w:rsidR="0003229A" w:rsidRDefault="0003229A">
      <w:pPr>
        <w:ind w:left="1440"/>
        <w:rPr>
          <w:color w:val="333333"/>
          <w:sz w:val="21"/>
          <w:szCs w:val="21"/>
          <w:highlight w:val="white"/>
        </w:rPr>
      </w:pPr>
    </w:p>
    <w:tbl>
      <w:tblPr>
        <w:tblStyle w:val="a3"/>
        <w:tblW w:w="64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3945"/>
      </w:tblGrid>
      <w:tr w:rsidR="0003229A" w14:paraId="50D969D8" w14:textId="77777777">
        <w:trPr>
          <w:trHeight w:val="465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220" w:type="dxa"/>
            </w:tcMar>
          </w:tcPr>
          <w:p w14:paraId="00000112" w14:textId="77777777" w:rsidR="0003229A" w:rsidRDefault="005B0DB1">
            <w:pPr>
              <w:rPr>
                <w:b/>
                <w:color w:val="333333"/>
                <w:sz w:val="21"/>
                <w:szCs w:val="21"/>
                <w:highlight w:val="white"/>
              </w:rPr>
            </w:pPr>
            <w:r>
              <w:rPr>
                <w:b/>
                <w:color w:val="333333"/>
                <w:sz w:val="21"/>
                <w:szCs w:val="21"/>
                <w:highlight w:val="white"/>
              </w:rPr>
              <w:t>Tên trường</w:t>
            </w:r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220" w:type="dxa"/>
            </w:tcMar>
          </w:tcPr>
          <w:p w14:paraId="00000113" w14:textId="77777777" w:rsidR="0003229A" w:rsidRDefault="005B0DB1">
            <w:pPr>
              <w:rPr>
                <w:b/>
                <w:color w:val="333333"/>
                <w:sz w:val="21"/>
                <w:szCs w:val="21"/>
                <w:highlight w:val="white"/>
              </w:rPr>
            </w:pPr>
            <w:r>
              <w:rPr>
                <w:b/>
                <w:color w:val="333333"/>
                <w:sz w:val="21"/>
                <w:szCs w:val="21"/>
                <w:highlight w:val="white"/>
              </w:rPr>
              <w:t>Mô tả</w:t>
            </w:r>
          </w:p>
        </w:tc>
      </w:tr>
      <w:tr w:rsidR="0003229A" w14:paraId="3FBE5FA2" w14:textId="77777777">
        <w:trPr>
          <w:trHeight w:val="465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114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stockId</w:t>
            </w:r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115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Id của mã ck</w:t>
            </w:r>
          </w:p>
        </w:tc>
      </w:tr>
      <w:tr w:rsidR="0003229A" w14:paraId="05678D5E" w14:textId="77777777">
        <w:trPr>
          <w:trHeight w:val="465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116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quantity</w:t>
            </w:r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117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khối lượng</w:t>
            </w:r>
          </w:p>
        </w:tc>
      </w:tr>
      <w:tr w:rsidR="0003229A" w14:paraId="70A6F582" w14:textId="77777777">
        <w:trPr>
          <w:trHeight w:val="465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118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price</w:t>
            </w:r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119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Giá</w:t>
            </w:r>
          </w:p>
        </w:tc>
      </w:tr>
      <w:tr w:rsidR="0003229A" w14:paraId="50257C6E" w14:textId="77777777">
        <w:trPr>
          <w:trHeight w:val="465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11A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firm</w:t>
            </w:r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11B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bên chào quảng cáo</w:t>
            </w:r>
          </w:p>
        </w:tc>
      </w:tr>
      <w:tr w:rsidR="0003229A" w14:paraId="492359B5" w14:textId="77777777">
        <w:trPr>
          <w:trHeight w:val="465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11C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traderId</w:t>
            </w:r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11D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trader bên chào quảng cáo</w:t>
            </w:r>
          </w:p>
        </w:tc>
      </w:tr>
      <w:tr w:rsidR="0003229A" w14:paraId="6C35551C" w14:textId="77777777">
        <w:trPr>
          <w:trHeight w:val="465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11E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side</w:t>
            </w:r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11F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B: Mua</w:t>
            </w:r>
          </w:p>
          <w:p w14:paraId="00000120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S: Bán</w:t>
            </w:r>
          </w:p>
        </w:tc>
      </w:tr>
      <w:tr w:rsidR="0003229A" w14:paraId="550F03A3" w14:textId="77777777">
        <w:trPr>
          <w:trHeight w:val="465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121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time</w:t>
            </w:r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122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thời gian</w:t>
            </w:r>
          </w:p>
        </w:tc>
      </w:tr>
      <w:tr w:rsidR="0003229A" w14:paraId="3C0B76C8" w14:textId="77777777">
        <w:trPr>
          <w:trHeight w:val="465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123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contact</w:t>
            </w:r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124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thông tin liên hệ </w:t>
            </w:r>
          </w:p>
        </w:tc>
      </w:tr>
      <w:tr w:rsidR="0003229A" w14:paraId="1ED8A615" w14:textId="77777777">
        <w:trPr>
          <w:trHeight w:val="465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125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lastRenderedPageBreak/>
              <w:t>board</w:t>
            </w:r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126" w14:textId="77777777" w:rsidR="0003229A" w:rsidRDefault="0003229A">
            <w:pPr>
              <w:rPr>
                <w:color w:val="333333"/>
                <w:sz w:val="21"/>
                <w:szCs w:val="21"/>
                <w:highlight w:val="white"/>
              </w:rPr>
            </w:pPr>
          </w:p>
        </w:tc>
      </w:tr>
      <w:tr w:rsidR="0003229A" w14:paraId="78683BC8" w14:textId="77777777">
        <w:trPr>
          <w:trHeight w:val="465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127" w14:textId="77777777" w:rsidR="0003229A" w:rsidRDefault="005B0DB1">
            <w:pPr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addCancelFlag</w:t>
            </w:r>
          </w:p>
        </w:tc>
        <w:tc>
          <w:tcPr>
            <w:tcW w:w="39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000128" w14:textId="77777777" w:rsidR="0003229A" w:rsidRDefault="0003229A">
            <w:pPr>
              <w:rPr>
                <w:color w:val="333333"/>
                <w:sz w:val="21"/>
                <w:szCs w:val="21"/>
                <w:highlight w:val="white"/>
              </w:rPr>
            </w:pPr>
          </w:p>
        </w:tc>
      </w:tr>
    </w:tbl>
    <w:p w14:paraId="00000129" w14:textId="485D16A1" w:rsidR="00504FEC" w:rsidRDefault="00504FEC">
      <w:pPr>
        <w:ind w:left="1440"/>
      </w:pPr>
    </w:p>
    <w:p w14:paraId="363A0C42" w14:textId="77777777" w:rsidR="00504FEC" w:rsidRDefault="00504FEC">
      <w:r>
        <w:br w:type="page"/>
      </w:r>
    </w:p>
    <w:p w14:paraId="6D148C73" w14:textId="299B1B34" w:rsidR="0003229A" w:rsidRPr="005B0DB1" w:rsidRDefault="00504FEC" w:rsidP="00481AA6">
      <w:pPr>
        <w:pStyle w:val="Heading1"/>
        <w:rPr>
          <w:lang w:val="vi-VN"/>
        </w:rPr>
      </w:pPr>
      <w:proofErr w:type="spellStart"/>
      <w:r w:rsidRPr="005B0DB1">
        <w:rPr>
          <w:lang w:val="en-US"/>
        </w:rPr>
        <w:lastRenderedPageBreak/>
        <w:t>Mô</w:t>
      </w:r>
      <w:proofErr w:type="spellEnd"/>
      <w:r w:rsidRPr="005B0DB1">
        <w:rPr>
          <w:lang w:val="vi-VN"/>
        </w:rPr>
        <w:t xml:space="preserve"> tả luồng đọc dữ liệu từ Kafka</w:t>
      </w:r>
    </w:p>
    <w:p w14:paraId="3E6F717B" w14:textId="36D733D2" w:rsidR="00504FEC" w:rsidRDefault="00F306E8">
      <w:pPr>
        <w:ind w:left="1440"/>
        <w:rPr>
          <w:lang w:val="vi-V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BD8D3" wp14:editId="73E06137">
                <wp:simplePos x="0" y="0"/>
                <wp:positionH relativeFrom="column">
                  <wp:posOffset>2438400</wp:posOffset>
                </wp:positionH>
                <wp:positionV relativeFrom="paragraph">
                  <wp:posOffset>72390</wp:posOffset>
                </wp:positionV>
                <wp:extent cx="1162050" cy="647700"/>
                <wp:effectExtent l="57150" t="19050" r="76200" b="952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7FE3C" w14:textId="0515FD01" w:rsidR="00F306E8" w:rsidRPr="007E5F43" w:rsidRDefault="00F306E8" w:rsidP="00F306E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vi-VN"/>
                              </w:rPr>
                            </w:pPr>
                            <w:r w:rsidRPr="007E5F43">
                              <w:rPr>
                                <w:sz w:val="18"/>
                                <w:szCs w:val="18"/>
                                <w:lang w:val="vi-VN"/>
                              </w:rPr>
                              <w:t>From KafkaUrl</w:t>
                            </w:r>
                          </w:p>
                          <w:p w14:paraId="3797C78F" w14:textId="77777777" w:rsidR="00F306E8" w:rsidRPr="007E5F43" w:rsidRDefault="00F306E8" w:rsidP="00F306E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EBD8D3" id="Oval 1" o:spid="_x0000_s1026" style="position:absolute;left:0;text-align:left;margin-left:192pt;margin-top:5.7pt;width:91.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B57FE3C" w14:textId="0515FD01" w:rsidR="00F306E8" w:rsidRPr="007E5F43" w:rsidRDefault="00F306E8" w:rsidP="00F306E8">
                      <w:pPr>
                        <w:jc w:val="center"/>
                        <w:rPr>
                          <w:sz w:val="18"/>
                          <w:szCs w:val="18"/>
                          <w:lang w:val="vi-VN"/>
                        </w:rPr>
                      </w:pPr>
                      <w:r w:rsidRPr="007E5F43">
                        <w:rPr>
                          <w:sz w:val="18"/>
                          <w:szCs w:val="18"/>
                          <w:lang w:val="vi-VN"/>
                        </w:rPr>
                        <w:t>From KafkaUrl</w:t>
                      </w:r>
                    </w:p>
                    <w:p w14:paraId="3797C78F" w14:textId="77777777" w:rsidR="00F306E8" w:rsidRPr="007E5F43" w:rsidRDefault="00F306E8" w:rsidP="00F306E8">
                      <w:pPr>
                        <w:jc w:val="center"/>
                        <w:rPr>
                          <w:sz w:val="18"/>
                          <w:szCs w:val="18"/>
                          <w:lang w:val="vi-VN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0A75C0E1" w14:textId="33B610BF" w:rsidR="00F306E8" w:rsidRPr="00504FEC" w:rsidRDefault="00A32C5A">
      <w:pPr>
        <w:ind w:left="1440"/>
        <w:rPr>
          <w:lang w:val="vi-V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AD33F2" wp14:editId="0F891E46">
                <wp:simplePos x="0" y="0"/>
                <wp:positionH relativeFrom="column">
                  <wp:posOffset>4724400</wp:posOffset>
                </wp:positionH>
                <wp:positionV relativeFrom="paragraph">
                  <wp:posOffset>5459730</wp:posOffset>
                </wp:positionV>
                <wp:extent cx="19050" cy="523875"/>
                <wp:effectExtent l="76200" t="19050" r="76200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E68A4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372pt;margin-top:429.9pt;width:1.5pt;height:41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4BF9A3" wp14:editId="7D17216C">
                <wp:simplePos x="0" y="0"/>
                <wp:positionH relativeFrom="column">
                  <wp:posOffset>2924175</wp:posOffset>
                </wp:positionH>
                <wp:positionV relativeFrom="paragraph">
                  <wp:posOffset>4069079</wp:posOffset>
                </wp:positionV>
                <wp:extent cx="19050" cy="1933575"/>
                <wp:effectExtent l="76200" t="19050" r="76200" b="857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33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E1212CE" id="Straight Arrow Connector 32" o:spid="_x0000_s1026" type="#_x0000_t32" style="position:absolute;margin-left:230.25pt;margin-top:320.4pt;width:1.5pt;height:152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E95448" wp14:editId="0E68ED0A">
                <wp:simplePos x="0" y="0"/>
                <wp:positionH relativeFrom="column">
                  <wp:posOffset>1009650</wp:posOffset>
                </wp:positionH>
                <wp:positionV relativeFrom="paragraph">
                  <wp:posOffset>5412105</wp:posOffset>
                </wp:positionV>
                <wp:extent cx="9525" cy="590550"/>
                <wp:effectExtent l="57150" t="19050" r="8572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E73CCF" id="Straight Arrow Connector 31" o:spid="_x0000_s1026" type="#_x0000_t32" style="position:absolute;margin-left:79.5pt;margin-top:426.15pt;width:.75pt;height:46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E54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4D9602" wp14:editId="676C14D7">
                <wp:simplePos x="0" y="0"/>
                <wp:positionH relativeFrom="margin">
                  <wp:posOffset>4180840</wp:posOffset>
                </wp:positionH>
                <wp:positionV relativeFrom="paragraph">
                  <wp:posOffset>5974080</wp:posOffset>
                </wp:positionV>
                <wp:extent cx="1143000" cy="647700"/>
                <wp:effectExtent l="57150" t="19050" r="76200" b="952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9189A" w14:textId="0B5CF7DB" w:rsidR="00BE5466" w:rsidRPr="00BE5466" w:rsidRDefault="00BE5466" w:rsidP="00BE546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E546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API </w:t>
                            </w:r>
                            <w:proofErr w:type="spellStart"/>
                            <w:r w:rsidRPr="00BE5466">
                              <w:rPr>
                                <w:sz w:val="18"/>
                                <w:szCs w:val="18"/>
                                <w:lang w:val="en-US"/>
                              </w:rPr>
                              <w:t>Update</w:t>
                            </w:r>
                            <w:r w:rsidR="005B0DB1">
                              <w:rPr>
                                <w:sz w:val="18"/>
                                <w:szCs w:val="18"/>
                                <w:lang w:val="en-US"/>
                              </w:rPr>
                              <w:t>Market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4D9602" id="Rectangle: Rounded Corners 30" o:spid="_x0000_s1027" style="position:absolute;left:0;text-align:left;margin-left:329.2pt;margin-top:470.4pt;width:90pt;height:51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8C9189A" w14:textId="0B5CF7DB" w:rsidR="00BE5466" w:rsidRPr="00BE5466" w:rsidRDefault="00BE5466" w:rsidP="00BE546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E5466">
                        <w:rPr>
                          <w:sz w:val="18"/>
                          <w:szCs w:val="18"/>
                          <w:lang w:val="en-US"/>
                        </w:rPr>
                        <w:t xml:space="preserve">API </w:t>
                      </w:r>
                      <w:proofErr w:type="spellStart"/>
                      <w:r w:rsidRPr="00BE5466">
                        <w:rPr>
                          <w:sz w:val="18"/>
                          <w:szCs w:val="18"/>
                          <w:lang w:val="en-US"/>
                        </w:rPr>
                        <w:t>Update</w:t>
                      </w:r>
                      <w:r w:rsidR="005B0DB1">
                        <w:rPr>
                          <w:sz w:val="18"/>
                          <w:szCs w:val="18"/>
                          <w:lang w:val="en-US"/>
                        </w:rPr>
                        <w:t>Market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E54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BA6B14" wp14:editId="23F7519E">
                <wp:simplePos x="0" y="0"/>
                <wp:positionH relativeFrom="margin">
                  <wp:align>center</wp:align>
                </wp:positionH>
                <wp:positionV relativeFrom="paragraph">
                  <wp:posOffset>5974080</wp:posOffset>
                </wp:positionV>
                <wp:extent cx="1143000" cy="647700"/>
                <wp:effectExtent l="57150" t="19050" r="76200" b="952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0A0B7" w14:textId="6331393B" w:rsidR="00BE5466" w:rsidRPr="00BE5466" w:rsidRDefault="00BE5466" w:rsidP="00BE546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E546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API </w:t>
                            </w:r>
                            <w:proofErr w:type="spellStart"/>
                            <w:r w:rsidRPr="00BE5466">
                              <w:rPr>
                                <w:sz w:val="18"/>
                                <w:szCs w:val="18"/>
                                <w:lang w:val="en-US"/>
                              </w:rPr>
                              <w:t>Update</w:t>
                            </w:r>
                            <w:r w:rsidR="005B0DB1">
                              <w:rPr>
                                <w:sz w:val="18"/>
                                <w:szCs w:val="18"/>
                                <w:lang w:val="en-US"/>
                              </w:rPr>
                              <w:t>Ads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BA6B14" id="Rectangle: Rounded Corners 29" o:spid="_x0000_s1028" style="position:absolute;left:0;text-align:left;margin-left:0;margin-top:470.4pt;width:90pt;height:51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AC0A0B7" w14:textId="6331393B" w:rsidR="00BE5466" w:rsidRPr="00BE5466" w:rsidRDefault="00BE5466" w:rsidP="00BE546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E5466">
                        <w:rPr>
                          <w:sz w:val="18"/>
                          <w:szCs w:val="18"/>
                          <w:lang w:val="en-US"/>
                        </w:rPr>
                        <w:t xml:space="preserve">API </w:t>
                      </w:r>
                      <w:proofErr w:type="spellStart"/>
                      <w:r w:rsidRPr="00BE5466">
                        <w:rPr>
                          <w:sz w:val="18"/>
                          <w:szCs w:val="18"/>
                          <w:lang w:val="en-US"/>
                        </w:rPr>
                        <w:t>Update</w:t>
                      </w:r>
                      <w:r w:rsidR="005B0DB1">
                        <w:rPr>
                          <w:sz w:val="18"/>
                          <w:szCs w:val="18"/>
                          <w:lang w:val="en-US"/>
                        </w:rPr>
                        <w:t>Ads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E54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81CEDB" wp14:editId="70613D26">
                <wp:simplePos x="0" y="0"/>
                <wp:positionH relativeFrom="column">
                  <wp:posOffset>438150</wp:posOffset>
                </wp:positionH>
                <wp:positionV relativeFrom="paragraph">
                  <wp:posOffset>5993130</wp:posOffset>
                </wp:positionV>
                <wp:extent cx="1143000" cy="647700"/>
                <wp:effectExtent l="57150" t="19050" r="76200" b="952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9DFF3" w14:textId="6E53A036" w:rsidR="00BE5466" w:rsidRPr="00BE5466" w:rsidRDefault="00BE5466" w:rsidP="00BE546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E546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API </w:t>
                            </w:r>
                            <w:proofErr w:type="spellStart"/>
                            <w:r w:rsidRPr="00BE5466">
                              <w:rPr>
                                <w:sz w:val="18"/>
                                <w:szCs w:val="18"/>
                                <w:lang w:val="en-US"/>
                              </w:rPr>
                              <w:t>UpdateStock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81CEDB" id="Rectangle: Rounded Corners 28" o:spid="_x0000_s1029" style="position:absolute;left:0;text-align:left;margin-left:34.5pt;margin-top:471.9pt;width:90pt;height:5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C89DFF3" w14:textId="6E53A036" w:rsidR="00BE5466" w:rsidRPr="00BE5466" w:rsidRDefault="00BE5466" w:rsidP="00BE546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E5466">
                        <w:rPr>
                          <w:sz w:val="18"/>
                          <w:szCs w:val="18"/>
                          <w:lang w:val="en-US"/>
                        </w:rPr>
                        <w:t xml:space="preserve">API </w:t>
                      </w:r>
                      <w:proofErr w:type="spellStart"/>
                      <w:r w:rsidRPr="00BE5466">
                        <w:rPr>
                          <w:sz w:val="18"/>
                          <w:szCs w:val="18"/>
                          <w:lang w:val="en-US"/>
                        </w:rPr>
                        <w:t>UpdateStock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E54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7977CB" wp14:editId="2A3324D6">
                <wp:simplePos x="0" y="0"/>
                <wp:positionH relativeFrom="column">
                  <wp:posOffset>3857625</wp:posOffset>
                </wp:positionH>
                <wp:positionV relativeFrom="paragraph">
                  <wp:posOffset>4469130</wp:posOffset>
                </wp:positionV>
                <wp:extent cx="1714500" cy="981075"/>
                <wp:effectExtent l="57150" t="19050" r="57150" b="104775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81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4A409" w14:textId="77777777" w:rsidR="00BE5466" w:rsidRPr="00BE5466" w:rsidRDefault="00BE5466" w:rsidP="00BE546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E5466">
                              <w:rPr>
                                <w:sz w:val="18"/>
                                <w:szCs w:val="18"/>
                                <w:lang w:val="en-US"/>
                              </w:rPr>
                              <w:t>IsChanged</w:t>
                            </w:r>
                            <w:proofErr w:type="spellEnd"/>
                            <w:r w:rsidRPr="00BE5466">
                              <w:rPr>
                                <w:sz w:val="18"/>
                                <w:szCs w:val="18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977C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7" o:spid="_x0000_s1030" type="#_x0000_t110" style="position:absolute;left:0;text-align:left;margin-left:303.75pt;margin-top:351.9pt;width:135pt;height:7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3A4A409" w14:textId="77777777" w:rsidR="00BE5466" w:rsidRPr="00BE5466" w:rsidRDefault="00BE5466" w:rsidP="00BE546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E5466">
                        <w:rPr>
                          <w:sz w:val="18"/>
                          <w:szCs w:val="18"/>
                          <w:lang w:val="en-US"/>
                        </w:rPr>
                        <w:t>IsChanged</w:t>
                      </w:r>
                      <w:proofErr w:type="spellEnd"/>
                      <w:r w:rsidRPr="00BE5466">
                        <w:rPr>
                          <w:sz w:val="18"/>
                          <w:szCs w:val="18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E54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4073D5" wp14:editId="1166C6CE">
                <wp:simplePos x="0" y="0"/>
                <wp:positionH relativeFrom="column">
                  <wp:posOffset>171450</wp:posOffset>
                </wp:positionH>
                <wp:positionV relativeFrom="paragraph">
                  <wp:posOffset>4411980</wp:posOffset>
                </wp:positionV>
                <wp:extent cx="1714500" cy="981075"/>
                <wp:effectExtent l="57150" t="19050" r="57150" b="104775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81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8F23E" w14:textId="60E72F3C" w:rsidR="00BE5466" w:rsidRPr="00BE5466" w:rsidRDefault="00BE5466" w:rsidP="00BE546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E5466">
                              <w:rPr>
                                <w:sz w:val="18"/>
                                <w:szCs w:val="18"/>
                                <w:lang w:val="en-US"/>
                              </w:rPr>
                              <w:t>IsChanged</w:t>
                            </w:r>
                            <w:proofErr w:type="spellEnd"/>
                            <w:r w:rsidRPr="00BE5466">
                              <w:rPr>
                                <w:sz w:val="18"/>
                                <w:szCs w:val="18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073D5" id="Flowchart: Decision 26" o:spid="_x0000_s1031" type="#_x0000_t110" style="position:absolute;left:0;text-align:left;margin-left:13.5pt;margin-top:347.4pt;width:135pt;height:7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DF8F23E" w14:textId="60E72F3C" w:rsidR="00BE5466" w:rsidRPr="00BE5466" w:rsidRDefault="00BE5466" w:rsidP="00BE546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E5466">
                        <w:rPr>
                          <w:sz w:val="18"/>
                          <w:szCs w:val="18"/>
                          <w:lang w:val="en-US"/>
                        </w:rPr>
                        <w:t>IsChanged</w:t>
                      </w:r>
                      <w:proofErr w:type="spellEnd"/>
                      <w:r w:rsidRPr="00BE5466">
                        <w:rPr>
                          <w:sz w:val="18"/>
                          <w:szCs w:val="18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8B7F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C06B88" wp14:editId="00F04338">
                <wp:simplePos x="0" y="0"/>
                <wp:positionH relativeFrom="column">
                  <wp:posOffset>4657725</wp:posOffset>
                </wp:positionH>
                <wp:positionV relativeFrom="paragraph">
                  <wp:posOffset>2802255</wp:posOffset>
                </wp:positionV>
                <wp:extent cx="714375" cy="523875"/>
                <wp:effectExtent l="57150" t="19050" r="66675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98E7B9D" id="Straight Arrow Connector 25" o:spid="_x0000_s1026" type="#_x0000_t32" style="position:absolute;margin-left:366.75pt;margin-top:220.65pt;width:56.25pt;height:41.2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B7F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A2A681" wp14:editId="7AD9EDEF">
                <wp:simplePos x="0" y="0"/>
                <wp:positionH relativeFrom="column">
                  <wp:posOffset>4057650</wp:posOffset>
                </wp:positionH>
                <wp:positionV relativeFrom="paragraph">
                  <wp:posOffset>2802255</wp:posOffset>
                </wp:positionV>
                <wp:extent cx="561975" cy="523875"/>
                <wp:effectExtent l="38100" t="19050" r="85725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B192D82" id="Straight Arrow Connector 24" o:spid="_x0000_s1026" type="#_x0000_t32" style="position:absolute;margin-left:319.5pt;margin-top:220.65pt;width:44.25pt;height:4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B7F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BAD484" wp14:editId="4EF043C2">
                <wp:simplePos x="0" y="0"/>
                <wp:positionH relativeFrom="column">
                  <wp:posOffset>2952750</wp:posOffset>
                </wp:positionH>
                <wp:positionV relativeFrom="paragraph">
                  <wp:posOffset>2821305</wp:posOffset>
                </wp:positionV>
                <wp:extent cx="0" cy="552450"/>
                <wp:effectExtent l="95250" t="19050" r="7620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868F838" id="Straight Arrow Connector 23" o:spid="_x0000_s1026" type="#_x0000_t32" style="position:absolute;margin-left:232.5pt;margin-top:222.15pt;width:0;height:4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B7F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3B2493" wp14:editId="61D37FFC">
                <wp:simplePos x="0" y="0"/>
                <wp:positionH relativeFrom="column">
                  <wp:posOffset>962025</wp:posOffset>
                </wp:positionH>
                <wp:positionV relativeFrom="paragraph">
                  <wp:posOffset>2821305</wp:posOffset>
                </wp:positionV>
                <wp:extent cx="533400" cy="495300"/>
                <wp:effectExtent l="57150" t="19050" r="571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85D81B" id="Straight Arrow Connector 22" o:spid="_x0000_s1026" type="#_x0000_t32" style="position:absolute;margin-left:75.75pt;margin-top:222.15pt;width:42pt;height:39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B7F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12D2B3" wp14:editId="5F220F9F">
                <wp:simplePos x="0" y="0"/>
                <wp:positionH relativeFrom="column">
                  <wp:posOffset>266700</wp:posOffset>
                </wp:positionH>
                <wp:positionV relativeFrom="paragraph">
                  <wp:posOffset>2802255</wp:posOffset>
                </wp:positionV>
                <wp:extent cx="685800" cy="523875"/>
                <wp:effectExtent l="38100" t="19050" r="9525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C686069" id="Straight Arrow Connector 21" o:spid="_x0000_s1026" type="#_x0000_t32" style="position:absolute;margin-left:21pt;margin-top:220.65pt;width:54pt;height:4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920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F1B7DF" wp14:editId="2B5FF21D">
                <wp:simplePos x="0" y="0"/>
                <wp:positionH relativeFrom="column">
                  <wp:posOffset>4161790</wp:posOffset>
                </wp:positionH>
                <wp:positionV relativeFrom="paragraph">
                  <wp:posOffset>3316605</wp:posOffset>
                </wp:positionV>
                <wp:extent cx="981075" cy="733425"/>
                <wp:effectExtent l="57150" t="19050" r="85725" b="104775"/>
                <wp:wrapNone/>
                <wp:docPr id="20" name="Flowchart: Magnetic Dis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334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D4E15" w14:textId="04BEF18F" w:rsidR="00D92054" w:rsidRPr="00D92054" w:rsidRDefault="00D92054" w:rsidP="00D9205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205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Set Cache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Market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1B7D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0" o:spid="_x0000_s1032" type="#_x0000_t132" style="position:absolute;left:0;text-align:left;margin-left:327.7pt;margin-top:261.15pt;width:77.25pt;height:5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1AD4E15" w14:textId="04BEF18F" w:rsidR="00D92054" w:rsidRPr="00D92054" w:rsidRDefault="00D92054" w:rsidP="00D9205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92054">
                        <w:rPr>
                          <w:sz w:val="18"/>
                          <w:szCs w:val="18"/>
                          <w:lang w:val="en-US"/>
                        </w:rPr>
                        <w:t xml:space="preserve">Set Cache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Market</w:t>
                      </w:r>
                    </w:p>
                  </w:txbxContent>
                </v:textbox>
              </v:shape>
            </w:pict>
          </mc:Fallback>
        </mc:AlternateContent>
      </w:r>
      <w:r w:rsidR="00D920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A0F04A" wp14:editId="739BA795">
                <wp:simplePos x="0" y="0"/>
                <wp:positionH relativeFrom="column">
                  <wp:posOffset>2390140</wp:posOffset>
                </wp:positionH>
                <wp:positionV relativeFrom="paragraph">
                  <wp:posOffset>3335655</wp:posOffset>
                </wp:positionV>
                <wp:extent cx="981075" cy="733425"/>
                <wp:effectExtent l="57150" t="19050" r="85725" b="104775"/>
                <wp:wrapNone/>
                <wp:docPr id="19" name="Flowchart: Magnetic Dis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334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DA4FE" w14:textId="44FDEC43" w:rsidR="00D92054" w:rsidRPr="00D92054" w:rsidRDefault="00D92054" w:rsidP="00D9205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205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Set Cache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0F04A" id="Flowchart: Magnetic Disk 19" o:spid="_x0000_s1033" type="#_x0000_t132" style="position:absolute;left:0;text-align:left;margin-left:188.2pt;margin-top:262.65pt;width:77.25pt;height:5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37DA4FE" w14:textId="44FDEC43" w:rsidR="00D92054" w:rsidRPr="00D92054" w:rsidRDefault="00D92054" w:rsidP="00D9205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92054">
                        <w:rPr>
                          <w:sz w:val="18"/>
                          <w:szCs w:val="18"/>
                          <w:lang w:val="en-US"/>
                        </w:rPr>
                        <w:t xml:space="preserve">Set Cache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Ads</w:t>
                      </w:r>
                    </w:p>
                  </w:txbxContent>
                </v:textbox>
              </v:shape>
            </w:pict>
          </mc:Fallback>
        </mc:AlternateContent>
      </w:r>
      <w:r w:rsidR="00D920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5473CE" wp14:editId="1CF3A39E">
                <wp:simplePos x="0" y="0"/>
                <wp:positionH relativeFrom="column">
                  <wp:posOffset>533399</wp:posOffset>
                </wp:positionH>
                <wp:positionV relativeFrom="paragraph">
                  <wp:posOffset>3326130</wp:posOffset>
                </wp:positionV>
                <wp:extent cx="981075" cy="733425"/>
                <wp:effectExtent l="57150" t="19050" r="85725" b="104775"/>
                <wp:wrapNone/>
                <wp:docPr id="16" name="Flowchart: Magnetic Dis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334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D00B9" w14:textId="5B3DD7E9" w:rsidR="00D92054" w:rsidRPr="00D92054" w:rsidRDefault="00D92054" w:rsidP="00D9205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2054">
                              <w:rPr>
                                <w:sz w:val="18"/>
                                <w:szCs w:val="18"/>
                                <w:lang w:val="en-US"/>
                              </w:rPr>
                              <w:t>Set Cache Symbol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473CE" id="Flowchart: Magnetic Disk 16" o:spid="_x0000_s1034" type="#_x0000_t132" style="position:absolute;left:0;text-align:left;margin-left:42pt;margin-top:261.9pt;width:77.25pt;height:5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80D00B9" w14:textId="5B3DD7E9" w:rsidR="00D92054" w:rsidRPr="00D92054" w:rsidRDefault="00D92054" w:rsidP="00D9205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92054">
                        <w:rPr>
                          <w:sz w:val="18"/>
                          <w:szCs w:val="18"/>
                          <w:lang w:val="en-US"/>
                        </w:rPr>
                        <w:t>Set Cache Symbol</w:t>
                      </w:r>
                    </w:p>
                  </w:txbxContent>
                </v:textbox>
              </v:shape>
            </w:pict>
          </mc:Fallback>
        </mc:AlternateContent>
      </w:r>
      <w:r w:rsidR="003069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6FFEF6" wp14:editId="4D512D19">
                <wp:simplePos x="0" y="0"/>
                <wp:positionH relativeFrom="margin">
                  <wp:posOffset>2247900</wp:posOffset>
                </wp:positionH>
                <wp:positionV relativeFrom="paragraph">
                  <wp:posOffset>2259330</wp:posOffset>
                </wp:positionV>
                <wp:extent cx="1171575" cy="552450"/>
                <wp:effectExtent l="57150" t="19050" r="85725" b="952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0EB76" w14:textId="31295C46" w:rsidR="00C7046A" w:rsidRPr="007E5F43" w:rsidRDefault="00C7046A" w:rsidP="00352DE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E5F43">
                              <w:rPr>
                                <w:sz w:val="18"/>
                                <w:szCs w:val="18"/>
                              </w:rPr>
                              <w:t>"advertisement"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6FFEF6" id="Rectangle 10" o:spid="_x0000_s1035" style="position:absolute;left:0;text-align:left;margin-left:177pt;margin-top:177.9pt;width:92.25pt;height:43.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1F0EB76" w14:textId="31295C46" w:rsidR="00C7046A" w:rsidRPr="007E5F43" w:rsidRDefault="00C7046A" w:rsidP="00352DE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E5F43">
                        <w:rPr>
                          <w:sz w:val="18"/>
                          <w:szCs w:val="18"/>
                        </w:rPr>
                        <w:t>"advertisement"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5F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91DD97" wp14:editId="54190B66">
                <wp:simplePos x="0" y="0"/>
                <wp:positionH relativeFrom="margin">
                  <wp:posOffset>3514724</wp:posOffset>
                </wp:positionH>
                <wp:positionV relativeFrom="paragraph">
                  <wp:posOffset>2249805</wp:posOffset>
                </wp:positionV>
                <wp:extent cx="1076325" cy="552450"/>
                <wp:effectExtent l="57150" t="19050" r="85725" b="952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236C9" w14:textId="121D6FEB" w:rsidR="00BF5C9B" w:rsidRDefault="00BF5C9B" w:rsidP="00352DE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E5F43">
                              <w:rPr>
                                <w:sz w:val="18"/>
                                <w:szCs w:val="18"/>
                              </w:rPr>
                              <w:t>"marketInfo"</w:t>
                            </w:r>
                          </w:p>
                          <w:p w14:paraId="0E5B50BB" w14:textId="69827663" w:rsidR="007E5F43" w:rsidRPr="007E5F43" w:rsidRDefault="007E5F43" w:rsidP="00352DE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E5F43">
                              <w:rPr>
                                <w:sz w:val="18"/>
                                <w:szCs w:val="18"/>
                              </w:rPr>
                              <w:t>floorCode != ‘10’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91DD97" id="Rectangle 9" o:spid="_x0000_s1036" style="position:absolute;left:0;text-align:left;margin-left:276.75pt;margin-top:177.15pt;width:84.75pt;height:43.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0B236C9" w14:textId="121D6FEB" w:rsidR="00BF5C9B" w:rsidRDefault="00BF5C9B" w:rsidP="00352DE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E5F43">
                        <w:rPr>
                          <w:sz w:val="18"/>
                          <w:szCs w:val="18"/>
                        </w:rPr>
                        <w:t>"marketInfo"</w:t>
                      </w:r>
                    </w:p>
                    <w:p w14:paraId="0E5B50BB" w14:textId="69827663" w:rsidR="007E5F43" w:rsidRPr="007E5F43" w:rsidRDefault="007E5F43" w:rsidP="00352DE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E5F43">
                        <w:rPr>
                          <w:sz w:val="18"/>
                          <w:szCs w:val="18"/>
                        </w:rPr>
                        <w:t>floorCode != ‘10’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5F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32527A" wp14:editId="39C0F806">
                <wp:simplePos x="0" y="0"/>
                <wp:positionH relativeFrom="margin">
                  <wp:posOffset>952501</wp:posOffset>
                </wp:positionH>
                <wp:positionV relativeFrom="paragraph">
                  <wp:posOffset>2259330</wp:posOffset>
                </wp:positionV>
                <wp:extent cx="1028700" cy="552450"/>
                <wp:effectExtent l="57150" t="19050" r="76200" b="952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516EF" w14:textId="795303EC" w:rsidR="00BF5C9B" w:rsidRPr="007E5F43" w:rsidRDefault="00BF5C9B" w:rsidP="00352DE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E5F43">
                              <w:rPr>
                                <w:sz w:val="18"/>
                                <w:szCs w:val="18"/>
                              </w:rPr>
                              <w:t>"stock"</w:t>
                            </w:r>
                          </w:p>
                          <w:p w14:paraId="00CA5C97" w14:textId="68F7A346" w:rsidR="007E5F43" w:rsidRPr="007E5F43" w:rsidRDefault="007E5F43" w:rsidP="00352DE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E5F43">
                              <w:rPr>
                                <w:sz w:val="18"/>
                                <w:szCs w:val="18"/>
                              </w:rPr>
                              <w:t>floorCode</w:t>
                            </w:r>
                            <w:r w:rsidRPr="007E5F4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!= ‘10’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32527A" id="Rectangle 7" o:spid="_x0000_s1037" style="position:absolute;left:0;text-align:left;margin-left:75pt;margin-top:177.9pt;width:81pt;height:43.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BB516EF" w14:textId="795303EC" w:rsidR="00BF5C9B" w:rsidRPr="007E5F43" w:rsidRDefault="00BF5C9B" w:rsidP="00352DE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E5F43">
                        <w:rPr>
                          <w:sz w:val="18"/>
                          <w:szCs w:val="18"/>
                        </w:rPr>
                        <w:t>"stock"</w:t>
                      </w:r>
                    </w:p>
                    <w:p w14:paraId="00CA5C97" w14:textId="68F7A346" w:rsidR="007E5F43" w:rsidRPr="007E5F43" w:rsidRDefault="007E5F43" w:rsidP="00352DE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E5F43">
                        <w:rPr>
                          <w:sz w:val="18"/>
                          <w:szCs w:val="18"/>
                        </w:rPr>
                        <w:t>floorCode</w:t>
                      </w:r>
                      <w:r w:rsidRPr="007E5F43">
                        <w:rPr>
                          <w:sz w:val="18"/>
                          <w:szCs w:val="18"/>
                          <w:lang w:val="en-US"/>
                        </w:rPr>
                        <w:t xml:space="preserve"> != ‘10’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4B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DBC98F" wp14:editId="31A175A9">
                <wp:simplePos x="0" y="0"/>
                <wp:positionH relativeFrom="column">
                  <wp:posOffset>2857499</wp:posOffset>
                </wp:positionH>
                <wp:positionV relativeFrom="paragraph">
                  <wp:posOffset>1554480</wp:posOffset>
                </wp:positionV>
                <wp:extent cx="2505075" cy="695325"/>
                <wp:effectExtent l="38100" t="38100" r="85725" b="1047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E006DFB" id="Straight Arrow Connector 15" o:spid="_x0000_s1026" type="#_x0000_t32" style="position:absolute;margin-left:225pt;margin-top:122.4pt;width:197.25pt;height:5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A4B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4607E3" wp14:editId="369A76CC">
                <wp:simplePos x="0" y="0"/>
                <wp:positionH relativeFrom="column">
                  <wp:posOffset>2867024</wp:posOffset>
                </wp:positionH>
                <wp:positionV relativeFrom="paragraph">
                  <wp:posOffset>1564005</wp:posOffset>
                </wp:positionV>
                <wp:extent cx="1095375" cy="685800"/>
                <wp:effectExtent l="38100" t="19050" r="6667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B8C25D1" id="Straight Arrow Connector 14" o:spid="_x0000_s1026" type="#_x0000_t32" style="position:absolute;margin-left:225.75pt;margin-top:123.15pt;width:86.25pt;height:5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A4B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3C32F6" wp14:editId="74BF5805">
                <wp:simplePos x="0" y="0"/>
                <wp:positionH relativeFrom="column">
                  <wp:posOffset>2857500</wp:posOffset>
                </wp:positionH>
                <wp:positionV relativeFrom="paragraph">
                  <wp:posOffset>1564005</wp:posOffset>
                </wp:positionV>
                <wp:extent cx="0" cy="685800"/>
                <wp:effectExtent l="76200" t="19050" r="952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57351B" id="Straight Arrow Connector 13" o:spid="_x0000_s1026" type="#_x0000_t32" style="position:absolute;margin-left:225pt;margin-top:123.15pt;width:0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A4B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6BE92D" wp14:editId="426325B3">
                <wp:simplePos x="0" y="0"/>
                <wp:positionH relativeFrom="column">
                  <wp:posOffset>1323975</wp:posOffset>
                </wp:positionH>
                <wp:positionV relativeFrom="paragraph">
                  <wp:posOffset>1554480</wp:posOffset>
                </wp:positionV>
                <wp:extent cx="1524000" cy="695325"/>
                <wp:effectExtent l="57150" t="38100" r="57150" b="1047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540DBC" id="Straight Arrow Connector 12" o:spid="_x0000_s1026" type="#_x0000_t32" style="position:absolute;margin-left:104.25pt;margin-top:122.4pt;width:120pt;height:54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A4B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D65338" wp14:editId="1114ED72">
                <wp:simplePos x="0" y="0"/>
                <wp:positionH relativeFrom="column">
                  <wp:posOffset>247650</wp:posOffset>
                </wp:positionH>
                <wp:positionV relativeFrom="paragraph">
                  <wp:posOffset>1535430</wp:posOffset>
                </wp:positionV>
                <wp:extent cx="2609850" cy="704850"/>
                <wp:effectExtent l="57150" t="38100" r="5715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98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1DAD36" id="Straight Arrow Connector 11" o:spid="_x0000_s1026" type="#_x0000_t32" style="position:absolute;margin-left:19.5pt;margin-top:120.9pt;width:205.5pt;height:55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7046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B79C6" wp14:editId="270E5578">
                <wp:simplePos x="0" y="0"/>
                <wp:positionH relativeFrom="column">
                  <wp:posOffset>2952116</wp:posOffset>
                </wp:positionH>
                <wp:positionV relativeFrom="paragraph">
                  <wp:posOffset>535305</wp:posOffset>
                </wp:positionV>
                <wp:extent cx="45719" cy="428625"/>
                <wp:effectExtent l="57150" t="19050" r="6921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E82B00" id="Straight Arrow Connector 3" o:spid="_x0000_s1026" type="#_x0000_t32" style="position:absolute;margin-left:232.45pt;margin-top:42.15pt;width:3.6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7046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222640" wp14:editId="6E9BC508">
                <wp:simplePos x="0" y="0"/>
                <wp:positionH relativeFrom="margin">
                  <wp:posOffset>4667250</wp:posOffset>
                </wp:positionH>
                <wp:positionV relativeFrom="paragraph">
                  <wp:posOffset>2249805</wp:posOffset>
                </wp:positionV>
                <wp:extent cx="1362075" cy="552450"/>
                <wp:effectExtent l="57150" t="19050" r="85725" b="952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1DAB0" w14:textId="56DA7D37" w:rsidR="00BF5C9B" w:rsidRPr="007E5F43" w:rsidRDefault="00BF5C9B" w:rsidP="00352DE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E5F43">
                              <w:rPr>
                                <w:sz w:val="18"/>
                                <w:szCs w:val="18"/>
                              </w:rPr>
                              <w:t>"marketInfo_hose"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222640" id="Rectangle 8" o:spid="_x0000_s1038" style="position:absolute;left:0;text-align:left;margin-left:367.5pt;margin-top:177.15pt;width:107.25pt;height:43.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971DAB0" w14:textId="56DA7D37" w:rsidR="00BF5C9B" w:rsidRPr="007E5F43" w:rsidRDefault="00BF5C9B" w:rsidP="00352DE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E5F43">
                        <w:rPr>
                          <w:sz w:val="18"/>
                          <w:szCs w:val="18"/>
                        </w:rPr>
                        <w:t>"marketInfo_hose"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F5C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1F8277" wp14:editId="0F5D8A14">
                <wp:simplePos x="0" y="0"/>
                <wp:positionH relativeFrom="margin">
                  <wp:posOffset>-180975</wp:posOffset>
                </wp:positionH>
                <wp:positionV relativeFrom="paragraph">
                  <wp:posOffset>2249805</wp:posOffset>
                </wp:positionV>
                <wp:extent cx="1038225" cy="552450"/>
                <wp:effectExtent l="57150" t="19050" r="85725" b="952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A1D77" w14:textId="3174D946" w:rsidR="00352DE9" w:rsidRPr="007E5F43" w:rsidRDefault="00352DE9" w:rsidP="00352DE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E5F43">
                              <w:rPr>
                                <w:sz w:val="18"/>
                                <w:szCs w:val="18"/>
                              </w:rPr>
                              <w:t>"stock_hose"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1F8277" id="Rectangle 4" o:spid="_x0000_s1039" style="position:absolute;left:0;text-align:left;margin-left:-14.25pt;margin-top:177.15pt;width:81.75pt;height:43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6CA1D77" w14:textId="3174D946" w:rsidR="00352DE9" w:rsidRPr="007E5F43" w:rsidRDefault="00352DE9" w:rsidP="00352DE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E5F43">
                        <w:rPr>
                          <w:sz w:val="18"/>
                          <w:szCs w:val="18"/>
                        </w:rPr>
                        <w:t>"stock_hose"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F5C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119343" wp14:editId="2B423960">
                <wp:simplePos x="0" y="0"/>
                <wp:positionH relativeFrom="column">
                  <wp:posOffset>2305050</wp:posOffset>
                </wp:positionH>
                <wp:positionV relativeFrom="paragraph">
                  <wp:posOffset>944880</wp:posOffset>
                </wp:positionV>
                <wp:extent cx="1314450" cy="581025"/>
                <wp:effectExtent l="57150" t="19050" r="76200" b="1047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14A84" w14:textId="7E655FD7" w:rsidR="00F306E8" w:rsidRPr="007E5F43" w:rsidRDefault="00F306E8" w:rsidP="00F306E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E5F43">
                              <w:rPr>
                                <w:sz w:val="18"/>
                                <w:szCs w:val="18"/>
                                <w:lang w:val="vi-VN"/>
                              </w:rPr>
                              <w:t>Auto</w:t>
                            </w:r>
                            <w:r w:rsidRPr="007E5F4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rout</w:t>
                            </w:r>
                            <w:r w:rsidR="00352DE9" w:rsidRPr="007E5F43">
                              <w:rPr>
                                <w:sz w:val="18"/>
                                <w:szCs w:val="18"/>
                                <w:lang w:val="en-US"/>
                              </w:rPr>
                              <w:t>ing</w:t>
                            </w:r>
                            <w:r w:rsidR="0034286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&lt;</w:t>
                            </w:r>
                            <w:proofErr w:type="spellStart"/>
                            <w:r w:rsidR="00342865">
                              <w:rPr>
                                <w:sz w:val="18"/>
                                <w:szCs w:val="18"/>
                                <w:lang w:val="en-US"/>
                              </w:rPr>
                              <w:t>toD</w:t>
                            </w:r>
                            <w:proofErr w:type="spellEnd"/>
                            <w:r w:rsidR="00342865">
                              <w:rPr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14:paraId="600CA891" w14:textId="43C99F19" w:rsidR="00F306E8" w:rsidRPr="007E5F43" w:rsidRDefault="00F306E8" w:rsidP="00F306E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E5F43">
                              <w:rPr>
                                <w:sz w:val="18"/>
                                <w:szCs w:val="18"/>
                                <w:lang w:val="en-US"/>
                              </w:rPr>
                              <w:t>“type”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119343" id="Rectangle: Rounded Corners 2" o:spid="_x0000_s1040" style="position:absolute;left:0;text-align:left;margin-left:181.5pt;margin-top:74.4pt;width:103.5pt;height:45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7014A84" w14:textId="7E655FD7" w:rsidR="00F306E8" w:rsidRPr="007E5F43" w:rsidRDefault="00F306E8" w:rsidP="00F306E8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E5F43">
                        <w:rPr>
                          <w:sz w:val="18"/>
                          <w:szCs w:val="18"/>
                          <w:lang w:val="vi-VN"/>
                        </w:rPr>
                        <w:t>Auto</w:t>
                      </w:r>
                      <w:r w:rsidRPr="007E5F43">
                        <w:rPr>
                          <w:sz w:val="18"/>
                          <w:szCs w:val="18"/>
                          <w:lang w:val="en-US"/>
                        </w:rPr>
                        <w:t xml:space="preserve"> rout</w:t>
                      </w:r>
                      <w:r w:rsidR="00352DE9" w:rsidRPr="007E5F43">
                        <w:rPr>
                          <w:sz w:val="18"/>
                          <w:szCs w:val="18"/>
                          <w:lang w:val="en-US"/>
                        </w:rPr>
                        <w:t>ing</w:t>
                      </w:r>
                      <w:r w:rsidR="00342865">
                        <w:rPr>
                          <w:sz w:val="18"/>
                          <w:szCs w:val="18"/>
                          <w:lang w:val="en-US"/>
                        </w:rPr>
                        <w:t xml:space="preserve"> &lt;</w:t>
                      </w:r>
                      <w:proofErr w:type="spellStart"/>
                      <w:r w:rsidR="00342865">
                        <w:rPr>
                          <w:sz w:val="18"/>
                          <w:szCs w:val="18"/>
                          <w:lang w:val="en-US"/>
                        </w:rPr>
                        <w:t>toD</w:t>
                      </w:r>
                      <w:proofErr w:type="spellEnd"/>
                      <w:r w:rsidR="00342865">
                        <w:rPr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14:paraId="600CA891" w14:textId="43C99F19" w:rsidR="00F306E8" w:rsidRPr="007E5F43" w:rsidRDefault="00F306E8" w:rsidP="00F306E8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E5F43">
                        <w:rPr>
                          <w:sz w:val="18"/>
                          <w:szCs w:val="18"/>
                          <w:lang w:val="en-US"/>
                        </w:rPr>
                        <w:t>“type”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306E8" w:rsidRPr="00504F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3FB6CC" w14:textId="77777777" w:rsidR="006D18EE" w:rsidRDefault="006D18EE" w:rsidP="00A5701D">
      <w:pPr>
        <w:spacing w:line="240" w:lineRule="auto"/>
      </w:pPr>
      <w:r>
        <w:separator/>
      </w:r>
    </w:p>
  </w:endnote>
  <w:endnote w:type="continuationSeparator" w:id="0">
    <w:p w14:paraId="66043193" w14:textId="77777777" w:rsidR="006D18EE" w:rsidRDefault="006D18EE" w:rsidP="00A570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E89757" w14:textId="77777777" w:rsidR="006D18EE" w:rsidRDefault="006D18EE" w:rsidP="00A5701D">
      <w:pPr>
        <w:spacing w:line="240" w:lineRule="auto"/>
      </w:pPr>
      <w:r>
        <w:separator/>
      </w:r>
    </w:p>
  </w:footnote>
  <w:footnote w:type="continuationSeparator" w:id="0">
    <w:p w14:paraId="0FEFB404" w14:textId="77777777" w:rsidR="006D18EE" w:rsidRDefault="006D18EE" w:rsidP="00A570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653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43808E0"/>
    <w:multiLevelType w:val="multilevel"/>
    <w:tmpl w:val="31026CEC"/>
    <w:lvl w:ilvl="0">
      <w:start w:val="1"/>
      <w:numFmt w:val="bullet"/>
      <w:lvlText w:val="■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2438D3"/>
    <w:multiLevelType w:val="hybridMultilevel"/>
    <w:tmpl w:val="8C262A54"/>
    <w:lvl w:ilvl="0" w:tplc="1CECDC04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27030"/>
    <w:multiLevelType w:val="multilevel"/>
    <w:tmpl w:val="5DFCF3F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336441B"/>
    <w:multiLevelType w:val="multilevel"/>
    <w:tmpl w:val="107E38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1D5E34"/>
    <w:multiLevelType w:val="multilevel"/>
    <w:tmpl w:val="82A8C56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5E751D6"/>
    <w:multiLevelType w:val="multilevel"/>
    <w:tmpl w:val="9ABC9FC2"/>
    <w:lvl w:ilvl="0">
      <w:start w:val="1"/>
      <w:numFmt w:val="bullet"/>
      <w:lvlText w:val="■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6D324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C234585"/>
    <w:multiLevelType w:val="multilevel"/>
    <w:tmpl w:val="8D20974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0122172"/>
    <w:multiLevelType w:val="hybridMultilevel"/>
    <w:tmpl w:val="A2506AE0"/>
    <w:lvl w:ilvl="0" w:tplc="2F7E3A52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9F3E7E"/>
    <w:multiLevelType w:val="multilevel"/>
    <w:tmpl w:val="6CF0D1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7"/>
  </w:num>
  <w:num w:numId="10">
    <w:abstractNumId w:val="9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29A"/>
    <w:rsid w:val="0003229A"/>
    <w:rsid w:val="00306976"/>
    <w:rsid w:val="00342865"/>
    <w:rsid w:val="00352DE9"/>
    <w:rsid w:val="003C3392"/>
    <w:rsid w:val="00463E38"/>
    <w:rsid w:val="00481AA6"/>
    <w:rsid w:val="00504FEC"/>
    <w:rsid w:val="005B0DB1"/>
    <w:rsid w:val="006D18EE"/>
    <w:rsid w:val="007E5F43"/>
    <w:rsid w:val="008A4B03"/>
    <w:rsid w:val="008B7FF4"/>
    <w:rsid w:val="00A32C5A"/>
    <w:rsid w:val="00A47F02"/>
    <w:rsid w:val="00A5701D"/>
    <w:rsid w:val="00BE5466"/>
    <w:rsid w:val="00BF5C9B"/>
    <w:rsid w:val="00C7046A"/>
    <w:rsid w:val="00D92054"/>
    <w:rsid w:val="00EA4D83"/>
    <w:rsid w:val="00F3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1DC9"/>
  <w15:docId w15:val="{3E1F2715-8189-4EE5-A0F3-83C4EE04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481AA6"/>
    <w:pPr>
      <w:keepNext/>
      <w:keepLines/>
      <w:numPr>
        <w:numId w:val="11"/>
      </w:numPr>
      <w:spacing w:before="400" w:after="120"/>
      <w:outlineLvl w:val="0"/>
    </w:pPr>
    <w:rPr>
      <w:rFonts w:ascii="Times New Roman" w:hAnsi="Times New Roman"/>
      <w:b/>
      <w:sz w:val="24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481AA6"/>
    <w:pPr>
      <w:keepNext/>
      <w:keepLines/>
      <w:numPr>
        <w:numId w:val="10"/>
      </w:numPr>
      <w:spacing w:before="360" w:after="120"/>
      <w:outlineLvl w:val="1"/>
    </w:pPr>
    <w:rPr>
      <w:rFonts w:ascii="Times New Roman" w:hAnsi="Times New Roman"/>
      <w:i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eader">
    <w:name w:val="header"/>
    <w:basedOn w:val="Normal"/>
    <w:link w:val="HeaderChar"/>
    <w:uiPriority w:val="99"/>
    <w:unhideWhenUsed/>
    <w:rsid w:val="00A570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01D"/>
  </w:style>
  <w:style w:type="paragraph" w:styleId="Footer">
    <w:name w:val="footer"/>
    <w:basedOn w:val="Normal"/>
    <w:link w:val="FooterChar"/>
    <w:uiPriority w:val="99"/>
    <w:unhideWhenUsed/>
    <w:rsid w:val="00A570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01D"/>
  </w:style>
  <w:style w:type="paragraph" w:styleId="BalloonText">
    <w:name w:val="Balloon Text"/>
    <w:basedOn w:val="Normal"/>
    <w:link w:val="BalloonTextChar"/>
    <w:uiPriority w:val="99"/>
    <w:semiHidden/>
    <w:unhideWhenUsed/>
    <w:rsid w:val="00A570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0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10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18</cp:revision>
  <dcterms:created xsi:type="dcterms:W3CDTF">2021-08-07T08:15:00Z</dcterms:created>
  <dcterms:modified xsi:type="dcterms:W3CDTF">2021-10-13T03:22:00Z</dcterms:modified>
</cp:coreProperties>
</file>